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6FBBC" w14:textId="77777777" w:rsidR="009E6749" w:rsidRDefault="009E6749">
      <w:pPr>
        <w:spacing w:before="4" w:after="0" w:line="130" w:lineRule="exact"/>
        <w:rPr>
          <w:sz w:val="13"/>
          <w:szCs w:val="13"/>
        </w:rPr>
      </w:pPr>
    </w:p>
    <w:p w14:paraId="5E03FE36" w14:textId="77777777" w:rsidR="009E6749" w:rsidRDefault="009E6749">
      <w:pPr>
        <w:spacing w:after="0" w:line="200" w:lineRule="exact"/>
        <w:rPr>
          <w:sz w:val="20"/>
          <w:szCs w:val="20"/>
        </w:rPr>
      </w:pPr>
    </w:p>
    <w:p w14:paraId="5A3C502F" w14:textId="77777777" w:rsidR="009E6749" w:rsidRDefault="009E6749">
      <w:pPr>
        <w:spacing w:after="0" w:line="200" w:lineRule="exact"/>
        <w:rPr>
          <w:sz w:val="20"/>
          <w:szCs w:val="20"/>
        </w:rPr>
      </w:pPr>
    </w:p>
    <w:p w14:paraId="56DD0180" w14:textId="77777777" w:rsidR="009E6749" w:rsidRDefault="009E6749">
      <w:pPr>
        <w:spacing w:after="0" w:line="200" w:lineRule="exact"/>
        <w:rPr>
          <w:sz w:val="20"/>
          <w:szCs w:val="20"/>
        </w:rPr>
      </w:pPr>
    </w:p>
    <w:p w14:paraId="778F70F3" w14:textId="77777777" w:rsidR="009E6749" w:rsidRDefault="009E6749">
      <w:pPr>
        <w:spacing w:after="0" w:line="200" w:lineRule="exact"/>
        <w:rPr>
          <w:sz w:val="20"/>
          <w:szCs w:val="20"/>
        </w:rPr>
      </w:pPr>
    </w:p>
    <w:p w14:paraId="54ED183B" w14:textId="77777777" w:rsidR="009E6749" w:rsidRDefault="009E6749">
      <w:pPr>
        <w:spacing w:after="0" w:line="200" w:lineRule="exact"/>
        <w:rPr>
          <w:sz w:val="20"/>
          <w:szCs w:val="20"/>
        </w:rPr>
      </w:pPr>
    </w:p>
    <w:p w14:paraId="26C77650" w14:textId="77777777" w:rsidR="009E6749" w:rsidRDefault="009E6749">
      <w:pPr>
        <w:spacing w:after="0" w:line="200" w:lineRule="exact"/>
        <w:rPr>
          <w:sz w:val="20"/>
          <w:szCs w:val="20"/>
        </w:rPr>
      </w:pPr>
    </w:p>
    <w:p w14:paraId="4D129D99" w14:textId="77777777" w:rsidR="009E6749" w:rsidRDefault="009E6749">
      <w:pPr>
        <w:spacing w:after="0" w:line="200" w:lineRule="exact"/>
        <w:rPr>
          <w:sz w:val="20"/>
          <w:szCs w:val="20"/>
        </w:rPr>
      </w:pPr>
    </w:p>
    <w:p w14:paraId="5E34DBCF" w14:textId="77777777" w:rsidR="009E6749" w:rsidRDefault="009E6749">
      <w:pPr>
        <w:spacing w:after="0" w:line="200" w:lineRule="exact"/>
        <w:rPr>
          <w:sz w:val="20"/>
          <w:szCs w:val="20"/>
        </w:rPr>
      </w:pPr>
    </w:p>
    <w:p w14:paraId="2CE17D40" w14:textId="77777777" w:rsidR="009E6749" w:rsidRDefault="009E6749">
      <w:pPr>
        <w:spacing w:after="0" w:line="390" w:lineRule="exact"/>
        <w:ind w:left="1390" w:right="1385"/>
        <w:jc w:val="center"/>
        <w:rPr>
          <w:rFonts w:ascii="Arial" w:hAnsi="Arial" w:cs="Arial"/>
          <w:sz w:val="34"/>
          <w:szCs w:val="34"/>
        </w:rPr>
      </w:pPr>
      <w:r>
        <w:rPr>
          <w:rFonts w:ascii="Arial" w:hAnsi="Arial" w:cs="Arial"/>
          <w:w w:val="84"/>
          <w:position w:val="-1"/>
          <w:sz w:val="34"/>
          <w:szCs w:val="34"/>
        </w:rPr>
        <w:t>Some</w:t>
      </w:r>
      <w:r>
        <w:rPr>
          <w:rFonts w:ascii="Arial" w:hAnsi="Arial" w:cs="Arial"/>
          <w:spacing w:val="29"/>
          <w:w w:val="84"/>
          <w:position w:val="-1"/>
          <w:sz w:val="34"/>
          <w:szCs w:val="34"/>
        </w:rPr>
        <w:t xml:space="preserve"> </w:t>
      </w:r>
      <w:r>
        <w:rPr>
          <w:rFonts w:ascii="Arial" w:hAnsi="Arial" w:cs="Arial"/>
          <w:position w:val="-1"/>
          <w:sz w:val="34"/>
          <w:szCs w:val="34"/>
        </w:rPr>
        <w:t>Pri</w:t>
      </w:r>
      <w:r>
        <w:rPr>
          <w:rFonts w:ascii="Arial" w:hAnsi="Arial" w:cs="Arial"/>
          <w:spacing w:val="-17"/>
          <w:position w:val="-1"/>
          <w:sz w:val="34"/>
          <w:szCs w:val="34"/>
        </w:rPr>
        <w:t>v</w:t>
      </w:r>
      <w:r>
        <w:rPr>
          <w:rFonts w:ascii="Arial" w:hAnsi="Arial" w:cs="Arial"/>
          <w:position w:val="-1"/>
          <w:sz w:val="34"/>
          <w:szCs w:val="34"/>
        </w:rPr>
        <w:t>acy</w:t>
      </w:r>
      <w:r>
        <w:rPr>
          <w:rFonts w:ascii="Arial" w:hAnsi="Arial" w:cs="Arial"/>
          <w:spacing w:val="-27"/>
          <w:position w:val="-1"/>
          <w:sz w:val="34"/>
          <w:szCs w:val="34"/>
        </w:rPr>
        <w:t xml:space="preserve"> </w:t>
      </w:r>
      <w:r>
        <w:rPr>
          <w:rFonts w:ascii="Arial" w:hAnsi="Arial" w:cs="Arial"/>
          <w:w w:val="93"/>
          <w:position w:val="-1"/>
          <w:sz w:val="34"/>
          <w:szCs w:val="34"/>
        </w:rPr>
        <w:t>Enhancing</w:t>
      </w:r>
      <w:r>
        <w:rPr>
          <w:rFonts w:ascii="Arial" w:hAnsi="Arial" w:cs="Arial"/>
          <w:spacing w:val="21"/>
          <w:w w:val="93"/>
          <w:position w:val="-1"/>
          <w:sz w:val="34"/>
          <w:szCs w:val="34"/>
        </w:rPr>
        <w:t xml:space="preserve"> </w:t>
      </w:r>
      <w:r>
        <w:rPr>
          <w:rFonts w:ascii="Arial" w:hAnsi="Arial" w:cs="Arial"/>
          <w:spacing w:val="-27"/>
          <w:w w:val="112"/>
          <w:position w:val="-1"/>
          <w:sz w:val="34"/>
          <w:szCs w:val="34"/>
        </w:rPr>
        <w:t>T</w:t>
      </w:r>
      <w:r>
        <w:rPr>
          <w:rFonts w:ascii="Arial" w:hAnsi="Arial" w:cs="Arial"/>
          <w:w w:val="79"/>
          <w:position w:val="-1"/>
          <w:sz w:val="34"/>
          <w:szCs w:val="34"/>
        </w:rPr>
        <w:t>e</w:t>
      </w:r>
      <w:r>
        <w:rPr>
          <w:rFonts w:ascii="Arial" w:hAnsi="Arial" w:cs="Arial"/>
          <w:spacing w:val="-9"/>
          <w:w w:val="79"/>
          <w:position w:val="-1"/>
          <w:sz w:val="34"/>
          <w:szCs w:val="34"/>
        </w:rPr>
        <w:t>c</w:t>
      </w:r>
      <w:r>
        <w:rPr>
          <w:rFonts w:ascii="Arial" w:hAnsi="Arial" w:cs="Arial"/>
          <w:w w:val="91"/>
          <w:position w:val="-1"/>
          <w:sz w:val="34"/>
          <w:szCs w:val="34"/>
        </w:rPr>
        <w:t>hnolo</w:t>
      </w:r>
      <w:r>
        <w:rPr>
          <w:rFonts w:ascii="Arial" w:hAnsi="Arial" w:cs="Arial"/>
          <w:spacing w:val="1"/>
          <w:w w:val="91"/>
          <w:position w:val="-1"/>
          <w:sz w:val="34"/>
          <w:szCs w:val="34"/>
        </w:rPr>
        <w:t>g</w:t>
      </w:r>
      <w:r>
        <w:rPr>
          <w:rFonts w:ascii="Arial" w:hAnsi="Arial" w:cs="Arial"/>
          <w:spacing w:val="1"/>
          <w:w w:val="118"/>
          <w:position w:val="-1"/>
          <w:sz w:val="34"/>
          <w:szCs w:val="34"/>
        </w:rPr>
        <w:t>i</w:t>
      </w:r>
      <w:r>
        <w:rPr>
          <w:rFonts w:ascii="Arial" w:hAnsi="Arial" w:cs="Arial"/>
          <w:w w:val="75"/>
          <w:position w:val="-1"/>
          <w:sz w:val="34"/>
          <w:szCs w:val="34"/>
        </w:rPr>
        <w:t>es</w:t>
      </w:r>
      <w:r>
        <w:rPr>
          <w:rFonts w:ascii="Arial" w:hAnsi="Arial" w:cs="Arial"/>
          <w:spacing w:val="14"/>
          <w:position w:val="-1"/>
          <w:sz w:val="34"/>
          <w:szCs w:val="34"/>
        </w:rPr>
        <w:t xml:space="preserve"> </w:t>
      </w:r>
      <w:r>
        <w:rPr>
          <w:rFonts w:ascii="Arial" w:hAnsi="Arial" w:cs="Arial"/>
          <w:w w:val="97"/>
          <w:position w:val="-1"/>
          <w:sz w:val="34"/>
          <w:szCs w:val="34"/>
        </w:rPr>
        <w:t>for</w:t>
      </w:r>
    </w:p>
    <w:p w14:paraId="618ECD0D" w14:textId="77777777" w:rsidR="009E6749" w:rsidRDefault="009E6749">
      <w:pPr>
        <w:spacing w:before="47" w:after="0" w:line="240" w:lineRule="auto"/>
        <w:ind w:left="3616" w:right="3612"/>
        <w:jc w:val="center"/>
        <w:rPr>
          <w:rFonts w:ascii="Arial" w:hAnsi="Arial" w:cs="Arial"/>
          <w:sz w:val="34"/>
          <w:szCs w:val="34"/>
        </w:rPr>
      </w:pPr>
      <w:r>
        <w:rPr>
          <w:rFonts w:ascii="Arial" w:hAnsi="Arial" w:cs="Arial"/>
          <w:w w:val="95"/>
          <w:sz w:val="34"/>
          <w:szCs w:val="34"/>
        </w:rPr>
        <w:t>Protesting</w:t>
      </w:r>
    </w:p>
    <w:p w14:paraId="3E5D4C88" w14:textId="77777777" w:rsidR="009E6749" w:rsidRDefault="009E6749">
      <w:pPr>
        <w:spacing w:before="18" w:after="0" w:line="280" w:lineRule="exact"/>
        <w:rPr>
          <w:sz w:val="28"/>
          <w:szCs w:val="28"/>
        </w:rPr>
      </w:pPr>
    </w:p>
    <w:p w14:paraId="1C4DCAF6" w14:textId="77777777" w:rsidR="009E6749" w:rsidRDefault="009E6749">
      <w:pPr>
        <w:spacing w:after="0" w:line="240" w:lineRule="auto"/>
        <w:ind w:left="3953" w:right="3949"/>
        <w:jc w:val="center"/>
        <w:rPr>
          <w:rFonts w:ascii="Arial" w:hAnsi="Arial" w:cs="Arial"/>
          <w:sz w:val="18"/>
          <w:szCs w:val="18"/>
        </w:rPr>
      </w:pPr>
      <w:r>
        <w:rPr>
          <w:rFonts w:ascii="Arial" w:hAnsi="Arial" w:cs="Arial"/>
          <w:b/>
          <w:bCs/>
          <w:w w:val="111"/>
          <w:sz w:val="18"/>
          <w:szCs w:val="18"/>
        </w:rPr>
        <w:t>Abstract</w:t>
      </w:r>
    </w:p>
    <w:p w14:paraId="6F6FF2C4" w14:textId="77777777" w:rsidR="009E6749" w:rsidRDefault="009E6749">
      <w:pPr>
        <w:spacing w:before="5" w:after="0" w:line="100" w:lineRule="exact"/>
        <w:rPr>
          <w:sz w:val="10"/>
          <w:szCs w:val="10"/>
        </w:rPr>
      </w:pPr>
    </w:p>
    <w:p w14:paraId="34C13A45" w14:textId="77777777" w:rsidR="009E6749" w:rsidRDefault="009E6749">
      <w:pPr>
        <w:spacing w:after="0" w:line="254" w:lineRule="auto"/>
        <w:ind w:left="1454" w:right="1418" w:firstLine="276"/>
        <w:jc w:val="both"/>
        <w:rPr>
          <w:rFonts w:ascii="Arial" w:hAnsi="Arial" w:cs="Arial"/>
          <w:sz w:val="18"/>
          <w:szCs w:val="18"/>
        </w:rPr>
      </w:pPr>
      <w:r>
        <w:rPr>
          <w:rFonts w:ascii="Arial" w:hAnsi="Arial" w:cs="Arial"/>
          <w:spacing w:val="-15"/>
          <w:w w:val="111"/>
          <w:sz w:val="18"/>
          <w:szCs w:val="18"/>
        </w:rPr>
        <w:t>W</w:t>
      </w:r>
      <w:r>
        <w:rPr>
          <w:rFonts w:ascii="Arial" w:hAnsi="Arial" w:cs="Arial"/>
          <w:w w:val="81"/>
          <w:sz w:val="18"/>
          <w:szCs w:val="18"/>
        </w:rPr>
        <w:t>e</w:t>
      </w:r>
      <w:r>
        <w:rPr>
          <w:rFonts w:ascii="Arial" w:hAnsi="Arial" w:cs="Arial"/>
          <w:spacing w:val="13"/>
          <w:sz w:val="18"/>
          <w:szCs w:val="18"/>
        </w:rPr>
        <w:t xml:space="preserve"> </w:t>
      </w:r>
      <w:r>
        <w:rPr>
          <w:rFonts w:ascii="Arial" w:hAnsi="Arial" w:cs="Arial"/>
          <w:w w:val="96"/>
          <w:sz w:val="18"/>
          <w:szCs w:val="18"/>
        </w:rPr>
        <w:t>gi</w:t>
      </w:r>
      <w:r>
        <w:rPr>
          <w:rFonts w:ascii="Arial" w:hAnsi="Arial" w:cs="Arial"/>
          <w:spacing w:val="-5"/>
          <w:w w:val="96"/>
          <w:sz w:val="18"/>
          <w:szCs w:val="18"/>
        </w:rPr>
        <w:t>v</w:t>
      </w:r>
      <w:r>
        <w:rPr>
          <w:rFonts w:ascii="Arial" w:hAnsi="Arial" w:cs="Arial"/>
          <w:w w:val="96"/>
          <w:sz w:val="18"/>
          <w:szCs w:val="18"/>
        </w:rPr>
        <w:t>e</w:t>
      </w:r>
      <w:r>
        <w:rPr>
          <w:rFonts w:ascii="Arial" w:hAnsi="Arial" w:cs="Arial"/>
          <w:spacing w:val="18"/>
          <w:w w:val="96"/>
          <w:sz w:val="18"/>
          <w:szCs w:val="18"/>
        </w:rPr>
        <w:t xml:space="preserve"> </w:t>
      </w:r>
      <w:r>
        <w:rPr>
          <w:rFonts w:ascii="Arial" w:hAnsi="Arial" w:cs="Arial"/>
          <w:sz w:val="18"/>
          <w:szCs w:val="18"/>
        </w:rPr>
        <w:t>an</w:t>
      </w:r>
      <w:r>
        <w:rPr>
          <w:rFonts w:ascii="Arial" w:hAnsi="Arial" w:cs="Arial"/>
          <w:spacing w:val="8"/>
          <w:sz w:val="18"/>
          <w:szCs w:val="18"/>
        </w:rPr>
        <w:t xml:space="preserve"> </w:t>
      </w:r>
      <w:r>
        <w:rPr>
          <w:rFonts w:ascii="Arial" w:hAnsi="Arial" w:cs="Arial"/>
          <w:spacing w:val="-5"/>
          <w:sz w:val="18"/>
          <w:szCs w:val="18"/>
        </w:rPr>
        <w:t>ov</w:t>
      </w:r>
      <w:r>
        <w:rPr>
          <w:rFonts w:ascii="Arial" w:hAnsi="Arial" w:cs="Arial"/>
          <w:sz w:val="18"/>
          <w:szCs w:val="18"/>
        </w:rPr>
        <w:t>erview</w:t>
      </w:r>
      <w:r>
        <w:rPr>
          <w:rFonts w:ascii="Arial" w:hAnsi="Arial" w:cs="Arial"/>
          <w:spacing w:val="6"/>
          <w:sz w:val="18"/>
          <w:szCs w:val="18"/>
        </w:rPr>
        <w:t xml:space="preserve"> </w:t>
      </w:r>
      <w:r>
        <w:rPr>
          <w:rFonts w:ascii="Arial" w:hAnsi="Arial" w:cs="Arial"/>
          <w:sz w:val="18"/>
          <w:szCs w:val="18"/>
        </w:rPr>
        <w:t>of</w:t>
      </w:r>
      <w:r>
        <w:rPr>
          <w:rFonts w:ascii="Arial" w:hAnsi="Arial" w:cs="Arial"/>
          <w:spacing w:val="11"/>
          <w:sz w:val="18"/>
          <w:szCs w:val="18"/>
        </w:rPr>
        <w:t xml:space="preserve"> </w:t>
      </w:r>
      <w:r>
        <w:rPr>
          <w:rFonts w:ascii="Arial" w:hAnsi="Arial" w:cs="Arial"/>
          <w:w w:val="92"/>
          <w:sz w:val="18"/>
          <w:szCs w:val="18"/>
        </w:rPr>
        <w:t>some</w:t>
      </w:r>
      <w:r>
        <w:rPr>
          <w:rFonts w:ascii="Arial" w:hAnsi="Arial" w:cs="Arial"/>
          <w:spacing w:val="9"/>
          <w:w w:val="92"/>
          <w:sz w:val="18"/>
          <w:szCs w:val="18"/>
        </w:rPr>
        <w:t xml:space="preserve"> </w:t>
      </w:r>
      <w:r>
        <w:rPr>
          <w:rFonts w:ascii="Arial" w:hAnsi="Arial" w:cs="Arial"/>
          <w:spacing w:val="5"/>
          <w:w w:val="92"/>
          <w:sz w:val="18"/>
          <w:szCs w:val="18"/>
        </w:rPr>
        <w:t>p</w:t>
      </w:r>
      <w:r>
        <w:rPr>
          <w:rFonts w:ascii="Arial" w:hAnsi="Arial" w:cs="Arial"/>
          <w:w w:val="92"/>
          <w:sz w:val="18"/>
          <w:szCs w:val="18"/>
        </w:rPr>
        <w:t>ossible</w:t>
      </w:r>
      <w:r>
        <w:rPr>
          <w:rFonts w:ascii="Arial" w:hAnsi="Arial" w:cs="Arial"/>
          <w:spacing w:val="34"/>
          <w:w w:val="92"/>
          <w:sz w:val="18"/>
          <w:szCs w:val="18"/>
        </w:rPr>
        <w:t xml:space="preserve"> </w:t>
      </w:r>
      <w:r>
        <w:rPr>
          <w:rFonts w:ascii="Arial" w:hAnsi="Arial" w:cs="Arial"/>
          <w:sz w:val="18"/>
          <w:szCs w:val="18"/>
        </w:rPr>
        <w:t>future</w:t>
      </w:r>
      <w:r>
        <w:rPr>
          <w:rFonts w:ascii="Arial" w:hAnsi="Arial" w:cs="Arial"/>
          <w:spacing w:val="37"/>
          <w:sz w:val="18"/>
          <w:szCs w:val="18"/>
        </w:rPr>
        <w:t xml:space="preserve"> </w:t>
      </w:r>
      <w:r>
        <w:rPr>
          <w:rFonts w:ascii="Arial" w:hAnsi="Arial" w:cs="Arial"/>
          <w:w w:val="95"/>
          <w:sz w:val="18"/>
          <w:szCs w:val="18"/>
        </w:rPr>
        <w:t>te</w:t>
      </w:r>
      <w:r>
        <w:rPr>
          <w:rFonts w:ascii="Arial" w:hAnsi="Arial" w:cs="Arial"/>
          <w:spacing w:val="-5"/>
          <w:w w:val="95"/>
          <w:sz w:val="18"/>
          <w:szCs w:val="18"/>
        </w:rPr>
        <w:t>c</w:t>
      </w:r>
      <w:r>
        <w:rPr>
          <w:rFonts w:ascii="Arial" w:hAnsi="Arial" w:cs="Arial"/>
          <w:w w:val="95"/>
          <w:sz w:val="18"/>
          <w:szCs w:val="18"/>
        </w:rPr>
        <w:t>hnologies</w:t>
      </w:r>
      <w:r>
        <w:rPr>
          <w:rFonts w:ascii="Arial" w:hAnsi="Arial" w:cs="Arial"/>
          <w:spacing w:val="21"/>
          <w:w w:val="95"/>
          <w:sz w:val="18"/>
          <w:szCs w:val="18"/>
        </w:rPr>
        <w:t xml:space="preserve"> </w:t>
      </w:r>
      <w:r>
        <w:rPr>
          <w:rFonts w:ascii="Arial" w:hAnsi="Arial" w:cs="Arial"/>
          <w:sz w:val="18"/>
          <w:szCs w:val="18"/>
        </w:rPr>
        <w:t>that</w:t>
      </w:r>
      <w:r>
        <w:rPr>
          <w:rFonts w:ascii="Arial" w:hAnsi="Arial" w:cs="Arial"/>
          <w:spacing w:val="50"/>
          <w:sz w:val="18"/>
          <w:szCs w:val="18"/>
        </w:rPr>
        <w:t xml:space="preserve"> </w:t>
      </w:r>
      <w:r>
        <w:rPr>
          <w:rFonts w:ascii="Arial" w:hAnsi="Arial" w:cs="Arial"/>
          <w:sz w:val="18"/>
          <w:szCs w:val="18"/>
        </w:rPr>
        <w:t>can</w:t>
      </w:r>
      <w:r>
        <w:rPr>
          <w:rFonts w:ascii="Arial" w:hAnsi="Arial" w:cs="Arial"/>
          <w:spacing w:val="-1"/>
          <w:sz w:val="18"/>
          <w:szCs w:val="18"/>
        </w:rPr>
        <w:t xml:space="preserve"> </w:t>
      </w:r>
      <w:r>
        <w:rPr>
          <w:rFonts w:ascii="Arial" w:hAnsi="Arial" w:cs="Arial"/>
          <w:spacing w:val="5"/>
          <w:w w:val="102"/>
          <w:sz w:val="18"/>
          <w:szCs w:val="18"/>
        </w:rPr>
        <w:t>b</w:t>
      </w:r>
      <w:r>
        <w:rPr>
          <w:rFonts w:ascii="Arial" w:hAnsi="Arial" w:cs="Arial"/>
          <w:w w:val="81"/>
          <w:sz w:val="18"/>
          <w:szCs w:val="18"/>
        </w:rPr>
        <w:t xml:space="preserve">e </w:t>
      </w:r>
      <w:r>
        <w:rPr>
          <w:rFonts w:ascii="Arial" w:hAnsi="Arial" w:cs="Arial"/>
          <w:w w:val="91"/>
          <w:sz w:val="18"/>
          <w:szCs w:val="18"/>
        </w:rPr>
        <w:t>used</w:t>
      </w:r>
      <w:r>
        <w:rPr>
          <w:rFonts w:ascii="Arial" w:hAnsi="Arial" w:cs="Arial"/>
          <w:spacing w:val="18"/>
          <w:w w:val="91"/>
          <w:sz w:val="18"/>
          <w:szCs w:val="18"/>
        </w:rPr>
        <w:t xml:space="preserve"> </w:t>
      </w:r>
      <w:r>
        <w:rPr>
          <w:rFonts w:ascii="Arial" w:hAnsi="Arial" w:cs="Arial"/>
          <w:sz w:val="18"/>
          <w:szCs w:val="18"/>
        </w:rPr>
        <w:t>for</w:t>
      </w:r>
      <w:r>
        <w:rPr>
          <w:rFonts w:ascii="Arial" w:hAnsi="Arial" w:cs="Arial"/>
          <w:spacing w:val="22"/>
          <w:sz w:val="18"/>
          <w:szCs w:val="18"/>
        </w:rPr>
        <w:t xml:space="preserve"> </w:t>
      </w:r>
      <w:r>
        <w:rPr>
          <w:rFonts w:ascii="Arial" w:hAnsi="Arial" w:cs="Arial"/>
          <w:sz w:val="18"/>
          <w:szCs w:val="18"/>
        </w:rPr>
        <w:t>protests.</w:t>
      </w:r>
      <w:r>
        <w:rPr>
          <w:rFonts w:ascii="Arial" w:hAnsi="Arial" w:cs="Arial"/>
          <w:spacing w:val="34"/>
          <w:sz w:val="18"/>
          <w:szCs w:val="18"/>
        </w:rPr>
        <w:t xml:space="preserve"> </w:t>
      </w:r>
      <w:r>
        <w:rPr>
          <w:rFonts w:ascii="Arial" w:hAnsi="Arial" w:cs="Arial"/>
          <w:spacing w:val="-15"/>
          <w:w w:val="111"/>
          <w:sz w:val="18"/>
          <w:szCs w:val="18"/>
        </w:rPr>
        <w:t>W</w:t>
      </w:r>
      <w:r>
        <w:rPr>
          <w:rFonts w:ascii="Arial" w:hAnsi="Arial" w:cs="Arial"/>
          <w:w w:val="81"/>
          <w:sz w:val="18"/>
          <w:szCs w:val="18"/>
        </w:rPr>
        <w:t>e</w:t>
      </w:r>
      <w:r>
        <w:rPr>
          <w:rFonts w:ascii="Arial" w:hAnsi="Arial" w:cs="Arial"/>
          <w:spacing w:val="14"/>
          <w:sz w:val="18"/>
          <w:szCs w:val="18"/>
        </w:rPr>
        <w:t xml:space="preserve"> </w:t>
      </w:r>
      <w:r>
        <w:rPr>
          <w:rFonts w:ascii="Arial" w:hAnsi="Arial" w:cs="Arial"/>
          <w:sz w:val="18"/>
          <w:szCs w:val="18"/>
        </w:rPr>
        <w:t>f</w:t>
      </w:r>
      <w:r>
        <w:rPr>
          <w:rFonts w:ascii="Arial" w:hAnsi="Arial" w:cs="Arial"/>
          <w:spacing w:val="6"/>
          <w:sz w:val="18"/>
          <w:szCs w:val="18"/>
        </w:rPr>
        <w:t>o</w:t>
      </w:r>
      <w:r>
        <w:rPr>
          <w:rFonts w:ascii="Arial" w:hAnsi="Arial" w:cs="Arial"/>
          <w:sz w:val="18"/>
          <w:szCs w:val="18"/>
        </w:rPr>
        <w:t>cus</w:t>
      </w:r>
      <w:r>
        <w:rPr>
          <w:rFonts w:ascii="Arial" w:hAnsi="Arial" w:cs="Arial"/>
          <w:spacing w:val="-14"/>
          <w:sz w:val="18"/>
          <w:szCs w:val="18"/>
        </w:rPr>
        <w:t xml:space="preserve"> </w:t>
      </w:r>
      <w:r>
        <w:rPr>
          <w:rFonts w:ascii="Arial" w:hAnsi="Arial" w:cs="Arial"/>
          <w:sz w:val="18"/>
          <w:szCs w:val="18"/>
        </w:rPr>
        <w:t>on</w:t>
      </w:r>
      <w:r>
        <w:rPr>
          <w:rFonts w:ascii="Arial" w:hAnsi="Arial" w:cs="Arial"/>
          <w:spacing w:val="8"/>
          <w:sz w:val="18"/>
          <w:szCs w:val="18"/>
        </w:rPr>
        <w:t xml:space="preserve"> </w:t>
      </w:r>
      <w:r>
        <w:rPr>
          <w:rFonts w:ascii="Arial" w:hAnsi="Arial" w:cs="Arial"/>
          <w:sz w:val="18"/>
          <w:szCs w:val="18"/>
        </w:rPr>
        <w:t>pri</w:t>
      </w:r>
      <w:r>
        <w:rPr>
          <w:rFonts w:ascii="Arial" w:hAnsi="Arial" w:cs="Arial"/>
          <w:spacing w:val="-10"/>
          <w:sz w:val="18"/>
          <w:szCs w:val="18"/>
        </w:rPr>
        <w:t>v</w:t>
      </w:r>
      <w:r>
        <w:rPr>
          <w:rFonts w:ascii="Arial" w:hAnsi="Arial" w:cs="Arial"/>
          <w:sz w:val="18"/>
          <w:szCs w:val="18"/>
        </w:rPr>
        <w:t>acy-preserving</w:t>
      </w:r>
      <w:r>
        <w:rPr>
          <w:rFonts w:ascii="Arial" w:hAnsi="Arial" w:cs="Arial"/>
          <w:spacing w:val="23"/>
          <w:sz w:val="18"/>
          <w:szCs w:val="18"/>
        </w:rPr>
        <w:t xml:space="preserve"> </w:t>
      </w:r>
      <w:r>
        <w:rPr>
          <w:rFonts w:ascii="Arial" w:hAnsi="Arial" w:cs="Arial"/>
          <w:sz w:val="18"/>
          <w:szCs w:val="18"/>
        </w:rPr>
        <w:t>t</w:t>
      </w:r>
      <w:r>
        <w:rPr>
          <w:rFonts w:ascii="Arial" w:hAnsi="Arial" w:cs="Arial"/>
          <w:spacing w:val="5"/>
          <w:sz w:val="18"/>
          <w:szCs w:val="18"/>
        </w:rPr>
        <w:t>o</w:t>
      </w:r>
      <w:r>
        <w:rPr>
          <w:rFonts w:ascii="Arial" w:hAnsi="Arial" w:cs="Arial"/>
          <w:sz w:val="18"/>
          <w:szCs w:val="18"/>
        </w:rPr>
        <w:t>ols</w:t>
      </w:r>
      <w:r>
        <w:rPr>
          <w:rFonts w:ascii="Arial" w:hAnsi="Arial" w:cs="Arial"/>
          <w:spacing w:val="10"/>
          <w:sz w:val="18"/>
          <w:szCs w:val="18"/>
        </w:rPr>
        <w:t xml:space="preserve"> </w:t>
      </w:r>
      <w:r>
        <w:rPr>
          <w:rFonts w:ascii="Arial" w:hAnsi="Arial" w:cs="Arial"/>
          <w:sz w:val="18"/>
          <w:szCs w:val="18"/>
        </w:rPr>
        <w:t>that</w:t>
      </w:r>
      <w:r>
        <w:rPr>
          <w:rFonts w:ascii="Arial" w:hAnsi="Arial" w:cs="Arial"/>
          <w:spacing w:val="50"/>
          <w:sz w:val="18"/>
          <w:szCs w:val="18"/>
        </w:rPr>
        <w:t xml:space="preserve"> </w:t>
      </w:r>
      <w:r>
        <w:rPr>
          <w:rFonts w:ascii="Arial" w:hAnsi="Arial" w:cs="Arial"/>
          <w:sz w:val="18"/>
          <w:szCs w:val="18"/>
        </w:rPr>
        <w:t>can</w:t>
      </w:r>
      <w:r>
        <w:rPr>
          <w:rFonts w:ascii="Arial" w:hAnsi="Arial" w:cs="Arial"/>
          <w:spacing w:val="-1"/>
          <w:sz w:val="18"/>
          <w:szCs w:val="18"/>
        </w:rPr>
        <w:t xml:space="preserve"> </w:t>
      </w:r>
      <w:r>
        <w:rPr>
          <w:rFonts w:ascii="Arial" w:hAnsi="Arial" w:cs="Arial"/>
          <w:spacing w:val="5"/>
          <w:w w:val="91"/>
          <w:sz w:val="18"/>
          <w:szCs w:val="18"/>
        </w:rPr>
        <w:t>b</w:t>
      </w:r>
      <w:r>
        <w:rPr>
          <w:rFonts w:ascii="Arial" w:hAnsi="Arial" w:cs="Arial"/>
          <w:w w:val="91"/>
          <w:sz w:val="18"/>
          <w:szCs w:val="18"/>
        </w:rPr>
        <w:t>e</w:t>
      </w:r>
      <w:r>
        <w:rPr>
          <w:rFonts w:ascii="Arial" w:hAnsi="Arial" w:cs="Arial"/>
          <w:spacing w:val="20"/>
          <w:w w:val="91"/>
          <w:sz w:val="18"/>
          <w:szCs w:val="18"/>
        </w:rPr>
        <w:t xml:space="preserve"> </w:t>
      </w:r>
      <w:r>
        <w:rPr>
          <w:rFonts w:ascii="Arial" w:hAnsi="Arial" w:cs="Arial"/>
          <w:sz w:val="18"/>
          <w:szCs w:val="18"/>
        </w:rPr>
        <w:t xml:space="preserve">used </w:t>
      </w:r>
      <w:r>
        <w:rPr>
          <w:rFonts w:ascii="Arial" w:hAnsi="Arial" w:cs="Arial"/>
          <w:spacing w:val="5"/>
          <w:sz w:val="18"/>
          <w:szCs w:val="18"/>
        </w:rPr>
        <w:t>b</w:t>
      </w:r>
      <w:r>
        <w:rPr>
          <w:rFonts w:ascii="Arial" w:hAnsi="Arial" w:cs="Arial"/>
          <w:sz w:val="18"/>
          <w:szCs w:val="18"/>
        </w:rPr>
        <w:t>efore,</w:t>
      </w:r>
      <w:r>
        <w:rPr>
          <w:rFonts w:ascii="Arial" w:hAnsi="Arial" w:cs="Arial"/>
          <w:spacing w:val="-15"/>
          <w:sz w:val="18"/>
          <w:szCs w:val="18"/>
        </w:rPr>
        <w:t xml:space="preserve"> </w:t>
      </w:r>
      <w:r>
        <w:rPr>
          <w:rFonts w:ascii="Arial" w:hAnsi="Arial" w:cs="Arial"/>
          <w:sz w:val="18"/>
          <w:szCs w:val="18"/>
        </w:rPr>
        <w:t>under</w:t>
      </w:r>
      <w:r>
        <w:rPr>
          <w:rFonts w:ascii="Arial" w:hAnsi="Arial" w:cs="Arial"/>
          <w:spacing w:val="12"/>
          <w:sz w:val="18"/>
          <w:szCs w:val="18"/>
        </w:rPr>
        <w:t xml:space="preserve"> </w:t>
      </w:r>
      <w:r>
        <w:rPr>
          <w:rFonts w:ascii="Arial" w:hAnsi="Arial" w:cs="Arial"/>
          <w:sz w:val="18"/>
          <w:szCs w:val="18"/>
        </w:rPr>
        <w:t>and</w:t>
      </w:r>
      <w:r>
        <w:rPr>
          <w:rFonts w:ascii="Arial" w:hAnsi="Arial" w:cs="Arial"/>
          <w:spacing w:val="6"/>
          <w:sz w:val="18"/>
          <w:szCs w:val="18"/>
        </w:rPr>
        <w:t xml:space="preserve"> </w:t>
      </w:r>
      <w:r>
        <w:rPr>
          <w:rFonts w:ascii="Arial" w:hAnsi="Arial" w:cs="Arial"/>
          <w:sz w:val="18"/>
          <w:szCs w:val="18"/>
        </w:rPr>
        <w:t>after</w:t>
      </w:r>
      <w:r>
        <w:rPr>
          <w:rFonts w:ascii="Arial" w:hAnsi="Arial" w:cs="Arial"/>
          <w:spacing w:val="23"/>
          <w:sz w:val="18"/>
          <w:szCs w:val="18"/>
        </w:rPr>
        <w:t xml:space="preserve"> </w:t>
      </w:r>
      <w:r>
        <w:rPr>
          <w:rFonts w:ascii="Arial" w:hAnsi="Arial" w:cs="Arial"/>
          <w:sz w:val="18"/>
          <w:szCs w:val="18"/>
        </w:rPr>
        <w:t>a</w:t>
      </w:r>
      <w:r>
        <w:rPr>
          <w:rFonts w:ascii="Arial" w:hAnsi="Arial" w:cs="Arial"/>
          <w:spacing w:val="2"/>
          <w:sz w:val="18"/>
          <w:szCs w:val="18"/>
        </w:rPr>
        <w:t xml:space="preserve"> </w:t>
      </w:r>
      <w:r>
        <w:rPr>
          <w:rFonts w:ascii="Arial" w:hAnsi="Arial" w:cs="Arial"/>
          <w:w w:val="102"/>
          <w:sz w:val="18"/>
          <w:szCs w:val="18"/>
        </w:rPr>
        <w:t>protest:</w:t>
      </w:r>
    </w:p>
    <w:p w14:paraId="73E546A6" w14:textId="77777777" w:rsidR="009E6749" w:rsidRDefault="009E6749">
      <w:pPr>
        <w:spacing w:before="80" w:after="0" w:line="240" w:lineRule="auto"/>
        <w:ind w:left="1700" w:right="-20"/>
        <w:rPr>
          <w:rFonts w:ascii="Arial" w:hAnsi="Arial" w:cs="Arial"/>
          <w:sz w:val="18"/>
          <w:szCs w:val="18"/>
        </w:rPr>
      </w:pPr>
      <w:r>
        <w:rPr>
          <w:rFonts w:ascii="Arial" w:hAnsi="Arial" w:cs="Arial"/>
          <w:w w:val="146"/>
          <w:sz w:val="18"/>
          <w:szCs w:val="18"/>
        </w:rPr>
        <w:t>•</w:t>
      </w:r>
      <w:r>
        <w:rPr>
          <w:rFonts w:ascii="Arial" w:hAnsi="Arial" w:cs="Arial"/>
          <w:spacing w:val="27"/>
          <w:w w:val="146"/>
          <w:sz w:val="18"/>
          <w:szCs w:val="18"/>
        </w:rPr>
        <w:t xml:space="preserve"> </w:t>
      </w:r>
      <w:proofErr w:type="gramStart"/>
      <w:r>
        <w:rPr>
          <w:rFonts w:ascii="Arial" w:hAnsi="Arial" w:cs="Arial"/>
          <w:spacing w:val="5"/>
          <w:sz w:val="18"/>
          <w:szCs w:val="18"/>
        </w:rPr>
        <w:t>b</w:t>
      </w:r>
      <w:r>
        <w:rPr>
          <w:rFonts w:ascii="Arial" w:hAnsi="Arial" w:cs="Arial"/>
          <w:sz w:val="18"/>
          <w:szCs w:val="18"/>
        </w:rPr>
        <w:t>efore</w:t>
      </w:r>
      <w:proofErr w:type="gramEnd"/>
      <w:r>
        <w:rPr>
          <w:rFonts w:ascii="Arial" w:hAnsi="Arial" w:cs="Arial"/>
          <w:sz w:val="18"/>
          <w:szCs w:val="18"/>
        </w:rPr>
        <w:t>,</w:t>
      </w:r>
      <w:r>
        <w:rPr>
          <w:rFonts w:ascii="Arial" w:hAnsi="Arial" w:cs="Arial"/>
          <w:spacing w:val="-15"/>
          <w:sz w:val="18"/>
          <w:szCs w:val="18"/>
        </w:rPr>
        <w:t xml:space="preserve"> </w:t>
      </w:r>
      <w:r>
        <w:rPr>
          <w:rFonts w:ascii="Arial" w:hAnsi="Arial" w:cs="Arial"/>
          <w:sz w:val="18"/>
          <w:szCs w:val="18"/>
        </w:rPr>
        <w:t>to</w:t>
      </w:r>
      <w:r>
        <w:rPr>
          <w:rFonts w:ascii="Arial" w:hAnsi="Arial" w:cs="Arial"/>
          <w:spacing w:val="24"/>
          <w:sz w:val="18"/>
          <w:szCs w:val="18"/>
        </w:rPr>
        <w:t xml:space="preserve"> </w:t>
      </w:r>
      <w:r>
        <w:rPr>
          <w:rFonts w:ascii="Arial" w:hAnsi="Arial" w:cs="Arial"/>
          <w:sz w:val="18"/>
          <w:szCs w:val="18"/>
        </w:rPr>
        <w:t>organize</w:t>
      </w:r>
      <w:r>
        <w:rPr>
          <w:rFonts w:ascii="Arial" w:hAnsi="Arial" w:cs="Arial"/>
          <w:spacing w:val="-16"/>
          <w:sz w:val="18"/>
          <w:szCs w:val="18"/>
        </w:rPr>
        <w:t xml:space="preserve"> </w:t>
      </w:r>
      <w:r>
        <w:rPr>
          <w:rFonts w:ascii="Arial" w:hAnsi="Arial" w:cs="Arial"/>
          <w:sz w:val="18"/>
          <w:szCs w:val="18"/>
        </w:rPr>
        <w:t>a</w:t>
      </w:r>
      <w:r>
        <w:rPr>
          <w:rFonts w:ascii="Arial" w:hAnsi="Arial" w:cs="Arial"/>
          <w:spacing w:val="2"/>
          <w:sz w:val="18"/>
          <w:szCs w:val="18"/>
        </w:rPr>
        <w:t xml:space="preserve"> </w:t>
      </w:r>
      <w:r>
        <w:rPr>
          <w:rFonts w:ascii="Arial" w:hAnsi="Arial" w:cs="Arial"/>
          <w:sz w:val="18"/>
          <w:szCs w:val="18"/>
        </w:rPr>
        <w:t>public</w:t>
      </w:r>
      <w:r>
        <w:rPr>
          <w:rFonts w:ascii="Arial" w:hAnsi="Arial" w:cs="Arial"/>
          <w:spacing w:val="31"/>
          <w:sz w:val="18"/>
          <w:szCs w:val="18"/>
        </w:rPr>
        <w:t xml:space="preserve"> </w:t>
      </w:r>
      <w:r>
        <w:rPr>
          <w:rFonts w:ascii="Arial" w:hAnsi="Arial" w:cs="Arial"/>
          <w:w w:val="102"/>
          <w:sz w:val="18"/>
          <w:szCs w:val="18"/>
        </w:rPr>
        <w:t>protest;</w:t>
      </w:r>
    </w:p>
    <w:p w14:paraId="3DD4497D" w14:textId="77777777" w:rsidR="009E6749" w:rsidRDefault="009E6749">
      <w:pPr>
        <w:spacing w:before="92" w:after="0" w:line="254" w:lineRule="auto"/>
        <w:ind w:left="1892" w:right="1418" w:hanging="192"/>
        <w:jc w:val="both"/>
        <w:rPr>
          <w:rFonts w:ascii="Arial" w:hAnsi="Arial" w:cs="Arial"/>
          <w:sz w:val="18"/>
          <w:szCs w:val="18"/>
        </w:rPr>
      </w:pPr>
      <w:r>
        <w:rPr>
          <w:rFonts w:ascii="Arial" w:hAnsi="Arial" w:cs="Arial"/>
          <w:w w:val="146"/>
          <w:sz w:val="18"/>
          <w:szCs w:val="18"/>
        </w:rPr>
        <w:t>•</w:t>
      </w:r>
      <w:r>
        <w:rPr>
          <w:rFonts w:ascii="Arial" w:hAnsi="Arial" w:cs="Arial"/>
          <w:spacing w:val="27"/>
          <w:w w:val="146"/>
          <w:sz w:val="18"/>
          <w:szCs w:val="18"/>
        </w:rPr>
        <w:t xml:space="preserve"> </w:t>
      </w:r>
      <w:proofErr w:type="gramStart"/>
      <w:r>
        <w:rPr>
          <w:rFonts w:ascii="Arial" w:hAnsi="Arial" w:cs="Arial"/>
          <w:sz w:val="18"/>
          <w:szCs w:val="18"/>
        </w:rPr>
        <w:t>during</w:t>
      </w:r>
      <w:proofErr w:type="gramEnd"/>
      <w:r>
        <w:rPr>
          <w:rFonts w:ascii="Arial" w:hAnsi="Arial" w:cs="Arial"/>
          <w:sz w:val="18"/>
          <w:szCs w:val="18"/>
        </w:rPr>
        <w:t>,</w:t>
      </w:r>
      <w:r>
        <w:rPr>
          <w:rFonts w:ascii="Arial" w:hAnsi="Arial" w:cs="Arial"/>
          <w:spacing w:val="41"/>
          <w:sz w:val="18"/>
          <w:szCs w:val="18"/>
        </w:rPr>
        <w:t xml:space="preserve"> </w:t>
      </w:r>
      <w:r>
        <w:rPr>
          <w:rFonts w:ascii="Arial" w:hAnsi="Arial" w:cs="Arial"/>
          <w:sz w:val="18"/>
          <w:szCs w:val="18"/>
        </w:rPr>
        <w:t>for</w:t>
      </w:r>
      <w:r>
        <w:rPr>
          <w:rFonts w:ascii="Arial" w:hAnsi="Arial" w:cs="Arial"/>
          <w:spacing w:val="25"/>
          <w:sz w:val="18"/>
          <w:szCs w:val="18"/>
        </w:rPr>
        <w:t xml:space="preserve"> </w:t>
      </w:r>
      <w:r>
        <w:rPr>
          <w:rFonts w:ascii="Arial" w:hAnsi="Arial" w:cs="Arial"/>
          <w:sz w:val="18"/>
          <w:szCs w:val="18"/>
        </w:rPr>
        <w:t>the</w:t>
      </w:r>
      <w:r>
        <w:rPr>
          <w:rFonts w:ascii="Arial" w:hAnsi="Arial" w:cs="Arial"/>
          <w:spacing w:val="22"/>
          <w:sz w:val="18"/>
          <w:szCs w:val="18"/>
        </w:rPr>
        <w:t xml:space="preserve"> </w:t>
      </w:r>
      <w:r>
        <w:rPr>
          <w:rFonts w:ascii="Arial" w:hAnsi="Arial" w:cs="Arial"/>
          <w:sz w:val="18"/>
          <w:szCs w:val="18"/>
        </w:rPr>
        <w:t>organizers</w:t>
      </w:r>
      <w:r>
        <w:rPr>
          <w:rFonts w:ascii="Arial" w:hAnsi="Arial" w:cs="Arial"/>
          <w:spacing w:val="-16"/>
          <w:sz w:val="18"/>
          <w:szCs w:val="18"/>
        </w:rPr>
        <w:t xml:space="preserve"> </w:t>
      </w:r>
      <w:r>
        <w:rPr>
          <w:rFonts w:ascii="Arial" w:hAnsi="Arial" w:cs="Arial"/>
          <w:sz w:val="18"/>
          <w:szCs w:val="18"/>
        </w:rPr>
        <w:t>and</w:t>
      </w:r>
      <w:r>
        <w:rPr>
          <w:rFonts w:ascii="Arial" w:hAnsi="Arial" w:cs="Arial"/>
          <w:spacing w:val="11"/>
          <w:sz w:val="18"/>
          <w:szCs w:val="18"/>
        </w:rPr>
        <w:t xml:space="preserve"> </w:t>
      </w:r>
      <w:r>
        <w:rPr>
          <w:rFonts w:ascii="Arial" w:hAnsi="Arial" w:cs="Arial"/>
          <w:w w:val="102"/>
          <w:sz w:val="18"/>
          <w:szCs w:val="18"/>
        </w:rPr>
        <w:t>p</w:t>
      </w:r>
      <w:r>
        <w:rPr>
          <w:rFonts w:ascii="Arial" w:hAnsi="Arial" w:cs="Arial"/>
          <w:w w:val="91"/>
          <w:sz w:val="18"/>
          <w:szCs w:val="18"/>
        </w:rPr>
        <w:t>a</w:t>
      </w:r>
      <w:r>
        <w:rPr>
          <w:rFonts w:ascii="Arial" w:hAnsi="Arial" w:cs="Arial"/>
          <w:w w:val="129"/>
          <w:sz w:val="18"/>
          <w:szCs w:val="18"/>
        </w:rPr>
        <w:t>rt</w:t>
      </w:r>
      <w:r>
        <w:rPr>
          <w:rFonts w:ascii="Arial" w:hAnsi="Arial" w:cs="Arial"/>
          <w:spacing w:val="1"/>
          <w:w w:val="129"/>
          <w:sz w:val="18"/>
          <w:szCs w:val="18"/>
        </w:rPr>
        <w:t>i</w:t>
      </w:r>
      <w:r>
        <w:rPr>
          <w:rFonts w:ascii="Arial" w:hAnsi="Arial" w:cs="Arial"/>
          <w:w w:val="90"/>
          <w:sz w:val="18"/>
          <w:szCs w:val="18"/>
        </w:rPr>
        <w:t>c</w:t>
      </w:r>
      <w:r>
        <w:rPr>
          <w:rFonts w:ascii="Arial" w:hAnsi="Arial" w:cs="Arial"/>
          <w:w w:val="127"/>
          <w:sz w:val="18"/>
          <w:szCs w:val="18"/>
        </w:rPr>
        <w:t>i</w:t>
      </w:r>
      <w:r>
        <w:rPr>
          <w:rFonts w:ascii="Arial" w:hAnsi="Arial" w:cs="Arial"/>
          <w:w w:val="98"/>
          <w:sz w:val="18"/>
          <w:szCs w:val="18"/>
        </w:rPr>
        <w:t>pa</w:t>
      </w:r>
      <w:r>
        <w:rPr>
          <w:rFonts w:ascii="Arial" w:hAnsi="Arial" w:cs="Arial"/>
          <w:spacing w:val="-5"/>
          <w:w w:val="98"/>
          <w:sz w:val="18"/>
          <w:szCs w:val="18"/>
        </w:rPr>
        <w:t>n</w:t>
      </w:r>
      <w:r>
        <w:rPr>
          <w:rFonts w:ascii="Arial" w:hAnsi="Arial" w:cs="Arial"/>
          <w:w w:val="102"/>
          <w:sz w:val="18"/>
          <w:szCs w:val="18"/>
        </w:rPr>
        <w:t>ts</w:t>
      </w:r>
      <w:r>
        <w:rPr>
          <w:rFonts w:ascii="Arial" w:hAnsi="Arial" w:cs="Arial"/>
          <w:spacing w:val="17"/>
          <w:sz w:val="18"/>
          <w:szCs w:val="18"/>
        </w:rPr>
        <w:t xml:space="preserve"> </w:t>
      </w:r>
      <w:r>
        <w:rPr>
          <w:rFonts w:ascii="Arial" w:hAnsi="Arial" w:cs="Arial"/>
          <w:sz w:val="18"/>
          <w:szCs w:val="18"/>
        </w:rPr>
        <w:t>to</w:t>
      </w:r>
      <w:r>
        <w:rPr>
          <w:rFonts w:ascii="Arial" w:hAnsi="Arial" w:cs="Arial"/>
          <w:spacing w:val="29"/>
          <w:sz w:val="18"/>
          <w:szCs w:val="18"/>
        </w:rPr>
        <w:t xml:space="preserve"> </w:t>
      </w:r>
      <w:r>
        <w:rPr>
          <w:rFonts w:ascii="Arial" w:hAnsi="Arial" w:cs="Arial"/>
          <w:sz w:val="18"/>
          <w:szCs w:val="18"/>
        </w:rPr>
        <w:t>com</w:t>
      </w:r>
      <w:r>
        <w:rPr>
          <w:rFonts w:ascii="Arial" w:hAnsi="Arial" w:cs="Arial"/>
          <w:spacing w:val="-5"/>
          <w:sz w:val="18"/>
          <w:szCs w:val="18"/>
        </w:rPr>
        <w:t>m</w:t>
      </w:r>
      <w:r>
        <w:rPr>
          <w:rFonts w:ascii="Arial" w:hAnsi="Arial" w:cs="Arial"/>
          <w:sz w:val="18"/>
          <w:szCs w:val="18"/>
        </w:rPr>
        <w:t>unicate,</w:t>
      </w:r>
      <w:r>
        <w:rPr>
          <w:rFonts w:ascii="Arial" w:hAnsi="Arial" w:cs="Arial"/>
          <w:spacing w:val="9"/>
          <w:sz w:val="18"/>
          <w:szCs w:val="18"/>
        </w:rPr>
        <w:t xml:space="preserve"> </w:t>
      </w:r>
      <w:r>
        <w:rPr>
          <w:rFonts w:ascii="Arial" w:hAnsi="Arial" w:cs="Arial"/>
          <w:w w:val="111"/>
          <w:sz w:val="18"/>
          <w:szCs w:val="18"/>
        </w:rPr>
        <w:t xml:space="preserve">within </w:t>
      </w:r>
      <w:r>
        <w:rPr>
          <w:rFonts w:ascii="Arial" w:hAnsi="Arial" w:cs="Arial"/>
          <w:sz w:val="18"/>
          <w:szCs w:val="18"/>
        </w:rPr>
        <w:t>the</w:t>
      </w:r>
      <w:r>
        <w:rPr>
          <w:rFonts w:ascii="Arial" w:hAnsi="Arial" w:cs="Arial"/>
          <w:spacing w:val="17"/>
          <w:sz w:val="18"/>
          <w:szCs w:val="18"/>
        </w:rPr>
        <w:t xml:space="preserve"> </w:t>
      </w:r>
      <w:r>
        <w:rPr>
          <w:rFonts w:ascii="Arial" w:hAnsi="Arial" w:cs="Arial"/>
          <w:sz w:val="18"/>
          <w:szCs w:val="18"/>
        </w:rPr>
        <w:t>group</w:t>
      </w:r>
      <w:r>
        <w:rPr>
          <w:rFonts w:ascii="Arial" w:hAnsi="Arial" w:cs="Arial"/>
          <w:spacing w:val="12"/>
          <w:sz w:val="18"/>
          <w:szCs w:val="18"/>
        </w:rPr>
        <w:t xml:space="preserve"> </w:t>
      </w:r>
      <w:r>
        <w:rPr>
          <w:rFonts w:ascii="Arial" w:hAnsi="Arial" w:cs="Arial"/>
          <w:sz w:val="18"/>
          <w:szCs w:val="18"/>
        </w:rPr>
        <w:t>or</w:t>
      </w:r>
      <w:r>
        <w:rPr>
          <w:rFonts w:ascii="Arial" w:hAnsi="Arial" w:cs="Arial"/>
          <w:spacing w:val="15"/>
          <w:sz w:val="18"/>
          <w:szCs w:val="18"/>
        </w:rPr>
        <w:t xml:space="preserve"> </w:t>
      </w:r>
      <w:r>
        <w:rPr>
          <w:rFonts w:ascii="Arial" w:hAnsi="Arial" w:cs="Arial"/>
          <w:sz w:val="18"/>
          <w:szCs w:val="18"/>
        </w:rPr>
        <w:t>to</w:t>
      </w:r>
      <w:r>
        <w:rPr>
          <w:rFonts w:ascii="Arial" w:hAnsi="Arial" w:cs="Arial"/>
          <w:spacing w:val="24"/>
          <w:sz w:val="18"/>
          <w:szCs w:val="18"/>
        </w:rPr>
        <w:t xml:space="preserve"> </w:t>
      </w:r>
      <w:r>
        <w:rPr>
          <w:rFonts w:ascii="Arial" w:hAnsi="Arial" w:cs="Arial"/>
          <w:sz w:val="18"/>
          <w:szCs w:val="18"/>
        </w:rPr>
        <w:t>the</w:t>
      </w:r>
      <w:r>
        <w:rPr>
          <w:rFonts w:ascii="Arial" w:hAnsi="Arial" w:cs="Arial"/>
          <w:spacing w:val="17"/>
          <w:sz w:val="18"/>
          <w:szCs w:val="18"/>
        </w:rPr>
        <w:t xml:space="preserve"> </w:t>
      </w:r>
      <w:r>
        <w:rPr>
          <w:rFonts w:ascii="Arial" w:hAnsi="Arial" w:cs="Arial"/>
          <w:w w:val="102"/>
          <w:sz w:val="18"/>
          <w:szCs w:val="18"/>
        </w:rPr>
        <w:t>outsi</w:t>
      </w:r>
      <w:r>
        <w:rPr>
          <w:rFonts w:ascii="Arial" w:hAnsi="Arial" w:cs="Arial"/>
          <w:spacing w:val="1"/>
          <w:w w:val="102"/>
          <w:sz w:val="18"/>
          <w:szCs w:val="18"/>
        </w:rPr>
        <w:t>d</w:t>
      </w:r>
      <w:r>
        <w:rPr>
          <w:rFonts w:ascii="Arial" w:hAnsi="Arial" w:cs="Arial"/>
          <w:w w:val="81"/>
          <w:sz w:val="18"/>
          <w:szCs w:val="18"/>
        </w:rPr>
        <w:t>e</w:t>
      </w:r>
      <w:r>
        <w:rPr>
          <w:rFonts w:ascii="Arial" w:hAnsi="Arial" w:cs="Arial"/>
          <w:spacing w:val="11"/>
          <w:sz w:val="18"/>
          <w:szCs w:val="18"/>
        </w:rPr>
        <w:t xml:space="preserve"> </w:t>
      </w:r>
      <w:r>
        <w:rPr>
          <w:rFonts w:ascii="Arial" w:hAnsi="Arial" w:cs="Arial"/>
          <w:spacing w:val="-5"/>
          <w:w w:val="102"/>
          <w:sz w:val="18"/>
          <w:szCs w:val="18"/>
        </w:rPr>
        <w:t>w</w:t>
      </w:r>
      <w:r>
        <w:rPr>
          <w:rFonts w:ascii="Arial" w:hAnsi="Arial" w:cs="Arial"/>
          <w:w w:val="105"/>
          <w:sz w:val="18"/>
          <w:szCs w:val="18"/>
        </w:rPr>
        <w:t>orld;</w:t>
      </w:r>
    </w:p>
    <w:p w14:paraId="14140B91" w14:textId="77777777" w:rsidR="009E6749" w:rsidRDefault="009E6749">
      <w:pPr>
        <w:spacing w:before="80" w:after="0" w:line="254" w:lineRule="auto"/>
        <w:ind w:left="1892" w:right="1418" w:hanging="192"/>
        <w:jc w:val="both"/>
        <w:rPr>
          <w:rFonts w:ascii="Arial" w:hAnsi="Arial" w:cs="Arial"/>
          <w:sz w:val="18"/>
          <w:szCs w:val="18"/>
        </w:rPr>
      </w:pPr>
      <w:r>
        <w:rPr>
          <w:rFonts w:ascii="Arial" w:hAnsi="Arial" w:cs="Arial"/>
          <w:w w:val="146"/>
          <w:sz w:val="18"/>
          <w:szCs w:val="18"/>
        </w:rPr>
        <w:t>•</w:t>
      </w:r>
      <w:r>
        <w:rPr>
          <w:rFonts w:ascii="Arial" w:hAnsi="Arial" w:cs="Arial"/>
          <w:spacing w:val="27"/>
          <w:w w:val="146"/>
          <w:sz w:val="18"/>
          <w:szCs w:val="18"/>
        </w:rPr>
        <w:t xml:space="preserve"> </w:t>
      </w:r>
      <w:proofErr w:type="gramStart"/>
      <w:r>
        <w:rPr>
          <w:rFonts w:ascii="Arial" w:hAnsi="Arial" w:cs="Arial"/>
          <w:sz w:val="18"/>
          <w:szCs w:val="18"/>
        </w:rPr>
        <w:t>after</w:t>
      </w:r>
      <w:proofErr w:type="gramEnd"/>
      <w:r>
        <w:rPr>
          <w:rFonts w:ascii="Arial" w:hAnsi="Arial" w:cs="Arial"/>
          <w:sz w:val="18"/>
          <w:szCs w:val="18"/>
        </w:rPr>
        <w:t>,</w:t>
      </w:r>
      <w:r>
        <w:rPr>
          <w:rFonts w:ascii="Arial" w:hAnsi="Arial" w:cs="Arial"/>
          <w:spacing w:val="37"/>
          <w:sz w:val="18"/>
          <w:szCs w:val="18"/>
        </w:rPr>
        <w:t xml:space="preserve"> </w:t>
      </w:r>
      <w:r>
        <w:rPr>
          <w:rFonts w:ascii="Arial" w:hAnsi="Arial" w:cs="Arial"/>
          <w:spacing w:val="5"/>
          <w:sz w:val="18"/>
          <w:szCs w:val="18"/>
        </w:rPr>
        <w:t>p</w:t>
      </w:r>
      <w:r>
        <w:rPr>
          <w:rFonts w:ascii="Arial" w:hAnsi="Arial" w:cs="Arial"/>
          <w:sz w:val="18"/>
          <w:szCs w:val="18"/>
        </w:rPr>
        <w:t>ossibly</w:t>
      </w:r>
      <w:r>
        <w:rPr>
          <w:rFonts w:ascii="Arial" w:hAnsi="Arial" w:cs="Arial"/>
          <w:spacing w:val="7"/>
          <w:sz w:val="18"/>
          <w:szCs w:val="18"/>
        </w:rPr>
        <w:t xml:space="preserve"> </w:t>
      </w:r>
      <w:r>
        <w:rPr>
          <w:rFonts w:ascii="Arial" w:hAnsi="Arial" w:cs="Arial"/>
          <w:sz w:val="18"/>
          <w:szCs w:val="18"/>
        </w:rPr>
        <w:t>foll</w:t>
      </w:r>
      <w:r>
        <w:rPr>
          <w:rFonts w:ascii="Arial" w:hAnsi="Arial" w:cs="Arial"/>
          <w:spacing w:val="-5"/>
          <w:sz w:val="18"/>
          <w:szCs w:val="18"/>
        </w:rPr>
        <w:t>o</w:t>
      </w:r>
      <w:r>
        <w:rPr>
          <w:rFonts w:ascii="Arial" w:hAnsi="Arial" w:cs="Arial"/>
          <w:sz w:val="18"/>
          <w:szCs w:val="18"/>
        </w:rPr>
        <w:t>wing</w:t>
      </w:r>
      <w:r>
        <w:rPr>
          <w:rFonts w:ascii="Arial" w:hAnsi="Arial" w:cs="Arial"/>
          <w:spacing w:val="39"/>
          <w:sz w:val="18"/>
          <w:szCs w:val="18"/>
        </w:rPr>
        <w:t xml:space="preserve"> </w:t>
      </w:r>
      <w:r>
        <w:rPr>
          <w:rFonts w:ascii="Arial" w:hAnsi="Arial" w:cs="Arial"/>
          <w:sz w:val="18"/>
          <w:szCs w:val="18"/>
        </w:rPr>
        <w:t>up</w:t>
      </w:r>
      <w:r>
        <w:rPr>
          <w:rFonts w:ascii="Arial" w:hAnsi="Arial" w:cs="Arial"/>
          <w:spacing w:val="26"/>
          <w:sz w:val="18"/>
          <w:szCs w:val="18"/>
        </w:rPr>
        <w:t xml:space="preserve"> </w:t>
      </w:r>
      <w:r>
        <w:rPr>
          <w:rFonts w:ascii="Arial" w:hAnsi="Arial" w:cs="Arial"/>
          <w:sz w:val="18"/>
          <w:szCs w:val="18"/>
        </w:rPr>
        <w:t>an</w:t>
      </w:r>
      <w:r>
        <w:rPr>
          <w:rFonts w:ascii="Arial" w:hAnsi="Arial" w:cs="Arial"/>
          <w:spacing w:val="16"/>
          <w:sz w:val="18"/>
          <w:szCs w:val="18"/>
        </w:rPr>
        <w:t xml:space="preserve"> </w:t>
      </w:r>
      <w:r>
        <w:rPr>
          <w:rFonts w:ascii="Arial" w:hAnsi="Arial" w:cs="Arial"/>
          <w:w w:val="94"/>
          <w:sz w:val="18"/>
          <w:szCs w:val="18"/>
        </w:rPr>
        <w:t>e</w:t>
      </w:r>
      <w:r>
        <w:rPr>
          <w:rFonts w:ascii="Arial" w:hAnsi="Arial" w:cs="Arial"/>
          <w:spacing w:val="-5"/>
          <w:w w:val="94"/>
          <w:sz w:val="18"/>
          <w:szCs w:val="18"/>
        </w:rPr>
        <w:t>v</w:t>
      </w:r>
      <w:r>
        <w:rPr>
          <w:rFonts w:ascii="Arial" w:hAnsi="Arial" w:cs="Arial"/>
          <w:w w:val="92"/>
          <w:sz w:val="18"/>
          <w:szCs w:val="18"/>
        </w:rPr>
        <w:t>e</w:t>
      </w:r>
      <w:r>
        <w:rPr>
          <w:rFonts w:ascii="Arial" w:hAnsi="Arial" w:cs="Arial"/>
          <w:spacing w:val="-5"/>
          <w:w w:val="92"/>
          <w:sz w:val="18"/>
          <w:szCs w:val="18"/>
        </w:rPr>
        <w:t>n</w:t>
      </w:r>
      <w:r>
        <w:rPr>
          <w:rFonts w:ascii="Arial" w:hAnsi="Arial" w:cs="Arial"/>
          <w:w w:val="142"/>
          <w:sz w:val="18"/>
          <w:szCs w:val="18"/>
        </w:rPr>
        <w:t>t</w:t>
      </w:r>
      <w:r>
        <w:rPr>
          <w:rFonts w:ascii="Arial" w:hAnsi="Arial" w:cs="Arial"/>
          <w:spacing w:val="21"/>
          <w:sz w:val="18"/>
          <w:szCs w:val="18"/>
        </w:rPr>
        <w:t xml:space="preserve"> </w:t>
      </w:r>
      <w:r>
        <w:rPr>
          <w:rFonts w:ascii="Arial" w:hAnsi="Arial" w:cs="Arial"/>
          <w:spacing w:val="-5"/>
          <w:sz w:val="18"/>
          <w:szCs w:val="18"/>
        </w:rPr>
        <w:t>b</w:t>
      </w:r>
      <w:r>
        <w:rPr>
          <w:rFonts w:ascii="Arial" w:hAnsi="Arial" w:cs="Arial"/>
          <w:sz w:val="18"/>
          <w:szCs w:val="18"/>
        </w:rPr>
        <w:t>y</w:t>
      </w:r>
      <w:r>
        <w:rPr>
          <w:rFonts w:ascii="Arial" w:hAnsi="Arial" w:cs="Arial"/>
          <w:spacing w:val="29"/>
          <w:sz w:val="18"/>
          <w:szCs w:val="18"/>
        </w:rPr>
        <w:t xml:space="preserve"> </w:t>
      </w:r>
      <w:r>
        <w:rPr>
          <w:rFonts w:ascii="Arial" w:hAnsi="Arial" w:cs="Arial"/>
          <w:spacing w:val="-5"/>
          <w:sz w:val="18"/>
          <w:szCs w:val="18"/>
        </w:rPr>
        <w:t>v</w:t>
      </w:r>
      <w:r>
        <w:rPr>
          <w:rFonts w:ascii="Arial" w:hAnsi="Arial" w:cs="Arial"/>
          <w:sz w:val="18"/>
          <w:szCs w:val="18"/>
        </w:rPr>
        <w:t xml:space="preserve">erifying </w:t>
      </w:r>
      <w:r>
        <w:rPr>
          <w:rFonts w:ascii="Arial" w:hAnsi="Arial" w:cs="Arial"/>
          <w:spacing w:val="1"/>
          <w:sz w:val="18"/>
          <w:szCs w:val="18"/>
        </w:rPr>
        <w:t xml:space="preserve"> </w:t>
      </w:r>
      <w:r>
        <w:rPr>
          <w:rFonts w:ascii="Arial" w:hAnsi="Arial" w:cs="Arial"/>
          <w:sz w:val="18"/>
          <w:szCs w:val="18"/>
        </w:rPr>
        <w:t>the</w:t>
      </w:r>
      <w:r>
        <w:rPr>
          <w:rFonts w:ascii="Arial" w:hAnsi="Arial" w:cs="Arial"/>
          <w:spacing w:val="27"/>
          <w:sz w:val="18"/>
          <w:szCs w:val="18"/>
        </w:rPr>
        <w:t xml:space="preserve"> </w:t>
      </w:r>
      <w:r>
        <w:rPr>
          <w:rFonts w:ascii="Arial" w:hAnsi="Arial" w:cs="Arial"/>
          <w:w w:val="106"/>
          <w:sz w:val="18"/>
          <w:szCs w:val="18"/>
        </w:rPr>
        <w:t xml:space="preserve">participation </w:t>
      </w:r>
      <w:r>
        <w:rPr>
          <w:rFonts w:ascii="Arial" w:hAnsi="Arial" w:cs="Arial"/>
          <w:sz w:val="18"/>
          <w:szCs w:val="18"/>
        </w:rPr>
        <w:t>and</w:t>
      </w:r>
      <w:r>
        <w:rPr>
          <w:rFonts w:ascii="Arial" w:hAnsi="Arial" w:cs="Arial"/>
          <w:spacing w:val="8"/>
          <w:sz w:val="18"/>
          <w:szCs w:val="18"/>
        </w:rPr>
        <w:t xml:space="preserve"> </w:t>
      </w:r>
      <w:r>
        <w:rPr>
          <w:rFonts w:ascii="Arial" w:hAnsi="Arial" w:cs="Arial"/>
          <w:w w:val="98"/>
          <w:sz w:val="18"/>
          <w:szCs w:val="18"/>
        </w:rPr>
        <w:t>comp</w:t>
      </w:r>
      <w:r>
        <w:rPr>
          <w:rFonts w:ascii="Arial" w:hAnsi="Arial" w:cs="Arial"/>
          <w:spacing w:val="1"/>
          <w:w w:val="98"/>
          <w:sz w:val="18"/>
          <w:szCs w:val="18"/>
        </w:rPr>
        <w:t>u</w:t>
      </w:r>
      <w:r>
        <w:rPr>
          <w:rFonts w:ascii="Arial" w:hAnsi="Arial" w:cs="Arial"/>
          <w:w w:val="142"/>
          <w:sz w:val="18"/>
          <w:szCs w:val="18"/>
        </w:rPr>
        <w:t>t</w:t>
      </w:r>
      <w:r>
        <w:rPr>
          <w:rFonts w:ascii="Arial" w:hAnsi="Arial" w:cs="Arial"/>
          <w:w w:val="127"/>
          <w:sz w:val="18"/>
          <w:szCs w:val="18"/>
        </w:rPr>
        <w:t>i</w:t>
      </w:r>
      <w:r>
        <w:rPr>
          <w:rFonts w:ascii="Arial" w:hAnsi="Arial" w:cs="Arial"/>
          <w:w w:val="97"/>
          <w:sz w:val="18"/>
          <w:szCs w:val="18"/>
        </w:rPr>
        <w:t>ng</w:t>
      </w:r>
      <w:r>
        <w:rPr>
          <w:rFonts w:ascii="Arial" w:hAnsi="Arial" w:cs="Arial"/>
          <w:spacing w:val="14"/>
          <w:sz w:val="18"/>
          <w:szCs w:val="18"/>
        </w:rPr>
        <w:t xml:space="preserve"> </w:t>
      </w:r>
      <w:r>
        <w:rPr>
          <w:rFonts w:ascii="Arial" w:hAnsi="Arial" w:cs="Arial"/>
          <w:spacing w:val="-5"/>
          <w:w w:val="107"/>
          <w:sz w:val="18"/>
          <w:szCs w:val="18"/>
        </w:rPr>
        <w:t>v</w:t>
      </w:r>
      <w:r>
        <w:rPr>
          <w:rFonts w:ascii="Arial" w:hAnsi="Arial" w:cs="Arial"/>
          <w:w w:val="104"/>
          <w:sz w:val="18"/>
          <w:szCs w:val="18"/>
        </w:rPr>
        <w:t>erifiab</w:t>
      </w:r>
      <w:r>
        <w:rPr>
          <w:rFonts w:ascii="Arial" w:hAnsi="Arial" w:cs="Arial"/>
          <w:spacing w:val="1"/>
          <w:w w:val="104"/>
          <w:sz w:val="18"/>
          <w:szCs w:val="18"/>
        </w:rPr>
        <w:t>l</w:t>
      </w:r>
      <w:r>
        <w:rPr>
          <w:rFonts w:ascii="Arial" w:hAnsi="Arial" w:cs="Arial"/>
          <w:w w:val="81"/>
          <w:sz w:val="18"/>
          <w:szCs w:val="18"/>
        </w:rPr>
        <w:t>e</w:t>
      </w:r>
      <w:r>
        <w:rPr>
          <w:rFonts w:ascii="Arial" w:hAnsi="Arial" w:cs="Arial"/>
          <w:spacing w:val="14"/>
          <w:sz w:val="18"/>
          <w:szCs w:val="18"/>
        </w:rPr>
        <w:t xml:space="preserve"> </w:t>
      </w:r>
      <w:r>
        <w:rPr>
          <w:rFonts w:ascii="Arial" w:hAnsi="Arial" w:cs="Arial"/>
          <w:sz w:val="18"/>
          <w:szCs w:val="18"/>
        </w:rPr>
        <w:t>statistics,</w:t>
      </w:r>
      <w:r>
        <w:rPr>
          <w:rFonts w:ascii="Arial" w:hAnsi="Arial" w:cs="Arial"/>
          <w:spacing w:val="30"/>
          <w:sz w:val="18"/>
          <w:szCs w:val="18"/>
        </w:rPr>
        <w:t xml:space="preserve"> </w:t>
      </w:r>
      <w:r>
        <w:rPr>
          <w:rFonts w:ascii="Arial" w:hAnsi="Arial" w:cs="Arial"/>
          <w:sz w:val="18"/>
          <w:szCs w:val="18"/>
        </w:rPr>
        <w:t>e.g.</w:t>
      </w:r>
      <w:r>
        <w:rPr>
          <w:rFonts w:ascii="Arial" w:hAnsi="Arial" w:cs="Arial"/>
          <w:spacing w:val="-13"/>
          <w:sz w:val="18"/>
          <w:szCs w:val="18"/>
        </w:rPr>
        <w:t xml:space="preserve"> </w:t>
      </w:r>
      <w:r>
        <w:rPr>
          <w:rFonts w:ascii="Arial" w:hAnsi="Arial" w:cs="Arial"/>
          <w:sz w:val="18"/>
          <w:szCs w:val="18"/>
        </w:rPr>
        <w:t>h</w:t>
      </w:r>
      <w:r>
        <w:rPr>
          <w:rFonts w:ascii="Arial" w:hAnsi="Arial" w:cs="Arial"/>
          <w:spacing w:val="-5"/>
          <w:sz w:val="18"/>
          <w:szCs w:val="18"/>
        </w:rPr>
        <w:t>o</w:t>
      </w:r>
      <w:r>
        <w:rPr>
          <w:rFonts w:ascii="Arial" w:hAnsi="Arial" w:cs="Arial"/>
          <w:sz w:val="18"/>
          <w:szCs w:val="18"/>
        </w:rPr>
        <w:t>w</w:t>
      </w:r>
      <w:r>
        <w:rPr>
          <w:rFonts w:ascii="Arial" w:hAnsi="Arial" w:cs="Arial"/>
          <w:spacing w:val="11"/>
          <w:sz w:val="18"/>
          <w:szCs w:val="18"/>
        </w:rPr>
        <w:t xml:space="preserve"> </w:t>
      </w:r>
      <w:r>
        <w:rPr>
          <w:rFonts w:ascii="Arial" w:hAnsi="Arial" w:cs="Arial"/>
          <w:sz w:val="18"/>
          <w:szCs w:val="18"/>
        </w:rPr>
        <w:t>ma</w:t>
      </w:r>
      <w:r>
        <w:rPr>
          <w:rFonts w:ascii="Arial" w:hAnsi="Arial" w:cs="Arial"/>
          <w:spacing w:val="-5"/>
          <w:sz w:val="18"/>
          <w:szCs w:val="18"/>
        </w:rPr>
        <w:t>n</w:t>
      </w:r>
      <w:r>
        <w:rPr>
          <w:rFonts w:ascii="Arial" w:hAnsi="Arial" w:cs="Arial"/>
          <w:sz w:val="18"/>
          <w:szCs w:val="18"/>
        </w:rPr>
        <w:t>y</w:t>
      </w:r>
      <w:r>
        <w:rPr>
          <w:rFonts w:ascii="Arial" w:hAnsi="Arial" w:cs="Arial"/>
          <w:spacing w:val="17"/>
          <w:sz w:val="18"/>
          <w:szCs w:val="18"/>
        </w:rPr>
        <w:t xml:space="preserve"> </w:t>
      </w:r>
      <w:r>
        <w:rPr>
          <w:rFonts w:ascii="Arial" w:hAnsi="Arial" w:cs="Arial"/>
          <w:sz w:val="18"/>
          <w:szCs w:val="18"/>
        </w:rPr>
        <w:t>participa</w:t>
      </w:r>
      <w:r>
        <w:rPr>
          <w:rFonts w:ascii="Arial" w:hAnsi="Arial" w:cs="Arial"/>
          <w:spacing w:val="-4"/>
          <w:sz w:val="18"/>
          <w:szCs w:val="18"/>
        </w:rPr>
        <w:t>n</w:t>
      </w:r>
      <w:r>
        <w:rPr>
          <w:rFonts w:ascii="Arial" w:hAnsi="Arial" w:cs="Arial"/>
          <w:sz w:val="18"/>
          <w:szCs w:val="18"/>
        </w:rPr>
        <w:t>ts</w:t>
      </w:r>
      <w:r>
        <w:rPr>
          <w:rFonts w:ascii="Arial" w:hAnsi="Arial" w:cs="Arial"/>
          <w:spacing w:val="48"/>
          <w:sz w:val="18"/>
          <w:szCs w:val="18"/>
        </w:rPr>
        <w:t xml:space="preserve"> </w:t>
      </w:r>
      <w:r>
        <w:rPr>
          <w:rFonts w:ascii="Arial" w:hAnsi="Arial" w:cs="Arial"/>
          <w:sz w:val="18"/>
          <w:szCs w:val="18"/>
        </w:rPr>
        <w:t>and in</w:t>
      </w:r>
      <w:r>
        <w:rPr>
          <w:rFonts w:ascii="Arial" w:hAnsi="Arial" w:cs="Arial"/>
          <w:spacing w:val="25"/>
          <w:sz w:val="18"/>
          <w:szCs w:val="18"/>
        </w:rPr>
        <w:t xml:space="preserve"> </w:t>
      </w:r>
      <w:r>
        <w:rPr>
          <w:rFonts w:ascii="Arial" w:hAnsi="Arial" w:cs="Arial"/>
          <w:sz w:val="18"/>
          <w:szCs w:val="18"/>
        </w:rPr>
        <w:t>what</w:t>
      </w:r>
      <w:r>
        <w:rPr>
          <w:rFonts w:ascii="Arial" w:hAnsi="Arial" w:cs="Arial"/>
          <w:spacing w:val="27"/>
          <w:sz w:val="18"/>
          <w:szCs w:val="18"/>
        </w:rPr>
        <w:t xml:space="preserve"> </w:t>
      </w:r>
      <w:r>
        <w:rPr>
          <w:rFonts w:ascii="Arial" w:hAnsi="Arial" w:cs="Arial"/>
          <w:sz w:val="18"/>
          <w:szCs w:val="18"/>
        </w:rPr>
        <w:t>area.</w:t>
      </w:r>
    </w:p>
    <w:p w14:paraId="600C7445" w14:textId="77777777" w:rsidR="009E6749" w:rsidRDefault="009E6749">
      <w:pPr>
        <w:spacing w:before="80" w:after="0" w:line="254" w:lineRule="auto"/>
        <w:ind w:left="1454" w:right="1419" w:firstLine="276"/>
        <w:jc w:val="both"/>
        <w:rPr>
          <w:rFonts w:ascii="Arial" w:hAnsi="Arial" w:cs="Arial"/>
          <w:sz w:val="18"/>
          <w:szCs w:val="18"/>
        </w:rPr>
      </w:pPr>
      <w:r>
        <w:rPr>
          <w:rFonts w:ascii="Arial" w:hAnsi="Arial" w:cs="Arial"/>
          <w:b/>
          <w:bCs/>
          <w:sz w:val="18"/>
          <w:szCs w:val="18"/>
        </w:rPr>
        <w:t>Key</w:t>
      </w:r>
      <w:r>
        <w:rPr>
          <w:rFonts w:ascii="Arial" w:hAnsi="Arial" w:cs="Arial"/>
          <w:b/>
          <w:bCs/>
          <w:spacing w:val="-6"/>
          <w:sz w:val="18"/>
          <w:szCs w:val="18"/>
        </w:rPr>
        <w:t>w</w:t>
      </w:r>
      <w:r>
        <w:rPr>
          <w:rFonts w:ascii="Arial" w:hAnsi="Arial" w:cs="Arial"/>
          <w:b/>
          <w:bCs/>
          <w:sz w:val="18"/>
          <w:szCs w:val="18"/>
        </w:rPr>
        <w:t xml:space="preserve">ords:  </w:t>
      </w:r>
      <w:r>
        <w:rPr>
          <w:rFonts w:ascii="Arial" w:hAnsi="Arial" w:cs="Arial"/>
          <w:b/>
          <w:bCs/>
          <w:spacing w:val="36"/>
          <w:sz w:val="18"/>
          <w:szCs w:val="18"/>
        </w:rPr>
        <w:t xml:space="preserve"> </w:t>
      </w:r>
      <w:r>
        <w:rPr>
          <w:rFonts w:ascii="Arial" w:hAnsi="Arial" w:cs="Arial"/>
          <w:sz w:val="18"/>
          <w:szCs w:val="18"/>
        </w:rPr>
        <w:t>Protesting</w:t>
      </w:r>
      <w:proofErr w:type="gramStart"/>
      <w:r>
        <w:rPr>
          <w:rFonts w:ascii="Arial" w:hAnsi="Arial" w:cs="Arial"/>
          <w:sz w:val="18"/>
          <w:szCs w:val="18"/>
        </w:rPr>
        <w:t xml:space="preserve">; </w:t>
      </w:r>
      <w:r>
        <w:rPr>
          <w:rFonts w:ascii="Arial" w:hAnsi="Arial" w:cs="Arial"/>
          <w:spacing w:val="8"/>
          <w:sz w:val="18"/>
          <w:szCs w:val="18"/>
        </w:rPr>
        <w:t xml:space="preserve"> </w:t>
      </w:r>
      <w:r>
        <w:rPr>
          <w:rFonts w:ascii="Arial" w:hAnsi="Arial" w:cs="Arial"/>
          <w:sz w:val="18"/>
          <w:szCs w:val="18"/>
        </w:rPr>
        <w:t>online</w:t>
      </w:r>
      <w:proofErr w:type="gramEnd"/>
      <w:r>
        <w:rPr>
          <w:rFonts w:ascii="Arial" w:hAnsi="Arial" w:cs="Arial"/>
          <w:spacing w:val="21"/>
          <w:sz w:val="18"/>
          <w:szCs w:val="18"/>
        </w:rPr>
        <w:t xml:space="preserve"> </w:t>
      </w:r>
      <w:r>
        <w:rPr>
          <w:rFonts w:ascii="Arial" w:hAnsi="Arial" w:cs="Arial"/>
          <w:sz w:val="18"/>
          <w:szCs w:val="18"/>
        </w:rPr>
        <w:t>s</w:t>
      </w:r>
      <w:r>
        <w:rPr>
          <w:rFonts w:ascii="Arial" w:hAnsi="Arial" w:cs="Arial"/>
          <w:spacing w:val="5"/>
          <w:sz w:val="18"/>
          <w:szCs w:val="18"/>
        </w:rPr>
        <w:t>o</w:t>
      </w:r>
      <w:r>
        <w:rPr>
          <w:rFonts w:ascii="Arial" w:hAnsi="Arial" w:cs="Arial"/>
          <w:sz w:val="18"/>
          <w:szCs w:val="18"/>
        </w:rPr>
        <w:t>cial ne</w:t>
      </w:r>
      <w:r>
        <w:rPr>
          <w:rFonts w:ascii="Arial" w:hAnsi="Arial" w:cs="Arial"/>
          <w:spacing w:val="-5"/>
          <w:sz w:val="18"/>
          <w:szCs w:val="18"/>
        </w:rPr>
        <w:t>tw</w:t>
      </w:r>
      <w:r>
        <w:rPr>
          <w:rFonts w:ascii="Arial" w:hAnsi="Arial" w:cs="Arial"/>
          <w:sz w:val="18"/>
          <w:szCs w:val="18"/>
        </w:rPr>
        <w:t>orks;</w:t>
      </w:r>
      <w:r>
        <w:rPr>
          <w:rFonts w:ascii="Arial" w:hAnsi="Arial" w:cs="Arial"/>
          <w:spacing w:val="40"/>
          <w:sz w:val="18"/>
          <w:szCs w:val="18"/>
        </w:rPr>
        <w:t xml:space="preserve"> </w:t>
      </w:r>
      <w:r>
        <w:rPr>
          <w:rFonts w:ascii="Arial" w:hAnsi="Arial" w:cs="Arial"/>
          <w:sz w:val="18"/>
          <w:szCs w:val="18"/>
        </w:rPr>
        <w:t>pri</w:t>
      </w:r>
      <w:r>
        <w:rPr>
          <w:rFonts w:ascii="Arial" w:hAnsi="Arial" w:cs="Arial"/>
          <w:spacing w:val="-10"/>
          <w:sz w:val="18"/>
          <w:szCs w:val="18"/>
        </w:rPr>
        <w:t>v</w:t>
      </w:r>
      <w:r>
        <w:rPr>
          <w:rFonts w:ascii="Arial" w:hAnsi="Arial" w:cs="Arial"/>
          <w:sz w:val="18"/>
          <w:szCs w:val="18"/>
        </w:rPr>
        <w:t>acy-enhancing te</w:t>
      </w:r>
      <w:r>
        <w:rPr>
          <w:rFonts w:ascii="Arial" w:hAnsi="Arial" w:cs="Arial"/>
          <w:spacing w:val="-5"/>
          <w:sz w:val="18"/>
          <w:szCs w:val="18"/>
        </w:rPr>
        <w:t>c</w:t>
      </w:r>
      <w:r>
        <w:rPr>
          <w:rFonts w:ascii="Arial" w:hAnsi="Arial" w:cs="Arial"/>
          <w:sz w:val="18"/>
          <w:szCs w:val="18"/>
        </w:rPr>
        <w:t>hnologies</w:t>
      </w:r>
    </w:p>
    <w:p w14:paraId="58D5568D" w14:textId="77777777" w:rsidR="009E6749" w:rsidRDefault="009E6749">
      <w:pPr>
        <w:spacing w:after="0"/>
        <w:jc w:val="both"/>
        <w:sectPr w:rsidR="009E6749">
          <w:footerReference w:type="default" r:id="rId7"/>
          <w:type w:val="continuous"/>
          <w:pgSz w:w="12240" w:h="15840"/>
          <w:pgMar w:top="1480" w:right="1720" w:bottom="1920" w:left="1720" w:header="720" w:footer="1736" w:gutter="0"/>
          <w:pgNumType w:start="1"/>
          <w:cols w:space="720"/>
        </w:sectPr>
      </w:pPr>
    </w:p>
    <w:p w14:paraId="0B66571D" w14:textId="77777777" w:rsidR="009E6749" w:rsidRDefault="009E6749">
      <w:pPr>
        <w:spacing w:before="2" w:after="0" w:line="140" w:lineRule="exact"/>
        <w:rPr>
          <w:sz w:val="14"/>
          <w:szCs w:val="14"/>
        </w:rPr>
      </w:pPr>
    </w:p>
    <w:p w14:paraId="7028989F" w14:textId="77777777" w:rsidR="009E6749" w:rsidRDefault="009E6749">
      <w:pPr>
        <w:spacing w:after="0" w:line="200" w:lineRule="exact"/>
        <w:rPr>
          <w:sz w:val="20"/>
          <w:szCs w:val="20"/>
        </w:rPr>
      </w:pPr>
    </w:p>
    <w:p w14:paraId="60740897" w14:textId="77777777" w:rsidR="009E6749" w:rsidRDefault="009E6749">
      <w:pPr>
        <w:spacing w:after="0" w:line="200" w:lineRule="exact"/>
        <w:rPr>
          <w:sz w:val="20"/>
          <w:szCs w:val="20"/>
        </w:rPr>
      </w:pPr>
    </w:p>
    <w:p w14:paraId="5E7A7A5F" w14:textId="77777777" w:rsidR="009E6749" w:rsidRDefault="009E6749">
      <w:pPr>
        <w:spacing w:after="0" w:line="200" w:lineRule="exact"/>
        <w:rPr>
          <w:sz w:val="20"/>
          <w:szCs w:val="20"/>
        </w:rPr>
      </w:pPr>
    </w:p>
    <w:p w14:paraId="1BB56F79" w14:textId="77777777" w:rsidR="009E6749" w:rsidRDefault="009E6749">
      <w:pPr>
        <w:spacing w:after="0" w:line="200" w:lineRule="exact"/>
        <w:rPr>
          <w:sz w:val="20"/>
          <w:szCs w:val="20"/>
        </w:rPr>
      </w:pPr>
    </w:p>
    <w:p w14:paraId="1A822A15" w14:textId="77777777" w:rsidR="009E6749" w:rsidRDefault="009E6749">
      <w:pPr>
        <w:spacing w:before="10" w:after="0" w:line="240" w:lineRule="auto"/>
        <w:ind w:left="955" w:right="-20"/>
        <w:rPr>
          <w:rFonts w:ascii="Arial" w:hAnsi="Arial" w:cs="Arial"/>
          <w:sz w:val="28"/>
          <w:szCs w:val="28"/>
        </w:rPr>
      </w:pPr>
      <w:r>
        <w:rPr>
          <w:rFonts w:ascii="Arial" w:hAnsi="Arial" w:cs="Arial"/>
          <w:b/>
          <w:bCs/>
          <w:w w:val="102"/>
          <w:sz w:val="28"/>
          <w:szCs w:val="28"/>
        </w:rPr>
        <w:t>Co</w:t>
      </w:r>
      <w:r>
        <w:rPr>
          <w:rFonts w:ascii="Arial" w:hAnsi="Arial" w:cs="Arial"/>
          <w:b/>
          <w:bCs/>
          <w:spacing w:val="-8"/>
          <w:w w:val="102"/>
          <w:sz w:val="28"/>
          <w:szCs w:val="28"/>
        </w:rPr>
        <w:t>n</w:t>
      </w:r>
      <w:r>
        <w:rPr>
          <w:rFonts w:ascii="Arial" w:hAnsi="Arial" w:cs="Arial"/>
          <w:b/>
          <w:bCs/>
          <w:w w:val="105"/>
          <w:sz w:val="28"/>
          <w:szCs w:val="28"/>
        </w:rPr>
        <w:t>te</w:t>
      </w:r>
      <w:r>
        <w:rPr>
          <w:rFonts w:ascii="Arial" w:hAnsi="Arial" w:cs="Arial"/>
          <w:b/>
          <w:bCs/>
          <w:spacing w:val="-8"/>
          <w:w w:val="105"/>
          <w:sz w:val="28"/>
          <w:szCs w:val="28"/>
        </w:rPr>
        <w:t>n</w:t>
      </w:r>
      <w:r>
        <w:rPr>
          <w:rFonts w:ascii="Arial" w:hAnsi="Arial" w:cs="Arial"/>
          <w:b/>
          <w:bCs/>
          <w:w w:val="99"/>
          <w:sz w:val="28"/>
          <w:szCs w:val="28"/>
        </w:rPr>
        <w:t>ts</w:t>
      </w:r>
    </w:p>
    <w:p w14:paraId="0E953927" w14:textId="77777777" w:rsidR="009E6749" w:rsidRDefault="009E6749">
      <w:pPr>
        <w:spacing w:before="1" w:after="0" w:line="190" w:lineRule="exact"/>
        <w:rPr>
          <w:sz w:val="19"/>
          <w:szCs w:val="19"/>
        </w:rPr>
      </w:pPr>
    </w:p>
    <w:p w14:paraId="0DBE58A0" w14:textId="77777777" w:rsidR="009E6749" w:rsidRDefault="009E6749">
      <w:pPr>
        <w:tabs>
          <w:tab w:val="left" w:pos="7700"/>
        </w:tabs>
        <w:spacing w:after="0" w:line="240" w:lineRule="auto"/>
        <w:ind w:left="955" w:right="-20"/>
        <w:rPr>
          <w:rFonts w:ascii="Arial" w:hAnsi="Arial" w:cs="Arial"/>
          <w:sz w:val="20"/>
          <w:szCs w:val="20"/>
        </w:rPr>
      </w:pPr>
      <w:r>
        <w:rPr>
          <w:rFonts w:ascii="Arial" w:hAnsi="Arial" w:cs="Arial"/>
          <w:b/>
          <w:bCs/>
          <w:sz w:val="20"/>
          <w:szCs w:val="20"/>
        </w:rPr>
        <w:t xml:space="preserve">1  </w:t>
      </w:r>
      <w:r>
        <w:rPr>
          <w:rFonts w:ascii="Arial" w:hAnsi="Arial" w:cs="Arial"/>
          <w:b/>
          <w:bCs/>
          <w:spacing w:val="20"/>
          <w:sz w:val="20"/>
          <w:szCs w:val="20"/>
        </w:rPr>
        <w:t xml:space="preserve"> </w:t>
      </w:r>
      <w:r>
        <w:rPr>
          <w:rFonts w:ascii="Arial" w:hAnsi="Arial" w:cs="Arial"/>
          <w:b/>
          <w:bCs/>
          <w:w w:val="104"/>
          <w:sz w:val="20"/>
          <w:szCs w:val="20"/>
        </w:rPr>
        <w:t>I</w:t>
      </w:r>
      <w:r>
        <w:rPr>
          <w:rFonts w:ascii="Arial" w:hAnsi="Arial" w:cs="Arial"/>
          <w:b/>
          <w:bCs/>
          <w:spacing w:val="-6"/>
          <w:w w:val="104"/>
          <w:sz w:val="20"/>
          <w:szCs w:val="20"/>
        </w:rPr>
        <w:t>n</w:t>
      </w:r>
      <w:r>
        <w:rPr>
          <w:rFonts w:ascii="Arial" w:hAnsi="Arial" w:cs="Arial"/>
          <w:b/>
          <w:bCs/>
          <w:w w:val="104"/>
          <w:sz w:val="20"/>
          <w:szCs w:val="20"/>
        </w:rPr>
        <w:t>tr</w:t>
      </w:r>
      <w:r>
        <w:rPr>
          <w:rFonts w:ascii="Arial" w:hAnsi="Arial" w:cs="Arial"/>
          <w:b/>
          <w:bCs/>
          <w:spacing w:val="7"/>
          <w:w w:val="104"/>
          <w:sz w:val="20"/>
          <w:szCs w:val="20"/>
        </w:rPr>
        <w:t>o</w:t>
      </w:r>
      <w:r>
        <w:rPr>
          <w:rFonts w:ascii="Arial" w:hAnsi="Arial" w:cs="Arial"/>
          <w:b/>
          <w:bCs/>
          <w:w w:val="104"/>
          <w:sz w:val="20"/>
          <w:szCs w:val="20"/>
        </w:rPr>
        <w:t>duction</w:t>
      </w:r>
      <w:r>
        <w:rPr>
          <w:rFonts w:ascii="Arial" w:hAnsi="Arial" w:cs="Arial"/>
          <w:b/>
          <w:bCs/>
          <w:spacing w:val="-18"/>
          <w:w w:val="104"/>
          <w:sz w:val="20"/>
          <w:szCs w:val="20"/>
        </w:rPr>
        <w:t xml:space="preserve"> </w:t>
      </w:r>
      <w:r>
        <w:rPr>
          <w:rFonts w:ascii="Arial" w:hAnsi="Arial" w:cs="Arial"/>
          <w:b/>
          <w:bCs/>
          <w:sz w:val="20"/>
          <w:szCs w:val="20"/>
        </w:rPr>
        <w:tab/>
      </w:r>
      <w:r>
        <w:rPr>
          <w:rFonts w:ascii="Arial" w:hAnsi="Arial" w:cs="Arial"/>
          <w:b/>
          <w:bCs/>
          <w:w w:val="104"/>
          <w:sz w:val="20"/>
          <w:szCs w:val="20"/>
        </w:rPr>
        <w:t>3</w:t>
      </w:r>
    </w:p>
    <w:p w14:paraId="5A5AA23A" w14:textId="77777777" w:rsidR="009E6749" w:rsidRDefault="009E6749">
      <w:pPr>
        <w:tabs>
          <w:tab w:val="left" w:pos="1700"/>
          <w:tab w:val="left" w:pos="7720"/>
        </w:tabs>
        <w:spacing w:before="9" w:after="0" w:line="240" w:lineRule="auto"/>
        <w:ind w:left="1254" w:right="-20"/>
        <w:rPr>
          <w:rFonts w:ascii="Arial" w:hAnsi="Arial" w:cs="Arial"/>
          <w:sz w:val="20"/>
          <w:szCs w:val="20"/>
        </w:rPr>
      </w:pPr>
      <w:r>
        <w:rPr>
          <w:rFonts w:ascii="Arial" w:hAnsi="Arial" w:cs="Arial"/>
          <w:sz w:val="20"/>
          <w:szCs w:val="20"/>
        </w:rPr>
        <w:t>1.1</w:t>
      </w:r>
      <w:r>
        <w:rPr>
          <w:rFonts w:ascii="Arial" w:hAnsi="Arial" w:cs="Arial"/>
          <w:sz w:val="20"/>
          <w:szCs w:val="20"/>
        </w:rPr>
        <w:tab/>
        <w:t>The</w:t>
      </w:r>
      <w:r>
        <w:rPr>
          <w:rFonts w:ascii="Arial" w:hAnsi="Arial" w:cs="Arial"/>
          <w:spacing w:val="8"/>
          <w:sz w:val="20"/>
          <w:szCs w:val="20"/>
        </w:rPr>
        <w:t xml:space="preserve"> </w:t>
      </w:r>
      <w:r>
        <w:rPr>
          <w:rFonts w:ascii="Arial" w:hAnsi="Arial" w:cs="Arial"/>
          <w:sz w:val="20"/>
          <w:szCs w:val="20"/>
        </w:rPr>
        <w:t>Protesting</w:t>
      </w:r>
      <w:r>
        <w:rPr>
          <w:rFonts w:ascii="Arial" w:hAnsi="Arial" w:cs="Arial"/>
          <w:spacing w:val="3"/>
          <w:sz w:val="20"/>
          <w:szCs w:val="20"/>
        </w:rPr>
        <w:t xml:space="preserve"> </w:t>
      </w:r>
      <w:r>
        <w:rPr>
          <w:rFonts w:ascii="Arial" w:hAnsi="Arial" w:cs="Arial"/>
          <w:sz w:val="20"/>
          <w:szCs w:val="20"/>
        </w:rPr>
        <w:t xml:space="preserve">Problem </w:t>
      </w:r>
      <w:r>
        <w:rPr>
          <w:rFonts w:ascii="Arial" w:hAnsi="Arial" w:cs="Arial"/>
          <w:spacing w:val="1"/>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z w:val="20"/>
          <w:szCs w:val="20"/>
        </w:rPr>
        <w:tab/>
        <w:t>4</w:t>
      </w:r>
    </w:p>
    <w:p w14:paraId="620E7C6F" w14:textId="77777777" w:rsidR="009E6749" w:rsidRDefault="009E6749">
      <w:pPr>
        <w:tabs>
          <w:tab w:val="left" w:pos="1700"/>
          <w:tab w:val="left" w:pos="7720"/>
        </w:tabs>
        <w:spacing w:before="9" w:after="0" w:line="240" w:lineRule="auto"/>
        <w:ind w:left="1254" w:right="-20"/>
        <w:rPr>
          <w:rFonts w:ascii="Arial" w:hAnsi="Arial" w:cs="Arial"/>
          <w:sz w:val="20"/>
          <w:szCs w:val="20"/>
        </w:rPr>
      </w:pPr>
      <w:r>
        <w:rPr>
          <w:rFonts w:ascii="Arial" w:hAnsi="Arial" w:cs="Arial"/>
          <w:sz w:val="20"/>
          <w:szCs w:val="20"/>
        </w:rPr>
        <w:t>1.2</w:t>
      </w:r>
      <w:r>
        <w:rPr>
          <w:rFonts w:ascii="Arial" w:hAnsi="Arial" w:cs="Arial"/>
          <w:sz w:val="20"/>
          <w:szCs w:val="20"/>
        </w:rPr>
        <w:tab/>
        <w:t xml:space="preserve">Outline  </w:t>
      </w:r>
      <w:r>
        <w:rPr>
          <w:rFonts w:ascii="Arial" w:hAnsi="Arial" w:cs="Arial"/>
          <w:spacing w:val="36"/>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z w:val="20"/>
          <w:szCs w:val="20"/>
        </w:rPr>
        <w:tab/>
        <w:t>5</w:t>
      </w:r>
    </w:p>
    <w:p w14:paraId="60C8A7B5" w14:textId="77777777" w:rsidR="009E6749" w:rsidRDefault="009E6749">
      <w:pPr>
        <w:spacing w:before="8" w:after="0" w:line="200" w:lineRule="exact"/>
        <w:rPr>
          <w:sz w:val="20"/>
          <w:szCs w:val="20"/>
        </w:rPr>
      </w:pPr>
    </w:p>
    <w:p w14:paraId="0CD6AE7D" w14:textId="77777777" w:rsidR="009E6749" w:rsidRDefault="009E6749">
      <w:pPr>
        <w:tabs>
          <w:tab w:val="left" w:pos="7700"/>
        </w:tabs>
        <w:spacing w:after="0" w:line="240" w:lineRule="auto"/>
        <w:ind w:left="955" w:right="-20"/>
        <w:rPr>
          <w:rFonts w:ascii="Arial" w:hAnsi="Arial" w:cs="Arial"/>
          <w:sz w:val="20"/>
          <w:szCs w:val="20"/>
        </w:rPr>
      </w:pPr>
      <w:r>
        <w:rPr>
          <w:rFonts w:ascii="Arial" w:hAnsi="Arial" w:cs="Arial"/>
          <w:b/>
          <w:bCs/>
          <w:sz w:val="20"/>
          <w:szCs w:val="20"/>
        </w:rPr>
        <w:t xml:space="preserve">2  </w:t>
      </w:r>
      <w:r>
        <w:rPr>
          <w:rFonts w:ascii="Arial" w:hAnsi="Arial" w:cs="Arial"/>
          <w:b/>
          <w:bCs/>
          <w:spacing w:val="20"/>
          <w:sz w:val="20"/>
          <w:szCs w:val="20"/>
        </w:rPr>
        <w:t xml:space="preserve"> </w:t>
      </w:r>
      <w:r>
        <w:rPr>
          <w:rFonts w:ascii="Arial" w:hAnsi="Arial" w:cs="Arial"/>
          <w:b/>
          <w:bCs/>
          <w:sz w:val="20"/>
          <w:szCs w:val="20"/>
        </w:rPr>
        <w:t>Before</w:t>
      </w:r>
      <w:r>
        <w:rPr>
          <w:rFonts w:ascii="Arial" w:hAnsi="Arial" w:cs="Arial"/>
          <w:b/>
          <w:bCs/>
          <w:spacing w:val="35"/>
          <w:sz w:val="20"/>
          <w:szCs w:val="20"/>
        </w:rPr>
        <w:t xml:space="preserve"> </w:t>
      </w:r>
      <w:r>
        <w:rPr>
          <w:rFonts w:ascii="Arial" w:hAnsi="Arial" w:cs="Arial"/>
          <w:b/>
          <w:bCs/>
          <w:sz w:val="20"/>
          <w:szCs w:val="20"/>
        </w:rPr>
        <w:t>a</w:t>
      </w:r>
      <w:r>
        <w:rPr>
          <w:rFonts w:ascii="Arial" w:hAnsi="Arial" w:cs="Arial"/>
          <w:b/>
          <w:bCs/>
          <w:spacing w:val="20"/>
          <w:sz w:val="20"/>
          <w:szCs w:val="20"/>
        </w:rPr>
        <w:t xml:space="preserve"> </w:t>
      </w:r>
      <w:r>
        <w:rPr>
          <w:rFonts w:ascii="Arial" w:hAnsi="Arial" w:cs="Arial"/>
          <w:b/>
          <w:bCs/>
          <w:sz w:val="20"/>
          <w:szCs w:val="20"/>
        </w:rPr>
        <w:t>Protest</w:t>
      </w:r>
      <w:r>
        <w:rPr>
          <w:rFonts w:ascii="Arial" w:hAnsi="Arial" w:cs="Arial"/>
          <w:b/>
          <w:bCs/>
          <w:spacing w:val="-7"/>
          <w:sz w:val="20"/>
          <w:szCs w:val="20"/>
        </w:rPr>
        <w:t xml:space="preserve"> </w:t>
      </w:r>
      <w:r>
        <w:rPr>
          <w:rFonts w:ascii="Arial" w:hAnsi="Arial" w:cs="Arial"/>
          <w:b/>
          <w:bCs/>
          <w:sz w:val="20"/>
          <w:szCs w:val="20"/>
        </w:rPr>
        <w:tab/>
      </w:r>
      <w:r>
        <w:rPr>
          <w:rFonts w:ascii="Arial" w:hAnsi="Arial" w:cs="Arial"/>
          <w:b/>
          <w:bCs/>
          <w:w w:val="102"/>
          <w:sz w:val="20"/>
          <w:szCs w:val="20"/>
        </w:rPr>
        <w:t>5</w:t>
      </w:r>
    </w:p>
    <w:p w14:paraId="22F09BD2" w14:textId="77777777" w:rsidR="009E6749" w:rsidRDefault="009E6749">
      <w:pPr>
        <w:tabs>
          <w:tab w:val="left" w:pos="1700"/>
          <w:tab w:val="left" w:pos="7720"/>
        </w:tabs>
        <w:spacing w:before="9" w:after="0" w:line="240" w:lineRule="auto"/>
        <w:ind w:left="1254" w:right="-20"/>
        <w:rPr>
          <w:rFonts w:ascii="Arial" w:hAnsi="Arial" w:cs="Arial"/>
          <w:sz w:val="20"/>
          <w:szCs w:val="20"/>
        </w:rPr>
      </w:pPr>
      <w:r>
        <w:rPr>
          <w:rFonts w:ascii="Arial" w:hAnsi="Arial" w:cs="Arial"/>
          <w:sz w:val="20"/>
          <w:szCs w:val="20"/>
        </w:rPr>
        <w:t>2.1</w:t>
      </w:r>
      <w:r>
        <w:rPr>
          <w:rFonts w:ascii="Arial" w:hAnsi="Arial" w:cs="Arial"/>
          <w:sz w:val="20"/>
          <w:szCs w:val="20"/>
        </w:rPr>
        <w:tab/>
      </w:r>
      <w:r>
        <w:rPr>
          <w:rFonts w:ascii="Arial" w:hAnsi="Arial" w:cs="Arial"/>
          <w:w w:val="92"/>
          <w:sz w:val="20"/>
          <w:szCs w:val="20"/>
        </w:rPr>
        <w:t>Sear</w:t>
      </w:r>
      <w:r>
        <w:rPr>
          <w:rFonts w:ascii="Arial" w:hAnsi="Arial" w:cs="Arial"/>
          <w:spacing w:val="-5"/>
          <w:w w:val="92"/>
          <w:sz w:val="20"/>
          <w:szCs w:val="20"/>
        </w:rPr>
        <w:t>c</w:t>
      </w:r>
      <w:r>
        <w:rPr>
          <w:rFonts w:ascii="Arial" w:hAnsi="Arial" w:cs="Arial"/>
          <w:w w:val="92"/>
          <w:sz w:val="20"/>
          <w:szCs w:val="20"/>
        </w:rPr>
        <w:t>hing</w:t>
      </w:r>
      <w:r>
        <w:rPr>
          <w:rFonts w:ascii="Arial" w:hAnsi="Arial" w:cs="Arial"/>
          <w:spacing w:val="21"/>
          <w:w w:val="92"/>
          <w:sz w:val="20"/>
          <w:szCs w:val="20"/>
        </w:rPr>
        <w:t xml:space="preserve"> </w:t>
      </w:r>
      <w:r>
        <w:rPr>
          <w:rFonts w:ascii="Arial" w:hAnsi="Arial" w:cs="Arial"/>
          <w:sz w:val="20"/>
          <w:szCs w:val="20"/>
        </w:rPr>
        <w:t>for</w:t>
      </w:r>
      <w:r>
        <w:rPr>
          <w:rFonts w:ascii="Arial" w:hAnsi="Arial" w:cs="Arial"/>
          <w:spacing w:val="16"/>
          <w:sz w:val="20"/>
          <w:szCs w:val="20"/>
        </w:rPr>
        <w:t xml:space="preserve"> </w:t>
      </w:r>
      <w:r>
        <w:rPr>
          <w:rFonts w:ascii="Arial" w:hAnsi="Arial" w:cs="Arial"/>
          <w:spacing w:val="-17"/>
          <w:sz w:val="20"/>
          <w:szCs w:val="20"/>
        </w:rPr>
        <w:t>Y</w:t>
      </w:r>
      <w:r>
        <w:rPr>
          <w:rFonts w:ascii="Arial" w:hAnsi="Arial" w:cs="Arial"/>
          <w:sz w:val="20"/>
          <w:szCs w:val="20"/>
        </w:rPr>
        <w:t>our</w:t>
      </w:r>
      <w:r>
        <w:rPr>
          <w:rFonts w:ascii="Arial" w:hAnsi="Arial" w:cs="Arial"/>
          <w:spacing w:val="23"/>
          <w:sz w:val="20"/>
          <w:szCs w:val="20"/>
        </w:rPr>
        <w:t xml:space="preserve"> </w:t>
      </w:r>
      <w:r>
        <w:rPr>
          <w:rFonts w:ascii="Arial" w:hAnsi="Arial" w:cs="Arial"/>
          <w:spacing w:val="-17"/>
          <w:sz w:val="20"/>
          <w:szCs w:val="20"/>
        </w:rPr>
        <w:t>F</w:t>
      </w:r>
      <w:r>
        <w:rPr>
          <w:rFonts w:ascii="Arial" w:hAnsi="Arial" w:cs="Arial"/>
          <w:sz w:val="20"/>
          <w:szCs w:val="20"/>
        </w:rPr>
        <w:t>riends</w:t>
      </w:r>
      <w:r>
        <w:rPr>
          <w:rFonts w:ascii="Arial" w:hAnsi="Arial" w:cs="Arial"/>
          <w:spacing w:val="-13"/>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z w:val="20"/>
          <w:szCs w:val="20"/>
        </w:rPr>
        <w:tab/>
        <w:t>7</w:t>
      </w:r>
    </w:p>
    <w:p w14:paraId="039699CA" w14:textId="77777777" w:rsidR="009E6749" w:rsidRDefault="009E6749">
      <w:pPr>
        <w:tabs>
          <w:tab w:val="left" w:pos="1700"/>
          <w:tab w:val="left" w:pos="7720"/>
        </w:tabs>
        <w:spacing w:before="9" w:after="0" w:line="240" w:lineRule="auto"/>
        <w:ind w:left="1254" w:right="-20"/>
        <w:rPr>
          <w:rFonts w:ascii="Arial" w:hAnsi="Arial" w:cs="Arial"/>
          <w:sz w:val="20"/>
          <w:szCs w:val="20"/>
        </w:rPr>
      </w:pPr>
      <w:r>
        <w:rPr>
          <w:rFonts w:ascii="Arial" w:hAnsi="Arial" w:cs="Arial"/>
          <w:sz w:val="20"/>
          <w:szCs w:val="20"/>
        </w:rPr>
        <w:t>2.2</w:t>
      </w:r>
      <w:r>
        <w:rPr>
          <w:rFonts w:ascii="Arial" w:hAnsi="Arial" w:cs="Arial"/>
          <w:sz w:val="20"/>
          <w:szCs w:val="20"/>
        </w:rPr>
        <w:tab/>
        <w:t>Com</w:t>
      </w:r>
      <w:r>
        <w:rPr>
          <w:rFonts w:ascii="Arial" w:hAnsi="Arial" w:cs="Arial"/>
          <w:spacing w:val="-5"/>
          <w:sz w:val="20"/>
          <w:szCs w:val="20"/>
        </w:rPr>
        <w:t>m</w:t>
      </w:r>
      <w:r>
        <w:rPr>
          <w:rFonts w:ascii="Arial" w:hAnsi="Arial" w:cs="Arial"/>
          <w:sz w:val="20"/>
          <w:szCs w:val="20"/>
        </w:rPr>
        <w:t>unication</w:t>
      </w:r>
      <w:r>
        <w:rPr>
          <w:rFonts w:ascii="Arial" w:hAnsi="Arial" w:cs="Arial"/>
          <w:spacing w:val="-6"/>
          <w:sz w:val="20"/>
          <w:szCs w:val="20"/>
        </w:rPr>
        <w:t xml:space="preserve"> </w:t>
      </w:r>
      <w:r>
        <w:rPr>
          <w:rFonts w:ascii="Arial" w:hAnsi="Arial" w:cs="Arial"/>
          <w:spacing w:val="5"/>
          <w:w w:val="92"/>
          <w:sz w:val="20"/>
          <w:szCs w:val="20"/>
        </w:rPr>
        <w:t>b</w:t>
      </w:r>
      <w:r>
        <w:rPr>
          <w:rFonts w:ascii="Arial" w:hAnsi="Arial" w:cs="Arial"/>
          <w:w w:val="92"/>
          <w:sz w:val="20"/>
          <w:szCs w:val="20"/>
        </w:rPr>
        <w:t>e</w:t>
      </w:r>
      <w:r>
        <w:rPr>
          <w:rFonts w:ascii="Arial" w:hAnsi="Arial" w:cs="Arial"/>
          <w:spacing w:val="-5"/>
          <w:w w:val="92"/>
          <w:sz w:val="20"/>
          <w:szCs w:val="20"/>
        </w:rPr>
        <w:t>t</w:t>
      </w:r>
      <w:r>
        <w:rPr>
          <w:rFonts w:ascii="Arial" w:hAnsi="Arial" w:cs="Arial"/>
          <w:spacing w:val="-6"/>
          <w:w w:val="92"/>
          <w:sz w:val="20"/>
          <w:szCs w:val="20"/>
        </w:rPr>
        <w:t>w</w:t>
      </w:r>
      <w:r>
        <w:rPr>
          <w:rFonts w:ascii="Arial" w:hAnsi="Arial" w:cs="Arial"/>
          <w:w w:val="92"/>
          <w:sz w:val="20"/>
          <w:szCs w:val="20"/>
        </w:rPr>
        <w:t>een</w:t>
      </w:r>
      <w:r>
        <w:rPr>
          <w:rFonts w:ascii="Arial" w:hAnsi="Arial" w:cs="Arial"/>
          <w:spacing w:val="25"/>
          <w:w w:val="92"/>
          <w:sz w:val="20"/>
          <w:szCs w:val="20"/>
        </w:rPr>
        <w:t xml:space="preserve"> </w:t>
      </w:r>
      <w:r>
        <w:rPr>
          <w:rFonts w:ascii="Arial" w:hAnsi="Arial" w:cs="Arial"/>
          <w:spacing w:val="-5"/>
          <w:w w:val="92"/>
          <w:sz w:val="20"/>
          <w:szCs w:val="20"/>
        </w:rPr>
        <w:t>P</w:t>
      </w:r>
      <w:r>
        <w:rPr>
          <w:rFonts w:ascii="Arial" w:hAnsi="Arial" w:cs="Arial"/>
          <w:w w:val="92"/>
          <w:sz w:val="20"/>
          <w:szCs w:val="20"/>
        </w:rPr>
        <w:t>eople</w:t>
      </w:r>
      <w:r>
        <w:rPr>
          <w:rFonts w:ascii="Arial" w:hAnsi="Arial" w:cs="Arial"/>
          <w:spacing w:val="21"/>
          <w:w w:val="92"/>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z w:val="20"/>
          <w:szCs w:val="20"/>
        </w:rPr>
        <w:tab/>
        <w:t>8</w:t>
      </w:r>
    </w:p>
    <w:p w14:paraId="43968D56" w14:textId="77777777" w:rsidR="009E6749" w:rsidRDefault="009E6749">
      <w:pPr>
        <w:tabs>
          <w:tab w:val="left" w:pos="2340"/>
          <w:tab w:val="left" w:pos="7720"/>
        </w:tabs>
        <w:spacing w:before="9" w:after="0" w:line="240" w:lineRule="auto"/>
        <w:ind w:left="1712" w:right="-20"/>
        <w:rPr>
          <w:rFonts w:ascii="Arial" w:hAnsi="Arial" w:cs="Arial"/>
          <w:sz w:val="20"/>
          <w:szCs w:val="20"/>
        </w:rPr>
      </w:pPr>
      <w:r>
        <w:rPr>
          <w:rFonts w:ascii="Arial" w:hAnsi="Arial" w:cs="Arial"/>
          <w:sz w:val="20"/>
          <w:szCs w:val="20"/>
        </w:rPr>
        <w:t>2.2.1</w:t>
      </w:r>
      <w:r>
        <w:rPr>
          <w:rFonts w:ascii="Arial" w:hAnsi="Arial" w:cs="Arial"/>
          <w:sz w:val="20"/>
          <w:szCs w:val="20"/>
        </w:rPr>
        <w:tab/>
        <w:t>Standard</w:t>
      </w:r>
      <w:r>
        <w:rPr>
          <w:rFonts w:ascii="Arial" w:hAnsi="Arial" w:cs="Arial"/>
          <w:spacing w:val="-4"/>
          <w:sz w:val="20"/>
          <w:szCs w:val="20"/>
        </w:rPr>
        <w:t xml:space="preserve"> </w:t>
      </w:r>
      <w:r>
        <w:rPr>
          <w:rFonts w:ascii="Arial" w:hAnsi="Arial" w:cs="Arial"/>
          <w:sz w:val="20"/>
          <w:szCs w:val="20"/>
        </w:rPr>
        <w:t>Email</w:t>
      </w:r>
      <w:r>
        <w:rPr>
          <w:rFonts w:ascii="Arial" w:hAnsi="Arial" w:cs="Arial"/>
          <w:spacing w:val="2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z w:val="20"/>
          <w:szCs w:val="20"/>
        </w:rPr>
        <w:tab/>
        <w:t>8</w:t>
      </w:r>
    </w:p>
    <w:p w14:paraId="01B8E381" w14:textId="77777777" w:rsidR="009E6749" w:rsidRDefault="009E6749">
      <w:pPr>
        <w:tabs>
          <w:tab w:val="left" w:pos="2340"/>
          <w:tab w:val="left" w:pos="7720"/>
        </w:tabs>
        <w:spacing w:before="9" w:after="0" w:line="240" w:lineRule="auto"/>
        <w:ind w:left="1712" w:right="-20"/>
        <w:rPr>
          <w:rFonts w:ascii="Arial" w:hAnsi="Arial" w:cs="Arial"/>
          <w:sz w:val="20"/>
          <w:szCs w:val="20"/>
        </w:rPr>
      </w:pPr>
      <w:r>
        <w:rPr>
          <w:rFonts w:ascii="Arial" w:hAnsi="Arial" w:cs="Arial"/>
          <w:sz w:val="20"/>
          <w:szCs w:val="20"/>
        </w:rPr>
        <w:t>2.2.2</w:t>
      </w:r>
      <w:r>
        <w:rPr>
          <w:rFonts w:ascii="Arial" w:hAnsi="Arial" w:cs="Arial"/>
          <w:sz w:val="20"/>
          <w:szCs w:val="20"/>
        </w:rPr>
        <w:tab/>
      </w:r>
      <w:r>
        <w:rPr>
          <w:rFonts w:ascii="Arial" w:hAnsi="Arial" w:cs="Arial"/>
          <w:w w:val="89"/>
          <w:sz w:val="20"/>
          <w:szCs w:val="20"/>
        </w:rPr>
        <w:t>Secure</w:t>
      </w:r>
      <w:r>
        <w:rPr>
          <w:rFonts w:ascii="Arial" w:hAnsi="Arial" w:cs="Arial"/>
          <w:spacing w:val="17"/>
          <w:w w:val="89"/>
          <w:sz w:val="20"/>
          <w:szCs w:val="20"/>
        </w:rPr>
        <w:t xml:space="preserve"> </w:t>
      </w:r>
      <w:r>
        <w:rPr>
          <w:rFonts w:ascii="Arial" w:hAnsi="Arial" w:cs="Arial"/>
          <w:sz w:val="20"/>
          <w:szCs w:val="20"/>
        </w:rPr>
        <w:t>Email</w:t>
      </w:r>
      <w:r>
        <w:rPr>
          <w:rFonts w:ascii="Arial" w:hAnsi="Arial" w:cs="Arial"/>
          <w:spacing w:val="21"/>
          <w:sz w:val="20"/>
          <w:szCs w:val="20"/>
        </w:rPr>
        <w:t xml:space="preserve"> </w:t>
      </w:r>
      <w:r>
        <w:rPr>
          <w:rFonts w:ascii="Arial" w:hAnsi="Arial" w:cs="Arial"/>
          <w:sz w:val="20"/>
          <w:szCs w:val="20"/>
        </w:rPr>
        <w:t>and</w:t>
      </w:r>
      <w:r>
        <w:rPr>
          <w:rFonts w:ascii="Arial" w:hAnsi="Arial" w:cs="Arial"/>
          <w:spacing w:val="-2"/>
          <w:sz w:val="20"/>
          <w:szCs w:val="20"/>
        </w:rPr>
        <w:t xml:space="preserve"> </w:t>
      </w:r>
      <w:r>
        <w:rPr>
          <w:rFonts w:ascii="Arial" w:hAnsi="Arial" w:cs="Arial"/>
          <w:spacing w:val="-17"/>
          <w:sz w:val="20"/>
          <w:szCs w:val="20"/>
        </w:rPr>
        <w:t>T</w:t>
      </w:r>
      <w:r>
        <w:rPr>
          <w:rFonts w:ascii="Arial" w:hAnsi="Arial" w:cs="Arial"/>
          <w:sz w:val="20"/>
          <w:szCs w:val="20"/>
        </w:rPr>
        <w:t>ext</w:t>
      </w:r>
      <w:r>
        <w:rPr>
          <w:rFonts w:ascii="Arial" w:hAnsi="Arial" w:cs="Arial"/>
          <w:spacing w:val="34"/>
          <w:sz w:val="20"/>
          <w:szCs w:val="20"/>
        </w:rPr>
        <w:t xml:space="preserve"> </w:t>
      </w:r>
      <w:r>
        <w:rPr>
          <w:rFonts w:ascii="Arial" w:hAnsi="Arial" w:cs="Arial"/>
          <w:sz w:val="20"/>
          <w:szCs w:val="20"/>
        </w:rPr>
        <w:t xml:space="preserve">Messaging </w:t>
      </w:r>
      <w:r>
        <w:rPr>
          <w:rFonts w:ascii="Arial" w:hAnsi="Arial" w:cs="Arial"/>
          <w:spacing w:val="7"/>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z w:val="20"/>
          <w:szCs w:val="20"/>
        </w:rPr>
        <w:tab/>
        <w:t>8</w:t>
      </w:r>
    </w:p>
    <w:p w14:paraId="2CFC7560" w14:textId="77777777" w:rsidR="009E6749" w:rsidRDefault="009E6749">
      <w:pPr>
        <w:tabs>
          <w:tab w:val="left" w:pos="2340"/>
          <w:tab w:val="left" w:pos="7620"/>
        </w:tabs>
        <w:spacing w:before="9" w:after="0" w:line="240" w:lineRule="auto"/>
        <w:ind w:left="1712" w:right="-20"/>
        <w:rPr>
          <w:rFonts w:ascii="Arial" w:hAnsi="Arial" w:cs="Arial"/>
          <w:sz w:val="20"/>
          <w:szCs w:val="20"/>
        </w:rPr>
      </w:pPr>
      <w:r>
        <w:rPr>
          <w:rFonts w:ascii="Arial" w:hAnsi="Arial" w:cs="Arial"/>
          <w:sz w:val="20"/>
          <w:szCs w:val="20"/>
        </w:rPr>
        <w:t>2.2.3</w:t>
      </w:r>
      <w:r>
        <w:rPr>
          <w:rFonts w:ascii="Arial" w:hAnsi="Arial" w:cs="Arial"/>
          <w:sz w:val="20"/>
          <w:szCs w:val="20"/>
        </w:rPr>
        <w:tab/>
        <w:t>When</w:t>
      </w:r>
      <w:r>
        <w:rPr>
          <w:rFonts w:ascii="Arial" w:hAnsi="Arial" w:cs="Arial"/>
          <w:spacing w:val="1"/>
          <w:sz w:val="20"/>
          <w:szCs w:val="20"/>
        </w:rPr>
        <w:t xml:space="preserve"> </w:t>
      </w:r>
      <w:r>
        <w:rPr>
          <w:rFonts w:ascii="Arial" w:hAnsi="Arial" w:cs="Arial"/>
          <w:w w:val="139"/>
          <w:sz w:val="20"/>
          <w:szCs w:val="20"/>
        </w:rPr>
        <w:t>t</w:t>
      </w:r>
      <w:r>
        <w:rPr>
          <w:rFonts w:ascii="Arial" w:hAnsi="Arial" w:cs="Arial"/>
          <w:w w:val="99"/>
          <w:sz w:val="20"/>
          <w:szCs w:val="20"/>
        </w:rPr>
        <w:t>h</w:t>
      </w:r>
      <w:r>
        <w:rPr>
          <w:rFonts w:ascii="Arial" w:hAnsi="Arial" w:cs="Arial"/>
          <w:w w:val="79"/>
          <w:sz w:val="20"/>
          <w:szCs w:val="20"/>
        </w:rPr>
        <w:t>e</w:t>
      </w:r>
      <w:r>
        <w:rPr>
          <w:rFonts w:ascii="Arial" w:hAnsi="Arial" w:cs="Arial"/>
          <w:spacing w:val="11"/>
          <w:sz w:val="20"/>
          <w:szCs w:val="20"/>
        </w:rPr>
        <w:t xml:space="preserve"> </w:t>
      </w:r>
      <w:r>
        <w:rPr>
          <w:rFonts w:ascii="Arial" w:hAnsi="Arial" w:cs="Arial"/>
          <w:spacing w:val="-5"/>
          <w:sz w:val="20"/>
          <w:szCs w:val="20"/>
        </w:rPr>
        <w:t>A</w:t>
      </w:r>
      <w:r>
        <w:rPr>
          <w:rFonts w:ascii="Arial" w:hAnsi="Arial" w:cs="Arial"/>
          <w:sz w:val="20"/>
          <w:szCs w:val="20"/>
        </w:rPr>
        <w:t>d</w:t>
      </w:r>
      <w:r>
        <w:rPr>
          <w:rFonts w:ascii="Arial" w:hAnsi="Arial" w:cs="Arial"/>
          <w:spacing w:val="-5"/>
          <w:sz w:val="20"/>
          <w:szCs w:val="20"/>
        </w:rPr>
        <w:t>v</w:t>
      </w:r>
      <w:r>
        <w:rPr>
          <w:rFonts w:ascii="Arial" w:hAnsi="Arial" w:cs="Arial"/>
          <w:sz w:val="20"/>
          <w:szCs w:val="20"/>
        </w:rPr>
        <w:t>ersary</w:t>
      </w:r>
      <w:r>
        <w:rPr>
          <w:rFonts w:ascii="Arial" w:hAnsi="Arial" w:cs="Arial"/>
          <w:spacing w:val="-3"/>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trols</w:t>
      </w:r>
      <w:r>
        <w:rPr>
          <w:rFonts w:ascii="Arial" w:hAnsi="Arial" w:cs="Arial"/>
          <w:spacing w:val="4"/>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Ne</w:t>
      </w:r>
      <w:r>
        <w:rPr>
          <w:rFonts w:ascii="Arial" w:hAnsi="Arial" w:cs="Arial"/>
          <w:spacing w:val="-5"/>
          <w:sz w:val="20"/>
          <w:szCs w:val="20"/>
        </w:rPr>
        <w:t>t</w:t>
      </w:r>
      <w:r>
        <w:rPr>
          <w:rFonts w:ascii="Arial" w:hAnsi="Arial" w:cs="Arial"/>
          <w:spacing w:val="-6"/>
          <w:sz w:val="20"/>
          <w:szCs w:val="20"/>
        </w:rPr>
        <w:t>w</w:t>
      </w:r>
      <w:r>
        <w:rPr>
          <w:rFonts w:ascii="Arial" w:hAnsi="Arial" w:cs="Arial"/>
          <w:sz w:val="20"/>
          <w:szCs w:val="20"/>
        </w:rPr>
        <w:t xml:space="preserve">ork  </w:t>
      </w:r>
      <w:r>
        <w:rPr>
          <w:rFonts w:ascii="Arial" w:hAnsi="Arial" w:cs="Arial"/>
          <w:spacing w:val="11"/>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z w:val="20"/>
          <w:szCs w:val="20"/>
        </w:rPr>
        <w:tab/>
        <w:t>10</w:t>
      </w:r>
    </w:p>
    <w:p w14:paraId="6C2FAF7A" w14:textId="77777777" w:rsidR="009E6749" w:rsidRDefault="009E6749">
      <w:pPr>
        <w:tabs>
          <w:tab w:val="left" w:pos="1700"/>
          <w:tab w:val="left" w:pos="7620"/>
        </w:tabs>
        <w:spacing w:before="9" w:after="0" w:line="240" w:lineRule="auto"/>
        <w:ind w:left="1254" w:right="-20"/>
        <w:rPr>
          <w:rFonts w:ascii="Arial" w:hAnsi="Arial" w:cs="Arial"/>
          <w:sz w:val="20"/>
          <w:szCs w:val="20"/>
        </w:rPr>
      </w:pPr>
      <w:r>
        <w:rPr>
          <w:rFonts w:ascii="Arial" w:hAnsi="Arial" w:cs="Arial"/>
          <w:sz w:val="20"/>
          <w:szCs w:val="20"/>
        </w:rPr>
        <w:t>2.3</w:t>
      </w:r>
      <w:r>
        <w:rPr>
          <w:rFonts w:ascii="Arial" w:hAnsi="Arial" w:cs="Arial"/>
          <w:sz w:val="20"/>
          <w:szCs w:val="20"/>
        </w:rPr>
        <w:tab/>
        <w:t>Holding</w:t>
      </w:r>
      <w:r>
        <w:rPr>
          <w:rFonts w:ascii="Arial" w:hAnsi="Arial" w:cs="Arial"/>
          <w:spacing w:val="12"/>
          <w:sz w:val="20"/>
          <w:szCs w:val="20"/>
        </w:rPr>
        <w:t xml:space="preserve"> </w:t>
      </w:r>
      <w:r>
        <w:rPr>
          <w:rFonts w:ascii="Arial" w:hAnsi="Arial" w:cs="Arial"/>
          <w:sz w:val="20"/>
          <w:szCs w:val="20"/>
        </w:rPr>
        <w:t>Discussions</w:t>
      </w:r>
      <w:r>
        <w:rPr>
          <w:rFonts w:ascii="Arial" w:hAnsi="Arial" w:cs="Arial"/>
          <w:spacing w:val="53"/>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z w:val="20"/>
          <w:szCs w:val="20"/>
        </w:rPr>
        <w:tab/>
        <w:t>10</w:t>
      </w:r>
    </w:p>
    <w:p w14:paraId="7C6BD6B9" w14:textId="77777777" w:rsidR="009E6749" w:rsidRDefault="009E6749">
      <w:pPr>
        <w:tabs>
          <w:tab w:val="left" w:pos="2340"/>
          <w:tab w:val="left" w:pos="7620"/>
        </w:tabs>
        <w:spacing w:before="9" w:after="0" w:line="240" w:lineRule="auto"/>
        <w:ind w:left="1712" w:right="-20"/>
        <w:rPr>
          <w:rFonts w:ascii="Arial" w:hAnsi="Arial" w:cs="Arial"/>
          <w:sz w:val="20"/>
          <w:szCs w:val="20"/>
        </w:rPr>
      </w:pPr>
      <w:r>
        <w:rPr>
          <w:rFonts w:ascii="Arial" w:hAnsi="Arial" w:cs="Arial"/>
          <w:sz w:val="20"/>
          <w:szCs w:val="20"/>
        </w:rPr>
        <w:t>2.3.1</w:t>
      </w:r>
      <w:r>
        <w:rPr>
          <w:rFonts w:ascii="Arial" w:hAnsi="Arial" w:cs="Arial"/>
          <w:sz w:val="20"/>
          <w:szCs w:val="20"/>
        </w:rPr>
        <w:tab/>
        <w:t>Group</w:t>
      </w:r>
      <w:r>
        <w:rPr>
          <w:rFonts w:ascii="Arial" w:hAnsi="Arial" w:cs="Arial"/>
          <w:spacing w:val="5"/>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w:t>
      </w:r>
      <w:r>
        <w:rPr>
          <w:rFonts w:ascii="Arial" w:hAnsi="Arial" w:cs="Arial"/>
          <w:spacing w:val="-6"/>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 xml:space="preserve">erties </w:t>
      </w:r>
      <w:r>
        <w:rPr>
          <w:rFonts w:ascii="Arial" w:hAnsi="Arial" w:cs="Arial"/>
          <w:spacing w:val="52"/>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z w:val="20"/>
          <w:szCs w:val="20"/>
        </w:rPr>
        <w:tab/>
        <w:t>11</w:t>
      </w:r>
    </w:p>
    <w:p w14:paraId="50197DB4" w14:textId="77777777" w:rsidR="009E6749" w:rsidRDefault="009E6749">
      <w:pPr>
        <w:tabs>
          <w:tab w:val="left" w:pos="2340"/>
          <w:tab w:val="left" w:pos="7620"/>
        </w:tabs>
        <w:spacing w:before="9" w:after="0" w:line="240" w:lineRule="auto"/>
        <w:ind w:left="1712" w:right="-20"/>
        <w:rPr>
          <w:rFonts w:ascii="Arial" w:hAnsi="Arial" w:cs="Arial"/>
          <w:sz w:val="20"/>
          <w:szCs w:val="20"/>
        </w:rPr>
      </w:pPr>
      <w:r>
        <w:rPr>
          <w:rFonts w:ascii="Arial" w:hAnsi="Arial" w:cs="Arial"/>
          <w:sz w:val="20"/>
          <w:szCs w:val="20"/>
        </w:rPr>
        <w:t>2.3.2</w:t>
      </w:r>
      <w:r>
        <w:rPr>
          <w:rFonts w:ascii="Arial" w:hAnsi="Arial" w:cs="Arial"/>
          <w:sz w:val="20"/>
          <w:szCs w:val="20"/>
        </w:rPr>
        <w:tab/>
      </w:r>
      <w:r>
        <w:rPr>
          <w:rFonts w:ascii="Arial" w:hAnsi="Arial" w:cs="Arial"/>
          <w:w w:val="88"/>
          <w:sz w:val="20"/>
          <w:szCs w:val="20"/>
        </w:rPr>
        <w:t>Message</w:t>
      </w:r>
      <w:r>
        <w:rPr>
          <w:rFonts w:ascii="Arial" w:hAnsi="Arial" w:cs="Arial"/>
          <w:spacing w:val="19"/>
          <w:w w:val="88"/>
          <w:sz w:val="20"/>
          <w:szCs w:val="20"/>
        </w:rPr>
        <w:t xml:space="preserve"> </w:t>
      </w:r>
      <w:r>
        <w:rPr>
          <w:rFonts w:ascii="Arial" w:hAnsi="Arial" w:cs="Arial"/>
          <w:sz w:val="20"/>
          <w:szCs w:val="20"/>
        </w:rPr>
        <w:t xml:space="preserve">Distribution </w:t>
      </w:r>
      <w:r>
        <w:rPr>
          <w:rFonts w:ascii="Arial" w:hAnsi="Arial" w:cs="Arial"/>
          <w:spacing w:val="6"/>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z w:val="20"/>
          <w:szCs w:val="20"/>
        </w:rPr>
        <w:tab/>
        <w:t>12</w:t>
      </w:r>
    </w:p>
    <w:p w14:paraId="7CF83E06" w14:textId="77777777" w:rsidR="009E6749" w:rsidRDefault="009E6749">
      <w:pPr>
        <w:tabs>
          <w:tab w:val="left" w:pos="1700"/>
          <w:tab w:val="left" w:pos="7620"/>
        </w:tabs>
        <w:spacing w:before="9" w:after="0" w:line="240" w:lineRule="auto"/>
        <w:ind w:left="1254" w:right="-20"/>
        <w:rPr>
          <w:rFonts w:ascii="Arial" w:hAnsi="Arial" w:cs="Arial"/>
          <w:sz w:val="20"/>
          <w:szCs w:val="20"/>
        </w:rPr>
      </w:pPr>
      <w:r>
        <w:rPr>
          <w:rFonts w:ascii="Arial" w:hAnsi="Arial" w:cs="Arial"/>
          <w:sz w:val="20"/>
          <w:szCs w:val="20"/>
        </w:rPr>
        <w:t>2.4</w:t>
      </w:r>
      <w:r>
        <w:rPr>
          <w:rFonts w:ascii="Arial" w:hAnsi="Arial" w:cs="Arial"/>
          <w:sz w:val="20"/>
          <w:szCs w:val="20"/>
        </w:rPr>
        <w:tab/>
      </w:r>
      <w:r>
        <w:rPr>
          <w:rFonts w:ascii="Arial" w:hAnsi="Arial" w:cs="Arial"/>
          <w:w w:val="94"/>
          <w:sz w:val="20"/>
          <w:szCs w:val="20"/>
        </w:rPr>
        <w:t>S</w:t>
      </w:r>
      <w:r>
        <w:rPr>
          <w:rFonts w:ascii="Arial" w:hAnsi="Arial" w:cs="Arial"/>
          <w:spacing w:val="-5"/>
          <w:w w:val="94"/>
          <w:sz w:val="20"/>
          <w:szCs w:val="20"/>
        </w:rPr>
        <w:t>c</w:t>
      </w:r>
      <w:r>
        <w:rPr>
          <w:rFonts w:ascii="Arial" w:hAnsi="Arial" w:cs="Arial"/>
          <w:w w:val="94"/>
          <w:sz w:val="20"/>
          <w:szCs w:val="20"/>
        </w:rPr>
        <w:t>heduling</w:t>
      </w:r>
      <w:r>
        <w:rPr>
          <w:rFonts w:ascii="Arial" w:hAnsi="Arial" w:cs="Arial"/>
          <w:spacing w:val="17"/>
          <w:w w:val="94"/>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 xml:space="preserve">Protest </w:t>
      </w:r>
      <w:r>
        <w:rPr>
          <w:rFonts w:ascii="Arial" w:hAnsi="Arial" w:cs="Arial"/>
          <w:spacing w:val="1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z w:val="20"/>
          <w:szCs w:val="20"/>
        </w:rPr>
        <w:tab/>
        <w:t>13</w:t>
      </w:r>
    </w:p>
    <w:p w14:paraId="5A707200" w14:textId="77777777" w:rsidR="009E6749" w:rsidRDefault="009E6749">
      <w:pPr>
        <w:spacing w:before="8" w:after="0" w:line="200" w:lineRule="exact"/>
        <w:rPr>
          <w:sz w:val="20"/>
          <w:szCs w:val="20"/>
        </w:rPr>
      </w:pPr>
    </w:p>
    <w:p w14:paraId="26D253BA" w14:textId="77777777" w:rsidR="009E6749" w:rsidRDefault="009E6749">
      <w:pPr>
        <w:tabs>
          <w:tab w:val="left" w:pos="7600"/>
        </w:tabs>
        <w:spacing w:after="0" w:line="240" w:lineRule="auto"/>
        <w:ind w:left="955" w:right="-20"/>
        <w:rPr>
          <w:rFonts w:ascii="Arial" w:hAnsi="Arial" w:cs="Arial"/>
          <w:sz w:val="20"/>
          <w:szCs w:val="20"/>
        </w:rPr>
      </w:pPr>
      <w:r>
        <w:rPr>
          <w:rFonts w:ascii="Arial" w:hAnsi="Arial" w:cs="Arial"/>
          <w:b/>
          <w:bCs/>
          <w:sz w:val="20"/>
          <w:szCs w:val="20"/>
        </w:rPr>
        <w:t xml:space="preserve">3  </w:t>
      </w:r>
      <w:r>
        <w:rPr>
          <w:rFonts w:ascii="Arial" w:hAnsi="Arial" w:cs="Arial"/>
          <w:b/>
          <w:bCs/>
          <w:spacing w:val="20"/>
          <w:sz w:val="20"/>
          <w:szCs w:val="20"/>
        </w:rPr>
        <w:t xml:space="preserve"> </w:t>
      </w:r>
      <w:proofErr w:type="gramStart"/>
      <w:r>
        <w:rPr>
          <w:rFonts w:ascii="Arial" w:hAnsi="Arial" w:cs="Arial"/>
          <w:b/>
          <w:bCs/>
          <w:sz w:val="20"/>
          <w:szCs w:val="20"/>
        </w:rPr>
        <w:t xml:space="preserve">During </w:t>
      </w:r>
      <w:r>
        <w:rPr>
          <w:rFonts w:ascii="Arial" w:hAnsi="Arial" w:cs="Arial"/>
          <w:b/>
          <w:bCs/>
          <w:spacing w:val="17"/>
          <w:sz w:val="20"/>
          <w:szCs w:val="20"/>
        </w:rPr>
        <w:t xml:space="preserve"> </w:t>
      </w:r>
      <w:r>
        <w:rPr>
          <w:rFonts w:ascii="Arial" w:hAnsi="Arial" w:cs="Arial"/>
          <w:b/>
          <w:bCs/>
          <w:sz w:val="20"/>
          <w:szCs w:val="20"/>
        </w:rPr>
        <w:t>a</w:t>
      </w:r>
      <w:proofErr w:type="gramEnd"/>
      <w:r>
        <w:rPr>
          <w:rFonts w:ascii="Arial" w:hAnsi="Arial" w:cs="Arial"/>
          <w:b/>
          <w:bCs/>
          <w:spacing w:val="20"/>
          <w:sz w:val="20"/>
          <w:szCs w:val="20"/>
        </w:rPr>
        <w:t xml:space="preserve"> </w:t>
      </w:r>
      <w:r>
        <w:rPr>
          <w:rFonts w:ascii="Arial" w:hAnsi="Arial" w:cs="Arial"/>
          <w:b/>
          <w:bCs/>
          <w:sz w:val="20"/>
          <w:szCs w:val="20"/>
        </w:rPr>
        <w:t>Protest</w:t>
      </w:r>
      <w:r>
        <w:rPr>
          <w:rFonts w:ascii="Arial" w:hAnsi="Arial" w:cs="Arial"/>
          <w:b/>
          <w:bCs/>
          <w:spacing w:val="-7"/>
          <w:sz w:val="20"/>
          <w:szCs w:val="20"/>
        </w:rPr>
        <w:t xml:space="preserve"> </w:t>
      </w:r>
      <w:r>
        <w:rPr>
          <w:rFonts w:ascii="Arial" w:hAnsi="Arial" w:cs="Arial"/>
          <w:b/>
          <w:bCs/>
          <w:sz w:val="20"/>
          <w:szCs w:val="20"/>
        </w:rPr>
        <w:tab/>
      </w:r>
      <w:r>
        <w:rPr>
          <w:rFonts w:ascii="Arial" w:hAnsi="Arial" w:cs="Arial"/>
          <w:b/>
          <w:bCs/>
          <w:w w:val="102"/>
          <w:sz w:val="20"/>
          <w:szCs w:val="20"/>
        </w:rPr>
        <w:t>14</w:t>
      </w:r>
    </w:p>
    <w:p w14:paraId="6DE2C55C" w14:textId="77777777" w:rsidR="009E6749" w:rsidRDefault="009E6749">
      <w:pPr>
        <w:spacing w:before="8" w:after="0" w:line="200" w:lineRule="exact"/>
        <w:rPr>
          <w:sz w:val="20"/>
          <w:szCs w:val="20"/>
        </w:rPr>
      </w:pPr>
    </w:p>
    <w:p w14:paraId="2FBA3C81" w14:textId="77777777" w:rsidR="009E6749" w:rsidRDefault="009E6749">
      <w:pPr>
        <w:tabs>
          <w:tab w:val="left" w:pos="7600"/>
        </w:tabs>
        <w:spacing w:after="0" w:line="240" w:lineRule="auto"/>
        <w:ind w:left="955" w:right="-20"/>
        <w:rPr>
          <w:rFonts w:ascii="Arial" w:hAnsi="Arial" w:cs="Arial"/>
          <w:sz w:val="20"/>
          <w:szCs w:val="20"/>
        </w:rPr>
      </w:pPr>
      <w:r>
        <w:rPr>
          <w:rFonts w:ascii="Arial" w:hAnsi="Arial" w:cs="Arial"/>
          <w:b/>
          <w:bCs/>
          <w:sz w:val="20"/>
          <w:szCs w:val="20"/>
        </w:rPr>
        <w:t xml:space="preserve">4  </w:t>
      </w:r>
      <w:r>
        <w:rPr>
          <w:rFonts w:ascii="Arial" w:hAnsi="Arial" w:cs="Arial"/>
          <w:b/>
          <w:bCs/>
          <w:spacing w:val="20"/>
          <w:sz w:val="20"/>
          <w:szCs w:val="20"/>
        </w:rPr>
        <w:t xml:space="preserve"> </w:t>
      </w:r>
      <w:proofErr w:type="gramStart"/>
      <w:r>
        <w:rPr>
          <w:rFonts w:ascii="Arial" w:hAnsi="Arial" w:cs="Arial"/>
          <w:b/>
          <w:bCs/>
          <w:sz w:val="20"/>
          <w:szCs w:val="20"/>
        </w:rPr>
        <w:t xml:space="preserve">After </w:t>
      </w:r>
      <w:r>
        <w:rPr>
          <w:rFonts w:ascii="Arial" w:hAnsi="Arial" w:cs="Arial"/>
          <w:b/>
          <w:bCs/>
          <w:spacing w:val="26"/>
          <w:sz w:val="20"/>
          <w:szCs w:val="20"/>
        </w:rPr>
        <w:t xml:space="preserve"> </w:t>
      </w:r>
      <w:r>
        <w:rPr>
          <w:rFonts w:ascii="Arial" w:hAnsi="Arial" w:cs="Arial"/>
          <w:b/>
          <w:bCs/>
          <w:sz w:val="20"/>
          <w:szCs w:val="20"/>
        </w:rPr>
        <w:t>a</w:t>
      </w:r>
      <w:proofErr w:type="gramEnd"/>
      <w:r>
        <w:rPr>
          <w:rFonts w:ascii="Arial" w:hAnsi="Arial" w:cs="Arial"/>
          <w:b/>
          <w:bCs/>
          <w:spacing w:val="20"/>
          <w:sz w:val="20"/>
          <w:szCs w:val="20"/>
        </w:rPr>
        <w:t xml:space="preserve"> </w:t>
      </w:r>
      <w:r>
        <w:rPr>
          <w:rFonts w:ascii="Arial" w:hAnsi="Arial" w:cs="Arial"/>
          <w:b/>
          <w:bCs/>
          <w:sz w:val="20"/>
          <w:szCs w:val="20"/>
        </w:rPr>
        <w:t>Protest</w:t>
      </w:r>
      <w:r>
        <w:rPr>
          <w:rFonts w:ascii="Arial" w:hAnsi="Arial" w:cs="Arial"/>
          <w:b/>
          <w:bCs/>
          <w:spacing w:val="-7"/>
          <w:sz w:val="20"/>
          <w:szCs w:val="20"/>
        </w:rPr>
        <w:t xml:space="preserve"> </w:t>
      </w:r>
      <w:r>
        <w:rPr>
          <w:rFonts w:ascii="Arial" w:hAnsi="Arial" w:cs="Arial"/>
          <w:b/>
          <w:bCs/>
          <w:sz w:val="20"/>
          <w:szCs w:val="20"/>
        </w:rPr>
        <w:tab/>
      </w:r>
      <w:r>
        <w:rPr>
          <w:rFonts w:ascii="Arial" w:hAnsi="Arial" w:cs="Arial"/>
          <w:b/>
          <w:bCs/>
          <w:w w:val="102"/>
          <w:sz w:val="20"/>
          <w:szCs w:val="20"/>
        </w:rPr>
        <w:t>15</w:t>
      </w:r>
    </w:p>
    <w:p w14:paraId="16AFF1DD" w14:textId="77777777" w:rsidR="009E6749" w:rsidRDefault="009E6749">
      <w:pPr>
        <w:tabs>
          <w:tab w:val="left" w:pos="1700"/>
          <w:tab w:val="left" w:pos="7620"/>
        </w:tabs>
        <w:spacing w:before="9" w:after="0" w:line="240" w:lineRule="auto"/>
        <w:ind w:left="1254" w:right="-20"/>
        <w:rPr>
          <w:rFonts w:ascii="Arial" w:hAnsi="Arial" w:cs="Arial"/>
          <w:sz w:val="20"/>
          <w:szCs w:val="20"/>
        </w:rPr>
      </w:pPr>
      <w:r>
        <w:rPr>
          <w:rFonts w:ascii="Arial" w:hAnsi="Arial" w:cs="Arial"/>
          <w:sz w:val="20"/>
          <w:szCs w:val="20"/>
        </w:rPr>
        <w:t>4.1</w:t>
      </w:r>
      <w:r>
        <w:rPr>
          <w:rFonts w:ascii="Arial" w:hAnsi="Arial" w:cs="Arial"/>
          <w:sz w:val="20"/>
          <w:szCs w:val="20"/>
        </w:rPr>
        <w:tab/>
        <w:t>Data</w:t>
      </w:r>
      <w:r>
        <w:rPr>
          <w:rFonts w:ascii="Arial" w:hAnsi="Arial" w:cs="Arial"/>
          <w:spacing w:val="15"/>
          <w:sz w:val="20"/>
          <w:szCs w:val="20"/>
        </w:rPr>
        <w:t xml:space="preserve"> </w:t>
      </w:r>
      <w:r>
        <w:rPr>
          <w:rFonts w:ascii="Arial" w:hAnsi="Arial" w:cs="Arial"/>
          <w:w w:val="106"/>
          <w:sz w:val="20"/>
          <w:szCs w:val="20"/>
        </w:rPr>
        <w:t>Authe</w:t>
      </w:r>
      <w:r>
        <w:rPr>
          <w:rFonts w:ascii="Arial" w:hAnsi="Arial" w:cs="Arial"/>
          <w:spacing w:val="-5"/>
          <w:w w:val="106"/>
          <w:sz w:val="20"/>
          <w:szCs w:val="20"/>
        </w:rPr>
        <w:t>n</w:t>
      </w:r>
      <w:r>
        <w:rPr>
          <w:rFonts w:ascii="Arial" w:hAnsi="Arial" w:cs="Arial"/>
          <w:w w:val="106"/>
          <w:sz w:val="20"/>
          <w:szCs w:val="20"/>
        </w:rPr>
        <w:t>ti</w:t>
      </w:r>
      <w:r>
        <w:rPr>
          <w:rFonts w:ascii="Arial" w:hAnsi="Arial" w:cs="Arial"/>
          <w:spacing w:val="1"/>
          <w:w w:val="106"/>
          <w:sz w:val="20"/>
          <w:szCs w:val="20"/>
        </w:rPr>
        <w:t>c</w:t>
      </w:r>
      <w:r>
        <w:rPr>
          <w:rFonts w:ascii="Arial" w:hAnsi="Arial" w:cs="Arial"/>
          <w:w w:val="106"/>
          <w:sz w:val="20"/>
          <w:szCs w:val="20"/>
        </w:rPr>
        <w:t>i</w:t>
      </w:r>
      <w:r>
        <w:rPr>
          <w:rFonts w:ascii="Arial" w:hAnsi="Arial" w:cs="Arial"/>
          <w:spacing w:val="-5"/>
          <w:w w:val="106"/>
          <w:sz w:val="20"/>
          <w:szCs w:val="20"/>
        </w:rPr>
        <w:t>t</w:t>
      </w:r>
      <w:r>
        <w:rPr>
          <w:rFonts w:ascii="Arial" w:hAnsi="Arial" w:cs="Arial"/>
          <w:w w:val="106"/>
          <w:sz w:val="20"/>
          <w:szCs w:val="20"/>
        </w:rPr>
        <w:t xml:space="preserve">y  </w:t>
      </w:r>
      <w:r>
        <w:rPr>
          <w:rFonts w:ascii="Arial" w:hAnsi="Arial" w:cs="Arial"/>
          <w:spacing w:val="13"/>
          <w:w w:val="106"/>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z w:val="20"/>
          <w:szCs w:val="20"/>
        </w:rPr>
        <w:tab/>
        <w:t>16</w:t>
      </w:r>
    </w:p>
    <w:p w14:paraId="76DE6C52" w14:textId="77777777" w:rsidR="009E6749" w:rsidRDefault="009E6749">
      <w:pPr>
        <w:tabs>
          <w:tab w:val="left" w:pos="1700"/>
          <w:tab w:val="left" w:pos="7620"/>
        </w:tabs>
        <w:spacing w:before="9" w:after="0" w:line="240" w:lineRule="auto"/>
        <w:ind w:left="1254" w:right="-20"/>
        <w:rPr>
          <w:rFonts w:ascii="Arial" w:hAnsi="Arial" w:cs="Arial"/>
          <w:sz w:val="20"/>
          <w:szCs w:val="20"/>
        </w:rPr>
      </w:pPr>
      <w:r>
        <w:rPr>
          <w:rFonts w:ascii="Arial" w:hAnsi="Arial" w:cs="Arial"/>
          <w:sz w:val="20"/>
          <w:szCs w:val="20"/>
        </w:rPr>
        <w:t>4.2</w:t>
      </w:r>
      <w:r>
        <w:rPr>
          <w:rFonts w:ascii="Arial" w:hAnsi="Arial" w:cs="Arial"/>
          <w:sz w:val="20"/>
          <w:szCs w:val="20"/>
        </w:rPr>
        <w:tab/>
      </w:r>
      <w:r>
        <w:rPr>
          <w:rFonts w:ascii="Arial" w:hAnsi="Arial" w:cs="Arial"/>
          <w:spacing w:val="-16"/>
          <w:sz w:val="20"/>
          <w:szCs w:val="20"/>
        </w:rPr>
        <w:t>V</w:t>
      </w:r>
      <w:r>
        <w:rPr>
          <w:rFonts w:ascii="Arial" w:hAnsi="Arial" w:cs="Arial"/>
          <w:sz w:val="20"/>
          <w:szCs w:val="20"/>
        </w:rPr>
        <w:t>erification</w:t>
      </w:r>
      <w:r>
        <w:rPr>
          <w:rFonts w:ascii="Arial" w:hAnsi="Arial" w:cs="Arial"/>
          <w:spacing w:val="27"/>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Protest</w:t>
      </w:r>
      <w:r>
        <w:rPr>
          <w:rFonts w:ascii="Arial" w:hAnsi="Arial" w:cs="Arial"/>
          <w:spacing w:val="12"/>
          <w:sz w:val="20"/>
          <w:szCs w:val="20"/>
        </w:rPr>
        <w:t xml:space="preserve"> </w:t>
      </w:r>
      <w:r>
        <w:rPr>
          <w:rFonts w:ascii="Arial" w:hAnsi="Arial" w:cs="Arial"/>
          <w:spacing w:val="-5"/>
          <w:sz w:val="20"/>
          <w:szCs w:val="20"/>
        </w:rPr>
        <w:t>P</w:t>
      </w:r>
      <w:r>
        <w:rPr>
          <w:rFonts w:ascii="Arial" w:hAnsi="Arial" w:cs="Arial"/>
          <w:sz w:val="20"/>
          <w:szCs w:val="20"/>
        </w:rPr>
        <w:t xml:space="preserve">articipation   </w:t>
      </w:r>
      <w:r>
        <w:rPr>
          <w:rFonts w:ascii="Arial" w:hAnsi="Arial" w:cs="Arial"/>
          <w:spacing w:val="11"/>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pacing w:val="44"/>
          <w:sz w:val="20"/>
          <w:szCs w:val="20"/>
        </w:rPr>
        <w:t xml:space="preserve"> </w:t>
      </w:r>
      <w:r>
        <w:rPr>
          <w:rFonts w:ascii="Arial" w:hAnsi="Arial" w:cs="Arial"/>
          <w:sz w:val="20"/>
          <w:szCs w:val="20"/>
        </w:rPr>
        <w:t>.</w:t>
      </w:r>
      <w:r>
        <w:rPr>
          <w:rFonts w:ascii="Arial" w:hAnsi="Arial" w:cs="Arial"/>
          <w:sz w:val="20"/>
          <w:szCs w:val="20"/>
        </w:rPr>
        <w:tab/>
        <w:t>16</w:t>
      </w:r>
    </w:p>
    <w:p w14:paraId="4DEE791A" w14:textId="77777777" w:rsidR="009E6749" w:rsidRDefault="009E6749">
      <w:pPr>
        <w:spacing w:before="8" w:after="0" w:line="200" w:lineRule="exact"/>
        <w:rPr>
          <w:sz w:val="20"/>
          <w:szCs w:val="20"/>
        </w:rPr>
      </w:pPr>
    </w:p>
    <w:p w14:paraId="50A8C943" w14:textId="77777777" w:rsidR="009E6749" w:rsidRDefault="009E6749">
      <w:pPr>
        <w:tabs>
          <w:tab w:val="left" w:pos="7600"/>
        </w:tabs>
        <w:spacing w:after="0" w:line="240" w:lineRule="auto"/>
        <w:ind w:left="955" w:right="-20"/>
        <w:rPr>
          <w:rFonts w:ascii="Arial" w:hAnsi="Arial" w:cs="Arial"/>
          <w:sz w:val="20"/>
          <w:szCs w:val="20"/>
        </w:rPr>
      </w:pPr>
      <w:r>
        <w:rPr>
          <w:rFonts w:ascii="Arial" w:hAnsi="Arial" w:cs="Arial"/>
          <w:b/>
          <w:bCs/>
          <w:sz w:val="20"/>
          <w:szCs w:val="20"/>
        </w:rPr>
        <w:t xml:space="preserve">5  </w:t>
      </w:r>
      <w:r>
        <w:rPr>
          <w:rFonts w:ascii="Arial" w:hAnsi="Arial" w:cs="Arial"/>
          <w:b/>
          <w:bCs/>
          <w:spacing w:val="20"/>
          <w:sz w:val="20"/>
          <w:szCs w:val="20"/>
        </w:rPr>
        <w:t xml:space="preserve"> </w:t>
      </w:r>
      <w:r>
        <w:rPr>
          <w:rFonts w:ascii="Arial" w:hAnsi="Arial" w:cs="Arial"/>
          <w:b/>
          <w:bCs/>
          <w:sz w:val="20"/>
          <w:szCs w:val="20"/>
        </w:rPr>
        <w:t>Conclusions</w:t>
      </w:r>
      <w:r>
        <w:rPr>
          <w:rFonts w:ascii="Arial" w:hAnsi="Arial" w:cs="Arial"/>
          <w:b/>
          <w:bCs/>
          <w:sz w:val="20"/>
          <w:szCs w:val="20"/>
        </w:rPr>
        <w:tab/>
      </w:r>
      <w:r>
        <w:rPr>
          <w:rFonts w:ascii="Arial" w:hAnsi="Arial" w:cs="Arial"/>
          <w:b/>
          <w:bCs/>
          <w:w w:val="102"/>
          <w:sz w:val="20"/>
          <w:szCs w:val="20"/>
        </w:rPr>
        <w:t>18</w:t>
      </w:r>
    </w:p>
    <w:p w14:paraId="763E01FA" w14:textId="77777777" w:rsidR="009E6749" w:rsidRDefault="009E6749">
      <w:pPr>
        <w:spacing w:after="0"/>
        <w:sectPr w:rsidR="009E6749">
          <w:pgSz w:w="12240" w:h="15840"/>
          <w:pgMar w:top="1480" w:right="1720" w:bottom="1920" w:left="1720" w:header="0" w:footer="1736" w:gutter="0"/>
          <w:cols w:space="720"/>
        </w:sectPr>
      </w:pPr>
    </w:p>
    <w:p w14:paraId="43DED093" w14:textId="77777777" w:rsidR="009E6749" w:rsidRDefault="009E6749">
      <w:pPr>
        <w:spacing w:before="2" w:after="0" w:line="140" w:lineRule="exact"/>
        <w:rPr>
          <w:sz w:val="14"/>
          <w:szCs w:val="14"/>
        </w:rPr>
      </w:pPr>
    </w:p>
    <w:p w14:paraId="55F481E0" w14:textId="77777777" w:rsidR="009E6749" w:rsidRDefault="009E6749">
      <w:pPr>
        <w:spacing w:after="0" w:line="200" w:lineRule="exact"/>
        <w:rPr>
          <w:sz w:val="20"/>
          <w:szCs w:val="20"/>
        </w:rPr>
      </w:pPr>
    </w:p>
    <w:p w14:paraId="20274C7D" w14:textId="77777777" w:rsidR="009E6749" w:rsidRDefault="009E6749">
      <w:pPr>
        <w:spacing w:after="0" w:line="200" w:lineRule="exact"/>
        <w:rPr>
          <w:sz w:val="20"/>
          <w:szCs w:val="20"/>
        </w:rPr>
      </w:pPr>
    </w:p>
    <w:p w14:paraId="1EAE1048" w14:textId="77777777" w:rsidR="009E6749" w:rsidRDefault="009E6749">
      <w:pPr>
        <w:spacing w:after="0" w:line="200" w:lineRule="exact"/>
        <w:rPr>
          <w:sz w:val="20"/>
          <w:szCs w:val="20"/>
        </w:rPr>
      </w:pPr>
    </w:p>
    <w:p w14:paraId="16B36ED4" w14:textId="77777777" w:rsidR="009E6749" w:rsidRDefault="009E6749">
      <w:pPr>
        <w:spacing w:after="0" w:line="200" w:lineRule="exact"/>
        <w:rPr>
          <w:sz w:val="20"/>
          <w:szCs w:val="20"/>
        </w:rPr>
      </w:pPr>
    </w:p>
    <w:p w14:paraId="7CAF783B" w14:textId="77777777" w:rsidR="009E6749" w:rsidRDefault="009E6749">
      <w:pPr>
        <w:spacing w:before="10" w:after="0" w:line="240" w:lineRule="auto"/>
        <w:ind w:left="955" w:right="5576"/>
        <w:jc w:val="both"/>
        <w:rPr>
          <w:rFonts w:ascii="Arial" w:hAnsi="Arial" w:cs="Arial"/>
          <w:sz w:val="28"/>
          <w:szCs w:val="28"/>
        </w:rPr>
      </w:pPr>
      <w:r>
        <w:rPr>
          <w:rFonts w:ascii="Arial" w:hAnsi="Arial" w:cs="Arial"/>
          <w:b/>
          <w:bCs/>
          <w:sz w:val="28"/>
          <w:szCs w:val="28"/>
        </w:rPr>
        <w:t xml:space="preserve">1   </w:t>
      </w:r>
      <w:r>
        <w:rPr>
          <w:rFonts w:ascii="Arial" w:hAnsi="Arial" w:cs="Arial"/>
          <w:b/>
          <w:bCs/>
          <w:spacing w:val="7"/>
          <w:sz w:val="28"/>
          <w:szCs w:val="28"/>
        </w:rPr>
        <w:t xml:space="preserve"> </w:t>
      </w:r>
      <w:r>
        <w:rPr>
          <w:rFonts w:ascii="Arial" w:hAnsi="Arial" w:cs="Arial"/>
          <w:b/>
          <w:bCs/>
          <w:w w:val="116"/>
          <w:sz w:val="28"/>
          <w:szCs w:val="28"/>
        </w:rPr>
        <w:t>I</w:t>
      </w:r>
      <w:r>
        <w:rPr>
          <w:rFonts w:ascii="Arial" w:hAnsi="Arial" w:cs="Arial"/>
          <w:b/>
          <w:bCs/>
          <w:spacing w:val="-8"/>
          <w:w w:val="116"/>
          <w:sz w:val="28"/>
          <w:szCs w:val="28"/>
        </w:rPr>
        <w:t>n</w:t>
      </w:r>
      <w:r>
        <w:rPr>
          <w:rFonts w:ascii="Arial" w:hAnsi="Arial" w:cs="Arial"/>
          <w:b/>
          <w:bCs/>
          <w:w w:val="109"/>
          <w:sz w:val="28"/>
          <w:szCs w:val="28"/>
        </w:rPr>
        <w:t>tr</w:t>
      </w:r>
      <w:r>
        <w:rPr>
          <w:rFonts w:ascii="Arial" w:hAnsi="Arial" w:cs="Arial"/>
          <w:b/>
          <w:bCs/>
          <w:spacing w:val="9"/>
          <w:w w:val="109"/>
          <w:sz w:val="28"/>
          <w:szCs w:val="28"/>
        </w:rPr>
        <w:t>o</w:t>
      </w:r>
      <w:r>
        <w:rPr>
          <w:rFonts w:ascii="Arial" w:hAnsi="Arial" w:cs="Arial"/>
          <w:b/>
          <w:bCs/>
          <w:w w:val="102"/>
          <w:sz w:val="28"/>
          <w:szCs w:val="28"/>
        </w:rPr>
        <w:t>duction</w:t>
      </w:r>
    </w:p>
    <w:p w14:paraId="72A458A1" w14:textId="77777777" w:rsidR="009E6749" w:rsidRDefault="009E6749">
      <w:pPr>
        <w:spacing w:before="9" w:after="0" w:line="180" w:lineRule="exact"/>
        <w:rPr>
          <w:sz w:val="18"/>
          <w:szCs w:val="18"/>
        </w:rPr>
      </w:pPr>
    </w:p>
    <w:p w14:paraId="25E91997" w14:textId="77777777" w:rsidR="009E6749" w:rsidRDefault="009E6749">
      <w:pPr>
        <w:spacing w:after="0" w:line="249" w:lineRule="auto"/>
        <w:ind w:left="955" w:right="916"/>
        <w:jc w:val="both"/>
        <w:rPr>
          <w:rFonts w:ascii="Arial" w:hAnsi="Arial" w:cs="Arial"/>
          <w:sz w:val="20"/>
          <w:szCs w:val="20"/>
        </w:rPr>
      </w:pPr>
      <w:r>
        <w:rPr>
          <w:rFonts w:ascii="Arial" w:hAnsi="Arial" w:cs="Arial"/>
          <w:sz w:val="20"/>
          <w:szCs w:val="20"/>
        </w:rPr>
        <w:t>The</w:t>
      </w:r>
      <w:r>
        <w:rPr>
          <w:rFonts w:ascii="Arial" w:hAnsi="Arial" w:cs="Arial"/>
          <w:spacing w:val="7"/>
          <w:sz w:val="20"/>
          <w:szCs w:val="20"/>
        </w:rPr>
        <w:t xml:space="preserve"> </w:t>
      </w:r>
      <w:r>
        <w:rPr>
          <w:rFonts w:ascii="Arial" w:hAnsi="Arial" w:cs="Arial"/>
          <w:sz w:val="20"/>
          <w:szCs w:val="20"/>
        </w:rPr>
        <w:t>rapid</w:t>
      </w:r>
      <w:r>
        <w:rPr>
          <w:rFonts w:ascii="Arial" w:hAnsi="Arial" w:cs="Arial"/>
          <w:spacing w:val="20"/>
          <w:sz w:val="20"/>
          <w:szCs w:val="20"/>
        </w:rPr>
        <w:t xml:space="preserve"> </w:t>
      </w:r>
      <w:r>
        <w:rPr>
          <w:rFonts w:ascii="Arial" w:hAnsi="Arial" w:cs="Arial"/>
          <w:w w:val="94"/>
          <w:sz w:val="20"/>
          <w:szCs w:val="20"/>
        </w:rPr>
        <w:t>de</w:t>
      </w:r>
      <w:r>
        <w:rPr>
          <w:rFonts w:ascii="Arial" w:hAnsi="Arial" w:cs="Arial"/>
          <w:spacing w:val="-5"/>
          <w:w w:val="94"/>
          <w:sz w:val="20"/>
          <w:szCs w:val="20"/>
        </w:rPr>
        <w:t>v</w:t>
      </w:r>
      <w:r>
        <w:rPr>
          <w:rFonts w:ascii="Arial" w:hAnsi="Arial" w:cs="Arial"/>
          <w:w w:val="93"/>
          <w:sz w:val="20"/>
          <w:szCs w:val="20"/>
        </w:rPr>
        <w:t>elopme</w:t>
      </w:r>
      <w:r>
        <w:rPr>
          <w:rFonts w:ascii="Arial" w:hAnsi="Arial" w:cs="Arial"/>
          <w:spacing w:val="-5"/>
          <w:w w:val="93"/>
          <w:sz w:val="20"/>
          <w:szCs w:val="20"/>
        </w:rPr>
        <w:t>n</w:t>
      </w:r>
      <w:r>
        <w:rPr>
          <w:rFonts w:ascii="Arial" w:hAnsi="Arial" w:cs="Arial"/>
          <w:w w:val="139"/>
          <w:sz w:val="20"/>
          <w:szCs w:val="20"/>
        </w:rPr>
        <w:t>t</w:t>
      </w:r>
      <w:r>
        <w:rPr>
          <w:rFonts w:ascii="Arial" w:hAnsi="Arial" w:cs="Arial"/>
          <w:spacing w:val="10"/>
          <w:sz w:val="20"/>
          <w:szCs w:val="20"/>
        </w:rPr>
        <w:t xml:space="preserve"> </w:t>
      </w:r>
      <w:r>
        <w:rPr>
          <w:rFonts w:ascii="Arial" w:hAnsi="Arial" w:cs="Arial"/>
          <w:sz w:val="20"/>
          <w:szCs w:val="20"/>
        </w:rPr>
        <w:t>of</w:t>
      </w:r>
      <w:r>
        <w:rPr>
          <w:rFonts w:ascii="Arial" w:hAnsi="Arial" w:cs="Arial"/>
          <w:spacing w:val="3"/>
          <w:sz w:val="20"/>
          <w:szCs w:val="20"/>
        </w:rPr>
        <w:t xml:space="preserve"> </w:t>
      </w:r>
      <w:commentRangeStart w:id="0"/>
      <w:r>
        <w:rPr>
          <w:rFonts w:ascii="Arial" w:hAnsi="Arial" w:cs="Arial"/>
          <w:w w:val="96"/>
          <w:sz w:val="20"/>
          <w:szCs w:val="20"/>
        </w:rPr>
        <w:t>te</w:t>
      </w:r>
      <w:r>
        <w:rPr>
          <w:rFonts w:ascii="Arial" w:hAnsi="Arial" w:cs="Arial"/>
          <w:spacing w:val="-5"/>
          <w:w w:val="96"/>
          <w:sz w:val="20"/>
          <w:szCs w:val="20"/>
        </w:rPr>
        <w:t>c</w:t>
      </w:r>
      <w:r>
        <w:rPr>
          <w:rFonts w:ascii="Arial" w:hAnsi="Arial" w:cs="Arial"/>
          <w:w w:val="96"/>
          <w:sz w:val="20"/>
          <w:szCs w:val="20"/>
        </w:rPr>
        <w:t>hnology</w:t>
      </w:r>
      <w:commentRangeEnd w:id="0"/>
      <w:r w:rsidR="00305CE9">
        <w:rPr>
          <w:rStyle w:val="CommentReference"/>
        </w:rPr>
        <w:commentReference w:id="0"/>
      </w:r>
      <w:r>
        <w:rPr>
          <w:rFonts w:ascii="Arial" w:hAnsi="Arial" w:cs="Arial"/>
          <w:spacing w:val="17"/>
          <w:w w:val="96"/>
          <w:sz w:val="20"/>
          <w:szCs w:val="20"/>
        </w:rPr>
        <w:t xml:space="preserve"> </w:t>
      </w:r>
      <w:r>
        <w:rPr>
          <w:rFonts w:ascii="Arial" w:hAnsi="Arial" w:cs="Arial"/>
          <w:sz w:val="20"/>
          <w:szCs w:val="20"/>
        </w:rPr>
        <w:t>in</w:t>
      </w:r>
      <w:r>
        <w:rPr>
          <w:rFonts w:ascii="Arial" w:hAnsi="Arial" w:cs="Arial"/>
          <w:spacing w:val="19"/>
          <w:sz w:val="20"/>
          <w:szCs w:val="20"/>
        </w:rPr>
        <w:t xml:space="preserve"> </w:t>
      </w:r>
      <w:r>
        <w:rPr>
          <w:rFonts w:ascii="Arial" w:hAnsi="Arial" w:cs="Arial"/>
          <w:sz w:val="20"/>
          <w:szCs w:val="20"/>
        </w:rPr>
        <w:t>the</w:t>
      </w:r>
      <w:r>
        <w:rPr>
          <w:rFonts w:ascii="Arial" w:hAnsi="Arial" w:cs="Arial"/>
          <w:spacing w:val="7"/>
          <w:sz w:val="20"/>
          <w:szCs w:val="20"/>
        </w:rPr>
        <w:t xml:space="preserve"> </w:t>
      </w:r>
      <w:r>
        <w:rPr>
          <w:rFonts w:ascii="Arial" w:hAnsi="Arial" w:cs="Arial"/>
          <w:sz w:val="20"/>
          <w:szCs w:val="20"/>
        </w:rPr>
        <w:t>latter</w:t>
      </w:r>
      <w:r>
        <w:rPr>
          <w:rFonts w:ascii="Arial" w:hAnsi="Arial" w:cs="Arial"/>
          <w:spacing w:val="38"/>
          <w:sz w:val="20"/>
          <w:szCs w:val="20"/>
        </w:rPr>
        <w:t xml:space="preserve"> </w:t>
      </w:r>
      <w:r>
        <w:rPr>
          <w:rFonts w:ascii="Arial" w:hAnsi="Arial" w:cs="Arial"/>
          <w:sz w:val="20"/>
          <w:szCs w:val="20"/>
        </w:rPr>
        <w:t>half</w:t>
      </w:r>
      <w:r>
        <w:rPr>
          <w:rFonts w:ascii="Arial" w:hAnsi="Arial" w:cs="Arial"/>
          <w:spacing w:val="13"/>
          <w:sz w:val="20"/>
          <w:szCs w:val="20"/>
        </w:rPr>
        <w:t xml:space="preserve"> </w:t>
      </w:r>
      <w:r>
        <w:rPr>
          <w:rFonts w:ascii="Arial" w:hAnsi="Arial" w:cs="Arial"/>
          <w:sz w:val="20"/>
          <w:szCs w:val="20"/>
        </w:rPr>
        <w:t>of</w:t>
      </w:r>
      <w:r>
        <w:rPr>
          <w:rFonts w:ascii="Arial" w:hAnsi="Arial" w:cs="Arial"/>
          <w:spacing w:val="3"/>
          <w:sz w:val="20"/>
          <w:szCs w:val="20"/>
        </w:rPr>
        <w:t xml:space="preserve"> </w:t>
      </w:r>
      <w:r>
        <w:rPr>
          <w:rFonts w:ascii="Arial" w:hAnsi="Arial" w:cs="Arial"/>
          <w:sz w:val="20"/>
          <w:szCs w:val="20"/>
        </w:rPr>
        <w:t>the</w:t>
      </w:r>
      <w:r>
        <w:rPr>
          <w:rFonts w:ascii="Arial" w:hAnsi="Arial" w:cs="Arial"/>
          <w:spacing w:val="7"/>
          <w:sz w:val="20"/>
          <w:szCs w:val="20"/>
        </w:rPr>
        <w:t xml:space="preserve"> </w:t>
      </w:r>
      <w:r>
        <w:rPr>
          <w:rFonts w:ascii="Arial" w:hAnsi="Arial" w:cs="Arial"/>
          <w:sz w:val="20"/>
          <w:szCs w:val="20"/>
        </w:rPr>
        <w:t>20th</w:t>
      </w:r>
      <w:r>
        <w:rPr>
          <w:rFonts w:ascii="Arial" w:hAnsi="Arial" w:cs="Arial"/>
          <w:spacing w:val="7"/>
          <w:sz w:val="20"/>
          <w:szCs w:val="20"/>
        </w:rPr>
        <w:t xml:space="preserve"> </w:t>
      </w:r>
      <w:r>
        <w:rPr>
          <w:rFonts w:ascii="Arial" w:hAnsi="Arial" w:cs="Arial"/>
          <w:sz w:val="20"/>
          <w:szCs w:val="20"/>
        </w:rPr>
        <w:t>ce</w:t>
      </w:r>
      <w:r>
        <w:rPr>
          <w:rFonts w:ascii="Arial" w:hAnsi="Arial" w:cs="Arial"/>
          <w:spacing w:val="-5"/>
          <w:sz w:val="20"/>
          <w:szCs w:val="20"/>
        </w:rPr>
        <w:t>n</w:t>
      </w:r>
      <w:r>
        <w:rPr>
          <w:rFonts w:ascii="Arial" w:hAnsi="Arial" w:cs="Arial"/>
          <w:sz w:val="20"/>
          <w:szCs w:val="20"/>
        </w:rPr>
        <w:t>tury</w:t>
      </w:r>
      <w:r>
        <w:rPr>
          <w:rFonts w:ascii="Arial" w:hAnsi="Arial" w:cs="Arial"/>
          <w:spacing w:val="11"/>
          <w:sz w:val="20"/>
          <w:szCs w:val="20"/>
        </w:rPr>
        <w:t xml:space="preserve"> </w:t>
      </w:r>
      <w:r>
        <w:rPr>
          <w:rFonts w:ascii="Arial" w:hAnsi="Arial" w:cs="Arial"/>
          <w:sz w:val="20"/>
          <w:szCs w:val="20"/>
        </w:rPr>
        <w:t>and its</w:t>
      </w:r>
      <w:r>
        <w:rPr>
          <w:rFonts w:ascii="Arial" w:hAnsi="Arial" w:cs="Arial"/>
          <w:spacing w:val="23"/>
          <w:sz w:val="20"/>
          <w:szCs w:val="20"/>
        </w:rPr>
        <w:t xml:space="preserve"> </w:t>
      </w:r>
      <w:r>
        <w:rPr>
          <w:rFonts w:ascii="Arial" w:hAnsi="Arial" w:cs="Arial"/>
          <w:w w:val="93"/>
          <w:sz w:val="20"/>
          <w:szCs w:val="20"/>
        </w:rPr>
        <w:t>increasing</w:t>
      </w:r>
      <w:r>
        <w:rPr>
          <w:rFonts w:ascii="Arial" w:hAnsi="Arial" w:cs="Arial"/>
          <w:spacing w:val="26"/>
          <w:w w:val="93"/>
          <w:sz w:val="20"/>
          <w:szCs w:val="20"/>
        </w:rPr>
        <w:t xml:space="preserve"> </w:t>
      </w:r>
      <w:r>
        <w:rPr>
          <w:rFonts w:ascii="Arial" w:hAnsi="Arial" w:cs="Arial"/>
          <w:w w:val="93"/>
          <w:sz w:val="20"/>
          <w:szCs w:val="20"/>
        </w:rPr>
        <w:t>pre</w:t>
      </w:r>
      <w:r>
        <w:rPr>
          <w:rFonts w:ascii="Arial" w:hAnsi="Arial" w:cs="Arial"/>
          <w:spacing w:val="-10"/>
          <w:w w:val="93"/>
          <w:sz w:val="20"/>
          <w:szCs w:val="20"/>
        </w:rPr>
        <w:t>v</w:t>
      </w:r>
      <w:r>
        <w:rPr>
          <w:rFonts w:ascii="Arial" w:hAnsi="Arial" w:cs="Arial"/>
          <w:w w:val="93"/>
          <w:sz w:val="20"/>
          <w:szCs w:val="20"/>
        </w:rPr>
        <w:t>alence</w:t>
      </w:r>
      <w:r>
        <w:rPr>
          <w:rFonts w:ascii="Arial" w:hAnsi="Arial" w:cs="Arial"/>
          <w:spacing w:val="18"/>
          <w:w w:val="93"/>
          <w:sz w:val="20"/>
          <w:szCs w:val="20"/>
        </w:rPr>
        <w:t xml:space="preserve"> </w:t>
      </w:r>
      <w:r>
        <w:rPr>
          <w:rFonts w:ascii="Arial" w:hAnsi="Arial" w:cs="Arial"/>
          <w:sz w:val="20"/>
          <w:szCs w:val="20"/>
        </w:rPr>
        <w:t>in</w:t>
      </w:r>
      <w:r>
        <w:rPr>
          <w:rFonts w:ascii="Arial" w:hAnsi="Arial" w:cs="Arial"/>
          <w:spacing w:val="21"/>
          <w:sz w:val="20"/>
          <w:szCs w:val="20"/>
        </w:rPr>
        <w:t xml:space="preserve"> </w:t>
      </w:r>
      <w:r>
        <w:rPr>
          <w:rFonts w:ascii="Arial" w:hAnsi="Arial" w:cs="Arial"/>
          <w:sz w:val="20"/>
          <w:szCs w:val="20"/>
        </w:rPr>
        <w:t>e</w:t>
      </w:r>
      <w:r>
        <w:rPr>
          <w:rFonts w:ascii="Arial" w:hAnsi="Arial" w:cs="Arial"/>
          <w:spacing w:val="-5"/>
          <w:sz w:val="20"/>
          <w:szCs w:val="20"/>
        </w:rPr>
        <w:t>v</w:t>
      </w:r>
      <w:r>
        <w:rPr>
          <w:rFonts w:ascii="Arial" w:hAnsi="Arial" w:cs="Arial"/>
          <w:sz w:val="20"/>
          <w:szCs w:val="20"/>
        </w:rPr>
        <w:t>eryd</w:t>
      </w:r>
      <w:r>
        <w:rPr>
          <w:rFonts w:ascii="Arial" w:hAnsi="Arial" w:cs="Arial"/>
          <w:spacing w:val="-5"/>
          <w:sz w:val="20"/>
          <w:szCs w:val="20"/>
        </w:rPr>
        <w:t>a</w:t>
      </w:r>
      <w:r>
        <w:rPr>
          <w:rFonts w:ascii="Arial" w:hAnsi="Arial" w:cs="Arial"/>
          <w:sz w:val="20"/>
          <w:szCs w:val="20"/>
        </w:rPr>
        <w:t>y</w:t>
      </w:r>
      <w:r>
        <w:rPr>
          <w:rFonts w:ascii="Arial" w:hAnsi="Arial" w:cs="Arial"/>
          <w:spacing w:val="-22"/>
          <w:sz w:val="20"/>
          <w:szCs w:val="20"/>
        </w:rPr>
        <w:t xml:space="preserve"> </w:t>
      </w:r>
      <w:r>
        <w:rPr>
          <w:rFonts w:ascii="Arial" w:hAnsi="Arial" w:cs="Arial"/>
          <w:sz w:val="20"/>
          <w:szCs w:val="20"/>
        </w:rPr>
        <w:t>life</w:t>
      </w:r>
      <w:r>
        <w:rPr>
          <w:rFonts w:ascii="Arial" w:hAnsi="Arial" w:cs="Arial"/>
          <w:spacing w:val="16"/>
          <w:sz w:val="20"/>
          <w:szCs w:val="20"/>
        </w:rPr>
        <w:t xml:space="preserve"> </w:t>
      </w:r>
      <w:r>
        <w:rPr>
          <w:rFonts w:ascii="Arial" w:hAnsi="Arial" w:cs="Arial"/>
          <w:w w:val="91"/>
          <w:sz w:val="20"/>
          <w:szCs w:val="20"/>
        </w:rPr>
        <w:t>has</w:t>
      </w:r>
      <w:r>
        <w:rPr>
          <w:rFonts w:ascii="Arial" w:hAnsi="Arial" w:cs="Arial"/>
          <w:spacing w:val="11"/>
          <w:w w:val="91"/>
          <w:sz w:val="20"/>
          <w:szCs w:val="20"/>
        </w:rPr>
        <w:t xml:space="preserve"> </w:t>
      </w:r>
      <w:r>
        <w:rPr>
          <w:rFonts w:ascii="Arial" w:hAnsi="Arial" w:cs="Arial"/>
          <w:w w:val="91"/>
          <w:sz w:val="20"/>
          <w:szCs w:val="20"/>
        </w:rPr>
        <w:t>hel</w:t>
      </w:r>
      <w:r>
        <w:rPr>
          <w:rFonts w:ascii="Arial" w:hAnsi="Arial" w:cs="Arial"/>
          <w:spacing w:val="5"/>
          <w:w w:val="91"/>
          <w:sz w:val="20"/>
          <w:szCs w:val="20"/>
        </w:rPr>
        <w:t>p</w:t>
      </w:r>
      <w:r>
        <w:rPr>
          <w:rFonts w:ascii="Arial" w:hAnsi="Arial" w:cs="Arial"/>
          <w:w w:val="91"/>
          <w:sz w:val="20"/>
          <w:szCs w:val="20"/>
        </w:rPr>
        <w:t>ed</w:t>
      </w:r>
      <w:r>
        <w:rPr>
          <w:rFonts w:ascii="Arial" w:hAnsi="Arial" w:cs="Arial"/>
          <w:spacing w:val="33"/>
          <w:w w:val="91"/>
          <w:sz w:val="20"/>
          <w:szCs w:val="20"/>
        </w:rPr>
        <w:t xml:space="preserve"> </w:t>
      </w:r>
      <w:commentRangeStart w:id="1"/>
      <w:r>
        <w:rPr>
          <w:rFonts w:ascii="Arial" w:hAnsi="Arial" w:cs="Arial"/>
          <w:sz w:val="20"/>
          <w:szCs w:val="20"/>
        </w:rPr>
        <w:t>large</w:t>
      </w:r>
      <w:r>
        <w:rPr>
          <w:rFonts w:ascii="Arial" w:hAnsi="Arial" w:cs="Arial"/>
          <w:spacing w:val="-14"/>
          <w:sz w:val="20"/>
          <w:szCs w:val="20"/>
        </w:rPr>
        <w:t xml:space="preserve"> </w:t>
      </w:r>
      <w:r>
        <w:rPr>
          <w:rFonts w:ascii="Arial" w:hAnsi="Arial" w:cs="Arial"/>
          <w:sz w:val="20"/>
          <w:szCs w:val="20"/>
        </w:rPr>
        <w:t>parts</w:t>
      </w:r>
      <w:r>
        <w:rPr>
          <w:rFonts w:ascii="Arial" w:hAnsi="Arial" w:cs="Arial"/>
          <w:spacing w:val="9"/>
          <w:sz w:val="20"/>
          <w:szCs w:val="20"/>
        </w:rPr>
        <w:t xml:space="preserve"> </w:t>
      </w:r>
      <w:r>
        <w:rPr>
          <w:rFonts w:ascii="Arial" w:hAnsi="Arial" w:cs="Arial"/>
          <w:sz w:val="20"/>
          <w:szCs w:val="20"/>
        </w:rPr>
        <w:t>of</w:t>
      </w:r>
      <w:r>
        <w:rPr>
          <w:rFonts w:ascii="Arial" w:hAnsi="Arial" w:cs="Arial"/>
          <w:spacing w:val="5"/>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spacing w:val="-6"/>
          <w:sz w:val="20"/>
          <w:szCs w:val="20"/>
        </w:rPr>
        <w:t>w</w:t>
      </w:r>
      <w:r>
        <w:rPr>
          <w:rFonts w:ascii="Arial" w:hAnsi="Arial" w:cs="Arial"/>
          <w:sz w:val="20"/>
          <w:szCs w:val="20"/>
        </w:rPr>
        <w:t>orld</w:t>
      </w:r>
      <w:r>
        <w:rPr>
          <w:rFonts w:ascii="Arial" w:hAnsi="Arial" w:cs="Arial"/>
          <w:spacing w:val="17"/>
          <w:sz w:val="20"/>
          <w:szCs w:val="20"/>
        </w:rPr>
        <w:t xml:space="preserve"> </w:t>
      </w:r>
      <w:r>
        <w:rPr>
          <w:rFonts w:ascii="Arial" w:hAnsi="Arial" w:cs="Arial"/>
          <w:w w:val="105"/>
          <w:sz w:val="20"/>
          <w:szCs w:val="20"/>
        </w:rPr>
        <w:t xml:space="preserve">to </w:t>
      </w:r>
      <w:r>
        <w:rPr>
          <w:rFonts w:ascii="Arial" w:hAnsi="Arial" w:cs="Arial"/>
          <w:w w:val="92"/>
          <w:sz w:val="20"/>
          <w:szCs w:val="20"/>
        </w:rPr>
        <w:t>rea</w:t>
      </w:r>
      <w:r>
        <w:rPr>
          <w:rFonts w:ascii="Arial" w:hAnsi="Arial" w:cs="Arial"/>
          <w:spacing w:val="-5"/>
          <w:w w:val="92"/>
          <w:sz w:val="20"/>
          <w:szCs w:val="20"/>
        </w:rPr>
        <w:t>c</w:t>
      </w:r>
      <w:r>
        <w:rPr>
          <w:rFonts w:ascii="Arial" w:hAnsi="Arial" w:cs="Arial"/>
          <w:w w:val="92"/>
          <w:sz w:val="20"/>
          <w:szCs w:val="20"/>
        </w:rPr>
        <w:t>h</w:t>
      </w:r>
      <w:r>
        <w:rPr>
          <w:rFonts w:ascii="Arial" w:hAnsi="Arial" w:cs="Arial"/>
          <w:spacing w:val="7"/>
          <w:w w:val="92"/>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w w:val="93"/>
          <w:sz w:val="20"/>
          <w:szCs w:val="20"/>
        </w:rPr>
        <w:t>21st</w:t>
      </w:r>
      <w:r>
        <w:rPr>
          <w:rFonts w:ascii="Arial" w:hAnsi="Arial" w:cs="Arial"/>
          <w:spacing w:val="3"/>
          <w:w w:val="93"/>
          <w:sz w:val="20"/>
          <w:szCs w:val="20"/>
        </w:rPr>
        <w:t xml:space="preserve"> </w:t>
      </w:r>
      <w:r>
        <w:rPr>
          <w:rFonts w:ascii="Arial" w:hAnsi="Arial" w:cs="Arial"/>
          <w:sz w:val="20"/>
          <w:szCs w:val="20"/>
        </w:rPr>
        <w:t>ce</w:t>
      </w:r>
      <w:r>
        <w:rPr>
          <w:rFonts w:ascii="Arial" w:hAnsi="Arial" w:cs="Arial"/>
          <w:spacing w:val="-5"/>
          <w:sz w:val="20"/>
          <w:szCs w:val="20"/>
        </w:rPr>
        <w:t>n</w:t>
      </w:r>
      <w:r>
        <w:rPr>
          <w:rFonts w:ascii="Arial" w:hAnsi="Arial" w:cs="Arial"/>
          <w:sz w:val="20"/>
          <w:szCs w:val="20"/>
        </w:rPr>
        <w:t>tury with</w:t>
      </w:r>
      <w:r>
        <w:rPr>
          <w:rFonts w:ascii="Arial" w:hAnsi="Arial" w:cs="Arial"/>
          <w:spacing w:val="27"/>
          <w:sz w:val="20"/>
          <w:szCs w:val="20"/>
        </w:rPr>
        <w:t xml:space="preserve"> </w:t>
      </w:r>
      <w:r>
        <w:rPr>
          <w:rFonts w:ascii="Arial" w:hAnsi="Arial" w:cs="Arial"/>
          <w:sz w:val="20"/>
          <w:szCs w:val="20"/>
        </w:rPr>
        <w:t>a</w:t>
      </w:r>
      <w:r>
        <w:rPr>
          <w:rFonts w:ascii="Arial" w:hAnsi="Arial" w:cs="Arial"/>
          <w:spacing w:val="-13"/>
          <w:sz w:val="20"/>
          <w:szCs w:val="20"/>
        </w:rPr>
        <w:t xml:space="preserve"> </w:t>
      </w:r>
      <w:r>
        <w:rPr>
          <w:rFonts w:ascii="Arial" w:hAnsi="Arial" w:cs="Arial"/>
          <w:w w:val="90"/>
          <w:sz w:val="20"/>
          <w:szCs w:val="20"/>
        </w:rPr>
        <w:t>means</w:t>
      </w:r>
      <w:r>
        <w:rPr>
          <w:rFonts w:ascii="Arial" w:hAnsi="Arial" w:cs="Arial"/>
          <w:spacing w:val="5"/>
          <w:w w:val="90"/>
          <w:sz w:val="20"/>
          <w:szCs w:val="20"/>
        </w:rPr>
        <w:t xml:space="preserve"> </w:t>
      </w:r>
      <w:r>
        <w:rPr>
          <w:rFonts w:ascii="Arial" w:hAnsi="Arial" w:cs="Arial"/>
          <w:sz w:val="20"/>
          <w:szCs w:val="20"/>
        </w:rPr>
        <w:t>of</w:t>
      </w:r>
      <w:r>
        <w:rPr>
          <w:rFonts w:ascii="Arial" w:hAnsi="Arial" w:cs="Arial"/>
          <w:spacing w:val="-8"/>
          <w:sz w:val="20"/>
          <w:szCs w:val="20"/>
        </w:rPr>
        <w:t xml:space="preserve"> </w:t>
      </w:r>
      <w:r>
        <w:rPr>
          <w:rFonts w:ascii="Arial" w:hAnsi="Arial" w:cs="Arial"/>
          <w:sz w:val="20"/>
          <w:szCs w:val="20"/>
        </w:rPr>
        <w:t>h</w:t>
      </w:r>
      <w:r>
        <w:rPr>
          <w:rFonts w:ascii="Arial" w:hAnsi="Arial" w:cs="Arial"/>
          <w:spacing w:val="-5"/>
          <w:sz w:val="20"/>
          <w:szCs w:val="20"/>
        </w:rPr>
        <w:t>a</w:t>
      </w:r>
      <w:r>
        <w:rPr>
          <w:rFonts w:ascii="Arial" w:hAnsi="Arial" w:cs="Arial"/>
          <w:sz w:val="20"/>
          <w:szCs w:val="20"/>
        </w:rPr>
        <w:t>ving</w:t>
      </w:r>
      <w:r>
        <w:rPr>
          <w:rFonts w:ascii="Arial" w:hAnsi="Arial" w:cs="Arial"/>
          <w:spacing w:val="-14"/>
          <w:sz w:val="20"/>
          <w:szCs w:val="20"/>
        </w:rPr>
        <w:t xml:space="preserve"> </w:t>
      </w:r>
      <w:r>
        <w:rPr>
          <w:rFonts w:ascii="Arial" w:hAnsi="Arial" w:cs="Arial"/>
          <w:sz w:val="20"/>
          <w:szCs w:val="20"/>
        </w:rPr>
        <w:t>real-time</w:t>
      </w:r>
      <w:r>
        <w:rPr>
          <w:rFonts w:ascii="Arial" w:hAnsi="Arial" w:cs="Arial"/>
          <w:spacing w:val="-8"/>
          <w:sz w:val="20"/>
          <w:szCs w:val="20"/>
        </w:rPr>
        <w:t xml:space="preserve"> </w:t>
      </w:r>
      <w:r>
        <w:rPr>
          <w:rFonts w:ascii="Arial" w:hAnsi="Arial" w:cs="Arial"/>
          <w:w w:val="88"/>
          <w:sz w:val="20"/>
          <w:szCs w:val="20"/>
        </w:rPr>
        <w:t>secure</w:t>
      </w:r>
      <w:r>
        <w:rPr>
          <w:rFonts w:ascii="Arial" w:hAnsi="Arial" w:cs="Arial"/>
          <w:spacing w:val="6"/>
          <w:w w:val="88"/>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unications</w:t>
      </w:r>
      <w:commentRangeEnd w:id="1"/>
      <w:r w:rsidR="00305CE9">
        <w:rPr>
          <w:rStyle w:val="CommentReference"/>
        </w:rPr>
        <w:commentReference w:id="1"/>
      </w:r>
      <w:r>
        <w:rPr>
          <w:rFonts w:ascii="Arial" w:hAnsi="Arial" w:cs="Arial"/>
          <w:sz w:val="20"/>
          <w:szCs w:val="20"/>
        </w:rPr>
        <w:t>. H</w:t>
      </w:r>
      <w:r>
        <w:rPr>
          <w:rFonts w:ascii="Arial" w:hAnsi="Arial" w:cs="Arial"/>
          <w:spacing w:val="-5"/>
          <w:sz w:val="20"/>
          <w:szCs w:val="20"/>
        </w:rPr>
        <w:t>ow</w:t>
      </w:r>
      <w:r>
        <w:rPr>
          <w:rFonts w:ascii="Arial" w:hAnsi="Arial" w:cs="Arial"/>
          <w:sz w:val="20"/>
          <w:szCs w:val="20"/>
        </w:rPr>
        <w:t>e</w:t>
      </w:r>
      <w:r>
        <w:rPr>
          <w:rFonts w:ascii="Arial" w:hAnsi="Arial" w:cs="Arial"/>
          <w:spacing w:val="-5"/>
          <w:sz w:val="20"/>
          <w:szCs w:val="20"/>
        </w:rPr>
        <w:t>v</w:t>
      </w:r>
      <w:r>
        <w:rPr>
          <w:rFonts w:ascii="Arial" w:hAnsi="Arial" w:cs="Arial"/>
          <w:sz w:val="20"/>
          <w:szCs w:val="20"/>
        </w:rPr>
        <w:t>er,</w:t>
      </w:r>
      <w:r>
        <w:rPr>
          <w:rFonts w:ascii="Arial" w:hAnsi="Arial" w:cs="Arial"/>
          <w:spacing w:val="-13"/>
          <w:sz w:val="20"/>
          <w:szCs w:val="20"/>
        </w:rPr>
        <w:t xml:space="preserve"> </w:t>
      </w:r>
      <w:r>
        <w:rPr>
          <w:rFonts w:ascii="Arial" w:hAnsi="Arial" w:cs="Arial"/>
          <w:sz w:val="20"/>
          <w:szCs w:val="20"/>
        </w:rPr>
        <w:t>the</w:t>
      </w:r>
      <w:r>
        <w:rPr>
          <w:rFonts w:ascii="Arial" w:hAnsi="Arial" w:cs="Arial"/>
          <w:spacing w:val="23"/>
          <w:sz w:val="20"/>
          <w:szCs w:val="20"/>
        </w:rPr>
        <w:t xml:space="preserve"> </w:t>
      </w:r>
      <w:r>
        <w:rPr>
          <w:rFonts w:ascii="Arial" w:hAnsi="Arial" w:cs="Arial"/>
          <w:w w:val="84"/>
          <w:sz w:val="20"/>
          <w:szCs w:val="20"/>
        </w:rPr>
        <w:t>success</w:t>
      </w:r>
      <w:r>
        <w:rPr>
          <w:rFonts w:ascii="Arial" w:hAnsi="Arial" w:cs="Arial"/>
          <w:spacing w:val="35"/>
          <w:w w:val="84"/>
          <w:sz w:val="20"/>
          <w:szCs w:val="20"/>
        </w:rPr>
        <w:t xml:space="preserve"> </w:t>
      </w:r>
      <w:r>
        <w:rPr>
          <w:rFonts w:ascii="Arial" w:hAnsi="Arial" w:cs="Arial"/>
          <w:sz w:val="20"/>
          <w:szCs w:val="20"/>
        </w:rPr>
        <w:t>of</w:t>
      </w:r>
      <w:r>
        <w:rPr>
          <w:rFonts w:ascii="Arial" w:hAnsi="Arial" w:cs="Arial"/>
          <w:spacing w:val="19"/>
          <w:sz w:val="20"/>
          <w:szCs w:val="20"/>
        </w:rPr>
        <w:t xml:space="preserve"> </w:t>
      </w:r>
      <w:r>
        <w:rPr>
          <w:rFonts w:ascii="Arial" w:hAnsi="Arial" w:cs="Arial"/>
          <w:sz w:val="20"/>
          <w:szCs w:val="20"/>
        </w:rPr>
        <w:t>su</w:t>
      </w:r>
      <w:r>
        <w:rPr>
          <w:rFonts w:ascii="Arial" w:hAnsi="Arial" w:cs="Arial"/>
          <w:spacing w:val="-5"/>
          <w:sz w:val="20"/>
          <w:szCs w:val="20"/>
        </w:rPr>
        <w:t>c</w:t>
      </w:r>
      <w:r>
        <w:rPr>
          <w:rFonts w:ascii="Arial" w:hAnsi="Arial" w:cs="Arial"/>
          <w:sz w:val="20"/>
          <w:szCs w:val="20"/>
        </w:rPr>
        <w:t>h</w:t>
      </w:r>
      <w:r>
        <w:rPr>
          <w:rFonts w:ascii="Arial" w:hAnsi="Arial" w:cs="Arial"/>
          <w:spacing w:val="-9"/>
          <w:sz w:val="20"/>
          <w:szCs w:val="20"/>
        </w:rPr>
        <w:t xml:space="preserve"> </w:t>
      </w:r>
      <w:r>
        <w:rPr>
          <w:rFonts w:ascii="Arial" w:hAnsi="Arial" w:cs="Arial"/>
          <w:w w:val="94"/>
          <w:sz w:val="20"/>
          <w:szCs w:val="20"/>
        </w:rPr>
        <w:t>de</w:t>
      </w:r>
      <w:r>
        <w:rPr>
          <w:rFonts w:ascii="Arial" w:hAnsi="Arial" w:cs="Arial"/>
          <w:spacing w:val="-5"/>
          <w:w w:val="94"/>
          <w:sz w:val="20"/>
          <w:szCs w:val="20"/>
        </w:rPr>
        <w:t>v</w:t>
      </w:r>
      <w:r>
        <w:rPr>
          <w:rFonts w:ascii="Arial" w:hAnsi="Arial" w:cs="Arial"/>
          <w:w w:val="93"/>
          <w:sz w:val="20"/>
          <w:szCs w:val="20"/>
        </w:rPr>
        <w:t>elopme</w:t>
      </w:r>
      <w:r>
        <w:rPr>
          <w:rFonts w:ascii="Arial" w:hAnsi="Arial" w:cs="Arial"/>
          <w:spacing w:val="-5"/>
          <w:w w:val="93"/>
          <w:sz w:val="20"/>
          <w:szCs w:val="20"/>
        </w:rPr>
        <w:t>n</w:t>
      </w:r>
      <w:r>
        <w:rPr>
          <w:rFonts w:ascii="Arial" w:hAnsi="Arial" w:cs="Arial"/>
          <w:w w:val="139"/>
          <w:sz w:val="20"/>
          <w:szCs w:val="20"/>
        </w:rPr>
        <w:t>t</w:t>
      </w:r>
      <w:r>
        <w:rPr>
          <w:rFonts w:ascii="Arial" w:hAnsi="Arial" w:cs="Arial"/>
          <w:spacing w:val="26"/>
          <w:sz w:val="20"/>
          <w:szCs w:val="20"/>
        </w:rPr>
        <w:t xml:space="preserve"> </w:t>
      </w:r>
      <w:r>
        <w:rPr>
          <w:rFonts w:ascii="Arial" w:hAnsi="Arial" w:cs="Arial"/>
          <w:sz w:val="20"/>
          <w:szCs w:val="20"/>
        </w:rPr>
        <w:t>has</w:t>
      </w:r>
      <w:r>
        <w:rPr>
          <w:rFonts w:ascii="Arial" w:hAnsi="Arial" w:cs="Arial"/>
          <w:spacing w:val="-9"/>
          <w:sz w:val="20"/>
          <w:szCs w:val="20"/>
        </w:rPr>
        <w:t xml:space="preserve"> </w:t>
      </w:r>
      <w:r>
        <w:rPr>
          <w:rFonts w:ascii="Arial" w:hAnsi="Arial" w:cs="Arial"/>
          <w:w w:val="90"/>
          <w:sz w:val="20"/>
          <w:szCs w:val="20"/>
        </w:rPr>
        <w:t>come</w:t>
      </w:r>
      <w:r>
        <w:rPr>
          <w:rFonts w:ascii="Arial" w:hAnsi="Arial" w:cs="Arial"/>
          <w:spacing w:val="32"/>
          <w:w w:val="90"/>
          <w:sz w:val="20"/>
          <w:szCs w:val="20"/>
        </w:rPr>
        <w:t xml:space="preserve"> </w:t>
      </w:r>
      <w:r>
        <w:rPr>
          <w:rFonts w:ascii="Arial" w:hAnsi="Arial" w:cs="Arial"/>
          <w:sz w:val="20"/>
          <w:szCs w:val="20"/>
        </w:rPr>
        <w:t>with</w:t>
      </w:r>
      <w:r>
        <w:rPr>
          <w:rFonts w:ascii="Arial" w:hAnsi="Arial" w:cs="Arial"/>
          <w:spacing w:val="54"/>
          <w:sz w:val="20"/>
          <w:szCs w:val="20"/>
        </w:rPr>
        <w:t xml:space="preserve"> </w:t>
      </w:r>
      <w:r>
        <w:rPr>
          <w:rFonts w:ascii="Arial" w:hAnsi="Arial" w:cs="Arial"/>
          <w:w w:val="88"/>
          <w:sz w:val="20"/>
          <w:szCs w:val="20"/>
        </w:rPr>
        <w:t>some</w:t>
      </w:r>
      <w:r>
        <w:rPr>
          <w:rFonts w:ascii="Arial" w:hAnsi="Arial" w:cs="Arial"/>
          <w:spacing w:val="33"/>
          <w:w w:val="88"/>
          <w:sz w:val="20"/>
          <w:szCs w:val="20"/>
        </w:rPr>
        <w:t xml:space="preserve"> </w:t>
      </w:r>
      <w:r>
        <w:rPr>
          <w:rFonts w:ascii="Arial" w:hAnsi="Arial" w:cs="Arial"/>
          <w:sz w:val="20"/>
          <w:szCs w:val="20"/>
        </w:rPr>
        <w:t>trade-offs,</w:t>
      </w:r>
      <w:r>
        <w:rPr>
          <w:rFonts w:ascii="Arial" w:hAnsi="Arial" w:cs="Arial"/>
          <w:spacing w:val="-5"/>
          <w:sz w:val="20"/>
          <w:szCs w:val="20"/>
        </w:rPr>
        <w:t xml:space="preserve"> </w:t>
      </w:r>
      <w:r>
        <w:rPr>
          <w:rFonts w:ascii="Arial" w:hAnsi="Arial" w:cs="Arial"/>
          <w:w w:val="102"/>
          <w:sz w:val="20"/>
          <w:szCs w:val="20"/>
        </w:rPr>
        <w:t xml:space="preserve">for </w:t>
      </w:r>
      <w:r>
        <w:rPr>
          <w:rFonts w:ascii="Arial" w:hAnsi="Arial" w:cs="Arial"/>
          <w:w w:val="94"/>
          <w:sz w:val="20"/>
          <w:szCs w:val="20"/>
        </w:rPr>
        <w:t>example</w:t>
      </w:r>
      <w:r>
        <w:rPr>
          <w:rFonts w:ascii="Arial" w:hAnsi="Arial" w:cs="Arial"/>
          <w:spacing w:val="16"/>
          <w:w w:val="94"/>
          <w:sz w:val="20"/>
          <w:szCs w:val="20"/>
        </w:rPr>
        <w:t xml:space="preserve"> </w:t>
      </w:r>
      <w:r>
        <w:rPr>
          <w:rFonts w:ascii="Arial" w:hAnsi="Arial" w:cs="Arial"/>
          <w:sz w:val="20"/>
          <w:szCs w:val="20"/>
        </w:rPr>
        <w:t>in</w:t>
      </w:r>
      <w:r>
        <w:rPr>
          <w:rFonts w:ascii="Arial" w:hAnsi="Arial" w:cs="Arial"/>
          <w:spacing w:val="22"/>
          <w:sz w:val="20"/>
          <w:szCs w:val="20"/>
        </w:rPr>
        <w:t xml:space="preserve"> </w:t>
      </w:r>
      <w:r>
        <w:rPr>
          <w:rFonts w:ascii="Arial" w:hAnsi="Arial" w:cs="Arial"/>
          <w:sz w:val="20"/>
          <w:szCs w:val="20"/>
        </w:rPr>
        <w:t>data</w:t>
      </w:r>
      <w:r>
        <w:rPr>
          <w:rFonts w:ascii="Arial" w:hAnsi="Arial" w:cs="Arial"/>
          <w:spacing w:val="9"/>
          <w:sz w:val="20"/>
          <w:szCs w:val="20"/>
        </w:rPr>
        <w:t xml:space="preserve"> </w:t>
      </w:r>
      <w:r>
        <w:rPr>
          <w:rFonts w:ascii="Arial" w:hAnsi="Arial" w:cs="Arial"/>
          <w:sz w:val="20"/>
          <w:szCs w:val="20"/>
        </w:rPr>
        <w:t>collection.</w:t>
      </w:r>
      <w:r>
        <w:rPr>
          <w:rFonts w:ascii="Arial" w:hAnsi="Arial" w:cs="Arial"/>
          <w:spacing w:val="22"/>
          <w:sz w:val="20"/>
          <w:szCs w:val="20"/>
        </w:rPr>
        <w:t xml:space="preserve"> </w:t>
      </w:r>
      <w:r>
        <w:rPr>
          <w:rFonts w:ascii="Arial" w:hAnsi="Arial" w:cs="Arial"/>
          <w:sz w:val="20"/>
          <w:szCs w:val="20"/>
        </w:rPr>
        <w:t>Better</w:t>
      </w:r>
      <w:r>
        <w:rPr>
          <w:rFonts w:ascii="Arial" w:hAnsi="Arial" w:cs="Arial"/>
          <w:spacing w:val="29"/>
          <w:sz w:val="20"/>
          <w:szCs w:val="20"/>
        </w:rPr>
        <w:t xml:space="preserve"> </w:t>
      </w:r>
      <w:r>
        <w:rPr>
          <w:rFonts w:ascii="Arial" w:hAnsi="Arial" w:cs="Arial"/>
          <w:w w:val="92"/>
          <w:sz w:val="20"/>
          <w:szCs w:val="20"/>
        </w:rPr>
        <w:t>storage</w:t>
      </w:r>
      <w:r>
        <w:rPr>
          <w:rFonts w:ascii="Arial" w:hAnsi="Arial" w:cs="Arial"/>
          <w:spacing w:val="25"/>
          <w:w w:val="92"/>
          <w:sz w:val="20"/>
          <w:szCs w:val="20"/>
        </w:rPr>
        <w:t xml:space="preserve"> </w:t>
      </w:r>
      <w:r>
        <w:rPr>
          <w:rFonts w:ascii="Arial" w:hAnsi="Arial" w:cs="Arial"/>
          <w:w w:val="92"/>
          <w:sz w:val="20"/>
          <w:szCs w:val="20"/>
        </w:rPr>
        <w:t>te</w:t>
      </w:r>
      <w:r>
        <w:rPr>
          <w:rFonts w:ascii="Arial" w:hAnsi="Arial" w:cs="Arial"/>
          <w:spacing w:val="-5"/>
          <w:w w:val="92"/>
          <w:sz w:val="20"/>
          <w:szCs w:val="20"/>
        </w:rPr>
        <w:t>c</w:t>
      </w:r>
      <w:r>
        <w:rPr>
          <w:rFonts w:ascii="Arial" w:hAnsi="Arial" w:cs="Arial"/>
          <w:w w:val="92"/>
          <w:sz w:val="20"/>
          <w:szCs w:val="20"/>
        </w:rPr>
        <w:t>hnologies</w:t>
      </w:r>
      <w:r>
        <w:rPr>
          <w:rFonts w:ascii="Arial" w:hAnsi="Arial" w:cs="Arial"/>
          <w:spacing w:val="35"/>
          <w:w w:val="92"/>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20"/>
          <w:w w:val="92"/>
          <w:sz w:val="20"/>
          <w:szCs w:val="20"/>
        </w:rPr>
        <w:t xml:space="preserve"> </w:t>
      </w:r>
      <w:r>
        <w:rPr>
          <w:rFonts w:ascii="Arial" w:hAnsi="Arial" w:cs="Arial"/>
          <w:sz w:val="20"/>
          <w:szCs w:val="20"/>
        </w:rPr>
        <w:t>all</w:t>
      </w:r>
      <w:r>
        <w:rPr>
          <w:rFonts w:ascii="Arial" w:hAnsi="Arial" w:cs="Arial"/>
          <w:spacing w:val="-5"/>
          <w:sz w:val="20"/>
          <w:szCs w:val="20"/>
        </w:rPr>
        <w:t>o</w:t>
      </w:r>
      <w:r>
        <w:rPr>
          <w:rFonts w:ascii="Arial" w:hAnsi="Arial" w:cs="Arial"/>
          <w:spacing w:val="-6"/>
          <w:sz w:val="20"/>
          <w:szCs w:val="20"/>
        </w:rPr>
        <w:t>w</w:t>
      </w:r>
      <w:r>
        <w:rPr>
          <w:rFonts w:ascii="Arial" w:hAnsi="Arial" w:cs="Arial"/>
          <w:sz w:val="20"/>
          <w:szCs w:val="20"/>
        </w:rPr>
        <w:t>ed</w:t>
      </w:r>
      <w:r>
        <w:rPr>
          <w:rFonts w:ascii="Arial" w:hAnsi="Arial" w:cs="Arial"/>
          <w:spacing w:val="-16"/>
          <w:sz w:val="20"/>
          <w:szCs w:val="20"/>
        </w:rPr>
        <w:t xml:space="preserve"> </w:t>
      </w:r>
      <w:r>
        <w:rPr>
          <w:rFonts w:ascii="Arial" w:hAnsi="Arial" w:cs="Arial"/>
          <w:sz w:val="20"/>
          <w:szCs w:val="20"/>
        </w:rPr>
        <w:t>for</w:t>
      </w:r>
      <w:r>
        <w:rPr>
          <w:rFonts w:ascii="Arial" w:hAnsi="Arial" w:cs="Arial"/>
          <w:spacing w:val="18"/>
          <w:sz w:val="20"/>
          <w:szCs w:val="20"/>
        </w:rPr>
        <w:t xml:space="preserve"> </w:t>
      </w:r>
      <w:r>
        <w:rPr>
          <w:rFonts w:ascii="Arial" w:hAnsi="Arial" w:cs="Arial"/>
          <w:sz w:val="20"/>
          <w:szCs w:val="20"/>
        </w:rPr>
        <w:t>longer data</w:t>
      </w:r>
      <w:r>
        <w:rPr>
          <w:rFonts w:ascii="Arial" w:hAnsi="Arial" w:cs="Arial"/>
          <w:spacing w:val="-12"/>
          <w:sz w:val="20"/>
          <w:szCs w:val="20"/>
        </w:rPr>
        <w:t xml:space="preserve"> </w:t>
      </w:r>
      <w:r>
        <w:rPr>
          <w:rFonts w:ascii="Arial" w:hAnsi="Arial" w:cs="Arial"/>
          <w:sz w:val="20"/>
          <w:szCs w:val="20"/>
        </w:rPr>
        <w:t>rete</w:t>
      </w:r>
      <w:r>
        <w:rPr>
          <w:rFonts w:ascii="Arial" w:hAnsi="Arial" w:cs="Arial"/>
          <w:spacing w:val="-5"/>
          <w:sz w:val="20"/>
          <w:szCs w:val="20"/>
        </w:rPr>
        <w:t>n</w:t>
      </w:r>
      <w:r>
        <w:rPr>
          <w:rFonts w:ascii="Arial" w:hAnsi="Arial" w:cs="Arial"/>
          <w:sz w:val="20"/>
          <w:szCs w:val="20"/>
        </w:rPr>
        <w:t>tion</w:t>
      </w:r>
      <w:r>
        <w:rPr>
          <w:rFonts w:ascii="Arial" w:hAnsi="Arial" w:cs="Arial"/>
          <w:spacing w:val="-2"/>
          <w:sz w:val="20"/>
          <w:szCs w:val="20"/>
        </w:rPr>
        <w:t xml:space="preserve"> </w:t>
      </w:r>
      <w:r>
        <w:rPr>
          <w:rFonts w:ascii="Arial" w:hAnsi="Arial" w:cs="Arial"/>
          <w:spacing w:val="6"/>
          <w:w w:val="94"/>
          <w:sz w:val="20"/>
          <w:szCs w:val="20"/>
        </w:rPr>
        <w:t>p</w:t>
      </w:r>
      <w:r>
        <w:rPr>
          <w:rFonts w:ascii="Arial" w:hAnsi="Arial" w:cs="Arial"/>
          <w:w w:val="94"/>
          <w:sz w:val="20"/>
          <w:szCs w:val="20"/>
        </w:rPr>
        <w:t>olicies</w:t>
      </w:r>
      <w:r>
        <w:rPr>
          <w:rFonts w:ascii="Arial" w:hAnsi="Arial" w:cs="Arial"/>
          <w:spacing w:val="-4"/>
          <w:w w:val="94"/>
          <w:sz w:val="20"/>
          <w:szCs w:val="20"/>
        </w:rPr>
        <w:t xml:space="preserve"> </w:t>
      </w:r>
      <w:r>
        <w:rPr>
          <w:rFonts w:ascii="Arial" w:hAnsi="Arial" w:cs="Arial"/>
          <w:sz w:val="20"/>
          <w:szCs w:val="20"/>
        </w:rPr>
        <w:t>for</w:t>
      </w:r>
      <w:r>
        <w:rPr>
          <w:rFonts w:ascii="Arial" w:hAnsi="Arial" w:cs="Arial"/>
          <w:spacing w:val="-3"/>
          <w:sz w:val="20"/>
          <w:szCs w:val="20"/>
        </w:rPr>
        <w:t xml:space="preserve"> </w:t>
      </w:r>
      <w:r>
        <w:rPr>
          <w:rFonts w:ascii="Arial" w:hAnsi="Arial" w:cs="Arial"/>
          <w:spacing w:val="6"/>
          <w:sz w:val="20"/>
          <w:szCs w:val="20"/>
        </w:rPr>
        <w:t>b</w:t>
      </w:r>
      <w:r>
        <w:rPr>
          <w:rFonts w:ascii="Arial" w:hAnsi="Arial" w:cs="Arial"/>
          <w:sz w:val="20"/>
          <w:szCs w:val="20"/>
        </w:rPr>
        <w:t>oth</w:t>
      </w:r>
      <w:r>
        <w:rPr>
          <w:rFonts w:ascii="Arial" w:hAnsi="Arial" w:cs="Arial"/>
          <w:spacing w:val="-1"/>
          <w:sz w:val="20"/>
          <w:szCs w:val="20"/>
        </w:rPr>
        <w:t xml:space="preserve"> </w:t>
      </w:r>
      <w:r>
        <w:rPr>
          <w:rFonts w:ascii="Arial" w:hAnsi="Arial" w:cs="Arial"/>
          <w:sz w:val="20"/>
          <w:szCs w:val="20"/>
        </w:rPr>
        <w:t>the</w:t>
      </w:r>
      <w:r>
        <w:rPr>
          <w:rFonts w:ascii="Arial" w:hAnsi="Arial" w:cs="Arial"/>
          <w:spacing w:val="-11"/>
          <w:sz w:val="20"/>
          <w:szCs w:val="20"/>
        </w:rPr>
        <w:t xml:space="preserve"> </w:t>
      </w:r>
      <w:r>
        <w:rPr>
          <w:rFonts w:ascii="Arial" w:hAnsi="Arial" w:cs="Arial"/>
          <w:sz w:val="20"/>
          <w:szCs w:val="20"/>
        </w:rPr>
        <w:t>pri</w:t>
      </w:r>
      <w:r>
        <w:rPr>
          <w:rFonts w:ascii="Arial" w:hAnsi="Arial" w:cs="Arial"/>
          <w:spacing w:val="-10"/>
          <w:sz w:val="20"/>
          <w:szCs w:val="20"/>
        </w:rPr>
        <w:t>v</w:t>
      </w:r>
      <w:r>
        <w:rPr>
          <w:rFonts w:ascii="Arial" w:hAnsi="Arial" w:cs="Arial"/>
          <w:sz w:val="20"/>
          <w:szCs w:val="20"/>
        </w:rPr>
        <w:t>ate</w:t>
      </w:r>
      <w:r>
        <w:rPr>
          <w:rFonts w:ascii="Arial" w:hAnsi="Arial" w:cs="Arial"/>
          <w:spacing w:val="4"/>
          <w:sz w:val="20"/>
          <w:szCs w:val="20"/>
        </w:rPr>
        <w:t xml:space="preserve"> </w:t>
      </w:r>
      <w:r>
        <w:rPr>
          <w:rFonts w:ascii="Arial" w:hAnsi="Arial" w:cs="Arial"/>
          <w:sz w:val="20"/>
          <w:szCs w:val="20"/>
        </w:rPr>
        <w:t>and</w:t>
      </w:r>
      <w:r>
        <w:rPr>
          <w:rFonts w:ascii="Arial" w:hAnsi="Arial" w:cs="Arial"/>
          <w:spacing w:val="-21"/>
          <w:sz w:val="20"/>
          <w:szCs w:val="20"/>
        </w:rPr>
        <w:t xml:space="preserve"> </w:t>
      </w:r>
      <w:r>
        <w:rPr>
          <w:rFonts w:ascii="Arial" w:hAnsi="Arial" w:cs="Arial"/>
          <w:sz w:val="20"/>
          <w:szCs w:val="20"/>
        </w:rPr>
        <w:t>public</w:t>
      </w:r>
      <w:r>
        <w:rPr>
          <w:rFonts w:ascii="Arial" w:hAnsi="Arial" w:cs="Arial"/>
          <w:spacing w:val="-3"/>
          <w:sz w:val="20"/>
          <w:szCs w:val="20"/>
        </w:rPr>
        <w:t xml:space="preserve"> </w:t>
      </w:r>
      <w:r>
        <w:rPr>
          <w:rFonts w:ascii="Arial" w:hAnsi="Arial" w:cs="Arial"/>
          <w:w w:val="91"/>
          <w:sz w:val="20"/>
          <w:szCs w:val="20"/>
        </w:rPr>
        <w:t>sectors,</w:t>
      </w:r>
      <w:r>
        <w:rPr>
          <w:rFonts w:ascii="Arial" w:hAnsi="Arial" w:cs="Arial"/>
          <w:spacing w:val="1"/>
          <w:w w:val="91"/>
          <w:sz w:val="20"/>
          <w:szCs w:val="20"/>
        </w:rPr>
        <w:t xml:space="preserve"> </w:t>
      </w:r>
      <w:r>
        <w:rPr>
          <w:rFonts w:ascii="Arial" w:hAnsi="Arial" w:cs="Arial"/>
          <w:sz w:val="20"/>
          <w:szCs w:val="20"/>
        </w:rPr>
        <w:t>not only</w:t>
      </w:r>
      <w:r>
        <w:rPr>
          <w:rFonts w:ascii="Arial" w:hAnsi="Arial" w:cs="Arial"/>
          <w:spacing w:val="-8"/>
          <w:sz w:val="20"/>
          <w:szCs w:val="20"/>
        </w:rPr>
        <w:t xml:space="preserve"> </w:t>
      </w:r>
      <w:r>
        <w:rPr>
          <w:rFonts w:ascii="Arial" w:hAnsi="Arial" w:cs="Arial"/>
          <w:w w:val="99"/>
          <w:sz w:val="20"/>
          <w:szCs w:val="20"/>
        </w:rPr>
        <w:t>pr</w:t>
      </w:r>
      <w:r>
        <w:rPr>
          <w:rFonts w:ascii="Arial" w:hAnsi="Arial" w:cs="Arial"/>
          <w:spacing w:val="-5"/>
          <w:w w:val="99"/>
          <w:sz w:val="20"/>
          <w:szCs w:val="20"/>
        </w:rPr>
        <w:t>o</w:t>
      </w:r>
      <w:r>
        <w:rPr>
          <w:rFonts w:ascii="Arial" w:hAnsi="Arial" w:cs="Arial"/>
          <w:w w:val="102"/>
          <w:sz w:val="20"/>
          <w:szCs w:val="20"/>
        </w:rPr>
        <w:t xml:space="preserve">viding </w:t>
      </w:r>
      <w:r>
        <w:rPr>
          <w:rFonts w:ascii="Arial" w:hAnsi="Arial" w:cs="Arial"/>
          <w:sz w:val="20"/>
          <w:szCs w:val="20"/>
        </w:rPr>
        <w:t>new</w:t>
      </w:r>
      <w:r>
        <w:rPr>
          <w:rFonts w:ascii="Arial" w:hAnsi="Arial" w:cs="Arial"/>
          <w:spacing w:val="-17"/>
          <w:sz w:val="20"/>
          <w:szCs w:val="20"/>
        </w:rPr>
        <w:t xml:space="preserve"> </w:t>
      </w:r>
      <w:r>
        <w:rPr>
          <w:rFonts w:ascii="Arial" w:hAnsi="Arial" w:cs="Arial"/>
          <w:sz w:val="20"/>
          <w:szCs w:val="20"/>
        </w:rPr>
        <w:t>and</w:t>
      </w:r>
      <w:r>
        <w:rPr>
          <w:rFonts w:ascii="Arial" w:hAnsi="Arial" w:cs="Arial"/>
          <w:spacing w:val="-4"/>
          <w:sz w:val="20"/>
          <w:szCs w:val="20"/>
        </w:rPr>
        <w:t xml:space="preserve"> </w:t>
      </w:r>
      <w:r>
        <w:rPr>
          <w:rFonts w:ascii="Arial" w:hAnsi="Arial" w:cs="Arial"/>
          <w:spacing w:val="6"/>
          <w:sz w:val="20"/>
          <w:szCs w:val="20"/>
        </w:rPr>
        <w:t>b</w:t>
      </w:r>
      <w:r>
        <w:rPr>
          <w:rFonts w:ascii="Arial" w:hAnsi="Arial" w:cs="Arial"/>
          <w:sz w:val="20"/>
          <w:szCs w:val="20"/>
        </w:rPr>
        <w:t>etter</w:t>
      </w:r>
      <w:r>
        <w:rPr>
          <w:rFonts w:ascii="Arial" w:hAnsi="Arial" w:cs="Arial"/>
          <w:spacing w:val="16"/>
          <w:sz w:val="20"/>
          <w:szCs w:val="20"/>
        </w:rPr>
        <w:t xml:space="preserve"> </w:t>
      </w:r>
      <w:r>
        <w:rPr>
          <w:rFonts w:ascii="Arial" w:hAnsi="Arial" w:cs="Arial"/>
          <w:w w:val="89"/>
          <w:sz w:val="20"/>
          <w:szCs w:val="20"/>
        </w:rPr>
        <w:t>services</w:t>
      </w:r>
      <w:r>
        <w:rPr>
          <w:rFonts w:ascii="Arial" w:hAnsi="Arial" w:cs="Arial"/>
          <w:spacing w:val="19"/>
          <w:w w:val="89"/>
          <w:sz w:val="20"/>
          <w:szCs w:val="20"/>
        </w:rPr>
        <w:t xml:space="preserve"> </w:t>
      </w:r>
      <w:r>
        <w:rPr>
          <w:rFonts w:ascii="Arial" w:hAnsi="Arial" w:cs="Arial"/>
          <w:sz w:val="20"/>
          <w:szCs w:val="20"/>
        </w:rPr>
        <w:t>to</w:t>
      </w:r>
      <w:r>
        <w:rPr>
          <w:rFonts w:ascii="Arial" w:hAnsi="Arial" w:cs="Arial"/>
          <w:spacing w:val="17"/>
          <w:sz w:val="20"/>
          <w:szCs w:val="20"/>
        </w:rPr>
        <w:t xml:space="preserve"> </w:t>
      </w:r>
      <w:r>
        <w:rPr>
          <w:rFonts w:ascii="Arial" w:hAnsi="Arial" w:cs="Arial"/>
          <w:sz w:val="20"/>
          <w:szCs w:val="20"/>
        </w:rPr>
        <w:t>co</w:t>
      </w:r>
      <w:r>
        <w:rPr>
          <w:rFonts w:ascii="Arial" w:hAnsi="Arial" w:cs="Arial"/>
          <w:spacing w:val="-5"/>
          <w:sz w:val="20"/>
          <w:szCs w:val="20"/>
        </w:rPr>
        <w:t>m</w:t>
      </w:r>
      <w:r>
        <w:rPr>
          <w:rFonts w:ascii="Arial" w:hAnsi="Arial" w:cs="Arial"/>
          <w:sz w:val="20"/>
          <w:szCs w:val="20"/>
        </w:rPr>
        <w:t>bat</w:t>
      </w:r>
      <w:r>
        <w:rPr>
          <w:rFonts w:ascii="Arial" w:hAnsi="Arial" w:cs="Arial"/>
          <w:spacing w:val="-9"/>
          <w:sz w:val="20"/>
          <w:szCs w:val="20"/>
        </w:rPr>
        <w:t xml:space="preserve"> </w:t>
      </w:r>
      <w:r>
        <w:rPr>
          <w:rFonts w:ascii="Arial" w:hAnsi="Arial" w:cs="Arial"/>
          <w:sz w:val="20"/>
          <w:szCs w:val="20"/>
        </w:rPr>
        <w:t>crime,</w:t>
      </w:r>
      <w:r>
        <w:rPr>
          <w:rFonts w:ascii="Arial" w:hAnsi="Arial" w:cs="Arial"/>
          <w:spacing w:val="-7"/>
          <w:sz w:val="20"/>
          <w:szCs w:val="20"/>
        </w:rPr>
        <w:t xml:space="preserve"> </w:t>
      </w:r>
      <w:r>
        <w:rPr>
          <w:rFonts w:ascii="Arial" w:hAnsi="Arial" w:cs="Arial"/>
          <w:sz w:val="20"/>
          <w:szCs w:val="20"/>
        </w:rPr>
        <w:t>but</w:t>
      </w:r>
      <w:r>
        <w:rPr>
          <w:rFonts w:ascii="Arial" w:hAnsi="Arial" w:cs="Arial"/>
          <w:spacing w:val="28"/>
          <w:sz w:val="20"/>
          <w:szCs w:val="20"/>
        </w:rPr>
        <w:t xml:space="preserve"> </w:t>
      </w:r>
      <w:r>
        <w:rPr>
          <w:rFonts w:ascii="Arial" w:hAnsi="Arial" w:cs="Arial"/>
          <w:w w:val="93"/>
          <w:sz w:val="20"/>
          <w:szCs w:val="20"/>
        </w:rPr>
        <w:t>also</w:t>
      </w:r>
      <w:r>
        <w:rPr>
          <w:rFonts w:ascii="Arial" w:hAnsi="Arial" w:cs="Arial"/>
          <w:spacing w:val="2"/>
          <w:w w:val="93"/>
          <w:sz w:val="20"/>
          <w:szCs w:val="20"/>
        </w:rPr>
        <w:t xml:space="preserve"> </w:t>
      </w:r>
      <w:r>
        <w:rPr>
          <w:rFonts w:ascii="Arial" w:hAnsi="Arial" w:cs="Arial"/>
          <w:w w:val="93"/>
          <w:sz w:val="20"/>
          <w:szCs w:val="20"/>
        </w:rPr>
        <w:t>compromising</w:t>
      </w:r>
      <w:r>
        <w:rPr>
          <w:rFonts w:ascii="Arial" w:hAnsi="Arial" w:cs="Arial"/>
          <w:spacing w:val="51"/>
          <w:w w:val="93"/>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sz w:val="20"/>
          <w:szCs w:val="20"/>
        </w:rPr>
        <w:t>pri</w:t>
      </w:r>
      <w:r>
        <w:rPr>
          <w:rFonts w:ascii="Arial" w:hAnsi="Arial" w:cs="Arial"/>
          <w:spacing w:val="-11"/>
          <w:sz w:val="20"/>
          <w:szCs w:val="20"/>
        </w:rPr>
        <w:t>v</w:t>
      </w:r>
      <w:r>
        <w:rPr>
          <w:rFonts w:ascii="Arial" w:hAnsi="Arial" w:cs="Arial"/>
          <w:sz w:val="20"/>
          <w:szCs w:val="20"/>
        </w:rPr>
        <w:t>acy</w:t>
      </w:r>
      <w:r>
        <w:rPr>
          <w:rFonts w:ascii="Arial" w:hAnsi="Arial" w:cs="Arial"/>
          <w:spacing w:val="17"/>
          <w:sz w:val="20"/>
          <w:szCs w:val="20"/>
        </w:rPr>
        <w:t xml:space="preserve"> </w:t>
      </w:r>
      <w:r>
        <w:rPr>
          <w:rFonts w:ascii="Arial" w:hAnsi="Arial" w:cs="Arial"/>
          <w:sz w:val="20"/>
          <w:szCs w:val="20"/>
        </w:rPr>
        <w:t>of citizens,</w:t>
      </w:r>
      <w:r>
        <w:rPr>
          <w:rFonts w:ascii="Arial" w:hAnsi="Arial" w:cs="Arial"/>
          <w:spacing w:val="-17"/>
          <w:sz w:val="20"/>
          <w:szCs w:val="20"/>
        </w:rPr>
        <w:t xml:space="preserve"> </w:t>
      </w:r>
      <w:r>
        <w:rPr>
          <w:rFonts w:ascii="Arial" w:hAnsi="Arial" w:cs="Arial"/>
          <w:sz w:val="20"/>
          <w:szCs w:val="20"/>
        </w:rPr>
        <w:t>and</w:t>
      </w:r>
      <w:r>
        <w:rPr>
          <w:rFonts w:ascii="Arial" w:hAnsi="Arial" w:cs="Arial"/>
          <w:spacing w:val="-2"/>
          <w:sz w:val="20"/>
          <w:szCs w:val="20"/>
        </w:rPr>
        <w:t xml:space="preserve"> </w:t>
      </w:r>
      <w:r>
        <w:rPr>
          <w:rFonts w:ascii="Arial" w:hAnsi="Arial" w:cs="Arial"/>
          <w:w w:val="92"/>
          <w:sz w:val="20"/>
          <w:szCs w:val="20"/>
        </w:rPr>
        <w:t>sometimes</w:t>
      </w:r>
      <w:r>
        <w:rPr>
          <w:rFonts w:ascii="Arial" w:hAnsi="Arial" w:cs="Arial"/>
          <w:spacing w:val="16"/>
          <w:w w:val="92"/>
          <w:sz w:val="20"/>
          <w:szCs w:val="20"/>
        </w:rPr>
        <w:t xml:space="preserve"> </w:t>
      </w:r>
      <w:r>
        <w:rPr>
          <w:rFonts w:ascii="Arial" w:hAnsi="Arial" w:cs="Arial"/>
          <w:sz w:val="20"/>
          <w:szCs w:val="20"/>
        </w:rPr>
        <w:t>their</w:t>
      </w:r>
      <w:r>
        <w:rPr>
          <w:rFonts w:ascii="Arial" w:hAnsi="Arial" w:cs="Arial"/>
          <w:spacing w:val="31"/>
          <w:sz w:val="20"/>
          <w:szCs w:val="20"/>
        </w:rPr>
        <w:t xml:space="preserve"> </w:t>
      </w:r>
      <w:r>
        <w:rPr>
          <w:rFonts w:ascii="Arial" w:hAnsi="Arial" w:cs="Arial"/>
          <w:sz w:val="20"/>
          <w:szCs w:val="20"/>
        </w:rPr>
        <w:t>safe</w:t>
      </w:r>
      <w:r>
        <w:rPr>
          <w:rFonts w:ascii="Arial" w:hAnsi="Arial" w:cs="Arial"/>
          <w:spacing w:val="-5"/>
          <w:sz w:val="20"/>
          <w:szCs w:val="20"/>
        </w:rPr>
        <w:t>t</w:t>
      </w:r>
      <w:r>
        <w:rPr>
          <w:rFonts w:ascii="Arial" w:hAnsi="Arial" w:cs="Arial"/>
          <w:sz w:val="20"/>
          <w:szCs w:val="20"/>
        </w:rPr>
        <w:t>y</w:t>
      </w:r>
      <w:r>
        <w:rPr>
          <w:rFonts w:ascii="Arial" w:hAnsi="Arial" w:cs="Arial"/>
          <w:spacing w:val="-14"/>
          <w:sz w:val="20"/>
          <w:szCs w:val="20"/>
        </w:rPr>
        <w:t xml:space="preserve"> </w:t>
      </w:r>
      <w:r>
        <w:rPr>
          <w:rFonts w:ascii="Arial" w:hAnsi="Arial" w:cs="Arial"/>
          <w:sz w:val="20"/>
          <w:szCs w:val="20"/>
        </w:rPr>
        <w:t>in</w:t>
      </w:r>
      <w:r>
        <w:rPr>
          <w:rFonts w:ascii="Arial" w:hAnsi="Arial" w:cs="Arial"/>
          <w:spacing w:val="20"/>
          <w:sz w:val="20"/>
          <w:szCs w:val="20"/>
        </w:rPr>
        <w:t xml:space="preserve"> </w:t>
      </w:r>
      <w:r>
        <w:rPr>
          <w:rFonts w:ascii="Arial" w:hAnsi="Arial" w:cs="Arial"/>
          <w:w w:val="91"/>
          <w:sz w:val="20"/>
          <w:szCs w:val="20"/>
        </w:rPr>
        <w:t>oppressi</w:t>
      </w:r>
      <w:r>
        <w:rPr>
          <w:rFonts w:ascii="Arial" w:hAnsi="Arial" w:cs="Arial"/>
          <w:spacing w:val="-4"/>
          <w:w w:val="91"/>
          <w:sz w:val="20"/>
          <w:szCs w:val="20"/>
        </w:rPr>
        <w:t>v</w:t>
      </w:r>
      <w:r>
        <w:rPr>
          <w:rFonts w:ascii="Arial" w:hAnsi="Arial" w:cs="Arial"/>
          <w:w w:val="91"/>
          <w:sz w:val="20"/>
          <w:szCs w:val="20"/>
        </w:rPr>
        <w:t>e</w:t>
      </w:r>
      <w:r>
        <w:rPr>
          <w:rFonts w:ascii="Arial" w:hAnsi="Arial" w:cs="Arial"/>
          <w:spacing w:val="19"/>
          <w:w w:val="91"/>
          <w:sz w:val="20"/>
          <w:szCs w:val="20"/>
        </w:rPr>
        <w:t xml:space="preserve"> </w:t>
      </w:r>
      <w:r>
        <w:rPr>
          <w:rFonts w:ascii="Arial" w:hAnsi="Arial" w:cs="Arial"/>
          <w:sz w:val="20"/>
          <w:szCs w:val="20"/>
        </w:rPr>
        <w:t>regimes.</w:t>
      </w:r>
    </w:p>
    <w:p w14:paraId="7A878E7E"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Among</w:t>
      </w:r>
      <w:r>
        <w:rPr>
          <w:rFonts w:ascii="Arial" w:hAnsi="Arial" w:cs="Arial"/>
          <w:spacing w:val="14"/>
          <w:sz w:val="20"/>
          <w:szCs w:val="20"/>
        </w:rPr>
        <w:t xml:space="preserve"> </w:t>
      </w:r>
      <w:r>
        <w:rPr>
          <w:rFonts w:ascii="Arial" w:hAnsi="Arial" w:cs="Arial"/>
          <w:sz w:val="20"/>
          <w:szCs w:val="20"/>
        </w:rPr>
        <w:t>these</w:t>
      </w:r>
      <w:r>
        <w:rPr>
          <w:rFonts w:ascii="Arial" w:hAnsi="Arial" w:cs="Arial"/>
          <w:spacing w:val="-22"/>
          <w:sz w:val="20"/>
          <w:szCs w:val="20"/>
        </w:rPr>
        <w:t xml:space="preserve"> </w:t>
      </w:r>
      <w:proofErr w:type="gramStart"/>
      <w:r>
        <w:rPr>
          <w:rFonts w:ascii="Arial" w:hAnsi="Arial" w:cs="Arial"/>
          <w:w w:val="93"/>
          <w:sz w:val="20"/>
          <w:szCs w:val="20"/>
        </w:rPr>
        <w:t>te</w:t>
      </w:r>
      <w:r>
        <w:rPr>
          <w:rFonts w:ascii="Arial" w:hAnsi="Arial" w:cs="Arial"/>
          <w:spacing w:val="-6"/>
          <w:w w:val="93"/>
          <w:sz w:val="20"/>
          <w:szCs w:val="20"/>
        </w:rPr>
        <w:t>c</w:t>
      </w:r>
      <w:r>
        <w:rPr>
          <w:rFonts w:ascii="Arial" w:hAnsi="Arial" w:cs="Arial"/>
          <w:w w:val="93"/>
          <w:sz w:val="20"/>
          <w:szCs w:val="20"/>
        </w:rPr>
        <w:t xml:space="preserve">hnological </w:t>
      </w:r>
      <w:r>
        <w:rPr>
          <w:rFonts w:ascii="Arial" w:hAnsi="Arial" w:cs="Arial"/>
          <w:spacing w:val="11"/>
          <w:w w:val="93"/>
          <w:sz w:val="20"/>
          <w:szCs w:val="20"/>
        </w:rPr>
        <w:t xml:space="preserve"> </w:t>
      </w:r>
      <w:r>
        <w:rPr>
          <w:rFonts w:ascii="Arial" w:hAnsi="Arial" w:cs="Arial"/>
          <w:w w:val="93"/>
          <w:sz w:val="20"/>
          <w:szCs w:val="20"/>
        </w:rPr>
        <w:t>ad</w:t>
      </w:r>
      <w:r>
        <w:rPr>
          <w:rFonts w:ascii="Arial" w:hAnsi="Arial" w:cs="Arial"/>
          <w:spacing w:val="-10"/>
          <w:w w:val="93"/>
          <w:sz w:val="20"/>
          <w:szCs w:val="20"/>
        </w:rPr>
        <w:t>v</w:t>
      </w:r>
      <w:r>
        <w:rPr>
          <w:rFonts w:ascii="Arial" w:hAnsi="Arial" w:cs="Arial"/>
          <w:w w:val="93"/>
          <w:sz w:val="20"/>
          <w:szCs w:val="20"/>
        </w:rPr>
        <w:t>ances</w:t>
      </w:r>
      <w:proofErr w:type="gramEnd"/>
      <w:r>
        <w:rPr>
          <w:rFonts w:ascii="Arial" w:hAnsi="Arial" w:cs="Arial"/>
          <w:w w:val="93"/>
          <w:sz w:val="20"/>
          <w:szCs w:val="20"/>
        </w:rPr>
        <w:t>,</w:t>
      </w:r>
      <w:r>
        <w:rPr>
          <w:rFonts w:ascii="Arial" w:hAnsi="Arial" w:cs="Arial"/>
          <w:spacing w:val="17"/>
          <w:w w:val="93"/>
          <w:sz w:val="20"/>
          <w:szCs w:val="20"/>
        </w:rPr>
        <w:t xml:space="preserve"> </w:t>
      </w:r>
      <w:commentRangeStart w:id="2"/>
      <w:r>
        <w:rPr>
          <w:rFonts w:ascii="Arial" w:hAnsi="Arial" w:cs="Arial"/>
          <w:sz w:val="20"/>
          <w:szCs w:val="20"/>
        </w:rPr>
        <w:t>online</w:t>
      </w:r>
      <w:r>
        <w:rPr>
          <w:rFonts w:ascii="Arial" w:hAnsi="Arial" w:cs="Arial"/>
          <w:spacing w:val="11"/>
          <w:sz w:val="20"/>
          <w:szCs w:val="20"/>
        </w:rPr>
        <w:t xml:space="preserve"> </w:t>
      </w:r>
      <w:r>
        <w:rPr>
          <w:rFonts w:ascii="Arial" w:hAnsi="Arial" w:cs="Arial"/>
          <w:sz w:val="20"/>
          <w:szCs w:val="20"/>
        </w:rPr>
        <w:t>s</w:t>
      </w:r>
      <w:r>
        <w:rPr>
          <w:rFonts w:ascii="Arial" w:hAnsi="Arial" w:cs="Arial"/>
          <w:spacing w:val="6"/>
          <w:sz w:val="20"/>
          <w:szCs w:val="20"/>
        </w:rPr>
        <w:t>o</w:t>
      </w:r>
      <w:r>
        <w:rPr>
          <w:rFonts w:ascii="Arial" w:hAnsi="Arial" w:cs="Arial"/>
          <w:sz w:val="20"/>
          <w:szCs w:val="20"/>
        </w:rPr>
        <w:t>cial</w:t>
      </w:r>
      <w:r>
        <w:rPr>
          <w:rFonts w:ascii="Arial" w:hAnsi="Arial" w:cs="Arial"/>
          <w:spacing w:val="-10"/>
          <w:sz w:val="20"/>
          <w:szCs w:val="20"/>
        </w:rPr>
        <w:t xml:space="preserve"> </w:t>
      </w:r>
      <w:r>
        <w:rPr>
          <w:rFonts w:ascii="Arial" w:hAnsi="Arial" w:cs="Arial"/>
          <w:sz w:val="20"/>
          <w:szCs w:val="20"/>
        </w:rPr>
        <w:t>ne</w:t>
      </w:r>
      <w:r>
        <w:rPr>
          <w:rFonts w:ascii="Arial" w:hAnsi="Arial" w:cs="Arial"/>
          <w:spacing w:val="-5"/>
          <w:sz w:val="20"/>
          <w:szCs w:val="20"/>
        </w:rPr>
        <w:t>tw</w:t>
      </w:r>
      <w:r>
        <w:rPr>
          <w:rFonts w:ascii="Arial" w:hAnsi="Arial" w:cs="Arial"/>
          <w:sz w:val="20"/>
          <w:szCs w:val="20"/>
        </w:rPr>
        <w:t>orks</w:t>
      </w:r>
      <w:r>
        <w:rPr>
          <w:rFonts w:ascii="Arial" w:hAnsi="Arial" w:cs="Arial"/>
          <w:spacing w:val="4"/>
          <w:sz w:val="20"/>
          <w:szCs w:val="20"/>
        </w:rPr>
        <w:t xml:space="preserve"> </w:t>
      </w:r>
      <w:r>
        <w:rPr>
          <w:rFonts w:ascii="Arial" w:hAnsi="Arial" w:cs="Arial"/>
          <w:sz w:val="20"/>
          <w:szCs w:val="20"/>
        </w:rPr>
        <w:t>(OSNs</w:t>
      </w:r>
      <w:commentRangeEnd w:id="2"/>
      <w:r w:rsidR="0059506B">
        <w:rPr>
          <w:rStyle w:val="CommentReference"/>
        </w:rPr>
        <w:commentReference w:id="2"/>
      </w:r>
      <w:r>
        <w:rPr>
          <w:rFonts w:ascii="Arial" w:hAnsi="Arial" w:cs="Arial"/>
          <w:sz w:val="20"/>
          <w:szCs w:val="20"/>
        </w:rPr>
        <w:t>)</w:t>
      </w:r>
      <w:r>
        <w:rPr>
          <w:rFonts w:ascii="Arial" w:hAnsi="Arial" w:cs="Arial"/>
          <w:spacing w:val="7"/>
          <w:sz w:val="20"/>
          <w:szCs w:val="20"/>
        </w:rPr>
        <w:t xml:space="preserve"> </w:t>
      </w:r>
      <w:r>
        <w:rPr>
          <w:rFonts w:ascii="Arial" w:hAnsi="Arial" w:cs="Arial"/>
          <w:sz w:val="20"/>
          <w:szCs w:val="20"/>
        </w:rPr>
        <w:t>stand out</w:t>
      </w:r>
      <w:r>
        <w:rPr>
          <w:rFonts w:ascii="Arial" w:hAnsi="Arial" w:cs="Arial"/>
          <w:spacing w:val="23"/>
          <w:sz w:val="20"/>
          <w:szCs w:val="20"/>
        </w:rPr>
        <w:t xml:space="preserve"> </w:t>
      </w:r>
      <w:r>
        <w:rPr>
          <w:rFonts w:ascii="Arial" w:hAnsi="Arial" w:cs="Arial"/>
          <w:sz w:val="20"/>
          <w:szCs w:val="20"/>
        </w:rPr>
        <w:t>as</w:t>
      </w:r>
      <w:r>
        <w:rPr>
          <w:rFonts w:ascii="Arial" w:hAnsi="Arial" w:cs="Arial"/>
          <w:spacing w:val="-20"/>
          <w:sz w:val="20"/>
          <w:szCs w:val="20"/>
        </w:rPr>
        <w:t xml:space="preserve"> </w:t>
      </w:r>
      <w:r>
        <w:rPr>
          <w:rFonts w:ascii="Arial" w:hAnsi="Arial" w:cs="Arial"/>
          <w:sz w:val="20"/>
          <w:szCs w:val="20"/>
        </w:rPr>
        <w:t>a</w:t>
      </w:r>
      <w:r>
        <w:rPr>
          <w:rFonts w:ascii="Arial" w:hAnsi="Arial" w:cs="Arial"/>
          <w:spacing w:val="2"/>
          <w:sz w:val="20"/>
          <w:szCs w:val="20"/>
        </w:rPr>
        <w:t xml:space="preserve"> </w:t>
      </w:r>
      <w:r>
        <w:rPr>
          <w:rFonts w:ascii="Arial" w:hAnsi="Arial" w:cs="Arial"/>
          <w:spacing w:val="6"/>
          <w:sz w:val="20"/>
          <w:szCs w:val="20"/>
        </w:rPr>
        <w:t>p</w:t>
      </w:r>
      <w:r>
        <w:rPr>
          <w:rFonts w:ascii="Arial" w:hAnsi="Arial" w:cs="Arial"/>
          <w:sz w:val="20"/>
          <w:szCs w:val="20"/>
        </w:rPr>
        <w:t>opular</w:t>
      </w:r>
      <w:r>
        <w:rPr>
          <w:rFonts w:ascii="Arial" w:hAnsi="Arial" w:cs="Arial"/>
          <w:spacing w:val="8"/>
          <w:sz w:val="20"/>
          <w:szCs w:val="20"/>
        </w:rPr>
        <w:t xml:space="preserve"> </w:t>
      </w:r>
      <w:r>
        <w:rPr>
          <w:rFonts w:ascii="Arial" w:hAnsi="Arial" w:cs="Arial"/>
          <w:w w:val="97"/>
          <w:sz w:val="20"/>
          <w:szCs w:val="20"/>
        </w:rPr>
        <w:t>computer-mediated</w:t>
      </w:r>
      <w:r>
        <w:rPr>
          <w:rFonts w:ascii="Arial" w:hAnsi="Arial" w:cs="Arial"/>
          <w:spacing w:val="18"/>
          <w:w w:val="97"/>
          <w:sz w:val="20"/>
          <w:szCs w:val="20"/>
        </w:rPr>
        <w:t xml:space="preserve"> </w:t>
      </w:r>
      <w:r>
        <w:rPr>
          <w:rFonts w:ascii="Arial" w:hAnsi="Arial" w:cs="Arial"/>
          <w:sz w:val="20"/>
          <w:szCs w:val="20"/>
        </w:rPr>
        <w:t>t</w:t>
      </w:r>
      <w:r>
        <w:rPr>
          <w:rFonts w:ascii="Arial" w:hAnsi="Arial" w:cs="Arial"/>
          <w:spacing w:val="6"/>
          <w:sz w:val="20"/>
          <w:szCs w:val="20"/>
        </w:rPr>
        <w:t>o</w:t>
      </w:r>
      <w:r>
        <w:rPr>
          <w:rFonts w:ascii="Arial" w:hAnsi="Arial" w:cs="Arial"/>
          <w:sz w:val="20"/>
          <w:szCs w:val="20"/>
        </w:rPr>
        <w:t>ol</w:t>
      </w:r>
      <w:r>
        <w:rPr>
          <w:rFonts w:ascii="Arial" w:hAnsi="Arial" w:cs="Arial"/>
          <w:spacing w:val="21"/>
          <w:sz w:val="20"/>
          <w:szCs w:val="20"/>
        </w:rPr>
        <w:t xml:space="preserve"> </w:t>
      </w:r>
      <w:r>
        <w:rPr>
          <w:rFonts w:ascii="Arial" w:hAnsi="Arial" w:cs="Arial"/>
          <w:sz w:val="20"/>
          <w:szCs w:val="20"/>
        </w:rPr>
        <w:t>all</w:t>
      </w:r>
      <w:r>
        <w:rPr>
          <w:rFonts w:ascii="Arial" w:hAnsi="Arial" w:cs="Arial"/>
          <w:spacing w:val="-5"/>
          <w:sz w:val="20"/>
          <w:szCs w:val="20"/>
        </w:rPr>
        <w:t>o</w:t>
      </w:r>
      <w:r>
        <w:rPr>
          <w:rFonts w:ascii="Arial" w:hAnsi="Arial" w:cs="Arial"/>
          <w:sz w:val="20"/>
          <w:szCs w:val="20"/>
        </w:rPr>
        <w:t>wing</w:t>
      </w:r>
      <w:r>
        <w:rPr>
          <w:rFonts w:ascii="Arial" w:hAnsi="Arial" w:cs="Arial"/>
          <w:spacing w:val="7"/>
          <w:sz w:val="20"/>
          <w:szCs w:val="20"/>
        </w:rPr>
        <w:t xml:space="preserve"> </w:t>
      </w:r>
      <w:r>
        <w:rPr>
          <w:rFonts w:ascii="Arial" w:hAnsi="Arial" w:cs="Arial"/>
          <w:spacing w:val="5"/>
          <w:w w:val="91"/>
          <w:sz w:val="20"/>
          <w:szCs w:val="20"/>
        </w:rPr>
        <w:t>p</w:t>
      </w:r>
      <w:r>
        <w:rPr>
          <w:rFonts w:ascii="Arial" w:hAnsi="Arial" w:cs="Arial"/>
          <w:w w:val="91"/>
          <w:sz w:val="20"/>
          <w:szCs w:val="20"/>
        </w:rPr>
        <w:t>eople</w:t>
      </w:r>
      <w:r>
        <w:rPr>
          <w:rFonts w:ascii="Arial" w:hAnsi="Arial" w:cs="Arial"/>
          <w:spacing w:val="25"/>
          <w:w w:val="91"/>
          <w:sz w:val="20"/>
          <w:szCs w:val="20"/>
        </w:rPr>
        <w:t xml:space="preserve"> </w:t>
      </w:r>
      <w:r>
        <w:rPr>
          <w:rFonts w:ascii="Arial" w:hAnsi="Arial" w:cs="Arial"/>
          <w:sz w:val="20"/>
          <w:szCs w:val="20"/>
        </w:rPr>
        <w:t>and</w:t>
      </w:r>
      <w:r>
        <w:rPr>
          <w:rFonts w:ascii="Arial" w:hAnsi="Arial" w:cs="Arial"/>
          <w:spacing w:val="1"/>
          <w:sz w:val="20"/>
          <w:szCs w:val="20"/>
        </w:rPr>
        <w:t xml:space="preserve"> </w:t>
      </w:r>
      <w:r>
        <w:rPr>
          <w:rFonts w:ascii="Arial" w:hAnsi="Arial" w:cs="Arial"/>
          <w:sz w:val="20"/>
          <w:szCs w:val="20"/>
        </w:rPr>
        <w:t>other</w:t>
      </w:r>
      <w:r>
        <w:rPr>
          <w:rFonts w:ascii="Arial" w:hAnsi="Arial" w:cs="Arial"/>
          <w:spacing w:val="10"/>
          <w:sz w:val="20"/>
          <w:szCs w:val="20"/>
        </w:rPr>
        <w:t xml:space="preserve"> </w:t>
      </w:r>
      <w:r>
        <w:rPr>
          <w:rFonts w:ascii="Arial" w:hAnsi="Arial" w:cs="Arial"/>
          <w:sz w:val="20"/>
          <w:szCs w:val="20"/>
        </w:rPr>
        <w:t>e</w:t>
      </w:r>
      <w:r>
        <w:rPr>
          <w:rFonts w:ascii="Arial" w:hAnsi="Arial" w:cs="Arial"/>
          <w:spacing w:val="-5"/>
          <w:sz w:val="20"/>
          <w:szCs w:val="20"/>
        </w:rPr>
        <w:t>n</w:t>
      </w:r>
      <w:r>
        <w:rPr>
          <w:rFonts w:ascii="Arial" w:hAnsi="Arial" w:cs="Arial"/>
          <w:sz w:val="20"/>
          <w:szCs w:val="20"/>
        </w:rPr>
        <w:t>tities</w:t>
      </w:r>
      <w:r>
        <w:rPr>
          <w:rFonts w:ascii="Arial" w:hAnsi="Arial" w:cs="Arial"/>
          <w:spacing w:val="11"/>
          <w:sz w:val="20"/>
          <w:szCs w:val="20"/>
        </w:rPr>
        <w:t xml:space="preserve"> </w:t>
      </w:r>
      <w:r>
        <w:rPr>
          <w:rFonts w:ascii="Arial" w:hAnsi="Arial" w:cs="Arial"/>
          <w:w w:val="105"/>
          <w:sz w:val="20"/>
          <w:szCs w:val="20"/>
        </w:rPr>
        <w:t xml:space="preserve">to </w:t>
      </w:r>
      <w:r>
        <w:rPr>
          <w:rFonts w:ascii="Arial" w:hAnsi="Arial" w:cs="Arial"/>
          <w:sz w:val="20"/>
          <w:szCs w:val="20"/>
        </w:rPr>
        <w:t>i</w:t>
      </w:r>
      <w:r>
        <w:rPr>
          <w:rFonts w:ascii="Arial" w:hAnsi="Arial" w:cs="Arial"/>
          <w:spacing w:val="-5"/>
          <w:sz w:val="20"/>
          <w:szCs w:val="20"/>
        </w:rPr>
        <w:t>n</w:t>
      </w:r>
      <w:r>
        <w:rPr>
          <w:rFonts w:ascii="Arial" w:hAnsi="Arial" w:cs="Arial"/>
          <w:sz w:val="20"/>
          <w:szCs w:val="20"/>
        </w:rPr>
        <w:t>teract</w:t>
      </w:r>
      <w:r>
        <w:rPr>
          <w:rFonts w:ascii="Arial" w:hAnsi="Arial" w:cs="Arial"/>
          <w:spacing w:val="5"/>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6"/>
          <w:sz w:val="20"/>
          <w:szCs w:val="20"/>
        </w:rPr>
        <w:t xml:space="preserve"> </w:t>
      </w:r>
      <w:r>
        <w:rPr>
          <w:rFonts w:ascii="Arial" w:hAnsi="Arial" w:cs="Arial"/>
          <w:w w:val="94"/>
          <w:sz w:val="20"/>
          <w:szCs w:val="20"/>
        </w:rPr>
        <w:t>sharing</w:t>
      </w:r>
      <w:r>
        <w:rPr>
          <w:rFonts w:ascii="Arial" w:hAnsi="Arial" w:cs="Arial"/>
          <w:spacing w:val="7"/>
          <w:w w:val="94"/>
          <w:sz w:val="20"/>
          <w:szCs w:val="20"/>
        </w:rPr>
        <w:t xml:space="preserve"> </w:t>
      </w:r>
      <w:r>
        <w:rPr>
          <w:rFonts w:ascii="Arial" w:hAnsi="Arial" w:cs="Arial"/>
          <w:w w:val="94"/>
          <w:sz w:val="20"/>
          <w:szCs w:val="20"/>
        </w:rPr>
        <w:t>and ex</w:t>
      </w:r>
      <w:r>
        <w:rPr>
          <w:rFonts w:ascii="Arial" w:hAnsi="Arial" w:cs="Arial"/>
          <w:spacing w:val="-5"/>
          <w:w w:val="94"/>
          <w:sz w:val="20"/>
          <w:szCs w:val="20"/>
        </w:rPr>
        <w:t>c</w:t>
      </w:r>
      <w:r>
        <w:rPr>
          <w:rFonts w:ascii="Arial" w:hAnsi="Arial" w:cs="Arial"/>
          <w:w w:val="94"/>
          <w:sz w:val="20"/>
          <w:szCs w:val="20"/>
        </w:rPr>
        <w:t>hanging</w:t>
      </w:r>
      <w:r>
        <w:rPr>
          <w:rFonts w:ascii="Arial" w:hAnsi="Arial" w:cs="Arial"/>
          <w:spacing w:val="-3"/>
          <w:w w:val="94"/>
          <w:sz w:val="20"/>
          <w:szCs w:val="20"/>
        </w:rPr>
        <w:t xml:space="preserve"> </w:t>
      </w:r>
      <w:r>
        <w:rPr>
          <w:rFonts w:ascii="Arial" w:hAnsi="Arial" w:cs="Arial"/>
          <w:sz w:val="20"/>
          <w:szCs w:val="20"/>
        </w:rPr>
        <w:t>information</w:t>
      </w:r>
      <w:r>
        <w:rPr>
          <w:rFonts w:ascii="Arial" w:hAnsi="Arial" w:cs="Arial"/>
          <w:spacing w:val="11"/>
          <w:sz w:val="20"/>
          <w:szCs w:val="20"/>
        </w:rPr>
        <w:t xml:space="preserve"> </w:t>
      </w:r>
      <w:r>
        <w:rPr>
          <w:rFonts w:ascii="Arial" w:hAnsi="Arial" w:cs="Arial"/>
          <w:sz w:val="20"/>
          <w:szCs w:val="20"/>
        </w:rPr>
        <w:t>of</w:t>
      </w:r>
      <w:r>
        <w:rPr>
          <w:rFonts w:ascii="Arial" w:hAnsi="Arial" w:cs="Arial"/>
          <w:spacing w:val="-17"/>
          <w:sz w:val="20"/>
          <w:szCs w:val="20"/>
        </w:rPr>
        <w:t xml:space="preserve"> </w:t>
      </w:r>
      <w:r>
        <w:rPr>
          <w:rFonts w:ascii="Arial" w:hAnsi="Arial" w:cs="Arial"/>
          <w:sz w:val="20"/>
          <w:szCs w:val="20"/>
        </w:rPr>
        <w:t>a</w:t>
      </w:r>
      <w:r>
        <w:rPr>
          <w:rFonts w:ascii="Arial" w:hAnsi="Arial" w:cs="Arial"/>
          <w:spacing w:val="-5"/>
          <w:sz w:val="20"/>
          <w:szCs w:val="20"/>
        </w:rPr>
        <w:t>n</w:t>
      </w:r>
      <w:r>
        <w:rPr>
          <w:rFonts w:ascii="Arial" w:hAnsi="Arial" w:cs="Arial"/>
          <w:sz w:val="20"/>
          <w:szCs w:val="20"/>
        </w:rPr>
        <w:t>y</w:t>
      </w:r>
      <w:r>
        <w:rPr>
          <w:rFonts w:ascii="Arial" w:hAnsi="Arial" w:cs="Arial"/>
          <w:spacing w:val="-18"/>
          <w:sz w:val="20"/>
          <w:szCs w:val="20"/>
        </w:rPr>
        <w:t xml:space="preserve"> </w:t>
      </w:r>
      <w:r>
        <w:rPr>
          <w:rFonts w:ascii="Arial" w:hAnsi="Arial" w:cs="Arial"/>
          <w:sz w:val="20"/>
          <w:szCs w:val="20"/>
        </w:rPr>
        <w:t>kind.</w:t>
      </w:r>
      <w:r>
        <w:rPr>
          <w:rFonts w:ascii="Arial" w:hAnsi="Arial" w:cs="Arial"/>
          <w:spacing w:val="39"/>
          <w:sz w:val="20"/>
          <w:szCs w:val="20"/>
        </w:rPr>
        <w:t xml:space="preserve"> </w:t>
      </w:r>
      <w:r>
        <w:rPr>
          <w:rFonts w:ascii="Arial" w:hAnsi="Arial" w:cs="Arial"/>
          <w:sz w:val="20"/>
          <w:szCs w:val="20"/>
        </w:rPr>
        <w:t>Computation</w:t>
      </w:r>
      <w:r>
        <w:rPr>
          <w:rFonts w:ascii="Arial" w:hAnsi="Arial" w:cs="Arial"/>
          <w:spacing w:val="2"/>
          <w:sz w:val="20"/>
          <w:szCs w:val="20"/>
        </w:rPr>
        <w:t xml:space="preserve"> </w:t>
      </w:r>
      <w:r>
        <w:rPr>
          <w:rFonts w:ascii="Arial" w:hAnsi="Arial" w:cs="Arial"/>
          <w:spacing w:val="6"/>
          <w:sz w:val="20"/>
          <w:szCs w:val="20"/>
        </w:rPr>
        <w:t>p</w:t>
      </w:r>
      <w:r>
        <w:rPr>
          <w:rFonts w:ascii="Arial" w:hAnsi="Arial" w:cs="Arial"/>
          <w:spacing w:val="-5"/>
          <w:sz w:val="20"/>
          <w:szCs w:val="20"/>
        </w:rPr>
        <w:t>ow</w:t>
      </w:r>
      <w:r>
        <w:rPr>
          <w:rFonts w:ascii="Arial" w:hAnsi="Arial" w:cs="Arial"/>
          <w:sz w:val="20"/>
          <w:szCs w:val="20"/>
        </w:rPr>
        <w:t>er and ne</w:t>
      </w:r>
      <w:r>
        <w:rPr>
          <w:rFonts w:ascii="Arial" w:hAnsi="Arial" w:cs="Arial"/>
          <w:spacing w:val="-5"/>
          <w:sz w:val="20"/>
          <w:szCs w:val="20"/>
        </w:rPr>
        <w:t>t</w:t>
      </w:r>
      <w:r>
        <w:rPr>
          <w:rFonts w:ascii="Arial" w:hAnsi="Arial" w:cs="Arial"/>
          <w:spacing w:val="-6"/>
          <w:sz w:val="20"/>
          <w:szCs w:val="20"/>
        </w:rPr>
        <w:t>w</w:t>
      </w:r>
      <w:r>
        <w:rPr>
          <w:rFonts w:ascii="Arial" w:hAnsi="Arial" w:cs="Arial"/>
          <w:sz w:val="20"/>
          <w:szCs w:val="20"/>
        </w:rPr>
        <w:t>ork</w:t>
      </w:r>
      <w:r>
        <w:rPr>
          <w:rFonts w:ascii="Arial" w:hAnsi="Arial" w:cs="Arial"/>
          <w:spacing w:val="12"/>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w:t>
      </w:r>
      <w:r>
        <w:rPr>
          <w:rFonts w:ascii="Arial" w:hAnsi="Arial" w:cs="Arial"/>
          <w:spacing w:val="-13"/>
          <w:sz w:val="20"/>
          <w:szCs w:val="20"/>
        </w:rPr>
        <w:t xml:space="preserve"> </w:t>
      </w:r>
      <w:r>
        <w:rPr>
          <w:rFonts w:ascii="Arial" w:hAnsi="Arial" w:cs="Arial"/>
          <w:sz w:val="20"/>
          <w:szCs w:val="20"/>
        </w:rPr>
        <w:t>are</w:t>
      </w:r>
      <w:r>
        <w:rPr>
          <w:rFonts w:ascii="Arial" w:hAnsi="Arial" w:cs="Arial"/>
          <w:spacing w:val="-13"/>
          <w:sz w:val="20"/>
          <w:szCs w:val="20"/>
        </w:rPr>
        <w:t xml:space="preserve"> </w:t>
      </w:r>
      <w:r>
        <w:rPr>
          <w:rFonts w:ascii="Arial" w:hAnsi="Arial" w:cs="Arial"/>
          <w:w w:val="95"/>
          <w:sz w:val="20"/>
          <w:szCs w:val="20"/>
        </w:rPr>
        <w:t>co</w:t>
      </w:r>
      <w:r>
        <w:rPr>
          <w:rFonts w:ascii="Arial" w:hAnsi="Arial" w:cs="Arial"/>
          <w:spacing w:val="-5"/>
          <w:w w:val="95"/>
          <w:sz w:val="20"/>
          <w:szCs w:val="20"/>
        </w:rPr>
        <w:t>m</w:t>
      </w:r>
      <w:r>
        <w:rPr>
          <w:rFonts w:ascii="Arial" w:hAnsi="Arial" w:cs="Arial"/>
          <w:w w:val="95"/>
          <w:sz w:val="20"/>
          <w:szCs w:val="20"/>
        </w:rPr>
        <w:t>bined</w:t>
      </w:r>
      <w:r>
        <w:rPr>
          <w:rFonts w:ascii="Arial" w:hAnsi="Arial" w:cs="Arial"/>
          <w:spacing w:val="18"/>
          <w:w w:val="95"/>
          <w:sz w:val="20"/>
          <w:szCs w:val="20"/>
        </w:rPr>
        <w:t xml:space="preserve"> </w:t>
      </w:r>
      <w:r>
        <w:rPr>
          <w:rFonts w:ascii="Arial" w:hAnsi="Arial" w:cs="Arial"/>
          <w:sz w:val="20"/>
          <w:szCs w:val="20"/>
        </w:rPr>
        <w:t>to</w:t>
      </w:r>
      <w:r>
        <w:rPr>
          <w:rFonts w:ascii="Arial" w:hAnsi="Arial" w:cs="Arial"/>
          <w:spacing w:val="21"/>
          <w:sz w:val="20"/>
          <w:szCs w:val="20"/>
        </w:rPr>
        <w:t xml:space="preserve"> </w:t>
      </w:r>
      <w:r>
        <w:rPr>
          <w:rFonts w:ascii="Arial" w:hAnsi="Arial" w:cs="Arial"/>
          <w:w w:val="92"/>
          <w:sz w:val="20"/>
          <w:szCs w:val="20"/>
        </w:rPr>
        <w:t>ma</w:t>
      </w:r>
      <w:r>
        <w:rPr>
          <w:rFonts w:ascii="Arial" w:hAnsi="Arial" w:cs="Arial"/>
          <w:spacing w:val="-5"/>
          <w:w w:val="92"/>
          <w:sz w:val="20"/>
          <w:szCs w:val="20"/>
        </w:rPr>
        <w:t>k</w:t>
      </w:r>
      <w:r>
        <w:rPr>
          <w:rFonts w:ascii="Arial" w:hAnsi="Arial" w:cs="Arial"/>
          <w:w w:val="92"/>
          <w:sz w:val="20"/>
          <w:szCs w:val="20"/>
        </w:rPr>
        <w:t>e</w:t>
      </w:r>
      <w:r>
        <w:rPr>
          <w:rFonts w:ascii="Arial" w:hAnsi="Arial" w:cs="Arial"/>
          <w:spacing w:val="24"/>
          <w:w w:val="92"/>
          <w:sz w:val="20"/>
          <w:szCs w:val="20"/>
        </w:rPr>
        <w:t xml:space="preserve"> </w:t>
      </w:r>
      <w:r>
        <w:rPr>
          <w:rFonts w:ascii="Arial" w:hAnsi="Arial" w:cs="Arial"/>
          <w:w w:val="92"/>
          <w:sz w:val="20"/>
          <w:szCs w:val="20"/>
        </w:rPr>
        <w:t>s</w:t>
      </w:r>
      <w:r>
        <w:rPr>
          <w:rFonts w:ascii="Arial" w:hAnsi="Arial" w:cs="Arial"/>
          <w:spacing w:val="6"/>
          <w:w w:val="92"/>
          <w:sz w:val="20"/>
          <w:szCs w:val="20"/>
        </w:rPr>
        <w:t>o</w:t>
      </w:r>
      <w:r>
        <w:rPr>
          <w:rFonts w:ascii="Arial" w:hAnsi="Arial" w:cs="Arial"/>
          <w:w w:val="92"/>
          <w:sz w:val="20"/>
          <w:szCs w:val="20"/>
        </w:rPr>
        <w:t>cial</w:t>
      </w:r>
      <w:r>
        <w:rPr>
          <w:rFonts w:ascii="Arial" w:hAnsi="Arial" w:cs="Arial"/>
          <w:spacing w:val="22"/>
          <w:w w:val="92"/>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teractions</w:t>
      </w:r>
      <w:r>
        <w:rPr>
          <w:rFonts w:ascii="Arial" w:hAnsi="Arial" w:cs="Arial"/>
          <w:spacing w:val="6"/>
          <w:sz w:val="20"/>
          <w:szCs w:val="20"/>
        </w:rPr>
        <w:t xml:space="preserve"> b</w:t>
      </w:r>
      <w:r>
        <w:rPr>
          <w:rFonts w:ascii="Arial" w:hAnsi="Arial" w:cs="Arial"/>
          <w:sz w:val="20"/>
          <w:szCs w:val="20"/>
        </w:rPr>
        <w:t>e</w:t>
      </w:r>
      <w:r>
        <w:rPr>
          <w:rFonts w:ascii="Arial" w:hAnsi="Arial" w:cs="Arial"/>
          <w:spacing w:val="-5"/>
          <w:sz w:val="20"/>
          <w:szCs w:val="20"/>
        </w:rPr>
        <w:t>t</w:t>
      </w:r>
      <w:r>
        <w:rPr>
          <w:rFonts w:ascii="Arial" w:hAnsi="Arial" w:cs="Arial"/>
          <w:spacing w:val="-6"/>
          <w:sz w:val="20"/>
          <w:szCs w:val="20"/>
        </w:rPr>
        <w:t>w</w:t>
      </w:r>
      <w:r>
        <w:rPr>
          <w:rFonts w:ascii="Arial" w:hAnsi="Arial" w:cs="Arial"/>
          <w:sz w:val="20"/>
          <w:szCs w:val="20"/>
        </w:rPr>
        <w:t xml:space="preserve">een </w:t>
      </w:r>
      <w:r>
        <w:rPr>
          <w:rFonts w:ascii="Arial" w:hAnsi="Arial" w:cs="Arial"/>
          <w:spacing w:val="5"/>
          <w:w w:val="91"/>
          <w:sz w:val="20"/>
          <w:szCs w:val="20"/>
        </w:rPr>
        <w:t>p</w:t>
      </w:r>
      <w:r>
        <w:rPr>
          <w:rFonts w:ascii="Arial" w:hAnsi="Arial" w:cs="Arial"/>
          <w:w w:val="91"/>
          <w:sz w:val="20"/>
          <w:szCs w:val="20"/>
        </w:rPr>
        <w:t>eople</w:t>
      </w:r>
      <w:r>
        <w:rPr>
          <w:rFonts w:ascii="Arial" w:hAnsi="Arial" w:cs="Arial"/>
          <w:spacing w:val="15"/>
          <w:w w:val="91"/>
          <w:sz w:val="20"/>
          <w:szCs w:val="20"/>
        </w:rPr>
        <w:t xml:space="preserve"> </w:t>
      </w:r>
      <w:r>
        <w:rPr>
          <w:rFonts w:ascii="Arial" w:hAnsi="Arial" w:cs="Arial"/>
          <w:spacing w:val="5"/>
          <w:w w:val="91"/>
          <w:sz w:val="20"/>
          <w:szCs w:val="20"/>
        </w:rPr>
        <w:t>p</w:t>
      </w:r>
      <w:r>
        <w:rPr>
          <w:rFonts w:ascii="Arial" w:hAnsi="Arial" w:cs="Arial"/>
          <w:w w:val="91"/>
          <w:sz w:val="20"/>
          <w:szCs w:val="20"/>
        </w:rPr>
        <w:t>ossible</w:t>
      </w:r>
      <w:r>
        <w:rPr>
          <w:rFonts w:ascii="Arial" w:hAnsi="Arial" w:cs="Arial"/>
          <w:spacing w:val="13"/>
          <w:w w:val="91"/>
          <w:sz w:val="20"/>
          <w:szCs w:val="20"/>
        </w:rPr>
        <w:t xml:space="preserve"> </w:t>
      </w:r>
      <w:r>
        <w:rPr>
          <w:rFonts w:ascii="Arial" w:hAnsi="Arial" w:cs="Arial"/>
          <w:sz w:val="20"/>
          <w:szCs w:val="20"/>
        </w:rPr>
        <w:t>at</w:t>
      </w:r>
      <w:r>
        <w:rPr>
          <w:rFonts w:ascii="Arial" w:hAnsi="Arial" w:cs="Arial"/>
          <w:spacing w:val="13"/>
          <w:sz w:val="20"/>
          <w:szCs w:val="20"/>
        </w:rPr>
        <w:t xml:space="preserve"> </w:t>
      </w:r>
      <w:r>
        <w:rPr>
          <w:rFonts w:ascii="Arial" w:hAnsi="Arial" w:cs="Arial"/>
          <w:sz w:val="20"/>
          <w:szCs w:val="20"/>
        </w:rPr>
        <w:t>a</w:t>
      </w:r>
      <w:r>
        <w:rPr>
          <w:rFonts w:ascii="Arial" w:hAnsi="Arial" w:cs="Arial"/>
          <w:spacing w:val="-5"/>
          <w:sz w:val="20"/>
          <w:szCs w:val="20"/>
        </w:rPr>
        <w:t>n</w:t>
      </w:r>
      <w:r>
        <w:rPr>
          <w:rFonts w:ascii="Arial" w:hAnsi="Arial" w:cs="Arial"/>
          <w:sz w:val="20"/>
          <w:szCs w:val="20"/>
        </w:rPr>
        <w:t>y</w:t>
      </w:r>
      <w:r>
        <w:rPr>
          <w:rFonts w:ascii="Arial" w:hAnsi="Arial" w:cs="Arial"/>
          <w:spacing w:val="-3"/>
          <w:sz w:val="20"/>
          <w:szCs w:val="20"/>
        </w:rPr>
        <w:t xml:space="preserve"> </w:t>
      </w:r>
      <w:r>
        <w:rPr>
          <w:rFonts w:ascii="Arial" w:hAnsi="Arial" w:cs="Arial"/>
          <w:sz w:val="20"/>
          <w:szCs w:val="20"/>
        </w:rPr>
        <w:t>time</w:t>
      </w:r>
      <w:r>
        <w:rPr>
          <w:rFonts w:ascii="Arial" w:hAnsi="Arial" w:cs="Arial"/>
          <w:spacing w:val="13"/>
          <w:sz w:val="20"/>
          <w:szCs w:val="20"/>
        </w:rPr>
        <w:t xml:space="preserve"> </w:t>
      </w:r>
      <w:r>
        <w:rPr>
          <w:rFonts w:ascii="Arial" w:hAnsi="Arial" w:cs="Arial"/>
          <w:sz w:val="20"/>
          <w:szCs w:val="20"/>
        </w:rPr>
        <w:t>and</w:t>
      </w:r>
      <w:r>
        <w:rPr>
          <w:rFonts w:ascii="Arial" w:hAnsi="Arial" w:cs="Arial"/>
          <w:spacing w:val="-8"/>
          <w:sz w:val="20"/>
          <w:szCs w:val="20"/>
        </w:rPr>
        <w:t xml:space="preserve"> </w:t>
      </w:r>
      <w:r>
        <w:rPr>
          <w:rFonts w:ascii="Arial" w:hAnsi="Arial" w:cs="Arial"/>
          <w:sz w:val="20"/>
          <w:szCs w:val="20"/>
        </w:rPr>
        <w:t>in</w:t>
      </w:r>
      <w:r>
        <w:rPr>
          <w:rFonts w:ascii="Arial" w:hAnsi="Arial" w:cs="Arial"/>
          <w:spacing w:val="14"/>
          <w:sz w:val="20"/>
          <w:szCs w:val="20"/>
        </w:rPr>
        <w:t xml:space="preserve"> </w:t>
      </w:r>
      <w:r>
        <w:rPr>
          <w:rFonts w:ascii="Arial" w:hAnsi="Arial" w:cs="Arial"/>
          <w:sz w:val="20"/>
          <w:szCs w:val="20"/>
        </w:rPr>
        <w:t>a</w:t>
      </w:r>
      <w:r>
        <w:rPr>
          <w:rFonts w:ascii="Arial" w:hAnsi="Arial" w:cs="Arial"/>
          <w:spacing w:val="-5"/>
          <w:sz w:val="20"/>
          <w:szCs w:val="20"/>
        </w:rPr>
        <w:t>n</w:t>
      </w:r>
      <w:r>
        <w:rPr>
          <w:rFonts w:ascii="Arial" w:hAnsi="Arial" w:cs="Arial"/>
          <w:sz w:val="20"/>
          <w:szCs w:val="20"/>
        </w:rPr>
        <w:t>y</w:t>
      </w:r>
      <w:r>
        <w:rPr>
          <w:rFonts w:ascii="Arial" w:hAnsi="Arial" w:cs="Arial"/>
          <w:spacing w:val="-3"/>
          <w:sz w:val="20"/>
          <w:szCs w:val="20"/>
        </w:rPr>
        <w:t xml:space="preserve"> </w:t>
      </w:r>
      <w:r>
        <w:rPr>
          <w:rFonts w:ascii="Arial" w:hAnsi="Arial" w:cs="Arial"/>
          <w:w w:val="91"/>
          <w:sz w:val="20"/>
          <w:szCs w:val="20"/>
        </w:rPr>
        <w:t>place</w:t>
      </w:r>
      <w:r>
        <w:rPr>
          <w:rFonts w:ascii="Arial" w:hAnsi="Arial" w:cs="Arial"/>
          <w:spacing w:val="15"/>
          <w:w w:val="91"/>
          <w:sz w:val="20"/>
          <w:szCs w:val="20"/>
        </w:rPr>
        <w:t xml:space="preserve"> </w:t>
      </w:r>
      <w:r>
        <w:rPr>
          <w:rFonts w:ascii="Arial" w:hAnsi="Arial" w:cs="Arial"/>
          <w:w w:val="91"/>
          <w:sz w:val="20"/>
          <w:szCs w:val="20"/>
        </w:rPr>
        <w:t>lessening</w:t>
      </w:r>
      <w:r>
        <w:rPr>
          <w:rFonts w:ascii="Arial" w:hAnsi="Arial" w:cs="Arial"/>
          <w:spacing w:val="2"/>
          <w:w w:val="91"/>
          <w:sz w:val="20"/>
          <w:szCs w:val="20"/>
        </w:rPr>
        <w:t xml:space="preserve"> </w:t>
      </w:r>
      <w:r>
        <w:rPr>
          <w:rFonts w:ascii="Arial" w:hAnsi="Arial" w:cs="Arial"/>
          <w:spacing w:val="5"/>
          <w:sz w:val="20"/>
          <w:szCs w:val="20"/>
        </w:rPr>
        <w:t>p</w:t>
      </w:r>
      <w:r>
        <w:rPr>
          <w:rFonts w:ascii="Arial" w:hAnsi="Arial" w:cs="Arial"/>
          <w:sz w:val="20"/>
          <w:szCs w:val="20"/>
        </w:rPr>
        <w:t>olitical,</w:t>
      </w:r>
      <w:r>
        <w:rPr>
          <w:rFonts w:ascii="Arial" w:hAnsi="Arial" w:cs="Arial"/>
          <w:spacing w:val="30"/>
          <w:sz w:val="20"/>
          <w:szCs w:val="20"/>
        </w:rPr>
        <w:t xml:space="preserve"> </w:t>
      </w:r>
      <w:proofErr w:type="spellStart"/>
      <w:r>
        <w:rPr>
          <w:rFonts w:ascii="Arial" w:hAnsi="Arial" w:cs="Arial"/>
          <w:w w:val="93"/>
          <w:sz w:val="20"/>
          <w:szCs w:val="20"/>
        </w:rPr>
        <w:t>economical</w:t>
      </w:r>
      <w:proofErr w:type="spellEnd"/>
      <w:r>
        <w:rPr>
          <w:rFonts w:ascii="Arial" w:hAnsi="Arial" w:cs="Arial"/>
          <w:spacing w:val="10"/>
          <w:w w:val="93"/>
          <w:sz w:val="20"/>
          <w:szCs w:val="20"/>
        </w:rPr>
        <w:t xml:space="preserve"> </w:t>
      </w:r>
      <w:r>
        <w:rPr>
          <w:rFonts w:ascii="Arial" w:hAnsi="Arial" w:cs="Arial"/>
          <w:sz w:val="20"/>
          <w:szCs w:val="20"/>
        </w:rPr>
        <w:t xml:space="preserve">and </w:t>
      </w:r>
      <w:r>
        <w:rPr>
          <w:rFonts w:ascii="Arial" w:hAnsi="Arial" w:cs="Arial"/>
          <w:w w:val="94"/>
          <w:sz w:val="20"/>
          <w:szCs w:val="20"/>
        </w:rPr>
        <w:t>geographical</w:t>
      </w:r>
      <w:r>
        <w:rPr>
          <w:rFonts w:ascii="Arial" w:hAnsi="Arial" w:cs="Arial"/>
          <w:spacing w:val="27"/>
          <w:w w:val="94"/>
          <w:sz w:val="20"/>
          <w:szCs w:val="20"/>
        </w:rPr>
        <w:t xml:space="preserve"> </w:t>
      </w:r>
      <w:r>
        <w:rPr>
          <w:rFonts w:ascii="Arial" w:hAnsi="Arial" w:cs="Arial"/>
          <w:spacing w:val="6"/>
          <w:sz w:val="20"/>
          <w:szCs w:val="20"/>
        </w:rPr>
        <w:t>b</w:t>
      </w:r>
      <w:r>
        <w:rPr>
          <w:rFonts w:ascii="Arial" w:hAnsi="Arial" w:cs="Arial"/>
          <w:sz w:val="20"/>
          <w:szCs w:val="20"/>
        </w:rPr>
        <w:t>oundaries.</w:t>
      </w:r>
      <w:r>
        <w:rPr>
          <w:rFonts w:ascii="Arial" w:hAnsi="Arial" w:cs="Arial"/>
          <w:spacing w:val="11"/>
          <w:sz w:val="20"/>
          <w:szCs w:val="20"/>
        </w:rPr>
        <w:t xml:space="preserve"> </w:t>
      </w:r>
      <w:r>
        <w:rPr>
          <w:rFonts w:ascii="Arial" w:hAnsi="Arial" w:cs="Arial"/>
          <w:sz w:val="20"/>
          <w:szCs w:val="20"/>
        </w:rPr>
        <w:t>Su</w:t>
      </w:r>
      <w:r>
        <w:rPr>
          <w:rFonts w:ascii="Arial" w:hAnsi="Arial" w:cs="Arial"/>
          <w:spacing w:val="-5"/>
          <w:sz w:val="20"/>
          <w:szCs w:val="20"/>
        </w:rPr>
        <w:t>c</w:t>
      </w:r>
      <w:r>
        <w:rPr>
          <w:rFonts w:ascii="Arial" w:hAnsi="Arial" w:cs="Arial"/>
          <w:sz w:val="20"/>
          <w:szCs w:val="20"/>
        </w:rPr>
        <w:t>h</w:t>
      </w:r>
      <w:r>
        <w:rPr>
          <w:rFonts w:ascii="Arial" w:hAnsi="Arial" w:cs="Arial"/>
          <w:spacing w:val="-17"/>
          <w:sz w:val="20"/>
          <w:szCs w:val="20"/>
        </w:rPr>
        <w:t xml:space="preserve"> </w:t>
      </w:r>
      <w:r>
        <w:rPr>
          <w:rFonts w:ascii="Arial" w:hAnsi="Arial" w:cs="Arial"/>
          <w:w w:val="92"/>
          <w:sz w:val="20"/>
          <w:szCs w:val="20"/>
        </w:rPr>
        <w:t>s</w:t>
      </w:r>
      <w:r>
        <w:rPr>
          <w:rFonts w:ascii="Arial" w:hAnsi="Arial" w:cs="Arial"/>
          <w:spacing w:val="6"/>
          <w:w w:val="92"/>
          <w:sz w:val="20"/>
          <w:szCs w:val="20"/>
        </w:rPr>
        <w:t>o</w:t>
      </w:r>
      <w:r>
        <w:rPr>
          <w:rFonts w:ascii="Arial" w:hAnsi="Arial" w:cs="Arial"/>
          <w:w w:val="92"/>
          <w:sz w:val="20"/>
          <w:szCs w:val="20"/>
        </w:rPr>
        <w:t>cial</w:t>
      </w:r>
      <w:r>
        <w:rPr>
          <w:rFonts w:ascii="Arial" w:hAnsi="Arial" w:cs="Arial"/>
          <w:spacing w:val="32"/>
          <w:w w:val="92"/>
          <w:sz w:val="20"/>
          <w:szCs w:val="20"/>
        </w:rPr>
        <w:t xml:space="preserve"> </w:t>
      </w:r>
      <w:r>
        <w:rPr>
          <w:rFonts w:ascii="Arial" w:hAnsi="Arial" w:cs="Arial"/>
          <w:sz w:val="20"/>
          <w:szCs w:val="20"/>
        </w:rPr>
        <w:t>media</w:t>
      </w:r>
      <w:r>
        <w:rPr>
          <w:rFonts w:ascii="Arial" w:hAnsi="Arial" w:cs="Arial"/>
          <w:spacing w:val="-4"/>
          <w:sz w:val="20"/>
          <w:szCs w:val="20"/>
        </w:rPr>
        <w:t xml:space="preserve"> </w:t>
      </w:r>
      <w:r>
        <w:rPr>
          <w:rFonts w:ascii="Arial" w:hAnsi="Arial" w:cs="Arial"/>
          <w:sz w:val="20"/>
          <w:szCs w:val="20"/>
        </w:rPr>
        <w:t>are</w:t>
      </w:r>
      <w:r>
        <w:rPr>
          <w:rFonts w:ascii="Arial" w:hAnsi="Arial" w:cs="Arial"/>
          <w:spacing w:val="-3"/>
          <w:sz w:val="20"/>
          <w:szCs w:val="20"/>
        </w:rPr>
        <w:t xml:space="preserve"> </w:t>
      </w:r>
      <w:r>
        <w:rPr>
          <w:rFonts w:ascii="Arial" w:hAnsi="Arial" w:cs="Arial"/>
          <w:sz w:val="20"/>
          <w:szCs w:val="20"/>
        </w:rPr>
        <w:t>increasi</w:t>
      </w:r>
      <w:r>
        <w:rPr>
          <w:rFonts w:ascii="Arial" w:hAnsi="Arial" w:cs="Arial"/>
          <w:spacing w:val="1"/>
          <w:sz w:val="20"/>
          <w:szCs w:val="20"/>
        </w:rPr>
        <w:t>n</w:t>
      </w:r>
      <w:r>
        <w:rPr>
          <w:rFonts w:ascii="Arial" w:hAnsi="Arial" w:cs="Arial"/>
          <w:sz w:val="20"/>
          <w:szCs w:val="20"/>
        </w:rPr>
        <w:t>gly</w:t>
      </w:r>
      <w:r>
        <w:rPr>
          <w:rFonts w:ascii="Arial" w:hAnsi="Arial" w:cs="Arial"/>
          <w:spacing w:val="-14"/>
          <w:sz w:val="20"/>
          <w:szCs w:val="20"/>
        </w:rPr>
        <w:t xml:space="preserve"> </w:t>
      </w:r>
      <w:r>
        <w:rPr>
          <w:rFonts w:ascii="Arial" w:hAnsi="Arial" w:cs="Arial"/>
          <w:w w:val="89"/>
          <w:sz w:val="20"/>
          <w:szCs w:val="20"/>
        </w:rPr>
        <w:t>used</w:t>
      </w:r>
      <w:r>
        <w:rPr>
          <w:rFonts w:ascii="Arial" w:hAnsi="Arial" w:cs="Arial"/>
          <w:spacing w:val="29"/>
          <w:w w:val="89"/>
          <w:sz w:val="20"/>
          <w:szCs w:val="20"/>
        </w:rPr>
        <w:t xml:space="preserve"> </w:t>
      </w:r>
      <w:r>
        <w:rPr>
          <w:rFonts w:ascii="Arial" w:hAnsi="Arial" w:cs="Arial"/>
          <w:sz w:val="20"/>
          <w:szCs w:val="20"/>
        </w:rPr>
        <w:t>for</w:t>
      </w:r>
      <w:r>
        <w:rPr>
          <w:rFonts w:ascii="Arial" w:hAnsi="Arial" w:cs="Arial"/>
          <w:spacing w:val="28"/>
          <w:sz w:val="20"/>
          <w:szCs w:val="20"/>
        </w:rPr>
        <w:t xml:space="preserve"> </w:t>
      </w:r>
      <w:r>
        <w:rPr>
          <w:rFonts w:ascii="Arial" w:hAnsi="Arial" w:cs="Arial"/>
          <w:spacing w:val="5"/>
          <w:w w:val="99"/>
          <w:sz w:val="20"/>
          <w:szCs w:val="20"/>
        </w:rPr>
        <w:t>p</w:t>
      </w:r>
      <w:r>
        <w:rPr>
          <w:rFonts w:ascii="Arial" w:hAnsi="Arial" w:cs="Arial"/>
          <w:w w:val="105"/>
          <w:sz w:val="20"/>
          <w:szCs w:val="20"/>
        </w:rPr>
        <w:t xml:space="preserve">olitical </w:t>
      </w:r>
      <w:r>
        <w:rPr>
          <w:rFonts w:ascii="Arial" w:hAnsi="Arial" w:cs="Arial"/>
          <w:sz w:val="20"/>
          <w:szCs w:val="20"/>
        </w:rPr>
        <w:t>activism</w:t>
      </w:r>
      <w:r>
        <w:rPr>
          <w:rFonts w:ascii="Arial" w:hAnsi="Arial" w:cs="Arial"/>
          <w:spacing w:val="44"/>
          <w:sz w:val="20"/>
          <w:szCs w:val="20"/>
        </w:rPr>
        <w:t xml:space="preserve"> </w:t>
      </w:r>
      <w:r>
        <w:rPr>
          <w:rFonts w:ascii="Arial" w:hAnsi="Arial" w:cs="Arial"/>
          <w:sz w:val="20"/>
          <w:szCs w:val="20"/>
        </w:rPr>
        <w:t>ranging</w:t>
      </w:r>
      <w:r>
        <w:rPr>
          <w:rFonts w:ascii="Arial" w:hAnsi="Arial" w:cs="Arial"/>
          <w:spacing w:val="24"/>
          <w:sz w:val="20"/>
          <w:szCs w:val="20"/>
        </w:rPr>
        <w:t xml:space="preserve"> </w:t>
      </w:r>
      <w:r>
        <w:rPr>
          <w:rFonts w:ascii="Arial" w:hAnsi="Arial" w:cs="Arial"/>
          <w:sz w:val="20"/>
          <w:szCs w:val="20"/>
        </w:rPr>
        <w:t>from</w:t>
      </w:r>
      <w:r>
        <w:rPr>
          <w:rFonts w:ascii="Arial" w:hAnsi="Arial" w:cs="Arial"/>
          <w:spacing w:val="47"/>
          <w:sz w:val="20"/>
          <w:szCs w:val="20"/>
        </w:rPr>
        <w:t xml:space="preserve"> </w:t>
      </w:r>
      <w:r>
        <w:rPr>
          <w:rFonts w:ascii="Arial" w:hAnsi="Arial" w:cs="Arial"/>
          <w:sz w:val="20"/>
          <w:szCs w:val="20"/>
        </w:rPr>
        <w:t>sh</w:t>
      </w:r>
      <w:r>
        <w:rPr>
          <w:rFonts w:ascii="Arial" w:hAnsi="Arial" w:cs="Arial"/>
          <w:spacing w:val="-5"/>
          <w:sz w:val="20"/>
          <w:szCs w:val="20"/>
        </w:rPr>
        <w:t>o</w:t>
      </w:r>
      <w:r>
        <w:rPr>
          <w:rFonts w:ascii="Arial" w:hAnsi="Arial" w:cs="Arial"/>
          <w:sz w:val="20"/>
          <w:szCs w:val="20"/>
        </w:rPr>
        <w:t>wing</w:t>
      </w:r>
      <w:r>
        <w:rPr>
          <w:rFonts w:ascii="Arial" w:hAnsi="Arial" w:cs="Arial"/>
          <w:spacing w:val="3"/>
          <w:sz w:val="20"/>
          <w:szCs w:val="20"/>
        </w:rPr>
        <w:t xml:space="preserve"> </w:t>
      </w:r>
      <w:r>
        <w:rPr>
          <w:rFonts w:ascii="Arial" w:hAnsi="Arial" w:cs="Arial"/>
          <w:sz w:val="20"/>
          <w:szCs w:val="20"/>
        </w:rPr>
        <w:t>one’s</w:t>
      </w:r>
      <w:r>
        <w:rPr>
          <w:rFonts w:ascii="Arial" w:hAnsi="Arial" w:cs="Arial"/>
          <w:spacing w:val="-5"/>
          <w:sz w:val="20"/>
          <w:szCs w:val="20"/>
        </w:rPr>
        <w:t xml:space="preserve"> </w:t>
      </w:r>
      <w:r>
        <w:rPr>
          <w:rFonts w:ascii="Arial" w:hAnsi="Arial" w:cs="Arial"/>
          <w:sz w:val="20"/>
          <w:szCs w:val="20"/>
        </w:rPr>
        <w:t>leanings</w:t>
      </w:r>
      <w:r>
        <w:rPr>
          <w:rFonts w:ascii="Arial" w:hAnsi="Arial" w:cs="Arial"/>
          <w:spacing w:val="-9"/>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46"/>
          <w:sz w:val="20"/>
          <w:szCs w:val="20"/>
        </w:rPr>
        <w:t xml:space="preserve"> </w:t>
      </w:r>
      <w:proofErr w:type="gramStart"/>
      <w:r>
        <w:rPr>
          <w:rFonts w:ascii="Arial" w:hAnsi="Arial" w:cs="Arial"/>
          <w:sz w:val="20"/>
          <w:szCs w:val="20"/>
        </w:rPr>
        <w:t xml:space="preserve">liking </w:t>
      </w:r>
      <w:r>
        <w:rPr>
          <w:rFonts w:ascii="Arial" w:hAnsi="Arial" w:cs="Arial"/>
          <w:spacing w:val="10"/>
          <w:sz w:val="20"/>
          <w:szCs w:val="20"/>
        </w:rPr>
        <w:t xml:space="preserve"> </w:t>
      </w:r>
      <w:r>
        <w:rPr>
          <w:rFonts w:ascii="Arial" w:hAnsi="Arial" w:cs="Arial"/>
          <w:sz w:val="20"/>
          <w:szCs w:val="20"/>
        </w:rPr>
        <w:t>something</w:t>
      </w:r>
      <w:proofErr w:type="gramEnd"/>
      <w:r>
        <w:rPr>
          <w:rFonts w:ascii="Arial" w:hAnsi="Arial" w:cs="Arial"/>
          <w:spacing w:val="3"/>
          <w:sz w:val="20"/>
          <w:szCs w:val="20"/>
        </w:rPr>
        <w:t xml:space="preserve"> </w:t>
      </w:r>
      <w:r>
        <w:rPr>
          <w:rFonts w:ascii="Arial" w:hAnsi="Arial" w:cs="Arial"/>
          <w:sz w:val="20"/>
          <w:szCs w:val="20"/>
        </w:rPr>
        <w:t>to</w:t>
      </w:r>
      <w:r>
        <w:rPr>
          <w:rFonts w:ascii="Arial" w:hAnsi="Arial" w:cs="Arial"/>
          <w:spacing w:val="51"/>
          <w:sz w:val="20"/>
          <w:szCs w:val="20"/>
        </w:rPr>
        <w:t xml:space="preserve"> </w:t>
      </w:r>
      <w:r>
        <w:rPr>
          <w:rFonts w:ascii="Arial" w:hAnsi="Arial" w:cs="Arial"/>
          <w:sz w:val="20"/>
          <w:szCs w:val="20"/>
        </w:rPr>
        <w:t>actual sup</w:t>
      </w:r>
      <w:r>
        <w:rPr>
          <w:rFonts w:ascii="Arial" w:hAnsi="Arial" w:cs="Arial"/>
          <w:spacing w:val="6"/>
          <w:sz w:val="20"/>
          <w:szCs w:val="20"/>
        </w:rPr>
        <w:t>p</w:t>
      </w:r>
      <w:r>
        <w:rPr>
          <w:rFonts w:ascii="Arial" w:hAnsi="Arial" w:cs="Arial"/>
          <w:sz w:val="20"/>
          <w:szCs w:val="20"/>
        </w:rPr>
        <w:t>ort</w:t>
      </w:r>
      <w:r>
        <w:rPr>
          <w:rFonts w:ascii="Arial" w:hAnsi="Arial" w:cs="Arial"/>
          <w:spacing w:val="6"/>
          <w:sz w:val="20"/>
          <w:szCs w:val="20"/>
        </w:rPr>
        <w:t xml:space="preserve"> </w:t>
      </w:r>
      <w:r>
        <w:rPr>
          <w:rFonts w:ascii="Arial" w:hAnsi="Arial" w:cs="Arial"/>
          <w:sz w:val="20"/>
          <w:szCs w:val="20"/>
        </w:rPr>
        <w:t>and</w:t>
      </w:r>
      <w:r>
        <w:rPr>
          <w:rFonts w:ascii="Arial" w:hAnsi="Arial" w:cs="Arial"/>
          <w:spacing w:val="-2"/>
          <w:sz w:val="20"/>
          <w:szCs w:val="20"/>
        </w:rPr>
        <w:t xml:space="preserve"> </w:t>
      </w:r>
      <w:r>
        <w:rPr>
          <w:rFonts w:ascii="Arial" w:hAnsi="Arial" w:cs="Arial"/>
          <w:sz w:val="20"/>
          <w:szCs w:val="20"/>
        </w:rPr>
        <w:t>organization</w:t>
      </w:r>
      <w:r>
        <w:rPr>
          <w:rFonts w:ascii="Arial" w:hAnsi="Arial" w:cs="Arial"/>
          <w:spacing w:val="-9"/>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protests.</w:t>
      </w:r>
    </w:p>
    <w:p w14:paraId="3D727368"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Ma</w:t>
      </w:r>
      <w:r>
        <w:rPr>
          <w:rFonts w:ascii="Arial" w:hAnsi="Arial" w:cs="Arial"/>
          <w:spacing w:val="-5"/>
          <w:sz w:val="20"/>
          <w:szCs w:val="20"/>
        </w:rPr>
        <w:t>n</w:t>
      </w:r>
      <w:r>
        <w:rPr>
          <w:rFonts w:ascii="Arial" w:hAnsi="Arial" w:cs="Arial"/>
          <w:sz w:val="20"/>
          <w:szCs w:val="20"/>
        </w:rPr>
        <w:t>y</w:t>
      </w:r>
      <w:r>
        <w:rPr>
          <w:rFonts w:ascii="Arial" w:hAnsi="Arial" w:cs="Arial"/>
          <w:spacing w:val="16"/>
          <w:sz w:val="20"/>
          <w:szCs w:val="20"/>
        </w:rPr>
        <w:t xml:space="preserve"> </w:t>
      </w:r>
      <w:r>
        <w:rPr>
          <w:rFonts w:ascii="Arial" w:hAnsi="Arial" w:cs="Arial"/>
          <w:w w:val="92"/>
          <w:sz w:val="20"/>
          <w:szCs w:val="20"/>
        </w:rPr>
        <w:t>OSNs</w:t>
      </w:r>
      <w:r>
        <w:rPr>
          <w:rFonts w:ascii="Arial" w:hAnsi="Arial" w:cs="Arial"/>
          <w:spacing w:val="16"/>
          <w:w w:val="92"/>
          <w:sz w:val="20"/>
          <w:szCs w:val="20"/>
        </w:rPr>
        <w:t xml:space="preserve"> </w:t>
      </w:r>
      <w:r>
        <w:rPr>
          <w:rFonts w:ascii="Arial" w:hAnsi="Arial" w:cs="Arial"/>
          <w:sz w:val="20"/>
          <w:szCs w:val="20"/>
        </w:rPr>
        <w:t>are</w:t>
      </w:r>
      <w:r>
        <w:rPr>
          <w:rFonts w:ascii="Arial" w:hAnsi="Arial" w:cs="Arial"/>
          <w:spacing w:val="-14"/>
          <w:sz w:val="20"/>
          <w:szCs w:val="20"/>
        </w:rPr>
        <w:t xml:space="preserve"> </w:t>
      </w:r>
      <w:r>
        <w:rPr>
          <w:rFonts w:ascii="Arial" w:hAnsi="Arial" w:cs="Arial"/>
          <w:sz w:val="20"/>
          <w:szCs w:val="20"/>
        </w:rPr>
        <w:t>run</w:t>
      </w:r>
      <w:r>
        <w:rPr>
          <w:rFonts w:ascii="Arial" w:hAnsi="Arial" w:cs="Arial"/>
          <w:spacing w:val="20"/>
          <w:sz w:val="20"/>
          <w:szCs w:val="20"/>
        </w:rPr>
        <w:t xml:space="preserve"> </w:t>
      </w:r>
      <w:r>
        <w:rPr>
          <w:rFonts w:ascii="Arial" w:hAnsi="Arial" w:cs="Arial"/>
          <w:sz w:val="20"/>
          <w:szCs w:val="20"/>
        </w:rPr>
        <w:t>in</w:t>
      </w:r>
      <w:r>
        <w:rPr>
          <w:rFonts w:ascii="Arial" w:hAnsi="Arial" w:cs="Arial"/>
          <w:spacing w:val="20"/>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ce</w:t>
      </w:r>
      <w:r>
        <w:rPr>
          <w:rFonts w:ascii="Arial" w:hAnsi="Arial" w:cs="Arial"/>
          <w:spacing w:val="-5"/>
          <w:sz w:val="20"/>
          <w:szCs w:val="20"/>
        </w:rPr>
        <w:t>n</w:t>
      </w:r>
      <w:r>
        <w:rPr>
          <w:rFonts w:ascii="Arial" w:hAnsi="Arial" w:cs="Arial"/>
          <w:sz w:val="20"/>
          <w:szCs w:val="20"/>
        </w:rPr>
        <w:t>tralized</w:t>
      </w:r>
      <w:r>
        <w:rPr>
          <w:rFonts w:ascii="Arial" w:hAnsi="Arial" w:cs="Arial"/>
          <w:spacing w:val="-17"/>
          <w:sz w:val="20"/>
          <w:szCs w:val="20"/>
        </w:rPr>
        <w:t xml:space="preserve"> </w:t>
      </w:r>
      <w:r>
        <w:rPr>
          <w:rFonts w:ascii="Arial" w:hAnsi="Arial" w:cs="Arial"/>
          <w:sz w:val="20"/>
          <w:szCs w:val="20"/>
        </w:rPr>
        <w:t>manner</w:t>
      </w:r>
      <w:r>
        <w:rPr>
          <w:rFonts w:ascii="Arial" w:hAnsi="Arial" w:cs="Arial"/>
          <w:spacing w:val="-15"/>
          <w:sz w:val="20"/>
          <w:szCs w:val="20"/>
        </w:rPr>
        <w:t xml:space="preserve"> </w:t>
      </w:r>
      <w:r>
        <w:rPr>
          <w:rFonts w:ascii="Arial" w:hAnsi="Arial" w:cs="Arial"/>
          <w:sz w:val="20"/>
          <w:szCs w:val="20"/>
        </w:rPr>
        <w:t>—</w:t>
      </w:r>
      <w:r>
        <w:rPr>
          <w:rFonts w:ascii="Arial" w:hAnsi="Arial" w:cs="Arial"/>
          <w:spacing w:val="9"/>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w w:val="91"/>
          <w:sz w:val="20"/>
          <w:szCs w:val="20"/>
        </w:rPr>
        <w:t>service</w:t>
      </w:r>
      <w:r>
        <w:rPr>
          <w:rFonts w:ascii="Arial" w:hAnsi="Arial" w:cs="Arial"/>
          <w:spacing w:val="17"/>
          <w:w w:val="91"/>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z w:val="20"/>
          <w:szCs w:val="20"/>
        </w:rPr>
        <w:t>vider</w:t>
      </w:r>
      <w:r>
        <w:rPr>
          <w:rFonts w:ascii="Arial" w:hAnsi="Arial" w:cs="Arial"/>
          <w:spacing w:val="9"/>
          <w:sz w:val="20"/>
          <w:szCs w:val="20"/>
        </w:rPr>
        <w:t xml:space="preserve"> </w:t>
      </w:r>
      <w:r>
        <w:rPr>
          <w:rFonts w:ascii="Arial" w:hAnsi="Arial" w:cs="Arial"/>
          <w:sz w:val="20"/>
          <w:szCs w:val="20"/>
        </w:rPr>
        <w:t>acts</w:t>
      </w:r>
      <w:r>
        <w:rPr>
          <w:rFonts w:ascii="Arial" w:hAnsi="Arial" w:cs="Arial"/>
          <w:spacing w:val="-14"/>
          <w:sz w:val="20"/>
          <w:szCs w:val="20"/>
        </w:rPr>
        <w:t xml:space="preserve"> </w:t>
      </w:r>
      <w:r>
        <w:rPr>
          <w:rFonts w:ascii="Arial" w:hAnsi="Arial" w:cs="Arial"/>
          <w:sz w:val="20"/>
          <w:szCs w:val="20"/>
        </w:rPr>
        <w:t>as a com</w:t>
      </w:r>
      <w:r>
        <w:rPr>
          <w:rFonts w:ascii="Arial" w:hAnsi="Arial" w:cs="Arial"/>
          <w:spacing w:val="-5"/>
          <w:sz w:val="20"/>
          <w:szCs w:val="20"/>
        </w:rPr>
        <w:t>m</w:t>
      </w:r>
      <w:r>
        <w:rPr>
          <w:rFonts w:ascii="Arial" w:hAnsi="Arial" w:cs="Arial"/>
          <w:sz w:val="20"/>
          <w:szCs w:val="20"/>
        </w:rPr>
        <w:t>unication</w:t>
      </w:r>
      <w:r>
        <w:rPr>
          <w:rFonts w:ascii="Arial" w:hAnsi="Arial" w:cs="Arial"/>
          <w:spacing w:val="-14"/>
          <w:sz w:val="20"/>
          <w:szCs w:val="20"/>
        </w:rPr>
        <w:t xml:space="preserve"> </w:t>
      </w:r>
      <w:r>
        <w:rPr>
          <w:rFonts w:ascii="Arial" w:hAnsi="Arial" w:cs="Arial"/>
          <w:spacing w:val="-6"/>
          <w:w w:val="93"/>
          <w:sz w:val="20"/>
          <w:szCs w:val="20"/>
        </w:rPr>
        <w:t>c</w:t>
      </w:r>
      <w:r>
        <w:rPr>
          <w:rFonts w:ascii="Arial" w:hAnsi="Arial" w:cs="Arial"/>
          <w:w w:val="93"/>
          <w:sz w:val="20"/>
          <w:szCs w:val="20"/>
        </w:rPr>
        <w:t>hannel</w:t>
      </w:r>
      <w:r>
        <w:rPr>
          <w:rFonts w:ascii="Arial" w:hAnsi="Arial" w:cs="Arial"/>
          <w:spacing w:val="23"/>
          <w:w w:val="93"/>
          <w:sz w:val="20"/>
          <w:szCs w:val="20"/>
        </w:rPr>
        <w:t xml:space="preserve"> </w:t>
      </w:r>
      <w:r>
        <w:rPr>
          <w:rFonts w:ascii="Arial" w:hAnsi="Arial" w:cs="Arial"/>
          <w:spacing w:val="6"/>
          <w:w w:val="93"/>
          <w:sz w:val="20"/>
          <w:szCs w:val="20"/>
        </w:rPr>
        <w:t>b</w:t>
      </w:r>
      <w:r>
        <w:rPr>
          <w:rFonts w:ascii="Arial" w:hAnsi="Arial" w:cs="Arial"/>
          <w:w w:val="93"/>
          <w:sz w:val="20"/>
          <w:szCs w:val="20"/>
        </w:rPr>
        <w:t>e</w:t>
      </w:r>
      <w:r>
        <w:rPr>
          <w:rFonts w:ascii="Arial" w:hAnsi="Arial" w:cs="Arial"/>
          <w:spacing w:val="-5"/>
          <w:w w:val="93"/>
          <w:sz w:val="20"/>
          <w:szCs w:val="20"/>
        </w:rPr>
        <w:t>tw</w:t>
      </w:r>
      <w:r>
        <w:rPr>
          <w:rFonts w:ascii="Arial" w:hAnsi="Arial" w:cs="Arial"/>
          <w:w w:val="93"/>
          <w:sz w:val="20"/>
          <w:szCs w:val="20"/>
        </w:rPr>
        <w:t>een</w:t>
      </w:r>
      <w:r>
        <w:rPr>
          <w:rFonts w:ascii="Arial" w:hAnsi="Arial" w:cs="Arial"/>
          <w:spacing w:val="18"/>
          <w:w w:val="93"/>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w w:val="88"/>
          <w:sz w:val="20"/>
          <w:szCs w:val="20"/>
        </w:rPr>
        <w:t>users</w:t>
      </w:r>
      <w:r>
        <w:rPr>
          <w:rFonts w:ascii="Arial" w:hAnsi="Arial" w:cs="Arial"/>
          <w:spacing w:val="19"/>
          <w:w w:val="88"/>
          <w:sz w:val="20"/>
          <w:szCs w:val="20"/>
        </w:rPr>
        <w:t xml:space="preserve"> </w:t>
      </w:r>
      <w:r>
        <w:rPr>
          <w:rFonts w:ascii="Arial" w:hAnsi="Arial" w:cs="Arial"/>
          <w:sz w:val="20"/>
          <w:szCs w:val="20"/>
        </w:rPr>
        <w:t>of</w:t>
      </w:r>
      <w:r>
        <w:rPr>
          <w:rFonts w:ascii="Arial" w:hAnsi="Arial" w:cs="Arial"/>
          <w:spacing w:val="5"/>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sz w:val="20"/>
          <w:szCs w:val="20"/>
        </w:rPr>
        <w:t>OSN.</w:t>
      </w:r>
      <w:r>
        <w:rPr>
          <w:rFonts w:ascii="Arial" w:hAnsi="Arial" w:cs="Arial"/>
          <w:spacing w:val="-8"/>
          <w:sz w:val="20"/>
          <w:szCs w:val="20"/>
        </w:rPr>
        <w:t xml:space="preserve"> </w:t>
      </w:r>
      <w:r>
        <w:rPr>
          <w:rFonts w:ascii="Arial" w:hAnsi="Arial" w:cs="Arial"/>
          <w:w w:val="91"/>
          <w:sz w:val="20"/>
          <w:szCs w:val="20"/>
        </w:rPr>
        <w:t>Su</w:t>
      </w:r>
      <w:r>
        <w:rPr>
          <w:rFonts w:ascii="Arial" w:hAnsi="Arial" w:cs="Arial"/>
          <w:spacing w:val="-5"/>
          <w:w w:val="91"/>
          <w:sz w:val="20"/>
          <w:szCs w:val="20"/>
        </w:rPr>
        <w:t>c</w:t>
      </w:r>
      <w:r>
        <w:rPr>
          <w:rFonts w:ascii="Arial" w:hAnsi="Arial" w:cs="Arial"/>
          <w:w w:val="91"/>
          <w:sz w:val="20"/>
          <w:szCs w:val="20"/>
        </w:rPr>
        <w:t>h</w:t>
      </w:r>
      <w:r>
        <w:rPr>
          <w:rFonts w:ascii="Arial" w:hAnsi="Arial" w:cs="Arial"/>
          <w:spacing w:val="19"/>
          <w:w w:val="91"/>
          <w:sz w:val="20"/>
          <w:szCs w:val="20"/>
        </w:rPr>
        <w:t xml:space="preserve"> </w:t>
      </w:r>
      <w:r>
        <w:rPr>
          <w:rFonts w:ascii="Arial" w:hAnsi="Arial" w:cs="Arial"/>
          <w:sz w:val="20"/>
          <w:szCs w:val="20"/>
        </w:rPr>
        <w:t>structure</w:t>
      </w:r>
      <w:r>
        <w:rPr>
          <w:rFonts w:ascii="Arial" w:hAnsi="Arial" w:cs="Arial"/>
          <w:spacing w:val="21"/>
          <w:sz w:val="20"/>
          <w:szCs w:val="20"/>
        </w:rPr>
        <w:t xml:space="preserve"> </w:t>
      </w:r>
      <w:r>
        <w:rPr>
          <w:rFonts w:ascii="Arial" w:hAnsi="Arial" w:cs="Arial"/>
          <w:sz w:val="20"/>
          <w:szCs w:val="20"/>
        </w:rPr>
        <w:t>all</w:t>
      </w:r>
      <w:r>
        <w:rPr>
          <w:rFonts w:ascii="Arial" w:hAnsi="Arial" w:cs="Arial"/>
          <w:spacing w:val="-5"/>
          <w:sz w:val="20"/>
          <w:szCs w:val="20"/>
        </w:rPr>
        <w:t>o</w:t>
      </w:r>
      <w:r>
        <w:rPr>
          <w:rFonts w:ascii="Arial" w:hAnsi="Arial" w:cs="Arial"/>
          <w:sz w:val="20"/>
          <w:szCs w:val="20"/>
        </w:rPr>
        <w:t>ws pr</w:t>
      </w:r>
      <w:r>
        <w:rPr>
          <w:rFonts w:ascii="Arial" w:hAnsi="Arial" w:cs="Arial"/>
          <w:spacing w:val="-5"/>
          <w:sz w:val="20"/>
          <w:szCs w:val="20"/>
        </w:rPr>
        <w:t>o</w:t>
      </w:r>
      <w:r>
        <w:rPr>
          <w:rFonts w:ascii="Arial" w:hAnsi="Arial" w:cs="Arial"/>
          <w:sz w:val="20"/>
          <w:szCs w:val="20"/>
        </w:rPr>
        <w:t>viders</w:t>
      </w:r>
      <w:r>
        <w:rPr>
          <w:rFonts w:ascii="Arial" w:hAnsi="Arial" w:cs="Arial"/>
          <w:spacing w:val="-4"/>
          <w:sz w:val="20"/>
          <w:szCs w:val="20"/>
        </w:rPr>
        <w:t xml:space="preserve"> </w:t>
      </w:r>
      <w:r>
        <w:rPr>
          <w:rFonts w:ascii="Arial" w:hAnsi="Arial" w:cs="Arial"/>
          <w:w w:val="139"/>
          <w:sz w:val="20"/>
          <w:szCs w:val="20"/>
        </w:rPr>
        <w:t>t</w:t>
      </w:r>
      <w:r>
        <w:rPr>
          <w:rFonts w:ascii="Arial" w:hAnsi="Arial" w:cs="Arial"/>
          <w:w w:val="89"/>
          <w:sz w:val="20"/>
          <w:szCs w:val="20"/>
        </w:rPr>
        <w:t>o</w:t>
      </w:r>
      <w:r>
        <w:rPr>
          <w:rFonts w:ascii="Arial" w:hAnsi="Arial" w:cs="Arial"/>
          <w:spacing w:val="19"/>
          <w:sz w:val="20"/>
          <w:szCs w:val="20"/>
        </w:rPr>
        <w:t xml:space="preserve"> </w:t>
      </w:r>
      <w:r>
        <w:rPr>
          <w:rFonts w:ascii="Arial" w:hAnsi="Arial" w:cs="Arial"/>
          <w:spacing w:val="-4"/>
          <w:w w:val="87"/>
          <w:sz w:val="20"/>
          <w:szCs w:val="20"/>
        </w:rPr>
        <w:t>ov</w:t>
      </w:r>
      <w:r>
        <w:rPr>
          <w:rFonts w:ascii="Arial" w:hAnsi="Arial" w:cs="Arial"/>
          <w:w w:val="87"/>
          <w:sz w:val="20"/>
          <w:szCs w:val="20"/>
        </w:rPr>
        <w:t>ersee</w:t>
      </w:r>
      <w:r>
        <w:rPr>
          <w:rFonts w:ascii="Arial" w:hAnsi="Arial" w:cs="Arial"/>
          <w:spacing w:val="30"/>
          <w:w w:val="87"/>
          <w:sz w:val="20"/>
          <w:szCs w:val="20"/>
        </w:rPr>
        <w:t xml:space="preserve"> </w:t>
      </w:r>
      <w:r>
        <w:rPr>
          <w:rFonts w:ascii="Arial" w:hAnsi="Arial" w:cs="Arial"/>
          <w:sz w:val="20"/>
          <w:szCs w:val="20"/>
        </w:rPr>
        <w:t>a</w:t>
      </w:r>
      <w:r>
        <w:rPr>
          <w:rFonts w:ascii="Arial" w:hAnsi="Arial" w:cs="Arial"/>
          <w:spacing w:val="7"/>
          <w:sz w:val="20"/>
          <w:szCs w:val="20"/>
        </w:rPr>
        <w:t xml:space="preserve"> </w:t>
      </w:r>
      <w:r>
        <w:rPr>
          <w:rFonts w:ascii="Arial" w:hAnsi="Arial" w:cs="Arial"/>
          <w:sz w:val="20"/>
          <w:szCs w:val="20"/>
        </w:rPr>
        <w:t>large</w:t>
      </w:r>
      <w:r>
        <w:rPr>
          <w:rFonts w:ascii="Arial" w:hAnsi="Arial" w:cs="Arial"/>
          <w:spacing w:val="-7"/>
          <w:sz w:val="20"/>
          <w:szCs w:val="20"/>
        </w:rPr>
        <w:t xml:space="preserve"> </w:t>
      </w:r>
      <w:r>
        <w:rPr>
          <w:rFonts w:ascii="Arial" w:hAnsi="Arial" w:cs="Arial"/>
          <w:spacing w:val="6"/>
          <w:sz w:val="20"/>
          <w:szCs w:val="20"/>
        </w:rPr>
        <w:t>p</w:t>
      </w:r>
      <w:r>
        <w:rPr>
          <w:rFonts w:ascii="Arial" w:hAnsi="Arial" w:cs="Arial"/>
          <w:sz w:val="20"/>
          <w:szCs w:val="20"/>
        </w:rPr>
        <w:t>ortion</w:t>
      </w:r>
      <w:r>
        <w:rPr>
          <w:rFonts w:ascii="Arial" w:hAnsi="Arial" w:cs="Arial"/>
          <w:spacing w:val="34"/>
          <w:sz w:val="20"/>
          <w:szCs w:val="20"/>
        </w:rPr>
        <w:t xml:space="preserve"> </w:t>
      </w:r>
      <w:r>
        <w:rPr>
          <w:rFonts w:ascii="Arial" w:hAnsi="Arial" w:cs="Arial"/>
          <w:sz w:val="20"/>
          <w:szCs w:val="20"/>
        </w:rPr>
        <w:t>of</w:t>
      </w:r>
      <w:r>
        <w:rPr>
          <w:rFonts w:ascii="Arial" w:hAnsi="Arial" w:cs="Arial"/>
          <w:spacing w:val="12"/>
          <w:sz w:val="20"/>
          <w:szCs w:val="20"/>
        </w:rPr>
        <w:t xml:space="preserve"> </w:t>
      </w:r>
      <w:r>
        <w:rPr>
          <w:rFonts w:ascii="Arial" w:hAnsi="Arial" w:cs="Arial"/>
          <w:sz w:val="20"/>
          <w:szCs w:val="20"/>
        </w:rPr>
        <w:t>the</w:t>
      </w:r>
      <w:r>
        <w:rPr>
          <w:rFonts w:ascii="Arial" w:hAnsi="Arial" w:cs="Arial"/>
          <w:spacing w:val="16"/>
          <w:sz w:val="20"/>
          <w:szCs w:val="20"/>
        </w:rPr>
        <w:t xml:space="preserve"> </w:t>
      </w:r>
      <w:r>
        <w:rPr>
          <w:rFonts w:ascii="Arial" w:hAnsi="Arial" w:cs="Arial"/>
          <w:sz w:val="20"/>
          <w:szCs w:val="20"/>
        </w:rPr>
        <w:t>data,</w:t>
      </w:r>
      <w:r>
        <w:rPr>
          <w:rFonts w:ascii="Arial" w:hAnsi="Arial" w:cs="Arial"/>
          <w:spacing w:val="18"/>
          <w:sz w:val="20"/>
          <w:szCs w:val="20"/>
        </w:rPr>
        <w:t xml:space="preserve"> </w:t>
      </w:r>
      <w:r>
        <w:rPr>
          <w:rFonts w:ascii="Arial" w:hAnsi="Arial" w:cs="Arial"/>
          <w:sz w:val="20"/>
          <w:szCs w:val="20"/>
        </w:rPr>
        <w:t>if</w:t>
      </w:r>
      <w:r>
        <w:rPr>
          <w:rFonts w:ascii="Arial" w:hAnsi="Arial" w:cs="Arial"/>
          <w:spacing w:val="34"/>
          <w:sz w:val="20"/>
          <w:szCs w:val="20"/>
        </w:rPr>
        <w:t xml:space="preserve"> </w:t>
      </w:r>
      <w:r>
        <w:rPr>
          <w:rFonts w:ascii="Arial" w:hAnsi="Arial" w:cs="Arial"/>
          <w:sz w:val="20"/>
          <w:szCs w:val="20"/>
        </w:rPr>
        <w:t>not</w:t>
      </w:r>
      <w:r>
        <w:rPr>
          <w:rFonts w:ascii="Arial" w:hAnsi="Arial" w:cs="Arial"/>
          <w:spacing w:val="28"/>
          <w:sz w:val="20"/>
          <w:szCs w:val="20"/>
        </w:rPr>
        <w:t xml:space="preserve"> </w:t>
      </w:r>
      <w:r>
        <w:rPr>
          <w:rFonts w:ascii="Arial" w:hAnsi="Arial" w:cs="Arial"/>
          <w:sz w:val="20"/>
          <w:szCs w:val="20"/>
        </w:rPr>
        <w:t>all,</w:t>
      </w:r>
      <w:r>
        <w:rPr>
          <w:rFonts w:ascii="Arial" w:hAnsi="Arial" w:cs="Arial"/>
          <w:spacing w:val="30"/>
          <w:sz w:val="20"/>
          <w:szCs w:val="20"/>
        </w:rPr>
        <w:t xml:space="preserve"> </w:t>
      </w:r>
      <w:r>
        <w:rPr>
          <w:rFonts w:ascii="Arial" w:hAnsi="Arial" w:cs="Arial"/>
          <w:w w:val="91"/>
          <w:sz w:val="20"/>
          <w:szCs w:val="20"/>
        </w:rPr>
        <w:t>ex</w:t>
      </w:r>
      <w:r>
        <w:rPr>
          <w:rFonts w:ascii="Arial" w:hAnsi="Arial" w:cs="Arial"/>
          <w:spacing w:val="-5"/>
          <w:w w:val="91"/>
          <w:sz w:val="20"/>
          <w:szCs w:val="20"/>
        </w:rPr>
        <w:t>c</w:t>
      </w:r>
      <w:r>
        <w:rPr>
          <w:rFonts w:ascii="Arial" w:hAnsi="Arial" w:cs="Arial"/>
          <w:w w:val="91"/>
          <w:sz w:val="20"/>
          <w:szCs w:val="20"/>
        </w:rPr>
        <w:t>hanged</w:t>
      </w:r>
      <w:r>
        <w:rPr>
          <w:rFonts w:ascii="Arial" w:hAnsi="Arial" w:cs="Arial"/>
          <w:spacing w:val="28"/>
          <w:w w:val="91"/>
          <w:sz w:val="20"/>
          <w:szCs w:val="20"/>
        </w:rPr>
        <w:t xml:space="preserve"> </w:t>
      </w:r>
      <w:r>
        <w:rPr>
          <w:rFonts w:ascii="Arial" w:hAnsi="Arial" w:cs="Arial"/>
          <w:spacing w:val="6"/>
          <w:sz w:val="20"/>
          <w:szCs w:val="20"/>
        </w:rPr>
        <w:t>b</w:t>
      </w:r>
      <w:r>
        <w:rPr>
          <w:rFonts w:ascii="Arial" w:hAnsi="Arial" w:cs="Arial"/>
          <w:sz w:val="20"/>
          <w:szCs w:val="20"/>
        </w:rPr>
        <w:t>e</w:t>
      </w:r>
      <w:r>
        <w:rPr>
          <w:rFonts w:ascii="Arial" w:hAnsi="Arial" w:cs="Arial"/>
          <w:spacing w:val="-5"/>
          <w:sz w:val="20"/>
          <w:szCs w:val="20"/>
        </w:rPr>
        <w:t>t</w:t>
      </w:r>
      <w:r>
        <w:rPr>
          <w:rFonts w:ascii="Arial" w:hAnsi="Arial" w:cs="Arial"/>
          <w:spacing w:val="-6"/>
          <w:sz w:val="20"/>
          <w:szCs w:val="20"/>
        </w:rPr>
        <w:t>w</w:t>
      </w:r>
      <w:r>
        <w:rPr>
          <w:rFonts w:ascii="Arial" w:hAnsi="Arial" w:cs="Arial"/>
          <w:sz w:val="20"/>
          <w:szCs w:val="20"/>
        </w:rPr>
        <w:t>een the</w:t>
      </w:r>
      <w:r>
        <w:rPr>
          <w:rFonts w:ascii="Arial" w:hAnsi="Arial" w:cs="Arial"/>
          <w:spacing w:val="13"/>
          <w:sz w:val="20"/>
          <w:szCs w:val="20"/>
        </w:rPr>
        <w:t xml:space="preserve"> </w:t>
      </w:r>
      <w:r>
        <w:rPr>
          <w:rFonts w:ascii="Arial" w:hAnsi="Arial" w:cs="Arial"/>
          <w:sz w:val="20"/>
          <w:szCs w:val="20"/>
        </w:rPr>
        <w:t>users.</w:t>
      </w:r>
      <w:r>
        <w:rPr>
          <w:rFonts w:ascii="Arial" w:hAnsi="Arial" w:cs="Arial"/>
          <w:spacing w:val="-11"/>
          <w:sz w:val="20"/>
          <w:szCs w:val="20"/>
        </w:rPr>
        <w:t xml:space="preserve"> </w:t>
      </w:r>
      <w:r>
        <w:rPr>
          <w:rFonts w:ascii="Arial" w:hAnsi="Arial" w:cs="Arial"/>
          <w:sz w:val="20"/>
          <w:szCs w:val="20"/>
        </w:rPr>
        <w:t>Bearing</w:t>
      </w:r>
      <w:r>
        <w:rPr>
          <w:rFonts w:ascii="Arial" w:hAnsi="Arial" w:cs="Arial"/>
          <w:spacing w:val="-4"/>
          <w:sz w:val="20"/>
          <w:szCs w:val="20"/>
        </w:rPr>
        <w:t xml:space="preserve"> </w:t>
      </w:r>
      <w:r>
        <w:rPr>
          <w:rFonts w:ascii="Arial" w:hAnsi="Arial" w:cs="Arial"/>
          <w:sz w:val="20"/>
          <w:szCs w:val="20"/>
        </w:rPr>
        <w:t>in</w:t>
      </w:r>
      <w:r>
        <w:rPr>
          <w:rFonts w:ascii="Arial" w:hAnsi="Arial" w:cs="Arial"/>
          <w:spacing w:val="25"/>
          <w:sz w:val="20"/>
          <w:szCs w:val="20"/>
        </w:rPr>
        <w:t xml:space="preserve"> </w:t>
      </w:r>
      <w:r>
        <w:rPr>
          <w:rFonts w:ascii="Arial" w:hAnsi="Arial" w:cs="Arial"/>
          <w:sz w:val="20"/>
          <w:szCs w:val="20"/>
        </w:rPr>
        <w:t>mind</w:t>
      </w:r>
      <w:r>
        <w:rPr>
          <w:rFonts w:ascii="Arial" w:hAnsi="Arial" w:cs="Arial"/>
          <w:spacing w:val="25"/>
          <w:sz w:val="20"/>
          <w:szCs w:val="20"/>
        </w:rPr>
        <w:t xml:space="preserve"> </w:t>
      </w:r>
      <w:r>
        <w:rPr>
          <w:rFonts w:ascii="Arial" w:hAnsi="Arial" w:cs="Arial"/>
          <w:sz w:val="20"/>
          <w:szCs w:val="20"/>
        </w:rPr>
        <w:t>that</w:t>
      </w:r>
      <w:r>
        <w:rPr>
          <w:rFonts w:ascii="Arial" w:hAnsi="Arial" w:cs="Arial"/>
          <w:spacing w:val="46"/>
          <w:sz w:val="20"/>
          <w:szCs w:val="20"/>
        </w:rPr>
        <w:t xml:space="preserve"> </w:t>
      </w:r>
      <w:r>
        <w:rPr>
          <w:rFonts w:ascii="Arial" w:hAnsi="Arial" w:cs="Arial"/>
          <w:sz w:val="20"/>
          <w:szCs w:val="20"/>
        </w:rPr>
        <w:t>in</w:t>
      </w:r>
      <w:r>
        <w:rPr>
          <w:rFonts w:ascii="Arial" w:hAnsi="Arial" w:cs="Arial"/>
          <w:spacing w:val="25"/>
          <w:sz w:val="20"/>
          <w:szCs w:val="20"/>
        </w:rPr>
        <w:t xml:space="preserve"> </w:t>
      </w:r>
      <w:r>
        <w:rPr>
          <w:rFonts w:ascii="Arial" w:hAnsi="Arial" w:cs="Arial"/>
          <w:sz w:val="20"/>
          <w:szCs w:val="20"/>
        </w:rPr>
        <w:t>the</w:t>
      </w:r>
      <w:r>
        <w:rPr>
          <w:rFonts w:ascii="Arial" w:hAnsi="Arial" w:cs="Arial"/>
          <w:spacing w:val="13"/>
          <w:sz w:val="20"/>
          <w:szCs w:val="20"/>
        </w:rPr>
        <w:t xml:space="preserve"> </w:t>
      </w:r>
      <w:r>
        <w:rPr>
          <w:rFonts w:ascii="Arial" w:hAnsi="Arial" w:cs="Arial"/>
          <w:w w:val="84"/>
          <w:sz w:val="20"/>
          <w:szCs w:val="20"/>
        </w:rPr>
        <w:t>case</w:t>
      </w:r>
      <w:r>
        <w:rPr>
          <w:rFonts w:ascii="Arial" w:hAnsi="Arial" w:cs="Arial"/>
          <w:spacing w:val="25"/>
          <w:w w:val="84"/>
          <w:sz w:val="20"/>
          <w:szCs w:val="20"/>
        </w:rPr>
        <w:t xml:space="preserve"> </w:t>
      </w:r>
      <w:r>
        <w:rPr>
          <w:rFonts w:ascii="Arial" w:hAnsi="Arial" w:cs="Arial"/>
          <w:sz w:val="20"/>
          <w:szCs w:val="20"/>
        </w:rPr>
        <w:t>of</w:t>
      </w:r>
      <w:r>
        <w:rPr>
          <w:rFonts w:ascii="Arial" w:hAnsi="Arial" w:cs="Arial"/>
          <w:spacing w:val="9"/>
          <w:sz w:val="20"/>
          <w:szCs w:val="20"/>
        </w:rPr>
        <w:t xml:space="preserve"> </w:t>
      </w:r>
      <w:r>
        <w:rPr>
          <w:rFonts w:ascii="Arial" w:hAnsi="Arial" w:cs="Arial"/>
          <w:w w:val="93"/>
          <w:sz w:val="20"/>
          <w:szCs w:val="20"/>
        </w:rPr>
        <w:t>OSNs,</w:t>
      </w:r>
      <w:r>
        <w:rPr>
          <w:rFonts w:ascii="Arial" w:hAnsi="Arial" w:cs="Arial"/>
          <w:spacing w:val="21"/>
          <w:w w:val="93"/>
          <w:sz w:val="20"/>
          <w:szCs w:val="20"/>
        </w:rPr>
        <w:t xml:space="preserve"> </w:t>
      </w:r>
      <w:r>
        <w:rPr>
          <w:rFonts w:ascii="Arial" w:hAnsi="Arial" w:cs="Arial"/>
          <w:spacing w:val="-6"/>
          <w:sz w:val="20"/>
          <w:szCs w:val="20"/>
        </w:rPr>
        <w:t>m</w:t>
      </w:r>
      <w:r>
        <w:rPr>
          <w:rFonts w:ascii="Arial" w:hAnsi="Arial" w:cs="Arial"/>
          <w:sz w:val="20"/>
          <w:szCs w:val="20"/>
        </w:rPr>
        <w:t>u</w:t>
      </w:r>
      <w:r>
        <w:rPr>
          <w:rFonts w:ascii="Arial" w:hAnsi="Arial" w:cs="Arial"/>
          <w:spacing w:val="-5"/>
          <w:sz w:val="20"/>
          <w:szCs w:val="20"/>
        </w:rPr>
        <w:t>c</w:t>
      </w:r>
      <w:r>
        <w:rPr>
          <w:rFonts w:ascii="Arial" w:hAnsi="Arial" w:cs="Arial"/>
          <w:sz w:val="20"/>
          <w:szCs w:val="20"/>
        </w:rPr>
        <w:t>h</w:t>
      </w:r>
      <w:r>
        <w:rPr>
          <w:rFonts w:ascii="Arial" w:hAnsi="Arial" w:cs="Arial"/>
          <w:spacing w:val="1"/>
          <w:sz w:val="20"/>
          <w:szCs w:val="20"/>
        </w:rPr>
        <w:t xml:space="preserve"> </w:t>
      </w:r>
      <w:r>
        <w:rPr>
          <w:rFonts w:ascii="Arial" w:hAnsi="Arial" w:cs="Arial"/>
          <w:sz w:val="20"/>
          <w:szCs w:val="20"/>
        </w:rPr>
        <w:t>of</w:t>
      </w:r>
      <w:r>
        <w:rPr>
          <w:rFonts w:ascii="Arial" w:hAnsi="Arial" w:cs="Arial"/>
          <w:spacing w:val="9"/>
          <w:sz w:val="20"/>
          <w:szCs w:val="20"/>
        </w:rPr>
        <w:t xml:space="preserve"> </w:t>
      </w:r>
      <w:r>
        <w:rPr>
          <w:rFonts w:ascii="Arial" w:hAnsi="Arial" w:cs="Arial"/>
          <w:w w:val="132"/>
          <w:sz w:val="20"/>
          <w:szCs w:val="20"/>
        </w:rPr>
        <w:t>it</w:t>
      </w:r>
      <w:r>
        <w:rPr>
          <w:rFonts w:ascii="Arial" w:hAnsi="Arial" w:cs="Arial"/>
          <w:spacing w:val="-2"/>
          <w:w w:val="132"/>
          <w:sz w:val="20"/>
          <w:szCs w:val="20"/>
        </w:rPr>
        <w:t xml:space="preserve"> </w:t>
      </w:r>
      <w:r>
        <w:rPr>
          <w:rFonts w:ascii="Arial" w:hAnsi="Arial" w:cs="Arial"/>
          <w:sz w:val="20"/>
          <w:szCs w:val="20"/>
        </w:rPr>
        <w:t>is</w:t>
      </w:r>
      <w:r>
        <w:rPr>
          <w:rFonts w:ascii="Arial" w:hAnsi="Arial" w:cs="Arial"/>
          <w:spacing w:val="4"/>
          <w:sz w:val="20"/>
          <w:szCs w:val="20"/>
        </w:rPr>
        <w:t xml:space="preserve"> </w:t>
      </w:r>
      <w:r>
        <w:rPr>
          <w:rFonts w:ascii="Arial" w:hAnsi="Arial" w:cs="Arial"/>
          <w:sz w:val="20"/>
          <w:szCs w:val="20"/>
        </w:rPr>
        <w:t>of</w:t>
      </w:r>
      <w:r>
        <w:rPr>
          <w:rFonts w:ascii="Arial" w:hAnsi="Arial" w:cs="Arial"/>
          <w:spacing w:val="9"/>
          <w:sz w:val="20"/>
          <w:szCs w:val="20"/>
        </w:rPr>
        <w:t xml:space="preserve"> </w:t>
      </w:r>
      <w:r>
        <w:rPr>
          <w:rFonts w:ascii="Arial" w:hAnsi="Arial" w:cs="Arial"/>
          <w:spacing w:val="6"/>
          <w:sz w:val="20"/>
          <w:szCs w:val="20"/>
        </w:rPr>
        <w:t>p</w:t>
      </w:r>
      <w:r>
        <w:rPr>
          <w:rFonts w:ascii="Arial" w:hAnsi="Arial" w:cs="Arial"/>
          <w:sz w:val="20"/>
          <w:szCs w:val="20"/>
        </w:rPr>
        <w:t>ersonal and</w:t>
      </w:r>
      <w:r>
        <w:rPr>
          <w:rFonts w:ascii="Arial" w:hAnsi="Arial" w:cs="Arial"/>
          <w:spacing w:val="-11"/>
          <w:sz w:val="20"/>
          <w:szCs w:val="20"/>
        </w:rPr>
        <w:t xml:space="preserve"> </w:t>
      </w:r>
      <w:r>
        <w:rPr>
          <w:rFonts w:ascii="Arial" w:hAnsi="Arial" w:cs="Arial"/>
          <w:w w:val="78"/>
          <w:sz w:val="20"/>
          <w:szCs w:val="20"/>
        </w:rPr>
        <w:t>s</w:t>
      </w:r>
      <w:r>
        <w:rPr>
          <w:rFonts w:ascii="Arial" w:hAnsi="Arial" w:cs="Arial"/>
          <w:sz w:val="20"/>
          <w:szCs w:val="20"/>
        </w:rPr>
        <w:t>ensiti</w:t>
      </w:r>
      <w:r>
        <w:rPr>
          <w:rFonts w:ascii="Arial" w:hAnsi="Arial" w:cs="Arial"/>
          <w:spacing w:val="-5"/>
          <w:sz w:val="20"/>
          <w:szCs w:val="20"/>
        </w:rPr>
        <w:t>v</w:t>
      </w:r>
      <w:r>
        <w:rPr>
          <w:rFonts w:ascii="Arial" w:hAnsi="Arial" w:cs="Arial"/>
          <w:w w:val="79"/>
          <w:sz w:val="20"/>
          <w:szCs w:val="20"/>
        </w:rPr>
        <w:t>e</w:t>
      </w:r>
      <w:r>
        <w:rPr>
          <w:rFonts w:ascii="Arial" w:hAnsi="Arial" w:cs="Arial"/>
          <w:spacing w:val="1"/>
          <w:sz w:val="20"/>
          <w:szCs w:val="20"/>
        </w:rPr>
        <w:t xml:space="preserve"> </w:t>
      </w:r>
      <w:r>
        <w:rPr>
          <w:rFonts w:ascii="Arial" w:hAnsi="Arial" w:cs="Arial"/>
          <w:sz w:val="20"/>
          <w:szCs w:val="20"/>
        </w:rPr>
        <w:t>kind,</w:t>
      </w:r>
      <w:r>
        <w:rPr>
          <w:rFonts w:ascii="Arial" w:hAnsi="Arial" w:cs="Arial"/>
          <w:spacing w:val="17"/>
          <w:sz w:val="20"/>
          <w:szCs w:val="20"/>
        </w:rPr>
        <w:t xml:space="preserve"> </w:t>
      </w:r>
      <w:r>
        <w:rPr>
          <w:rFonts w:ascii="Arial" w:hAnsi="Arial" w:cs="Arial"/>
          <w:sz w:val="20"/>
          <w:szCs w:val="20"/>
        </w:rPr>
        <w:t>for</w:t>
      </w:r>
      <w:r>
        <w:rPr>
          <w:rFonts w:ascii="Arial" w:hAnsi="Arial" w:cs="Arial"/>
          <w:spacing w:val="7"/>
          <w:sz w:val="20"/>
          <w:szCs w:val="20"/>
        </w:rPr>
        <w:t xml:space="preserve"> </w:t>
      </w:r>
      <w:r>
        <w:rPr>
          <w:rFonts w:ascii="Arial" w:hAnsi="Arial" w:cs="Arial"/>
          <w:w w:val="94"/>
          <w:sz w:val="20"/>
          <w:szCs w:val="20"/>
        </w:rPr>
        <w:t>example,</w:t>
      </w:r>
      <w:r>
        <w:rPr>
          <w:rFonts w:ascii="Arial" w:hAnsi="Arial" w:cs="Arial"/>
          <w:spacing w:val="7"/>
          <w:w w:val="94"/>
          <w:sz w:val="20"/>
          <w:szCs w:val="20"/>
        </w:rPr>
        <w:t xml:space="preserve"> </w:t>
      </w:r>
      <w:commentRangeStart w:id="3"/>
      <w:r>
        <w:rPr>
          <w:rFonts w:ascii="Arial" w:hAnsi="Arial" w:cs="Arial"/>
          <w:spacing w:val="6"/>
          <w:sz w:val="20"/>
          <w:szCs w:val="20"/>
        </w:rPr>
        <w:t>p</w:t>
      </w:r>
      <w:r>
        <w:rPr>
          <w:rFonts w:ascii="Arial" w:hAnsi="Arial" w:cs="Arial"/>
          <w:sz w:val="20"/>
          <w:szCs w:val="20"/>
        </w:rPr>
        <w:t>osting</w:t>
      </w:r>
      <w:r>
        <w:rPr>
          <w:rFonts w:ascii="Arial" w:hAnsi="Arial" w:cs="Arial"/>
          <w:spacing w:val="-15"/>
          <w:sz w:val="20"/>
          <w:szCs w:val="20"/>
        </w:rPr>
        <w:t xml:space="preserve"> </w:t>
      </w:r>
      <w:r>
        <w:rPr>
          <w:rFonts w:ascii="Arial" w:hAnsi="Arial" w:cs="Arial"/>
          <w:sz w:val="20"/>
          <w:szCs w:val="20"/>
        </w:rPr>
        <w:t>a</w:t>
      </w:r>
      <w:r>
        <w:rPr>
          <w:rFonts w:ascii="Arial" w:hAnsi="Arial" w:cs="Arial"/>
          <w:spacing w:val="-11"/>
          <w:sz w:val="20"/>
          <w:szCs w:val="20"/>
        </w:rPr>
        <w:t xml:space="preserve"> </w:t>
      </w:r>
      <w:r>
        <w:rPr>
          <w:rFonts w:ascii="Arial" w:hAnsi="Arial" w:cs="Arial"/>
          <w:w w:val="99"/>
          <w:sz w:val="20"/>
          <w:szCs w:val="20"/>
        </w:rPr>
        <w:t>pic</w:t>
      </w:r>
      <w:r>
        <w:rPr>
          <w:rFonts w:ascii="Arial" w:hAnsi="Arial" w:cs="Arial"/>
          <w:w w:val="139"/>
          <w:sz w:val="20"/>
          <w:szCs w:val="20"/>
        </w:rPr>
        <w:t>t</w:t>
      </w:r>
      <w:r>
        <w:rPr>
          <w:rFonts w:ascii="Arial" w:hAnsi="Arial" w:cs="Arial"/>
          <w:w w:val="99"/>
          <w:sz w:val="20"/>
          <w:szCs w:val="20"/>
        </w:rPr>
        <w:t>u</w:t>
      </w:r>
      <w:r>
        <w:rPr>
          <w:rFonts w:ascii="Arial" w:hAnsi="Arial" w:cs="Arial"/>
          <w:w w:val="116"/>
          <w:sz w:val="20"/>
          <w:szCs w:val="20"/>
        </w:rPr>
        <w:t>r</w:t>
      </w:r>
      <w:r>
        <w:rPr>
          <w:rFonts w:ascii="Arial" w:hAnsi="Arial" w:cs="Arial"/>
          <w:w w:val="79"/>
          <w:sz w:val="20"/>
          <w:szCs w:val="20"/>
        </w:rPr>
        <w:t>e</w:t>
      </w:r>
      <w:r>
        <w:rPr>
          <w:rFonts w:ascii="Arial" w:hAnsi="Arial" w:cs="Arial"/>
          <w:spacing w:val="1"/>
          <w:sz w:val="20"/>
          <w:szCs w:val="20"/>
        </w:rPr>
        <w:t xml:space="preserve"> </w:t>
      </w:r>
      <w:r>
        <w:rPr>
          <w:rFonts w:ascii="Arial" w:hAnsi="Arial" w:cs="Arial"/>
          <w:sz w:val="20"/>
          <w:szCs w:val="20"/>
        </w:rPr>
        <w:t>in</w:t>
      </w:r>
      <w:r>
        <w:rPr>
          <w:rFonts w:ascii="Arial" w:hAnsi="Arial" w:cs="Arial"/>
          <w:spacing w:val="10"/>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sz w:val="20"/>
          <w:szCs w:val="20"/>
        </w:rPr>
        <w:t>ne</w:t>
      </w:r>
      <w:r>
        <w:rPr>
          <w:rFonts w:ascii="Arial" w:hAnsi="Arial" w:cs="Arial"/>
          <w:spacing w:val="-5"/>
          <w:sz w:val="20"/>
          <w:szCs w:val="20"/>
        </w:rPr>
        <w:t>t</w:t>
      </w:r>
      <w:r>
        <w:rPr>
          <w:rFonts w:ascii="Arial" w:hAnsi="Arial" w:cs="Arial"/>
          <w:spacing w:val="-6"/>
          <w:sz w:val="20"/>
          <w:szCs w:val="20"/>
        </w:rPr>
        <w:t>w</w:t>
      </w:r>
      <w:r>
        <w:rPr>
          <w:rFonts w:ascii="Arial" w:hAnsi="Arial" w:cs="Arial"/>
          <w:sz w:val="20"/>
          <w:szCs w:val="20"/>
        </w:rPr>
        <w:t>ork</w:t>
      </w:r>
      <w:r>
        <w:rPr>
          <w:rFonts w:ascii="Arial" w:hAnsi="Arial" w:cs="Arial"/>
          <w:spacing w:val="1"/>
          <w:sz w:val="20"/>
          <w:szCs w:val="20"/>
        </w:rPr>
        <w:t xml:space="preserve"> </w:t>
      </w:r>
      <w:r>
        <w:rPr>
          <w:rFonts w:ascii="Arial" w:hAnsi="Arial" w:cs="Arial"/>
          <w:sz w:val="20"/>
          <w:szCs w:val="20"/>
        </w:rPr>
        <w:t>m</w:t>
      </w:r>
      <w:r>
        <w:rPr>
          <w:rFonts w:ascii="Arial" w:hAnsi="Arial" w:cs="Arial"/>
          <w:spacing w:val="-5"/>
          <w:sz w:val="20"/>
          <w:szCs w:val="20"/>
        </w:rPr>
        <w:t>a</w:t>
      </w:r>
      <w:r>
        <w:rPr>
          <w:rFonts w:ascii="Arial" w:hAnsi="Arial" w:cs="Arial"/>
          <w:sz w:val="20"/>
          <w:szCs w:val="20"/>
        </w:rPr>
        <w:t>y</w:t>
      </w:r>
      <w:r>
        <w:rPr>
          <w:rFonts w:ascii="Arial" w:hAnsi="Arial" w:cs="Arial"/>
          <w:spacing w:val="-8"/>
          <w:sz w:val="20"/>
          <w:szCs w:val="20"/>
        </w:rPr>
        <w:t xml:space="preserve"> </w:t>
      </w:r>
      <w:r>
        <w:rPr>
          <w:rFonts w:ascii="Arial" w:hAnsi="Arial" w:cs="Arial"/>
          <w:w w:val="94"/>
          <w:sz w:val="20"/>
          <w:szCs w:val="20"/>
        </w:rPr>
        <w:t>re</w:t>
      </w:r>
      <w:r>
        <w:rPr>
          <w:rFonts w:ascii="Arial" w:hAnsi="Arial" w:cs="Arial"/>
          <w:spacing w:val="-5"/>
          <w:w w:val="94"/>
          <w:sz w:val="20"/>
          <w:szCs w:val="20"/>
        </w:rPr>
        <w:t>v</w:t>
      </w:r>
      <w:r>
        <w:rPr>
          <w:rFonts w:ascii="Arial" w:hAnsi="Arial" w:cs="Arial"/>
          <w:w w:val="94"/>
          <w:sz w:val="20"/>
          <w:szCs w:val="20"/>
        </w:rPr>
        <w:t>eal</w:t>
      </w:r>
      <w:r>
        <w:rPr>
          <w:rFonts w:ascii="Arial" w:hAnsi="Arial" w:cs="Arial"/>
          <w:spacing w:val="5"/>
          <w:w w:val="94"/>
          <w:sz w:val="20"/>
          <w:szCs w:val="20"/>
        </w:rPr>
        <w:t xml:space="preserve"> </w:t>
      </w:r>
      <w:r>
        <w:rPr>
          <w:rFonts w:ascii="Arial" w:hAnsi="Arial" w:cs="Arial"/>
          <w:sz w:val="20"/>
          <w:szCs w:val="20"/>
        </w:rPr>
        <w:t xml:space="preserve">the </w:t>
      </w:r>
      <w:proofErr w:type="gramStart"/>
      <w:r>
        <w:rPr>
          <w:rFonts w:ascii="Arial" w:hAnsi="Arial" w:cs="Arial"/>
          <w:w w:val="89"/>
          <w:sz w:val="20"/>
          <w:szCs w:val="20"/>
        </w:rPr>
        <w:t>p</w:t>
      </w:r>
      <w:r>
        <w:rPr>
          <w:rFonts w:ascii="Arial" w:hAnsi="Arial" w:cs="Arial"/>
          <w:spacing w:val="-4"/>
          <w:w w:val="89"/>
          <w:sz w:val="20"/>
          <w:szCs w:val="20"/>
        </w:rPr>
        <w:t>h</w:t>
      </w:r>
      <w:r>
        <w:rPr>
          <w:rFonts w:ascii="Arial" w:hAnsi="Arial" w:cs="Arial"/>
          <w:w w:val="89"/>
          <w:sz w:val="20"/>
          <w:szCs w:val="20"/>
        </w:rPr>
        <w:t xml:space="preserve">ysical </w:t>
      </w:r>
      <w:r>
        <w:rPr>
          <w:rFonts w:ascii="Arial" w:hAnsi="Arial" w:cs="Arial"/>
          <w:spacing w:val="3"/>
          <w:w w:val="89"/>
          <w:sz w:val="20"/>
          <w:szCs w:val="20"/>
        </w:rPr>
        <w:t xml:space="preserve"> </w:t>
      </w:r>
      <w:r>
        <w:rPr>
          <w:rFonts w:ascii="Arial" w:hAnsi="Arial" w:cs="Arial"/>
          <w:w w:val="89"/>
          <w:sz w:val="20"/>
          <w:szCs w:val="20"/>
        </w:rPr>
        <w:t>geol</w:t>
      </w:r>
      <w:r>
        <w:rPr>
          <w:rFonts w:ascii="Arial" w:hAnsi="Arial" w:cs="Arial"/>
          <w:spacing w:val="5"/>
          <w:w w:val="89"/>
          <w:sz w:val="20"/>
          <w:szCs w:val="20"/>
        </w:rPr>
        <w:t>o</w:t>
      </w:r>
      <w:r>
        <w:rPr>
          <w:rFonts w:ascii="Arial" w:hAnsi="Arial" w:cs="Arial"/>
          <w:w w:val="89"/>
          <w:sz w:val="20"/>
          <w:szCs w:val="20"/>
        </w:rPr>
        <w:t>cation</w:t>
      </w:r>
      <w:proofErr w:type="gramEnd"/>
      <w:r>
        <w:rPr>
          <w:rFonts w:ascii="Arial" w:hAnsi="Arial" w:cs="Arial"/>
          <w:w w:val="89"/>
          <w:sz w:val="20"/>
          <w:szCs w:val="20"/>
        </w:rPr>
        <w:t xml:space="preserve"> </w:t>
      </w:r>
      <w:r>
        <w:rPr>
          <w:rFonts w:ascii="Arial" w:hAnsi="Arial" w:cs="Arial"/>
          <w:spacing w:val="6"/>
          <w:w w:val="89"/>
          <w:sz w:val="20"/>
          <w:szCs w:val="20"/>
        </w:rPr>
        <w:t xml:space="preserve"> </w:t>
      </w:r>
      <w:r>
        <w:rPr>
          <w:rFonts w:ascii="Arial" w:hAnsi="Arial" w:cs="Arial"/>
          <w:w w:val="89"/>
          <w:sz w:val="20"/>
          <w:szCs w:val="20"/>
        </w:rPr>
        <w:t>as</w:t>
      </w:r>
      <w:r>
        <w:rPr>
          <w:rFonts w:ascii="Arial" w:hAnsi="Arial" w:cs="Arial"/>
          <w:spacing w:val="-14"/>
          <w:w w:val="89"/>
          <w:sz w:val="20"/>
          <w:szCs w:val="20"/>
        </w:rPr>
        <w:t xml:space="preserve"> </w:t>
      </w:r>
      <w:r>
        <w:rPr>
          <w:rFonts w:ascii="Arial" w:hAnsi="Arial" w:cs="Arial"/>
          <w:sz w:val="20"/>
          <w:szCs w:val="20"/>
        </w:rPr>
        <w:t>this</w:t>
      </w:r>
      <w:r>
        <w:rPr>
          <w:rFonts w:ascii="Arial" w:hAnsi="Arial" w:cs="Arial"/>
          <w:spacing w:val="-1"/>
          <w:sz w:val="20"/>
          <w:szCs w:val="20"/>
        </w:rPr>
        <w:t xml:space="preserve"> </w:t>
      </w:r>
      <w:r>
        <w:rPr>
          <w:rFonts w:ascii="Arial" w:hAnsi="Arial" w:cs="Arial"/>
          <w:sz w:val="20"/>
          <w:szCs w:val="20"/>
        </w:rPr>
        <w:t>information</w:t>
      </w:r>
      <w:r>
        <w:rPr>
          <w:rFonts w:ascii="Arial" w:hAnsi="Arial" w:cs="Arial"/>
          <w:spacing w:val="11"/>
          <w:sz w:val="20"/>
          <w:szCs w:val="20"/>
        </w:rPr>
        <w:t xml:space="preserve"> </w:t>
      </w:r>
      <w:r>
        <w:rPr>
          <w:rFonts w:ascii="Arial" w:hAnsi="Arial" w:cs="Arial"/>
          <w:w w:val="90"/>
          <w:sz w:val="20"/>
          <w:szCs w:val="20"/>
        </w:rPr>
        <w:t>can</w:t>
      </w:r>
      <w:r>
        <w:rPr>
          <w:rFonts w:ascii="Arial" w:hAnsi="Arial" w:cs="Arial"/>
          <w:spacing w:val="2"/>
          <w:w w:val="90"/>
          <w:sz w:val="20"/>
          <w:szCs w:val="20"/>
        </w:rPr>
        <w:t xml:space="preserve"> </w:t>
      </w:r>
      <w:r>
        <w:rPr>
          <w:rFonts w:ascii="Arial" w:hAnsi="Arial" w:cs="Arial"/>
          <w:spacing w:val="4"/>
          <w:w w:val="90"/>
          <w:sz w:val="20"/>
          <w:szCs w:val="20"/>
        </w:rPr>
        <w:t>b</w:t>
      </w:r>
      <w:r>
        <w:rPr>
          <w:rFonts w:ascii="Arial" w:hAnsi="Arial" w:cs="Arial"/>
          <w:w w:val="90"/>
          <w:sz w:val="20"/>
          <w:szCs w:val="20"/>
        </w:rPr>
        <w:t>e</w:t>
      </w:r>
      <w:r>
        <w:rPr>
          <w:rFonts w:ascii="Arial" w:hAnsi="Arial" w:cs="Arial"/>
          <w:spacing w:val="-7"/>
          <w:w w:val="90"/>
          <w:sz w:val="20"/>
          <w:szCs w:val="20"/>
        </w:rPr>
        <w:t xml:space="preserve"> </w:t>
      </w:r>
      <w:r>
        <w:rPr>
          <w:rFonts w:ascii="Arial" w:hAnsi="Arial" w:cs="Arial"/>
          <w:w w:val="90"/>
          <w:sz w:val="20"/>
          <w:szCs w:val="20"/>
        </w:rPr>
        <w:t>e</w:t>
      </w:r>
      <w:r>
        <w:rPr>
          <w:rFonts w:ascii="Arial" w:hAnsi="Arial" w:cs="Arial"/>
          <w:spacing w:val="-4"/>
          <w:w w:val="90"/>
          <w:sz w:val="20"/>
          <w:szCs w:val="20"/>
        </w:rPr>
        <w:t>m</w:t>
      </w:r>
      <w:r>
        <w:rPr>
          <w:rFonts w:ascii="Arial" w:hAnsi="Arial" w:cs="Arial"/>
          <w:spacing w:val="4"/>
          <w:w w:val="90"/>
          <w:sz w:val="20"/>
          <w:szCs w:val="20"/>
        </w:rPr>
        <w:t>b</w:t>
      </w:r>
      <w:r>
        <w:rPr>
          <w:rFonts w:ascii="Arial" w:hAnsi="Arial" w:cs="Arial"/>
          <w:w w:val="90"/>
          <w:sz w:val="20"/>
          <w:szCs w:val="20"/>
        </w:rPr>
        <w:t>edded</w:t>
      </w:r>
      <w:r>
        <w:rPr>
          <w:rFonts w:ascii="Arial" w:hAnsi="Arial" w:cs="Arial"/>
          <w:spacing w:val="14"/>
          <w:w w:val="90"/>
          <w:sz w:val="20"/>
          <w:szCs w:val="20"/>
        </w:rPr>
        <w:t xml:space="preserve"> </w:t>
      </w:r>
      <w:r>
        <w:rPr>
          <w:rFonts w:ascii="Arial" w:hAnsi="Arial" w:cs="Arial"/>
          <w:sz w:val="20"/>
          <w:szCs w:val="20"/>
        </w:rPr>
        <w:t>in</w:t>
      </w:r>
      <w:r>
        <w:rPr>
          <w:rFonts w:ascii="Arial" w:hAnsi="Arial" w:cs="Arial"/>
          <w:spacing w:val="-1"/>
          <w:sz w:val="20"/>
          <w:szCs w:val="20"/>
        </w:rPr>
        <w:t xml:space="preserve"> </w:t>
      </w:r>
      <w:r>
        <w:rPr>
          <w:rFonts w:ascii="Arial" w:hAnsi="Arial" w:cs="Arial"/>
          <w:sz w:val="20"/>
          <w:szCs w:val="20"/>
        </w:rPr>
        <w:t>the</w:t>
      </w:r>
      <w:r>
        <w:rPr>
          <w:rFonts w:ascii="Arial" w:hAnsi="Arial" w:cs="Arial"/>
          <w:spacing w:val="-13"/>
          <w:sz w:val="20"/>
          <w:szCs w:val="20"/>
        </w:rPr>
        <w:t xml:space="preserve"> </w:t>
      </w:r>
      <w:r>
        <w:rPr>
          <w:rFonts w:ascii="Arial" w:hAnsi="Arial" w:cs="Arial"/>
          <w:w w:val="98"/>
          <w:sz w:val="20"/>
          <w:szCs w:val="20"/>
        </w:rPr>
        <w:t>meta-data</w:t>
      </w:r>
      <w:r>
        <w:rPr>
          <w:rFonts w:ascii="Arial" w:hAnsi="Arial" w:cs="Arial"/>
          <w:spacing w:val="-8"/>
          <w:w w:val="98"/>
          <w:sz w:val="20"/>
          <w:szCs w:val="20"/>
        </w:rPr>
        <w:t xml:space="preserve"> </w:t>
      </w:r>
      <w:r>
        <w:rPr>
          <w:rFonts w:ascii="Arial" w:hAnsi="Arial" w:cs="Arial"/>
          <w:sz w:val="20"/>
          <w:szCs w:val="20"/>
        </w:rPr>
        <w:t>of</w:t>
      </w:r>
      <w:r>
        <w:rPr>
          <w:rFonts w:ascii="Arial" w:hAnsi="Arial" w:cs="Arial"/>
          <w:spacing w:val="-17"/>
          <w:sz w:val="20"/>
          <w:szCs w:val="20"/>
        </w:rPr>
        <w:t xml:space="preserve"> </w:t>
      </w:r>
      <w:r>
        <w:rPr>
          <w:rFonts w:ascii="Arial" w:hAnsi="Arial" w:cs="Arial"/>
          <w:sz w:val="20"/>
          <w:szCs w:val="20"/>
        </w:rPr>
        <w:t>the image.</w:t>
      </w:r>
      <w:r>
        <w:rPr>
          <w:rFonts w:ascii="Arial" w:hAnsi="Arial" w:cs="Arial"/>
          <w:spacing w:val="-10"/>
          <w:sz w:val="20"/>
          <w:szCs w:val="20"/>
        </w:rPr>
        <w:t xml:space="preserve"> </w:t>
      </w:r>
      <w:commentRangeEnd w:id="3"/>
      <w:r w:rsidR="005D137F">
        <w:rPr>
          <w:rStyle w:val="CommentReference"/>
        </w:rPr>
        <w:commentReference w:id="3"/>
      </w:r>
      <w:r>
        <w:rPr>
          <w:rFonts w:ascii="Arial" w:hAnsi="Arial" w:cs="Arial"/>
          <w:sz w:val="20"/>
          <w:szCs w:val="20"/>
        </w:rPr>
        <w:t>This</w:t>
      </w:r>
      <w:r>
        <w:rPr>
          <w:rFonts w:ascii="Arial" w:hAnsi="Arial" w:cs="Arial"/>
          <w:spacing w:val="13"/>
          <w:sz w:val="20"/>
          <w:szCs w:val="20"/>
        </w:rPr>
        <w:t xml:space="preserve"> </w:t>
      </w:r>
      <w:r>
        <w:rPr>
          <w:rFonts w:ascii="Arial" w:hAnsi="Arial" w:cs="Arial"/>
          <w:w w:val="89"/>
          <w:sz w:val="20"/>
          <w:szCs w:val="20"/>
        </w:rPr>
        <w:t>has</w:t>
      </w:r>
      <w:r>
        <w:rPr>
          <w:rFonts w:ascii="Arial" w:hAnsi="Arial" w:cs="Arial"/>
          <w:spacing w:val="11"/>
          <w:w w:val="89"/>
          <w:sz w:val="20"/>
          <w:szCs w:val="20"/>
        </w:rPr>
        <w:t xml:space="preserve"> </w:t>
      </w:r>
      <w:r>
        <w:rPr>
          <w:rFonts w:ascii="Arial" w:hAnsi="Arial" w:cs="Arial"/>
          <w:sz w:val="20"/>
          <w:szCs w:val="20"/>
        </w:rPr>
        <w:t>pr</w:t>
      </w:r>
      <w:r>
        <w:rPr>
          <w:rFonts w:ascii="Arial" w:hAnsi="Arial" w:cs="Arial"/>
          <w:spacing w:val="-5"/>
          <w:sz w:val="20"/>
          <w:szCs w:val="20"/>
        </w:rPr>
        <w:t>ov</w:t>
      </w:r>
      <w:r>
        <w:rPr>
          <w:rFonts w:ascii="Arial" w:hAnsi="Arial" w:cs="Arial"/>
          <w:sz w:val="20"/>
          <w:szCs w:val="20"/>
        </w:rPr>
        <w:t>ed</w:t>
      </w:r>
      <w:r>
        <w:rPr>
          <w:rFonts w:ascii="Arial" w:hAnsi="Arial" w:cs="Arial"/>
          <w:spacing w:val="-17"/>
          <w:sz w:val="20"/>
          <w:szCs w:val="20"/>
        </w:rPr>
        <w:t xml:space="preserve"> </w:t>
      </w:r>
      <w:r>
        <w:rPr>
          <w:rFonts w:ascii="Arial" w:hAnsi="Arial" w:cs="Arial"/>
          <w:sz w:val="20"/>
          <w:szCs w:val="20"/>
        </w:rPr>
        <w:t>to</w:t>
      </w:r>
      <w:r>
        <w:rPr>
          <w:rFonts w:ascii="Arial" w:hAnsi="Arial" w:cs="Arial"/>
          <w:spacing w:val="13"/>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11"/>
          <w:w w:val="89"/>
          <w:sz w:val="20"/>
          <w:szCs w:val="20"/>
        </w:rPr>
        <w:t xml:space="preserve"> </w:t>
      </w:r>
      <w:r>
        <w:rPr>
          <w:rFonts w:ascii="Arial" w:hAnsi="Arial" w:cs="Arial"/>
          <w:sz w:val="20"/>
          <w:szCs w:val="20"/>
        </w:rPr>
        <w:t>problematic</w:t>
      </w:r>
      <w:r>
        <w:rPr>
          <w:rFonts w:ascii="Arial" w:hAnsi="Arial" w:cs="Arial"/>
          <w:spacing w:val="-4"/>
          <w:sz w:val="20"/>
          <w:szCs w:val="20"/>
        </w:rPr>
        <w:t xml:space="preserve"> </w:t>
      </w:r>
      <w:r>
        <w:rPr>
          <w:rFonts w:ascii="Arial" w:hAnsi="Arial" w:cs="Arial"/>
          <w:sz w:val="20"/>
          <w:szCs w:val="20"/>
        </w:rPr>
        <w:t>for</w:t>
      </w:r>
      <w:r>
        <w:rPr>
          <w:rFonts w:ascii="Arial" w:hAnsi="Arial" w:cs="Arial"/>
          <w:spacing w:val="10"/>
          <w:sz w:val="20"/>
          <w:szCs w:val="20"/>
        </w:rPr>
        <w:t xml:space="preserve"> </w:t>
      </w:r>
      <w:r>
        <w:rPr>
          <w:rFonts w:ascii="Arial" w:hAnsi="Arial" w:cs="Arial"/>
          <w:spacing w:val="6"/>
          <w:sz w:val="20"/>
          <w:szCs w:val="20"/>
        </w:rPr>
        <w:t>p</w:t>
      </w:r>
      <w:r>
        <w:rPr>
          <w:rFonts w:ascii="Arial" w:hAnsi="Arial" w:cs="Arial"/>
          <w:sz w:val="20"/>
          <w:szCs w:val="20"/>
        </w:rPr>
        <w:t>olitical</w:t>
      </w:r>
      <w:r>
        <w:rPr>
          <w:rFonts w:ascii="Arial" w:hAnsi="Arial" w:cs="Arial"/>
          <w:spacing w:val="33"/>
          <w:sz w:val="20"/>
          <w:szCs w:val="20"/>
        </w:rPr>
        <w:t xml:space="preserve"> </w:t>
      </w:r>
      <w:r>
        <w:rPr>
          <w:rFonts w:ascii="Arial" w:hAnsi="Arial" w:cs="Arial"/>
          <w:sz w:val="20"/>
          <w:szCs w:val="20"/>
        </w:rPr>
        <w:t>activism</w:t>
      </w:r>
      <w:r>
        <w:rPr>
          <w:rFonts w:ascii="Arial" w:hAnsi="Arial" w:cs="Arial"/>
          <w:spacing w:val="5"/>
          <w:sz w:val="20"/>
          <w:szCs w:val="20"/>
        </w:rPr>
        <w:t xml:space="preserve"> </w:t>
      </w:r>
      <w:r>
        <w:rPr>
          <w:rFonts w:ascii="Arial" w:hAnsi="Arial" w:cs="Arial"/>
          <w:sz w:val="20"/>
          <w:szCs w:val="20"/>
        </w:rPr>
        <w:t>in</w:t>
      </w:r>
      <w:r>
        <w:rPr>
          <w:rFonts w:ascii="Arial" w:hAnsi="Arial" w:cs="Arial"/>
          <w:spacing w:val="14"/>
          <w:sz w:val="20"/>
          <w:szCs w:val="20"/>
        </w:rPr>
        <w:t xml:space="preserve"> </w:t>
      </w:r>
      <w:r>
        <w:rPr>
          <w:rFonts w:ascii="Arial" w:hAnsi="Arial" w:cs="Arial"/>
          <w:w w:val="91"/>
          <w:sz w:val="20"/>
          <w:szCs w:val="20"/>
        </w:rPr>
        <w:t>se</w:t>
      </w:r>
      <w:r>
        <w:rPr>
          <w:rFonts w:ascii="Arial" w:hAnsi="Arial" w:cs="Arial"/>
          <w:spacing w:val="-5"/>
          <w:w w:val="91"/>
          <w:sz w:val="20"/>
          <w:szCs w:val="20"/>
        </w:rPr>
        <w:t>v</w:t>
      </w:r>
      <w:r>
        <w:rPr>
          <w:rFonts w:ascii="Arial" w:hAnsi="Arial" w:cs="Arial"/>
          <w:w w:val="91"/>
          <w:sz w:val="20"/>
          <w:szCs w:val="20"/>
        </w:rPr>
        <w:t>eral</w:t>
      </w:r>
      <w:r>
        <w:rPr>
          <w:rFonts w:ascii="Arial" w:hAnsi="Arial" w:cs="Arial"/>
          <w:spacing w:val="14"/>
          <w:w w:val="91"/>
          <w:sz w:val="20"/>
          <w:szCs w:val="20"/>
        </w:rPr>
        <w:t xml:space="preserve"> </w:t>
      </w:r>
      <w:r>
        <w:rPr>
          <w:rFonts w:ascii="Arial" w:hAnsi="Arial" w:cs="Arial"/>
          <w:spacing w:val="-6"/>
          <w:sz w:val="20"/>
          <w:szCs w:val="20"/>
        </w:rPr>
        <w:t>w</w:t>
      </w:r>
      <w:r>
        <w:rPr>
          <w:rFonts w:ascii="Arial" w:hAnsi="Arial" w:cs="Arial"/>
          <w:spacing w:val="-5"/>
          <w:sz w:val="20"/>
          <w:szCs w:val="20"/>
        </w:rPr>
        <w:t>a</w:t>
      </w:r>
      <w:r>
        <w:rPr>
          <w:rFonts w:ascii="Arial" w:hAnsi="Arial" w:cs="Arial"/>
          <w:sz w:val="20"/>
          <w:szCs w:val="20"/>
        </w:rPr>
        <w:t>ys: a</w:t>
      </w:r>
      <w:r>
        <w:rPr>
          <w:rFonts w:ascii="Arial" w:hAnsi="Arial" w:cs="Arial"/>
          <w:spacing w:val="-20"/>
          <w:sz w:val="20"/>
          <w:szCs w:val="20"/>
        </w:rPr>
        <w:t xml:space="preserve"> </w:t>
      </w:r>
      <w:r>
        <w:rPr>
          <w:rFonts w:ascii="Arial" w:hAnsi="Arial" w:cs="Arial"/>
          <w:w w:val="95"/>
          <w:sz w:val="20"/>
          <w:szCs w:val="20"/>
        </w:rPr>
        <w:t>ce</w:t>
      </w:r>
      <w:r>
        <w:rPr>
          <w:rFonts w:ascii="Arial" w:hAnsi="Arial" w:cs="Arial"/>
          <w:spacing w:val="-5"/>
          <w:w w:val="95"/>
          <w:sz w:val="20"/>
          <w:szCs w:val="20"/>
        </w:rPr>
        <w:t>n</w:t>
      </w:r>
      <w:r>
        <w:rPr>
          <w:rFonts w:ascii="Arial" w:hAnsi="Arial" w:cs="Arial"/>
          <w:w w:val="95"/>
          <w:sz w:val="20"/>
          <w:szCs w:val="20"/>
        </w:rPr>
        <w:t>tralized</w:t>
      </w:r>
      <w:r>
        <w:rPr>
          <w:rFonts w:ascii="Arial" w:hAnsi="Arial" w:cs="Arial"/>
          <w:spacing w:val="15"/>
          <w:w w:val="95"/>
          <w:sz w:val="20"/>
          <w:szCs w:val="20"/>
        </w:rPr>
        <w:t xml:space="preserve"> </w:t>
      </w:r>
      <w:r>
        <w:rPr>
          <w:rFonts w:ascii="Arial" w:hAnsi="Arial" w:cs="Arial"/>
          <w:spacing w:val="-5"/>
          <w:w w:val="95"/>
          <w:sz w:val="20"/>
          <w:szCs w:val="20"/>
        </w:rPr>
        <w:t>o</w:t>
      </w:r>
      <w:r>
        <w:rPr>
          <w:rFonts w:ascii="Arial" w:hAnsi="Arial" w:cs="Arial"/>
          <w:w w:val="95"/>
          <w:sz w:val="20"/>
          <w:szCs w:val="20"/>
        </w:rPr>
        <w:t>wnership</w:t>
      </w:r>
      <w:r>
        <w:rPr>
          <w:rFonts w:ascii="Arial" w:hAnsi="Arial" w:cs="Arial"/>
          <w:spacing w:val="-4"/>
          <w:w w:val="95"/>
          <w:sz w:val="20"/>
          <w:szCs w:val="20"/>
        </w:rPr>
        <w:t xml:space="preserve"> </w:t>
      </w:r>
      <w:r>
        <w:rPr>
          <w:rFonts w:ascii="Arial" w:hAnsi="Arial" w:cs="Arial"/>
          <w:sz w:val="20"/>
          <w:szCs w:val="20"/>
        </w:rPr>
        <w:t>and</w:t>
      </w:r>
      <w:r>
        <w:rPr>
          <w:rFonts w:ascii="Arial" w:hAnsi="Arial" w:cs="Arial"/>
          <w:spacing w:val="-21"/>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trol</w:t>
      </w:r>
      <w:r>
        <w:rPr>
          <w:rFonts w:ascii="Arial" w:hAnsi="Arial" w:cs="Arial"/>
          <w:spacing w:val="-3"/>
          <w:sz w:val="20"/>
          <w:szCs w:val="20"/>
        </w:rPr>
        <w:t xml:space="preserve"> </w:t>
      </w:r>
      <w:r>
        <w:rPr>
          <w:rFonts w:ascii="Arial" w:hAnsi="Arial" w:cs="Arial"/>
          <w:w w:val="93"/>
          <w:sz w:val="20"/>
          <w:szCs w:val="20"/>
        </w:rPr>
        <w:t>ma</w:t>
      </w:r>
      <w:r>
        <w:rPr>
          <w:rFonts w:ascii="Arial" w:hAnsi="Arial" w:cs="Arial"/>
          <w:spacing w:val="-5"/>
          <w:w w:val="93"/>
          <w:sz w:val="20"/>
          <w:szCs w:val="20"/>
        </w:rPr>
        <w:t>k</w:t>
      </w:r>
      <w:r>
        <w:rPr>
          <w:rFonts w:ascii="Arial" w:hAnsi="Arial" w:cs="Arial"/>
          <w:w w:val="93"/>
          <w:sz w:val="20"/>
          <w:szCs w:val="20"/>
        </w:rPr>
        <w:t>e</w:t>
      </w:r>
      <w:r>
        <w:rPr>
          <w:rFonts w:ascii="Arial" w:hAnsi="Arial" w:cs="Arial"/>
          <w:spacing w:val="-1"/>
          <w:w w:val="93"/>
          <w:sz w:val="20"/>
          <w:szCs w:val="20"/>
        </w:rPr>
        <w:t xml:space="preserve"> </w:t>
      </w:r>
      <w:r>
        <w:rPr>
          <w:rFonts w:ascii="Arial" w:hAnsi="Arial" w:cs="Arial"/>
          <w:w w:val="132"/>
          <w:sz w:val="20"/>
          <w:szCs w:val="20"/>
        </w:rPr>
        <w:t>it</w:t>
      </w:r>
      <w:r>
        <w:rPr>
          <w:rFonts w:ascii="Arial" w:hAnsi="Arial" w:cs="Arial"/>
          <w:spacing w:val="-26"/>
          <w:w w:val="132"/>
          <w:sz w:val="20"/>
          <w:szCs w:val="20"/>
        </w:rPr>
        <w:t xml:space="preserve"> </w:t>
      </w:r>
      <w:r>
        <w:rPr>
          <w:rFonts w:ascii="Arial" w:hAnsi="Arial" w:cs="Arial"/>
          <w:w w:val="89"/>
          <w:sz w:val="20"/>
          <w:szCs w:val="20"/>
        </w:rPr>
        <w:t>easier</w:t>
      </w:r>
      <w:r>
        <w:rPr>
          <w:rFonts w:ascii="Arial" w:hAnsi="Arial" w:cs="Arial"/>
          <w:spacing w:val="-2"/>
          <w:w w:val="89"/>
          <w:sz w:val="20"/>
          <w:szCs w:val="20"/>
        </w:rPr>
        <w:t xml:space="preserve"> </w:t>
      </w:r>
      <w:r>
        <w:rPr>
          <w:rFonts w:ascii="Arial" w:hAnsi="Arial" w:cs="Arial"/>
          <w:sz w:val="20"/>
          <w:szCs w:val="20"/>
        </w:rPr>
        <w:t>to s</w:t>
      </w:r>
      <w:r>
        <w:rPr>
          <w:rFonts w:ascii="Arial" w:hAnsi="Arial" w:cs="Arial"/>
          <w:spacing w:val="-5"/>
          <w:sz w:val="20"/>
          <w:szCs w:val="20"/>
        </w:rPr>
        <w:t>h</w:t>
      </w:r>
      <w:r>
        <w:rPr>
          <w:rFonts w:ascii="Arial" w:hAnsi="Arial" w:cs="Arial"/>
          <w:sz w:val="20"/>
          <w:szCs w:val="20"/>
        </w:rPr>
        <w:t>ut</w:t>
      </w:r>
      <w:r>
        <w:rPr>
          <w:rFonts w:ascii="Arial" w:hAnsi="Arial" w:cs="Arial"/>
          <w:spacing w:val="-11"/>
          <w:sz w:val="20"/>
          <w:szCs w:val="20"/>
        </w:rPr>
        <w:t xml:space="preserve"> </w:t>
      </w:r>
      <w:r>
        <w:rPr>
          <w:rFonts w:ascii="Arial" w:hAnsi="Arial" w:cs="Arial"/>
          <w:sz w:val="20"/>
          <w:szCs w:val="20"/>
        </w:rPr>
        <w:t>d</w:t>
      </w:r>
      <w:r>
        <w:rPr>
          <w:rFonts w:ascii="Arial" w:hAnsi="Arial" w:cs="Arial"/>
          <w:spacing w:val="-5"/>
          <w:sz w:val="20"/>
          <w:szCs w:val="20"/>
        </w:rPr>
        <w:t>o</w:t>
      </w:r>
      <w:r>
        <w:rPr>
          <w:rFonts w:ascii="Arial" w:hAnsi="Arial" w:cs="Arial"/>
          <w:sz w:val="20"/>
          <w:szCs w:val="20"/>
        </w:rPr>
        <w:t>wn,</w:t>
      </w:r>
      <w:r>
        <w:rPr>
          <w:rFonts w:ascii="Arial" w:hAnsi="Arial" w:cs="Arial"/>
          <w:spacing w:val="-20"/>
          <w:sz w:val="20"/>
          <w:szCs w:val="20"/>
        </w:rPr>
        <w:t xml:space="preserve"> </w:t>
      </w:r>
      <w:r>
        <w:rPr>
          <w:rFonts w:ascii="Arial" w:hAnsi="Arial" w:cs="Arial"/>
          <w:sz w:val="20"/>
          <w:szCs w:val="20"/>
        </w:rPr>
        <w:t>for</w:t>
      </w:r>
      <w:r>
        <w:rPr>
          <w:rFonts w:ascii="Arial" w:hAnsi="Arial" w:cs="Arial"/>
          <w:spacing w:val="-3"/>
          <w:sz w:val="20"/>
          <w:szCs w:val="20"/>
        </w:rPr>
        <w:t xml:space="preserve"> </w:t>
      </w:r>
      <w:r>
        <w:rPr>
          <w:rFonts w:ascii="Arial" w:hAnsi="Arial" w:cs="Arial"/>
          <w:w w:val="94"/>
          <w:sz w:val="20"/>
          <w:szCs w:val="20"/>
        </w:rPr>
        <w:t>example,</w:t>
      </w:r>
      <w:r>
        <w:rPr>
          <w:rFonts w:ascii="Arial" w:hAnsi="Arial" w:cs="Arial"/>
          <w:spacing w:val="-1"/>
          <w:w w:val="94"/>
          <w:sz w:val="20"/>
          <w:szCs w:val="20"/>
        </w:rPr>
        <w:t xml:space="preserve"> </w:t>
      </w:r>
      <w:r>
        <w:rPr>
          <w:rFonts w:ascii="Arial" w:hAnsi="Arial" w:cs="Arial"/>
          <w:sz w:val="20"/>
          <w:szCs w:val="20"/>
        </w:rPr>
        <w:t xml:space="preserve">the </w:t>
      </w:r>
      <w:r>
        <w:rPr>
          <w:rFonts w:ascii="Arial" w:hAnsi="Arial" w:cs="Arial"/>
          <w:w w:val="96"/>
          <w:sz w:val="20"/>
          <w:szCs w:val="20"/>
        </w:rPr>
        <w:t>g</w:t>
      </w:r>
      <w:r>
        <w:rPr>
          <w:rFonts w:ascii="Arial" w:hAnsi="Arial" w:cs="Arial"/>
          <w:spacing w:val="-5"/>
          <w:w w:val="96"/>
          <w:sz w:val="20"/>
          <w:szCs w:val="20"/>
        </w:rPr>
        <w:t>ov</w:t>
      </w:r>
      <w:r>
        <w:rPr>
          <w:rFonts w:ascii="Arial" w:hAnsi="Arial" w:cs="Arial"/>
          <w:w w:val="96"/>
          <w:sz w:val="20"/>
          <w:szCs w:val="20"/>
        </w:rPr>
        <w:t>ernm</w:t>
      </w:r>
      <w:r>
        <w:rPr>
          <w:rFonts w:ascii="Arial" w:hAnsi="Arial" w:cs="Arial"/>
          <w:spacing w:val="1"/>
          <w:w w:val="96"/>
          <w:sz w:val="20"/>
          <w:szCs w:val="20"/>
        </w:rPr>
        <w:t>e</w:t>
      </w:r>
      <w:r>
        <w:rPr>
          <w:rFonts w:ascii="Arial" w:hAnsi="Arial" w:cs="Arial"/>
          <w:spacing w:val="-5"/>
          <w:w w:val="96"/>
          <w:sz w:val="20"/>
          <w:szCs w:val="20"/>
        </w:rPr>
        <w:t>n</w:t>
      </w:r>
      <w:r>
        <w:rPr>
          <w:rFonts w:ascii="Arial" w:hAnsi="Arial" w:cs="Arial"/>
          <w:w w:val="96"/>
          <w:sz w:val="20"/>
          <w:szCs w:val="20"/>
        </w:rPr>
        <w:t>tal</w:t>
      </w:r>
      <w:r>
        <w:rPr>
          <w:rFonts w:ascii="Arial" w:hAnsi="Arial" w:cs="Arial"/>
          <w:spacing w:val="1"/>
          <w:w w:val="96"/>
          <w:sz w:val="20"/>
          <w:szCs w:val="20"/>
        </w:rPr>
        <w:t xml:space="preserve"> </w:t>
      </w:r>
      <w:r>
        <w:rPr>
          <w:rFonts w:ascii="Arial" w:hAnsi="Arial" w:cs="Arial"/>
          <w:sz w:val="20"/>
          <w:szCs w:val="20"/>
        </w:rPr>
        <w:t>bl</w:t>
      </w:r>
      <w:r>
        <w:rPr>
          <w:rFonts w:ascii="Arial" w:hAnsi="Arial" w:cs="Arial"/>
          <w:spacing w:val="6"/>
          <w:sz w:val="20"/>
          <w:szCs w:val="20"/>
        </w:rPr>
        <w:t>o</w:t>
      </w:r>
      <w:r>
        <w:rPr>
          <w:rFonts w:ascii="Arial" w:hAnsi="Arial" w:cs="Arial"/>
          <w:spacing w:val="-5"/>
          <w:sz w:val="20"/>
          <w:szCs w:val="20"/>
        </w:rPr>
        <w:t>c</w:t>
      </w:r>
      <w:r>
        <w:rPr>
          <w:rFonts w:ascii="Arial" w:hAnsi="Arial" w:cs="Arial"/>
          <w:sz w:val="20"/>
          <w:szCs w:val="20"/>
        </w:rPr>
        <w:t>k</w:t>
      </w:r>
      <w:r>
        <w:rPr>
          <w:rFonts w:ascii="Arial" w:hAnsi="Arial" w:cs="Arial"/>
          <w:spacing w:val="-18"/>
          <w:sz w:val="20"/>
          <w:szCs w:val="20"/>
        </w:rPr>
        <w:t xml:space="preserve"> </w:t>
      </w:r>
      <w:r>
        <w:rPr>
          <w:rFonts w:ascii="Arial" w:hAnsi="Arial" w:cs="Arial"/>
          <w:sz w:val="20"/>
          <w:szCs w:val="20"/>
        </w:rPr>
        <w:t>of</w:t>
      </w:r>
      <w:r>
        <w:rPr>
          <w:rFonts w:ascii="Arial" w:hAnsi="Arial" w:cs="Arial"/>
          <w:spacing w:val="-15"/>
          <w:sz w:val="20"/>
          <w:szCs w:val="20"/>
        </w:rPr>
        <w:t xml:space="preserve"> </w:t>
      </w:r>
      <w:r>
        <w:rPr>
          <w:rFonts w:ascii="Arial" w:hAnsi="Arial" w:cs="Arial"/>
          <w:spacing w:val="-17"/>
          <w:sz w:val="20"/>
          <w:szCs w:val="20"/>
        </w:rPr>
        <w:t>T</w:t>
      </w:r>
      <w:r>
        <w:rPr>
          <w:rFonts w:ascii="Arial" w:hAnsi="Arial" w:cs="Arial"/>
          <w:sz w:val="20"/>
          <w:szCs w:val="20"/>
        </w:rPr>
        <w:t>witter</w:t>
      </w:r>
      <w:r>
        <w:rPr>
          <w:rFonts w:ascii="Arial" w:hAnsi="Arial" w:cs="Arial"/>
          <w:spacing w:val="51"/>
          <w:sz w:val="20"/>
          <w:szCs w:val="20"/>
        </w:rPr>
        <w:t xml:space="preserve"> </w:t>
      </w:r>
      <w:r>
        <w:rPr>
          <w:rFonts w:ascii="Arial" w:hAnsi="Arial" w:cs="Arial"/>
          <w:sz w:val="20"/>
          <w:szCs w:val="20"/>
        </w:rPr>
        <w:t>in</w:t>
      </w:r>
      <w:r>
        <w:rPr>
          <w:rFonts w:ascii="Arial" w:hAnsi="Arial" w:cs="Arial"/>
          <w:spacing w:val="1"/>
          <w:sz w:val="20"/>
          <w:szCs w:val="20"/>
        </w:rPr>
        <w:t xml:space="preserve"> </w:t>
      </w:r>
      <w:smartTag w:uri="urn:schemas-microsoft-com:office:smarttags" w:element="place">
        <w:smartTag w:uri="urn:schemas-microsoft-com:office:smarttags" w:element="country-region">
          <w:r>
            <w:rPr>
              <w:rFonts w:ascii="Arial" w:hAnsi="Arial" w:cs="Arial"/>
              <w:spacing w:val="-17"/>
              <w:sz w:val="20"/>
              <w:szCs w:val="20"/>
            </w:rPr>
            <w:t>T</w:t>
          </w:r>
          <w:r>
            <w:rPr>
              <w:rFonts w:ascii="Arial" w:hAnsi="Arial" w:cs="Arial"/>
              <w:sz w:val="20"/>
              <w:szCs w:val="20"/>
            </w:rPr>
            <w:t>ur</w:t>
          </w:r>
          <w:r>
            <w:rPr>
              <w:rFonts w:ascii="Arial" w:hAnsi="Arial" w:cs="Arial"/>
              <w:spacing w:val="-5"/>
              <w:sz w:val="20"/>
              <w:szCs w:val="20"/>
            </w:rPr>
            <w:t>k</w:t>
          </w:r>
          <w:r>
            <w:rPr>
              <w:rFonts w:ascii="Arial" w:hAnsi="Arial" w:cs="Arial"/>
              <w:sz w:val="20"/>
              <w:szCs w:val="20"/>
            </w:rPr>
            <w:t>ey</w:t>
          </w:r>
        </w:smartTag>
      </w:smartTag>
      <w:r>
        <w:rPr>
          <w:rFonts w:ascii="Arial" w:hAnsi="Arial" w:cs="Arial"/>
          <w:spacing w:val="8"/>
          <w:sz w:val="20"/>
          <w:szCs w:val="20"/>
        </w:rPr>
        <w:t xml:space="preserve"> </w:t>
      </w:r>
      <w:r>
        <w:rPr>
          <w:rFonts w:ascii="Arial" w:hAnsi="Arial" w:cs="Arial"/>
          <w:sz w:val="20"/>
          <w:szCs w:val="20"/>
        </w:rPr>
        <w:t>for</w:t>
      </w:r>
      <w:r>
        <w:rPr>
          <w:rFonts w:ascii="Arial" w:hAnsi="Arial" w:cs="Arial"/>
          <w:spacing w:val="-3"/>
          <w:sz w:val="20"/>
          <w:szCs w:val="20"/>
        </w:rPr>
        <w:t xml:space="preserve"> </w:t>
      </w:r>
      <w:r>
        <w:rPr>
          <w:rFonts w:ascii="Arial" w:hAnsi="Arial" w:cs="Arial"/>
          <w:w w:val="93"/>
          <w:sz w:val="20"/>
          <w:szCs w:val="20"/>
        </w:rPr>
        <w:t>se</w:t>
      </w:r>
      <w:r>
        <w:rPr>
          <w:rFonts w:ascii="Arial" w:hAnsi="Arial" w:cs="Arial"/>
          <w:spacing w:val="-5"/>
          <w:w w:val="93"/>
          <w:sz w:val="20"/>
          <w:szCs w:val="20"/>
        </w:rPr>
        <w:t>v</w:t>
      </w:r>
      <w:r>
        <w:rPr>
          <w:rFonts w:ascii="Arial" w:hAnsi="Arial" w:cs="Arial"/>
          <w:w w:val="93"/>
          <w:sz w:val="20"/>
          <w:szCs w:val="20"/>
        </w:rPr>
        <w:t>eral</w:t>
      </w:r>
      <w:r>
        <w:rPr>
          <w:rFonts w:ascii="Arial" w:hAnsi="Arial" w:cs="Arial"/>
          <w:spacing w:val="-13"/>
          <w:w w:val="93"/>
          <w:sz w:val="20"/>
          <w:szCs w:val="20"/>
        </w:rPr>
        <w:t xml:space="preserve"> </w:t>
      </w:r>
      <w:r>
        <w:rPr>
          <w:rFonts w:ascii="Arial" w:hAnsi="Arial" w:cs="Arial"/>
          <w:w w:val="93"/>
          <w:sz w:val="20"/>
          <w:szCs w:val="20"/>
        </w:rPr>
        <w:t>d</w:t>
      </w:r>
      <w:r>
        <w:rPr>
          <w:rFonts w:ascii="Arial" w:hAnsi="Arial" w:cs="Arial"/>
          <w:spacing w:val="-5"/>
          <w:w w:val="93"/>
          <w:sz w:val="20"/>
          <w:szCs w:val="20"/>
        </w:rPr>
        <w:t>a</w:t>
      </w:r>
      <w:r>
        <w:rPr>
          <w:rFonts w:ascii="Arial" w:hAnsi="Arial" w:cs="Arial"/>
          <w:w w:val="93"/>
          <w:sz w:val="20"/>
          <w:szCs w:val="20"/>
        </w:rPr>
        <w:t>ys</w:t>
      </w:r>
      <w:r>
        <w:rPr>
          <w:rFonts w:ascii="Arial" w:hAnsi="Arial" w:cs="Arial"/>
          <w:spacing w:val="-6"/>
          <w:w w:val="93"/>
          <w:sz w:val="20"/>
          <w:szCs w:val="20"/>
        </w:rPr>
        <w:t xml:space="preserve"> </w:t>
      </w:r>
      <w:r>
        <w:rPr>
          <w:rFonts w:ascii="Arial" w:hAnsi="Arial" w:cs="Arial"/>
          <w:w w:val="93"/>
          <w:sz w:val="20"/>
          <w:szCs w:val="20"/>
        </w:rPr>
        <w:t>(</w:t>
      </w:r>
      <w:proofErr w:type="spellStart"/>
      <w:r>
        <w:rPr>
          <w:rFonts w:ascii="Arial" w:hAnsi="Arial" w:cs="Arial"/>
          <w:w w:val="93"/>
          <w:sz w:val="20"/>
          <w:szCs w:val="20"/>
        </w:rPr>
        <w:t>Gadde</w:t>
      </w:r>
      <w:proofErr w:type="spellEnd"/>
      <w:r>
        <w:rPr>
          <w:rFonts w:ascii="Arial" w:hAnsi="Arial" w:cs="Arial"/>
          <w:spacing w:val="16"/>
          <w:w w:val="93"/>
          <w:sz w:val="20"/>
          <w:szCs w:val="20"/>
        </w:rPr>
        <w:t xml:space="preserve"> </w:t>
      </w:r>
      <w:r>
        <w:rPr>
          <w:rFonts w:ascii="Arial" w:hAnsi="Arial" w:cs="Arial"/>
          <w:w w:val="93"/>
          <w:sz w:val="20"/>
          <w:szCs w:val="20"/>
        </w:rPr>
        <w:t xml:space="preserve">2014), </w:t>
      </w:r>
      <w:commentRangeStart w:id="4"/>
      <w:r>
        <w:rPr>
          <w:rFonts w:ascii="Arial" w:hAnsi="Arial" w:cs="Arial"/>
          <w:sz w:val="20"/>
          <w:szCs w:val="20"/>
        </w:rPr>
        <w:t>or</w:t>
      </w:r>
      <w:r>
        <w:rPr>
          <w:rFonts w:ascii="Arial" w:hAnsi="Arial" w:cs="Arial"/>
          <w:spacing w:val="-10"/>
          <w:sz w:val="20"/>
          <w:szCs w:val="20"/>
        </w:rPr>
        <w:t xml:space="preserve"> </w:t>
      </w:r>
      <w:r>
        <w:rPr>
          <w:rFonts w:ascii="Arial" w:hAnsi="Arial" w:cs="Arial"/>
          <w:w w:val="101"/>
          <w:sz w:val="20"/>
          <w:szCs w:val="20"/>
        </w:rPr>
        <w:t xml:space="preserve">public </w:t>
      </w:r>
      <w:r>
        <w:rPr>
          <w:rFonts w:ascii="Arial" w:hAnsi="Arial" w:cs="Arial"/>
          <w:sz w:val="20"/>
          <w:szCs w:val="20"/>
        </w:rPr>
        <w:t>institutions</w:t>
      </w:r>
      <w:r>
        <w:rPr>
          <w:rFonts w:ascii="Arial" w:hAnsi="Arial" w:cs="Arial"/>
          <w:spacing w:val="45"/>
          <w:sz w:val="20"/>
          <w:szCs w:val="20"/>
        </w:rPr>
        <w:t xml:space="preserve"> </w:t>
      </w:r>
      <w:r>
        <w:rPr>
          <w:rFonts w:ascii="Arial" w:hAnsi="Arial" w:cs="Arial"/>
          <w:sz w:val="20"/>
          <w:szCs w:val="20"/>
        </w:rPr>
        <w:t>can</w:t>
      </w:r>
      <w:r>
        <w:rPr>
          <w:rFonts w:ascii="Arial" w:hAnsi="Arial" w:cs="Arial"/>
          <w:spacing w:val="-20"/>
          <w:sz w:val="20"/>
          <w:szCs w:val="20"/>
        </w:rPr>
        <w:t xml:space="preserve"> </w:t>
      </w:r>
      <w:r>
        <w:rPr>
          <w:rFonts w:ascii="Arial" w:hAnsi="Arial" w:cs="Arial"/>
          <w:w w:val="91"/>
          <w:sz w:val="20"/>
          <w:szCs w:val="20"/>
        </w:rPr>
        <w:t>sub</w:t>
      </w:r>
      <w:r>
        <w:rPr>
          <w:rFonts w:ascii="Arial" w:hAnsi="Arial" w:cs="Arial"/>
          <w:spacing w:val="5"/>
          <w:w w:val="91"/>
          <w:sz w:val="20"/>
          <w:szCs w:val="20"/>
        </w:rPr>
        <w:t>po</w:t>
      </w:r>
      <w:r>
        <w:rPr>
          <w:rFonts w:ascii="Arial" w:hAnsi="Arial" w:cs="Arial"/>
          <w:w w:val="91"/>
          <w:sz w:val="20"/>
          <w:szCs w:val="20"/>
        </w:rPr>
        <w:t>ena</w:t>
      </w:r>
      <w:r>
        <w:rPr>
          <w:rFonts w:ascii="Arial" w:hAnsi="Arial" w:cs="Arial"/>
          <w:spacing w:val="16"/>
          <w:w w:val="91"/>
          <w:sz w:val="20"/>
          <w:szCs w:val="20"/>
        </w:rPr>
        <w:t xml:space="preserve"> </w:t>
      </w:r>
      <w:r>
        <w:rPr>
          <w:rFonts w:ascii="Arial" w:hAnsi="Arial" w:cs="Arial"/>
          <w:sz w:val="20"/>
          <w:szCs w:val="20"/>
        </w:rPr>
        <w:t>information</w:t>
      </w:r>
      <w:r>
        <w:rPr>
          <w:rFonts w:ascii="Arial" w:hAnsi="Arial" w:cs="Arial"/>
          <w:spacing w:val="27"/>
          <w:sz w:val="20"/>
          <w:szCs w:val="20"/>
        </w:rPr>
        <w:t xml:space="preserve"> </w:t>
      </w:r>
      <w:r>
        <w:rPr>
          <w:rFonts w:ascii="Arial" w:hAnsi="Arial" w:cs="Arial"/>
          <w:sz w:val="20"/>
          <w:szCs w:val="20"/>
        </w:rPr>
        <w:t>from</w:t>
      </w:r>
      <w:r>
        <w:rPr>
          <w:rFonts w:ascii="Arial" w:hAnsi="Arial" w:cs="Arial"/>
          <w:spacing w:val="10"/>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w w:val="91"/>
          <w:sz w:val="20"/>
          <w:szCs w:val="20"/>
        </w:rPr>
        <w:t>service</w:t>
      </w:r>
      <w:r>
        <w:rPr>
          <w:rFonts w:ascii="Arial" w:hAnsi="Arial" w:cs="Arial"/>
          <w:spacing w:val="11"/>
          <w:w w:val="91"/>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z w:val="20"/>
          <w:szCs w:val="20"/>
        </w:rPr>
        <w:t>vider</w:t>
      </w:r>
      <w:commentRangeEnd w:id="4"/>
      <w:r w:rsidR="005D137F">
        <w:rPr>
          <w:rStyle w:val="CommentReference"/>
        </w:rPr>
        <w:commentReference w:id="4"/>
      </w:r>
      <w:r>
        <w:rPr>
          <w:rFonts w:ascii="Arial" w:hAnsi="Arial" w:cs="Arial"/>
          <w:sz w:val="20"/>
          <w:szCs w:val="20"/>
        </w:rPr>
        <w:t>.</w:t>
      </w:r>
      <w:r>
        <w:rPr>
          <w:rFonts w:ascii="Arial" w:hAnsi="Arial" w:cs="Arial"/>
          <w:spacing w:val="29"/>
          <w:sz w:val="20"/>
          <w:szCs w:val="20"/>
        </w:rPr>
        <w:t xml:space="preserve"> </w:t>
      </w:r>
      <w:r>
        <w:rPr>
          <w:rFonts w:ascii="Arial" w:hAnsi="Arial" w:cs="Arial"/>
          <w:w w:val="96"/>
          <w:sz w:val="20"/>
          <w:szCs w:val="20"/>
        </w:rPr>
        <w:t>More</w:t>
      </w:r>
      <w:r>
        <w:rPr>
          <w:rFonts w:ascii="Arial" w:hAnsi="Arial" w:cs="Arial"/>
          <w:spacing w:val="-5"/>
          <w:w w:val="96"/>
          <w:sz w:val="20"/>
          <w:szCs w:val="20"/>
        </w:rPr>
        <w:t>ov</w:t>
      </w:r>
      <w:r>
        <w:rPr>
          <w:rFonts w:ascii="Arial" w:hAnsi="Arial" w:cs="Arial"/>
          <w:w w:val="96"/>
          <w:sz w:val="20"/>
          <w:szCs w:val="20"/>
        </w:rPr>
        <w:t>er,</w:t>
      </w:r>
      <w:r>
        <w:rPr>
          <w:rFonts w:ascii="Arial" w:hAnsi="Arial" w:cs="Arial"/>
          <w:spacing w:val="12"/>
          <w:w w:val="96"/>
          <w:sz w:val="20"/>
          <w:szCs w:val="20"/>
        </w:rPr>
        <w:t xml:space="preserve"> </w:t>
      </w:r>
      <w:r>
        <w:rPr>
          <w:rFonts w:ascii="Arial" w:hAnsi="Arial" w:cs="Arial"/>
          <w:sz w:val="20"/>
          <w:szCs w:val="20"/>
        </w:rPr>
        <w:t xml:space="preserve">the </w:t>
      </w:r>
      <w:r>
        <w:rPr>
          <w:rFonts w:ascii="Arial" w:hAnsi="Arial" w:cs="Arial"/>
          <w:w w:val="90"/>
          <w:sz w:val="20"/>
          <w:szCs w:val="20"/>
        </w:rPr>
        <w:t>massi</w:t>
      </w:r>
      <w:r>
        <w:rPr>
          <w:rFonts w:ascii="Arial" w:hAnsi="Arial" w:cs="Arial"/>
          <w:spacing w:val="-4"/>
          <w:w w:val="90"/>
          <w:sz w:val="20"/>
          <w:szCs w:val="20"/>
        </w:rPr>
        <w:t>v</w:t>
      </w:r>
      <w:r>
        <w:rPr>
          <w:rFonts w:ascii="Arial" w:hAnsi="Arial" w:cs="Arial"/>
          <w:w w:val="90"/>
          <w:sz w:val="20"/>
          <w:szCs w:val="20"/>
        </w:rPr>
        <w:t>e</w:t>
      </w:r>
      <w:r>
        <w:rPr>
          <w:rFonts w:ascii="Arial" w:hAnsi="Arial" w:cs="Arial"/>
          <w:spacing w:val="48"/>
          <w:w w:val="90"/>
          <w:sz w:val="20"/>
          <w:szCs w:val="20"/>
        </w:rPr>
        <w:t xml:space="preserve"> </w:t>
      </w:r>
      <w:r>
        <w:rPr>
          <w:rFonts w:ascii="Arial" w:hAnsi="Arial" w:cs="Arial"/>
          <w:sz w:val="20"/>
          <w:szCs w:val="20"/>
        </w:rPr>
        <w:t>collection</w:t>
      </w:r>
      <w:r>
        <w:rPr>
          <w:rFonts w:ascii="Arial" w:hAnsi="Arial" w:cs="Arial"/>
          <w:spacing w:val="21"/>
          <w:sz w:val="20"/>
          <w:szCs w:val="20"/>
        </w:rPr>
        <w:t xml:space="preserve"> </w:t>
      </w:r>
      <w:r>
        <w:rPr>
          <w:rFonts w:ascii="Arial" w:hAnsi="Arial" w:cs="Arial"/>
          <w:sz w:val="20"/>
          <w:szCs w:val="20"/>
        </w:rPr>
        <w:t>of</w:t>
      </w:r>
      <w:r>
        <w:rPr>
          <w:rFonts w:ascii="Arial" w:hAnsi="Arial" w:cs="Arial"/>
          <w:spacing w:val="30"/>
          <w:sz w:val="20"/>
          <w:szCs w:val="20"/>
        </w:rPr>
        <w:t xml:space="preserve"> </w:t>
      </w:r>
      <w:r>
        <w:rPr>
          <w:rFonts w:ascii="Arial" w:hAnsi="Arial" w:cs="Arial"/>
          <w:sz w:val="20"/>
          <w:szCs w:val="20"/>
        </w:rPr>
        <w:t>data</w:t>
      </w:r>
      <w:r>
        <w:rPr>
          <w:rFonts w:ascii="Arial" w:hAnsi="Arial" w:cs="Arial"/>
          <w:spacing w:val="34"/>
          <w:sz w:val="20"/>
          <w:szCs w:val="20"/>
        </w:rPr>
        <w:t xml:space="preserve"> </w:t>
      </w:r>
      <w:r>
        <w:rPr>
          <w:rFonts w:ascii="Arial" w:hAnsi="Arial" w:cs="Arial"/>
          <w:sz w:val="20"/>
          <w:szCs w:val="20"/>
        </w:rPr>
        <w:t>in</w:t>
      </w:r>
      <w:r>
        <w:rPr>
          <w:rFonts w:ascii="Arial" w:hAnsi="Arial" w:cs="Arial"/>
          <w:spacing w:val="46"/>
          <w:sz w:val="20"/>
          <w:szCs w:val="20"/>
        </w:rPr>
        <w:t xml:space="preserve"> </w:t>
      </w:r>
      <w:r>
        <w:rPr>
          <w:rFonts w:ascii="Arial" w:hAnsi="Arial" w:cs="Arial"/>
          <w:sz w:val="20"/>
          <w:szCs w:val="20"/>
        </w:rPr>
        <w:t>these</w:t>
      </w:r>
      <w:r>
        <w:rPr>
          <w:rFonts w:ascii="Arial" w:hAnsi="Arial" w:cs="Arial"/>
          <w:spacing w:val="-12"/>
          <w:sz w:val="20"/>
          <w:szCs w:val="20"/>
        </w:rPr>
        <w:t xml:space="preserve"> </w:t>
      </w:r>
      <w:r>
        <w:rPr>
          <w:rFonts w:ascii="Arial" w:hAnsi="Arial" w:cs="Arial"/>
          <w:sz w:val="20"/>
          <w:szCs w:val="20"/>
        </w:rPr>
        <w:t>ne</w:t>
      </w:r>
      <w:r>
        <w:rPr>
          <w:rFonts w:ascii="Arial" w:hAnsi="Arial" w:cs="Arial"/>
          <w:spacing w:val="-5"/>
          <w:sz w:val="20"/>
          <w:szCs w:val="20"/>
        </w:rPr>
        <w:t>t</w:t>
      </w:r>
      <w:r>
        <w:rPr>
          <w:rFonts w:ascii="Arial" w:hAnsi="Arial" w:cs="Arial"/>
          <w:spacing w:val="-6"/>
          <w:sz w:val="20"/>
          <w:szCs w:val="20"/>
        </w:rPr>
        <w:t>w</w:t>
      </w:r>
      <w:r>
        <w:rPr>
          <w:rFonts w:ascii="Arial" w:hAnsi="Arial" w:cs="Arial"/>
          <w:sz w:val="20"/>
          <w:szCs w:val="20"/>
        </w:rPr>
        <w:t>orks</w:t>
      </w:r>
      <w:r>
        <w:rPr>
          <w:rFonts w:ascii="Arial" w:hAnsi="Arial" w:cs="Arial"/>
          <w:spacing w:val="14"/>
          <w:sz w:val="20"/>
          <w:szCs w:val="20"/>
        </w:rPr>
        <w:t xml:space="preserve"> </w:t>
      </w:r>
      <w:r>
        <w:rPr>
          <w:rFonts w:ascii="Arial" w:hAnsi="Arial" w:cs="Arial"/>
          <w:w w:val="91"/>
          <w:sz w:val="20"/>
          <w:szCs w:val="20"/>
        </w:rPr>
        <w:t>ma</w:t>
      </w:r>
      <w:r>
        <w:rPr>
          <w:rFonts w:ascii="Arial" w:hAnsi="Arial" w:cs="Arial"/>
          <w:spacing w:val="-5"/>
          <w:w w:val="91"/>
          <w:sz w:val="20"/>
          <w:szCs w:val="20"/>
        </w:rPr>
        <w:t>k</w:t>
      </w:r>
      <w:r>
        <w:rPr>
          <w:rFonts w:ascii="Arial" w:hAnsi="Arial" w:cs="Arial"/>
          <w:w w:val="91"/>
          <w:sz w:val="20"/>
          <w:szCs w:val="20"/>
        </w:rPr>
        <w:t>es</w:t>
      </w:r>
      <w:r>
        <w:rPr>
          <w:rFonts w:ascii="Arial" w:hAnsi="Arial" w:cs="Arial"/>
          <w:spacing w:val="42"/>
          <w:w w:val="91"/>
          <w:sz w:val="20"/>
          <w:szCs w:val="20"/>
        </w:rPr>
        <w:t xml:space="preserve"> </w:t>
      </w:r>
      <w:r>
        <w:rPr>
          <w:rFonts w:ascii="Arial" w:hAnsi="Arial" w:cs="Arial"/>
          <w:sz w:val="20"/>
          <w:szCs w:val="20"/>
        </w:rPr>
        <w:t>them</w:t>
      </w:r>
      <w:r>
        <w:rPr>
          <w:rFonts w:ascii="Arial" w:hAnsi="Arial" w:cs="Arial"/>
          <w:spacing w:val="32"/>
          <w:sz w:val="20"/>
          <w:szCs w:val="20"/>
        </w:rPr>
        <w:t xml:space="preserve"> </w:t>
      </w:r>
      <w:r>
        <w:rPr>
          <w:rFonts w:ascii="Arial" w:hAnsi="Arial" w:cs="Arial"/>
          <w:sz w:val="20"/>
          <w:szCs w:val="20"/>
        </w:rPr>
        <w:t>an</w:t>
      </w:r>
      <w:r>
        <w:rPr>
          <w:rFonts w:ascii="Arial" w:hAnsi="Arial" w:cs="Arial"/>
          <w:spacing w:val="23"/>
          <w:sz w:val="20"/>
          <w:szCs w:val="20"/>
        </w:rPr>
        <w:t xml:space="preserve"> </w:t>
      </w:r>
      <w:r>
        <w:rPr>
          <w:rFonts w:ascii="Arial" w:hAnsi="Arial" w:cs="Arial"/>
          <w:sz w:val="20"/>
          <w:szCs w:val="20"/>
        </w:rPr>
        <w:t>ideal</w:t>
      </w:r>
      <w:r>
        <w:rPr>
          <w:rFonts w:ascii="Arial" w:hAnsi="Arial" w:cs="Arial"/>
          <w:spacing w:val="21"/>
          <w:sz w:val="20"/>
          <w:szCs w:val="20"/>
        </w:rPr>
        <w:t xml:space="preserve"> </w:t>
      </w:r>
      <w:r>
        <w:rPr>
          <w:rFonts w:ascii="Arial" w:hAnsi="Arial" w:cs="Arial"/>
          <w:sz w:val="20"/>
          <w:szCs w:val="20"/>
        </w:rPr>
        <w:t>target</w:t>
      </w:r>
      <w:r>
        <w:rPr>
          <w:rFonts w:ascii="Arial" w:hAnsi="Arial" w:cs="Arial"/>
          <w:spacing w:val="43"/>
          <w:sz w:val="20"/>
          <w:szCs w:val="20"/>
        </w:rPr>
        <w:t xml:space="preserve"> </w:t>
      </w:r>
      <w:r>
        <w:rPr>
          <w:rFonts w:ascii="Arial" w:hAnsi="Arial" w:cs="Arial"/>
          <w:w w:val="102"/>
          <w:sz w:val="20"/>
          <w:szCs w:val="20"/>
        </w:rPr>
        <w:t xml:space="preserve">for </w:t>
      </w:r>
      <w:r>
        <w:rPr>
          <w:rFonts w:ascii="Arial" w:hAnsi="Arial" w:cs="Arial"/>
          <w:sz w:val="20"/>
          <w:szCs w:val="20"/>
        </w:rPr>
        <w:t>atta</w:t>
      </w:r>
      <w:r>
        <w:rPr>
          <w:rFonts w:ascii="Arial" w:hAnsi="Arial" w:cs="Arial"/>
          <w:spacing w:val="-5"/>
          <w:sz w:val="20"/>
          <w:szCs w:val="20"/>
        </w:rPr>
        <w:t>ck</w:t>
      </w:r>
      <w:r>
        <w:rPr>
          <w:rFonts w:ascii="Arial" w:hAnsi="Arial" w:cs="Arial"/>
          <w:sz w:val="20"/>
          <w:szCs w:val="20"/>
        </w:rPr>
        <w:t>ers</w:t>
      </w:r>
      <w:r>
        <w:rPr>
          <w:rFonts w:ascii="Arial" w:hAnsi="Arial" w:cs="Arial"/>
          <w:spacing w:val="-5"/>
          <w:sz w:val="20"/>
          <w:szCs w:val="20"/>
        </w:rPr>
        <w:t xml:space="preserve"> </w:t>
      </w:r>
      <w:r>
        <w:rPr>
          <w:rFonts w:ascii="Arial" w:hAnsi="Arial" w:cs="Arial"/>
          <w:sz w:val="20"/>
          <w:szCs w:val="20"/>
        </w:rPr>
        <w:t>su</w:t>
      </w:r>
      <w:r>
        <w:rPr>
          <w:rFonts w:ascii="Arial" w:hAnsi="Arial" w:cs="Arial"/>
          <w:spacing w:val="-5"/>
          <w:sz w:val="20"/>
          <w:szCs w:val="20"/>
        </w:rPr>
        <w:t>c</w:t>
      </w:r>
      <w:r>
        <w:rPr>
          <w:rFonts w:ascii="Arial" w:hAnsi="Arial" w:cs="Arial"/>
          <w:sz w:val="20"/>
          <w:szCs w:val="20"/>
        </w:rPr>
        <w:t>h</w:t>
      </w:r>
      <w:r>
        <w:rPr>
          <w:rFonts w:ascii="Arial" w:hAnsi="Arial" w:cs="Arial"/>
          <w:spacing w:val="-16"/>
          <w:sz w:val="20"/>
          <w:szCs w:val="20"/>
        </w:rPr>
        <w:t xml:space="preserve"> </w:t>
      </w:r>
      <w:r>
        <w:rPr>
          <w:rFonts w:ascii="Arial" w:hAnsi="Arial" w:cs="Arial"/>
          <w:sz w:val="20"/>
          <w:szCs w:val="20"/>
        </w:rPr>
        <w:t>as</w:t>
      </w:r>
      <w:r>
        <w:rPr>
          <w:rFonts w:ascii="Arial" w:hAnsi="Arial" w:cs="Arial"/>
          <w:spacing w:val="-15"/>
          <w:sz w:val="20"/>
          <w:szCs w:val="20"/>
        </w:rPr>
        <w:t xml:space="preserve"> </w:t>
      </w:r>
      <w:commentRangeStart w:id="5"/>
      <w:r>
        <w:rPr>
          <w:rFonts w:ascii="Arial" w:hAnsi="Arial" w:cs="Arial"/>
          <w:sz w:val="20"/>
          <w:szCs w:val="20"/>
        </w:rPr>
        <w:t>com</w:t>
      </w:r>
      <w:r>
        <w:rPr>
          <w:rFonts w:ascii="Arial" w:hAnsi="Arial" w:cs="Arial"/>
          <w:spacing w:val="6"/>
          <w:sz w:val="20"/>
          <w:szCs w:val="20"/>
        </w:rPr>
        <w:t>p</w:t>
      </w:r>
      <w:r>
        <w:rPr>
          <w:rFonts w:ascii="Arial" w:hAnsi="Arial" w:cs="Arial"/>
          <w:sz w:val="20"/>
          <w:szCs w:val="20"/>
        </w:rPr>
        <w:t>etitors</w:t>
      </w:r>
      <w:commentRangeEnd w:id="5"/>
      <w:r w:rsidR="005D137F">
        <w:rPr>
          <w:rStyle w:val="CommentReference"/>
        </w:rPr>
        <w:commentReference w:id="5"/>
      </w:r>
      <w:r>
        <w:rPr>
          <w:rFonts w:ascii="Arial" w:hAnsi="Arial" w:cs="Arial"/>
          <w:spacing w:val="-4"/>
          <w:sz w:val="20"/>
          <w:szCs w:val="20"/>
        </w:rPr>
        <w:t xml:space="preserve"> </w:t>
      </w:r>
      <w:r>
        <w:rPr>
          <w:rFonts w:ascii="Arial" w:hAnsi="Arial" w:cs="Arial"/>
          <w:sz w:val="20"/>
          <w:szCs w:val="20"/>
        </w:rPr>
        <w:t>or</w:t>
      </w:r>
      <w:r>
        <w:rPr>
          <w:rFonts w:ascii="Arial" w:hAnsi="Arial" w:cs="Arial"/>
          <w:spacing w:val="17"/>
          <w:sz w:val="20"/>
          <w:szCs w:val="20"/>
        </w:rPr>
        <w:t xml:space="preserve"> </w:t>
      </w:r>
      <w:r>
        <w:rPr>
          <w:rFonts w:ascii="Arial" w:hAnsi="Arial" w:cs="Arial"/>
          <w:w w:val="89"/>
          <w:sz w:val="20"/>
          <w:szCs w:val="20"/>
        </w:rPr>
        <w:t>e</w:t>
      </w:r>
      <w:r>
        <w:rPr>
          <w:rFonts w:ascii="Arial" w:hAnsi="Arial" w:cs="Arial"/>
          <w:spacing w:val="-4"/>
          <w:w w:val="89"/>
          <w:sz w:val="20"/>
          <w:szCs w:val="20"/>
        </w:rPr>
        <w:t>v</w:t>
      </w:r>
      <w:r>
        <w:rPr>
          <w:rFonts w:ascii="Arial" w:hAnsi="Arial" w:cs="Arial"/>
          <w:w w:val="89"/>
          <w:sz w:val="20"/>
          <w:szCs w:val="20"/>
        </w:rPr>
        <w:t>en</w:t>
      </w:r>
      <w:r>
        <w:rPr>
          <w:rFonts w:ascii="Arial" w:hAnsi="Arial" w:cs="Arial"/>
          <w:spacing w:val="29"/>
          <w:w w:val="89"/>
          <w:sz w:val="20"/>
          <w:szCs w:val="20"/>
        </w:rPr>
        <w:t xml:space="preserve"> </w:t>
      </w:r>
      <w:r>
        <w:rPr>
          <w:rFonts w:ascii="Arial" w:hAnsi="Arial" w:cs="Arial"/>
          <w:sz w:val="20"/>
          <w:szCs w:val="20"/>
        </w:rPr>
        <w:t>g</w:t>
      </w:r>
      <w:r>
        <w:rPr>
          <w:rFonts w:ascii="Arial" w:hAnsi="Arial" w:cs="Arial"/>
          <w:spacing w:val="-5"/>
          <w:sz w:val="20"/>
          <w:szCs w:val="20"/>
        </w:rPr>
        <w:t>ov</w:t>
      </w:r>
      <w:r>
        <w:rPr>
          <w:rFonts w:ascii="Arial" w:hAnsi="Arial" w:cs="Arial"/>
          <w:sz w:val="20"/>
          <w:szCs w:val="20"/>
        </w:rPr>
        <w:t>ernme</w:t>
      </w:r>
      <w:r>
        <w:rPr>
          <w:rFonts w:ascii="Arial" w:hAnsi="Arial" w:cs="Arial"/>
          <w:spacing w:val="-5"/>
          <w:sz w:val="20"/>
          <w:szCs w:val="20"/>
        </w:rPr>
        <w:t>n</w:t>
      </w:r>
      <w:r>
        <w:rPr>
          <w:rFonts w:ascii="Arial" w:hAnsi="Arial" w:cs="Arial"/>
          <w:sz w:val="20"/>
          <w:szCs w:val="20"/>
        </w:rPr>
        <w:t>tal</w:t>
      </w:r>
      <w:r>
        <w:rPr>
          <w:rFonts w:ascii="Arial" w:hAnsi="Arial" w:cs="Arial"/>
          <w:spacing w:val="-21"/>
          <w:sz w:val="20"/>
          <w:szCs w:val="20"/>
        </w:rPr>
        <w:t xml:space="preserve"> </w:t>
      </w:r>
      <w:r>
        <w:rPr>
          <w:rFonts w:ascii="Arial" w:hAnsi="Arial" w:cs="Arial"/>
          <w:w w:val="89"/>
          <w:sz w:val="20"/>
          <w:szCs w:val="20"/>
        </w:rPr>
        <w:t xml:space="preserve">agencies. </w:t>
      </w:r>
      <w:r>
        <w:rPr>
          <w:rFonts w:ascii="Arial" w:hAnsi="Arial" w:cs="Arial"/>
          <w:spacing w:val="15"/>
          <w:w w:val="89"/>
          <w:sz w:val="20"/>
          <w:szCs w:val="20"/>
        </w:rPr>
        <w:t xml:space="preserve"> </w:t>
      </w:r>
      <w:r>
        <w:rPr>
          <w:rFonts w:ascii="Arial" w:hAnsi="Arial" w:cs="Arial"/>
          <w:spacing w:val="-16"/>
          <w:sz w:val="20"/>
          <w:szCs w:val="20"/>
        </w:rPr>
        <w:t>F</w:t>
      </w:r>
      <w:r>
        <w:rPr>
          <w:rFonts w:ascii="Arial" w:hAnsi="Arial" w:cs="Arial"/>
          <w:sz w:val="20"/>
          <w:szCs w:val="20"/>
        </w:rPr>
        <w:t>or</w:t>
      </w:r>
      <w:r>
        <w:rPr>
          <w:rFonts w:ascii="Arial" w:hAnsi="Arial" w:cs="Arial"/>
          <w:spacing w:val="25"/>
          <w:sz w:val="20"/>
          <w:szCs w:val="20"/>
        </w:rPr>
        <w:t xml:space="preserve"> </w:t>
      </w:r>
      <w:r>
        <w:rPr>
          <w:rFonts w:ascii="Arial" w:hAnsi="Arial" w:cs="Arial"/>
          <w:w w:val="94"/>
          <w:sz w:val="20"/>
          <w:szCs w:val="20"/>
        </w:rPr>
        <w:t>example,</w:t>
      </w:r>
      <w:r>
        <w:rPr>
          <w:rFonts w:ascii="Arial" w:hAnsi="Arial" w:cs="Arial"/>
          <w:spacing w:val="25"/>
          <w:w w:val="94"/>
          <w:sz w:val="20"/>
          <w:szCs w:val="20"/>
        </w:rPr>
        <w:t xml:space="preserve"> </w:t>
      </w:r>
      <w:r>
        <w:rPr>
          <w:rFonts w:ascii="Arial" w:hAnsi="Arial" w:cs="Arial"/>
          <w:w w:val="106"/>
          <w:sz w:val="20"/>
          <w:szCs w:val="20"/>
        </w:rPr>
        <w:t xml:space="preserve">in </w:t>
      </w:r>
      <w:r>
        <w:rPr>
          <w:rFonts w:ascii="Arial" w:hAnsi="Arial" w:cs="Arial"/>
          <w:w w:val="90"/>
          <w:sz w:val="20"/>
          <w:szCs w:val="20"/>
        </w:rPr>
        <w:t>rece</w:t>
      </w:r>
      <w:r>
        <w:rPr>
          <w:rFonts w:ascii="Arial" w:hAnsi="Arial" w:cs="Arial"/>
          <w:spacing w:val="-5"/>
          <w:w w:val="90"/>
          <w:sz w:val="20"/>
          <w:szCs w:val="20"/>
        </w:rPr>
        <w:t>n</w:t>
      </w:r>
      <w:r>
        <w:rPr>
          <w:rFonts w:ascii="Arial" w:hAnsi="Arial" w:cs="Arial"/>
          <w:w w:val="139"/>
          <w:sz w:val="20"/>
          <w:szCs w:val="20"/>
        </w:rPr>
        <w:t>t</w:t>
      </w:r>
      <w:r>
        <w:rPr>
          <w:rFonts w:ascii="Arial" w:hAnsi="Arial" w:cs="Arial"/>
          <w:spacing w:val="13"/>
          <w:sz w:val="20"/>
          <w:szCs w:val="20"/>
        </w:rPr>
        <w:t xml:space="preserve"> </w:t>
      </w:r>
      <w:r>
        <w:rPr>
          <w:rFonts w:ascii="Arial" w:hAnsi="Arial" w:cs="Arial"/>
          <w:spacing w:val="-5"/>
          <w:w w:val="91"/>
          <w:sz w:val="20"/>
          <w:szCs w:val="20"/>
        </w:rPr>
        <w:t>y</w:t>
      </w:r>
      <w:r>
        <w:rPr>
          <w:rFonts w:ascii="Arial" w:hAnsi="Arial" w:cs="Arial"/>
          <w:w w:val="91"/>
          <w:sz w:val="20"/>
          <w:szCs w:val="20"/>
        </w:rPr>
        <w:t>ears,</w:t>
      </w:r>
      <w:r>
        <w:rPr>
          <w:rFonts w:ascii="Arial" w:hAnsi="Arial" w:cs="Arial"/>
          <w:spacing w:val="24"/>
          <w:w w:val="91"/>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telligence</w:t>
      </w:r>
      <w:r>
        <w:rPr>
          <w:rFonts w:ascii="Arial" w:hAnsi="Arial" w:cs="Arial"/>
          <w:spacing w:val="-19"/>
          <w:sz w:val="20"/>
          <w:szCs w:val="20"/>
        </w:rPr>
        <w:t xml:space="preserve"> </w:t>
      </w:r>
      <w:r>
        <w:rPr>
          <w:rFonts w:ascii="Arial" w:hAnsi="Arial" w:cs="Arial"/>
          <w:sz w:val="20"/>
          <w:szCs w:val="20"/>
        </w:rPr>
        <w:t>and securi</w:t>
      </w:r>
      <w:r>
        <w:rPr>
          <w:rFonts w:ascii="Arial" w:hAnsi="Arial" w:cs="Arial"/>
          <w:spacing w:val="-5"/>
          <w:sz w:val="20"/>
          <w:szCs w:val="20"/>
        </w:rPr>
        <w:t>t</w:t>
      </w:r>
      <w:r>
        <w:rPr>
          <w:rFonts w:ascii="Arial" w:hAnsi="Arial" w:cs="Arial"/>
          <w:sz w:val="20"/>
          <w:szCs w:val="20"/>
        </w:rPr>
        <w:t xml:space="preserve">y </w:t>
      </w:r>
      <w:r>
        <w:rPr>
          <w:rFonts w:ascii="Arial" w:hAnsi="Arial" w:cs="Arial"/>
          <w:w w:val="88"/>
          <w:sz w:val="20"/>
          <w:szCs w:val="20"/>
        </w:rPr>
        <w:t>agencies</w:t>
      </w:r>
      <w:r>
        <w:rPr>
          <w:rFonts w:ascii="Arial" w:hAnsi="Arial" w:cs="Arial"/>
          <w:spacing w:val="21"/>
          <w:w w:val="88"/>
          <w:sz w:val="20"/>
          <w:szCs w:val="20"/>
        </w:rPr>
        <w:t xml:space="preserve"> </w:t>
      </w:r>
      <w:r>
        <w:rPr>
          <w:rFonts w:ascii="Arial" w:hAnsi="Arial" w:cs="Arial"/>
          <w:sz w:val="20"/>
          <w:szCs w:val="20"/>
        </w:rPr>
        <w:t>of</w:t>
      </w:r>
      <w:r>
        <w:rPr>
          <w:rFonts w:ascii="Arial" w:hAnsi="Arial" w:cs="Arial"/>
          <w:spacing w:val="6"/>
          <w:sz w:val="20"/>
          <w:szCs w:val="20"/>
        </w:rPr>
        <w:t xml:space="preserve"> </w:t>
      </w:r>
      <w:r>
        <w:rPr>
          <w:rFonts w:ascii="Arial" w:hAnsi="Arial" w:cs="Arial"/>
          <w:w w:val="88"/>
          <w:sz w:val="20"/>
          <w:szCs w:val="20"/>
        </w:rPr>
        <w:t>some</w:t>
      </w:r>
      <w:r>
        <w:rPr>
          <w:rFonts w:ascii="Arial" w:hAnsi="Arial" w:cs="Arial"/>
          <w:spacing w:val="20"/>
          <w:w w:val="88"/>
          <w:sz w:val="20"/>
          <w:szCs w:val="20"/>
        </w:rPr>
        <w:t xml:space="preserve"> </w:t>
      </w:r>
      <w:r>
        <w:rPr>
          <w:rFonts w:ascii="Arial" w:hAnsi="Arial" w:cs="Arial"/>
          <w:sz w:val="20"/>
          <w:szCs w:val="20"/>
        </w:rPr>
        <w:t>cou</w:t>
      </w:r>
      <w:r>
        <w:rPr>
          <w:rFonts w:ascii="Arial" w:hAnsi="Arial" w:cs="Arial"/>
          <w:spacing w:val="-5"/>
          <w:sz w:val="20"/>
          <w:szCs w:val="20"/>
        </w:rPr>
        <w:t>n</w:t>
      </w:r>
      <w:r>
        <w:rPr>
          <w:rFonts w:ascii="Arial" w:hAnsi="Arial" w:cs="Arial"/>
          <w:sz w:val="20"/>
          <w:szCs w:val="20"/>
        </w:rPr>
        <w:t>tries</w:t>
      </w:r>
      <w:r>
        <w:rPr>
          <w:rFonts w:ascii="Arial" w:hAnsi="Arial" w:cs="Arial"/>
          <w:spacing w:val="-17"/>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20"/>
          <w:w w:val="92"/>
          <w:sz w:val="20"/>
          <w:szCs w:val="20"/>
        </w:rPr>
        <w:t xml:space="preserve"> </w:t>
      </w:r>
      <w:r>
        <w:rPr>
          <w:rFonts w:ascii="Arial" w:hAnsi="Arial" w:cs="Arial"/>
          <w:sz w:val="20"/>
          <w:szCs w:val="20"/>
        </w:rPr>
        <w:t>target</w:t>
      </w:r>
      <w:r>
        <w:rPr>
          <w:rFonts w:ascii="Arial" w:hAnsi="Arial" w:cs="Arial"/>
          <w:spacing w:val="1"/>
          <w:sz w:val="20"/>
          <w:szCs w:val="20"/>
        </w:rPr>
        <w:t>e</w:t>
      </w:r>
      <w:r>
        <w:rPr>
          <w:rFonts w:ascii="Arial" w:hAnsi="Arial" w:cs="Arial"/>
          <w:sz w:val="20"/>
          <w:szCs w:val="20"/>
        </w:rPr>
        <w:t>d these</w:t>
      </w:r>
      <w:r>
        <w:rPr>
          <w:rFonts w:ascii="Arial" w:hAnsi="Arial" w:cs="Arial"/>
          <w:spacing w:val="-17"/>
          <w:sz w:val="20"/>
          <w:szCs w:val="20"/>
        </w:rPr>
        <w:t xml:space="preserve"> </w:t>
      </w:r>
      <w:r>
        <w:rPr>
          <w:rFonts w:ascii="Arial" w:hAnsi="Arial" w:cs="Arial"/>
          <w:w w:val="90"/>
          <w:sz w:val="20"/>
          <w:szCs w:val="20"/>
        </w:rPr>
        <w:t>services</w:t>
      </w:r>
      <w:r>
        <w:rPr>
          <w:rFonts w:ascii="Arial" w:hAnsi="Arial" w:cs="Arial"/>
          <w:spacing w:val="38"/>
          <w:w w:val="90"/>
          <w:sz w:val="20"/>
          <w:szCs w:val="20"/>
        </w:rPr>
        <w:t xml:space="preserve"> </w:t>
      </w:r>
      <w:r>
        <w:rPr>
          <w:rFonts w:ascii="Arial" w:hAnsi="Arial" w:cs="Arial"/>
          <w:sz w:val="20"/>
          <w:szCs w:val="20"/>
        </w:rPr>
        <w:t>to</w:t>
      </w:r>
      <w:r>
        <w:rPr>
          <w:rFonts w:ascii="Arial" w:hAnsi="Arial" w:cs="Arial"/>
          <w:spacing w:val="40"/>
          <w:sz w:val="20"/>
          <w:szCs w:val="20"/>
        </w:rPr>
        <w:t xml:space="preserve"> </w:t>
      </w:r>
      <w:r>
        <w:rPr>
          <w:rFonts w:ascii="Arial" w:hAnsi="Arial" w:cs="Arial"/>
          <w:sz w:val="20"/>
          <w:szCs w:val="20"/>
        </w:rPr>
        <w:t>gain</w:t>
      </w:r>
      <w:r>
        <w:rPr>
          <w:rFonts w:ascii="Arial" w:hAnsi="Arial" w:cs="Arial"/>
          <w:spacing w:val="17"/>
          <w:sz w:val="20"/>
          <w:szCs w:val="20"/>
        </w:rPr>
        <w:t xml:space="preserve"> </w:t>
      </w:r>
      <w:r>
        <w:rPr>
          <w:rFonts w:ascii="Arial" w:hAnsi="Arial" w:cs="Arial"/>
          <w:spacing w:val="6"/>
          <w:sz w:val="20"/>
          <w:szCs w:val="20"/>
        </w:rPr>
        <w:t>p</w:t>
      </w:r>
      <w:r>
        <w:rPr>
          <w:rFonts w:ascii="Arial" w:hAnsi="Arial" w:cs="Arial"/>
          <w:sz w:val="20"/>
          <w:szCs w:val="20"/>
        </w:rPr>
        <w:t>ersonal</w:t>
      </w:r>
      <w:r>
        <w:rPr>
          <w:rFonts w:ascii="Arial" w:hAnsi="Arial" w:cs="Arial"/>
          <w:spacing w:val="-21"/>
          <w:sz w:val="20"/>
          <w:szCs w:val="20"/>
        </w:rPr>
        <w:t xml:space="preserve"> </w:t>
      </w:r>
      <w:r>
        <w:rPr>
          <w:rFonts w:ascii="Arial" w:hAnsi="Arial" w:cs="Arial"/>
          <w:sz w:val="20"/>
          <w:szCs w:val="20"/>
        </w:rPr>
        <w:t>information</w:t>
      </w:r>
      <w:r>
        <w:rPr>
          <w:rFonts w:ascii="Arial" w:hAnsi="Arial" w:cs="Arial"/>
          <w:spacing w:val="52"/>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z w:val="20"/>
          <w:szCs w:val="20"/>
        </w:rPr>
        <w:t>out</w:t>
      </w:r>
      <w:r>
        <w:rPr>
          <w:rFonts w:ascii="Arial" w:hAnsi="Arial" w:cs="Arial"/>
          <w:spacing w:val="27"/>
          <w:sz w:val="20"/>
          <w:szCs w:val="20"/>
        </w:rPr>
        <w:t xml:space="preserve"> </w:t>
      </w:r>
      <w:r>
        <w:rPr>
          <w:rFonts w:ascii="Arial" w:hAnsi="Arial" w:cs="Arial"/>
          <w:sz w:val="20"/>
          <w:szCs w:val="20"/>
        </w:rPr>
        <w:t>their</w:t>
      </w:r>
      <w:r>
        <w:rPr>
          <w:rFonts w:ascii="Arial" w:hAnsi="Arial" w:cs="Arial"/>
          <w:spacing w:val="52"/>
          <w:sz w:val="20"/>
          <w:szCs w:val="20"/>
        </w:rPr>
        <w:t xml:space="preserve"> </w:t>
      </w:r>
      <w:r>
        <w:rPr>
          <w:rFonts w:ascii="Arial" w:hAnsi="Arial" w:cs="Arial"/>
          <w:sz w:val="20"/>
          <w:szCs w:val="20"/>
        </w:rPr>
        <w:t>citizens,</w:t>
      </w:r>
      <w:r>
        <w:rPr>
          <w:rFonts w:ascii="Arial" w:hAnsi="Arial" w:cs="Arial"/>
          <w:spacing w:val="9"/>
          <w:sz w:val="20"/>
          <w:szCs w:val="20"/>
        </w:rPr>
        <w:t xml:space="preserve"> </w:t>
      </w:r>
      <w:r>
        <w:rPr>
          <w:rFonts w:ascii="Arial" w:hAnsi="Arial" w:cs="Arial"/>
          <w:w w:val="88"/>
          <w:sz w:val="20"/>
          <w:szCs w:val="20"/>
        </w:rPr>
        <w:t>enemies</w:t>
      </w:r>
      <w:r>
        <w:rPr>
          <w:rFonts w:ascii="Arial" w:hAnsi="Arial" w:cs="Arial"/>
          <w:spacing w:val="43"/>
          <w:w w:val="88"/>
          <w:sz w:val="20"/>
          <w:szCs w:val="20"/>
        </w:rPr>
        <w:t xml:space="preserve"> </w:t>
      </w:r>
      <w:r>
        <w:rPr>
          <w:rFonts w:ascii="Arial" w:hAnsi="Arial" w:cs="Arial"/>
          <w:sz w:val="20"/>
          <w:szCs w:val="20"/>
        </w:rPr>
        <w:t xml:space="preserve">and </w:t>
      </w:r>
      <w:r>
        <w:rPr>
          <w:rFonts w:ascii="Arial" w:hAnsi="Arial" w:cs="Arial"/>
          <w:w w:val="89"/>
          <w:sz w:val="20"/>
          <w:szCs w:val="20"/>
        </w:rPr>
        <w:t>e</w:t>
      </w:r>
      <w:r>
        <w:rPr>
          <w:rFonts w:ascii="Arial" w:hAnsi="Arial" w:cs="Arial"/>
          <w:spacing w:val="-4"/>
          <w:w w:val="89"/>
          <w:sz w:val="20"/>
          <w:szCs w:val="20"/>
        </w:rPr>
        <w:t>v</w:t>
      </w:r>
      <w:r>
        <w:rPr>
          <w:rFonts w:ascii="Arial" w:hAnsi="Arial" w:cs="Arial"/>
          <w:w w:val="89"/>
          <w:sz w:val="20"/>
          <w:szCs w:val="20"/>
        </w:rPr>
        <w:t>en</w:t>
      </w:r>
      <w:r>
        <w:rPr>
          <w:rFonts w:ascii="Arial" w:hAnsi="Arial" w:cs="Arial"/>
          <w:spacing w:val="16"/>
          <w:w w:val="89"/>
          <w:sz w:val="20"/>
          <w:szCs w:val="20"/>
        </w:rPr>
        <w:t xml:space="preserve"> </w:t>
      </w:r>
      <w:r>
        <w:rPr>
          <w:rFonts w:ascii="Arial" w:hAnsi="Arial" w:cs="Arial"/>
          <w:sz w:val="20"/>
          <w:szCs w:val="20"/>
        </w:rPr>
        <w:t>allies</w:t>
      </w:r>
      <w:r>
        <w:rPr>
          <w:rFonts w:ascii="Arial" w:hAnsi="Arial" w:cs="Arial"/>
          <w:spacing w:val="-21"/>
          <w:sz w:val="20"/>
          <w:szCs w:val="20"/>
        </w:rPr>
        <w:t xml:space="preserve"> </w:t>
      </w:r>
      <w:r>
        <w:rPr>
          <w:rFonts w:ascii="Arial" w:hAnsi="Arial" w:cs="Arial"/>
          <w:w w:val="97"/>
          <w:sz w:val="20"/>
          <w:szCs w:val="20"/>
        </w:rPr>
        <w:t>(Gre</w:t>
      </w:r>
      <w:r>
        <w:rPr>
          <w:rFonts w:ascii="Arial" w:hAnsi="Arial" w:cs="Arial"/>
          <w:spacing w:val="1"/>
          <w:w w:val="97"/>
          <w:sz w:val="20"/>
          <w:szCs w:val="20"/>
        </w:rPr>
        <w:t>e</w:t>
      </w:r>
      <w:r>
        <w:rPr>
          <w:rFonts w:ascii="Arial" w:hAnsi="Arial" w:cs="Arial"/>
          <w:spacing w:val="-5"/>
          <w:w w:val="97"/>
          <w:sz w:val="20"/>
          <w:szCs w:val="20"/>
        </w:rPr>
        <w:t>n</w:t>
      </w:r>
      <w:r>
        <w:rPr>
          <w:rFonts w:ascii="Arial" w:hAnsi="Arial" w:cs="Arial"/>
          <w:spacing w:val="-6"/>
          <w:w w:val="97"/>
          <w:sz w:val="20"/>
          <w:szCs w:val="20"/>
        </w:rPr>
        <w:t>w</w:t>
      </w:r>
      <w:r>
        <w:rPr>
          <w:rFonts w:ascii="Arial" w:hAnsi="Arial" w:cs="Arial"/>
          <w:w w:val="97"/>
          <w:sz w:val="20"/>
          <w:szCs w:val="20"/>
        </w:rPr>
        <w:t>ald</w:t>
      </w:r>
      <w:r>
        <w:rPr>
          <w:rFonts w:ascii="Arial" w:hAnsi="Arial" w:cs="Arial"/>
          <w:spacing w:val="8"/>
          <w:w w:val="97"/>
          <w:sz w:val="20"/>
          <w:szCs w:val="20"/>
        </w:rPr>
        <w:t xml:space="preserve"> </w:t>
      </w:r>
      <w:r>
        <w:rPr>
          <w:rFonts w:ascii="Arial" w:hAnsi="Arial" w:cs="Arial"/>
          <w:sz w:val="20"/>
          <w:szCs w:val="20"/>
        </w:rPr>
        <w:t>and</w:t>
      </w:r>
      <w:r>
        <w:rPr>
          <w:rFonts w:ascii="Arial" w:hAnsi="Arial" w:cs="Arial"/>
          <w:spacing w:val="-7"/>
          <w:sz w:val="20"/>
          <w:szCs w:val="20"/>
        </w:rPr>
        <w:t xml:space="preserve"> </w:t>
      </w:r>
      <w:r>
        <w:rPr>
          <w:rFonts w:ascii="Arial" w:hAnsi="Arial" w:cs="Arial"/>
          <w:sz w:val="20"/>
          <w:szCs w:val="20"/>
        </w:rPr>
        <w:t>MacAskill</w:t>
      </w:r>
      <w:r>
        <w:rPr>
          <w:rFonts w:ascii="Arial" w:hAnsi="Arial" w:cs="Arial"/>
          <w:spacing w:val="24"/>
          <w:sz w:val="20"/>
          <w:szCs w:val="20"/>
        </w:rPr>
        <w:t xml:space="preserve"> </w:t>
      </w:r>
      <w:r>
        <w:rPr>
          <w:rFonts w:ascii="Arial" w:hAnsi="Arial" w:cs="Arial"/>
          <w:sz w:val="20"/>
          <w:szCs w:val="20"/>
        </w:rPr>
        <w:t>2013).</w:t>
      </w:r>
      <w:r>
        <w:rPr>
          <w:rFonts w:ascii="Arial" w:hAnsi="Arial" w:cs="Arial"/>
          <w:spacing w:val="-8"/>
          <w:sz w:val="20"/>
          <w:szCs w:val="20"/>
        </w:rPr>
        <w:t xml:space="preserve"> </w:t>
      </w:r>
      <w:r>
        <w:rPr>
          <w:rFonts w:ascii="Arial" w:hAnsi="Arial" w:cs="Arial"/>
          <w:w w:val="90"/>
          <w:sz w:val="20"/>
          <w:szCs w:val="20"/>
        </w:rPr>
        <w:t>Since</w:t>
      </w:r>
      <w:r>
        <w:rPr>
          <w:rFonts w:ascii="Arial" w:hAnsi="Arial" w:cs="Arial"/>
          <w:spacing w:val="12"/>
          <w:w w:val="90"/>
          <w:sz w:val="20"/>
          <w:szCs w:val="20"/>
        </w:rPr>
        <w:t xml:space="preserve"> </w:t>
      </w:r>
      <w:r>
        <w:rPr>
          <w:rFonts w:ascii="Arial" w:hAnsi="Arial" w:cs="Arial"/>
          <w:sz w:val="20"/>
          <w:szCs w:val="20"/>
        </w:rPr>
        <w:t>a</w:t>
      </w:r>
      <w:r>
        <w:rPr>
          <w:rFonts w:ascii="Arial" w:hAnsi="Arial" w:cs="Arial"/>
          <w:spacing w:val="-6"/>
          <w:sz w:val="20"/>
          <w:szCs w:val="20"/>
        </w:rPr>
        <w:t xml:space="preserve"> </w:t>
      </w:r>
      <w:r>
        <w:rPr>
          <w:rFonts w:ascii="Arial" w:hAnsi="Arial" w:cs="Arial"/>
          <w:w w:val="94"/>
          <w:sz w:val="20"/>
          <w:szCs w:val="20"/>
        </w:rPr>
        <w:t>ce</w:t>
      </w:r>
      <w:r>
        <w:rPr>
          <w:rFonts w:ascii="Arial" w:hAnsi="Arial" w:cs="Arial"/>
          <w:spacing w:val="-5"/>
          <w:w w:val="94"/>
          <w:sz w:val="20"/>
          <w:szCs w:val="20"/>
        </w:rPr>
        <w:t>n</w:t>
      </w:r>
      <w:r>
        <w:rPr>
          <w:rFonts w:ascii="Arial" w:hAnsi="Arial" w:cs="Arial"/>
          <w:w w:val="94"/>
          <w:sz w:val="20"/>
          <w:szCs w:val="20"/>
        </w:rPr>
        <w:t>tralized</w:t>
      </w:r>
      <w:r>
        <w:rPr>
          <w:rFonts w:ascii="Arial" w:hAnsi="Arial" w:cs="Arial"/>
          <w:spacing w:val="38"/>
          <w:w w:val="94"/>
          <w:sz w:val="20"/>
          <w:szCs w:val="20"/>
        </w:rPr>
        <w:t xml:space="preserve"> </w:t>
      </w:r>
      <w:r>
        <w:rPr>
          <w:rFonts w:ascii="Arial" w:hAnsi="Arial" w:cs="Arial"/>
          <w:w w:val="94"/>
          <w:sz w:val="20"/>
          <w:szCs w:val="20"/>
        </w:rPr>
        <w:t>system</w:t>
      </w:r>
      <w:r>
        <w:rPr>
          <w:rFonts w:ascii="Arial" w:hAnsi="Arial" w:cs="Arial"/>
          <w:spacing w:val="3"/>
          <w:w w:val="94"/>
          <w:sz w:val="20"/>
          <w:szCs w:val="20"/>
        </w:rPr>
        <w:t xml:space="preserve"> </w:t>
      </w:r>
      <w:r>
        <w:rPr>
          <w:rFonts w:ascii="Arial" w:hAnsi="Arial" w:cs="Arial"/>
          <w:sz w:val="20"/>
          <w:szCs w:val="20"/>
        </w:rPr>
        <w:t>can</w:t>
      </w:r>
      <w:r>
        <w:rPr>
          <w:rFonts w:ascii="Arial" w:hAnsi="Arial" w:cs="Arial"/>
          <w:spacing w:val="-20"/>
          <w:sz w:val="20"/>
          <w:szCs w:val="20"/>
        </w:rPr>
        <w:t xml:space="preserve"> </w:t>
      </w:r>
      <w:r>
        <w:rPr>
          <w:rFonts w:ascii="Arial" w:hAnsi="Arial" w:cs="Arial"/>
          <w:sz w:val="20"/>
          <w:szCs w:val="20"/>
        </w:rPr>
        <w:t>log not</w:t>
      </w:r>
      <w:r>
        <w:rPr>
          <w:rFonts w:ascii="Arial" w:hAnsi="Arial" w:cs="Arial"/>
          <w:spacing w:val="4"/>
          <w:sz w:val="20"/>
          <w:szCs w:val="20"/>
        </w:rPr>
        <w:t xml:space="preserve"> </w:t>
      </w:r>
      <w:r>
        <w:rPr>
          <w:rFonts w:ascii="Arial" w:hAnsi="Arial" w:cs="Arial"/>
          <w:sz w:val="20"/>
          <w:szCs w:val="20"/>
        </w:rPr>
        <w:t>only</w:t>
      </w:r>
      <w:r>
        <w:rPr>
          <w:rFonts w:ascii="Arial" w:hAnsi="Arial" w:cs="Arial"/>
          <w:spacing w:val="-4"/>
          <w:sz w:val="20"/>
          <w:szCs w:val="20"/>
        </w:rPr>
        <w:t xml:space="preserve"> </w:t>
      </w:r>
      <w:r>
        <w:rPr>
          <w:rFonts w:ascii="Arial" w:hAnsi="Arial" w:cs="Arial"/>
          <w:sz w:val="20"/>
          <w:szCs w:val="20"/>
        </w:rPr>
        <w:t>data</w:t>
      </w:r>
      <w:r>
        <w:rPr>
          <w:rFonts w:ascii="Arial" w:hAnsi="Arial" w:cs="Arial"/>
          <w:spacing w:val="-8"/>
          <w:sz w:val="20"/>
          <w:szCs w:val="20"/>
        </w:rPr>
        <w:t xml:space="preserve"> </w:t>
      </w:r>
      <w:r>
        <w:rPr>
          <w:rFonts w:ascii="Arial" w:hAnsi="Arial" w:cs="Arial"/>
          <w:sz w:val="20"/>
          <w:szCs w:val="20"/>
        </w:rPr>
        <w:t>the</w:t>
      </w:r>
      <w:r>
        <w:rPr>
          <w:rFonts w:ascii="Arial" w:hAnsi="Arial" w:cs="Arial"/>
          <w:spacing w:val="-7"/>
          <w:sz w:val="20"/>
          <w:szCs w:val="20"/>
        </w:rPr>
        <w:t xml:space="preserve"> </w:t>
      </w:r>
      <w:r>
        <w:rPr>
          <w:rFonts w:ascii="Arial" w:hAnsi="Arial" w:cs="Arial"/>
          <w:w w:val="88"/>
          <w:sz w:val="20"/>
          <w:szCs w:val="20"/>
        </w:rPr>
        <w:t>users</w:t>
      </w:r>
      <w:r>
        <w:rPr>
          <w:rFonts w:ascii="Arial" w:hAnsi="Arial" w:cs="Arial"/>
          <w:spacing w:val="3"/>
          <w:w w:val="88"/>
          <w:sz w:val="20"/>
          <w:szCs w:val="20"/>
        </w:rPr>
        <w:t xml:space="preserve"> </w:t>
      </w:r>
      <w:r>
        <w:rPr>
          <w:rFonts w:ascii="Arial" w:hAnsi="Arial" w:cs="Arial"/>
          <w:sz w:val="20"/>
          <w:szCs w:val="20"/>
        </w:rPr>
        <w:t>upload</w:t>
      </w:r>
      <w:r>
        <w:rPr>
          <w:rFonts w:ascii="Arial" w:hAnsi="Arial" w:cs="Arial"/>
          <w:spacing w:val="-22"/>
          <w:sz w:val="20"/>
          <w:szCs w:val="20"/>
        </w:rPr>
        <w:t xml:space="preserve"> </w:t>
      </w:r>
      <w:r>
        <w:rPr>
          <w:rFonts w:ascii="Arial" w:hAnsi="Arial" w:cs="Arial"/>
          <w:sz w:val="20"/>
          <w:szCs w:val="20"/>
        </w:rPr>
        <w:t>but</w:t>
      </w:r>
      <w:r>
        <w:rPr>
          <w:rFonts w:ascii="Arial" w:hAnsi="Arial" w:cs="Arial"/>
          <w:spacing w:val="15"/>
          <w:sz w:val="20"/>
          <w:szCs w:val="20"/>
        </w:rPr>
        <w:t xml:space="preserve"> </w:t>
      </w:r>
      <w:r>
        <w:rPr>
          <w:rFonts w:ascii="Arial" w:hAnsi="Arial" w:cs="Arial"/>
          <w:w w:val="89"/>
          <w:sz w:val="20"/>
          <w:szCs w:val="20"/>
        </w:rPr>
        <w:t>a</w:t>
      </w:r>
      <w:r>
        <w:rPr>
          <w:rFonts w:ascii="Arial" w:hAnsi="Arial" w:cs="Arial"/>
          <w:w w:val="124"/>
          <w:sz w:val="20"/>
          <w:szCs w:val="20"/>
        </w:rPr>
        <w:t>l</w:t>
      </w:r>
      <w:r>
        <w:rPr>
          <w:rFonts w:ascii="Arial" w:hAnsi="Arial" w:cs="Arial"/>
          <w:w w:val="84"/>
          <w:sz w:val="20"/>
          <w:szCs w:val="20"/>
        </w:rPr>
        <w:t>so</w:t>
      </w:r>
      <w:r>
        <w:rPr>
          <w:rFonts w:ascii="Arial" w:hAnsi="Arial" w:cs="Arial"/>
          <w:spacing w:val="-5"/>
          <w:sz w:val="20"/>
          <w:szCs w:val="20"/>
        </w:rPr>
        <w:t xml:space="preserve"> </w:t>
      </w:r>
      <w:r>
        <w:rPr>
          <w:rFonts w:ascii="Arial" w:hAnsi="Arial" w:cs="Arial"/>
          <w:sz w:val="20"/>
          <w:szCs w:val="20"/>
        </w:rPr>
        <w:t>meta-information</w:t>
      </w:r>
      <w:r>
        <w:rPr>
          <w:rFonts w:ascii="Arial" w:hAnsi="Arial" w:cs="Arial"/>
          <w:spacing w:val="-3"/>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z w:val="20"/>
          <w:szCs w:val="20"/>
        </w:rPr>
        <w:t>out</w:t>
      </w:r>
      <w:r>
        <w:rPr>
          <w:rFonts w:ascii="Arial" w:hAnsi="Arial" w:cs="Arial"/>
          <w:spacing w:val="-9"/>
          <w:sz w:val="20"/>
          <w:szCs w:val="20"/>
        </w:rPr>
        <w:t xml:space="preserve"> </w:t>
      </w:r>
      <w:r>
        <w:rPr>
          <w:rFonts w:ascii="Arial" w:hAnsi="Arial" w:cs="Arial"/>
          <w:sz w:val="20"/>
          <w:szCs w:val="20"/>
        </w:rPr>
        <w:t>their</w:t>
      </w:r>
      <w:r>
        <w:rPr>
          <w:rFonts w:ascii="Arial" w:hAnsi="Arial" w:cs="Arial"/>
          <w:spacing w:val="15"/>
          <w:sz w:val="20"/>
          <w:szCs w:val="20"/>
        </w:rPr>
        <w:t xml:space="preserve"> </w:t>
      </w:r>
      <w:proofErr w:type="spellStart"/>
      <w:r>
        <w:rPr>
          <w:rFonts w:ascii="Arial" w:hAnsi="Arial" w:cs="Arial"/>
          <w:spacing w:val="6"/>
          <w:sz w:val="20"/>
          <w:szCs w:val="20"/>
        </w:rPr>
        <w:t>b</w:t>
      </w:r>
      <w:r>
        <w:rPr>
          <w:rFonts w:ascii="Arial" w:hAnsi="Arial" w:cs="Arial"/>
          <w:sz w:val="20"/>
          <w:szCs w:val="20"/>
        </w:rPr>
        <w:t>eh</w:t>
      </w:r>
      <w:r>
        <w:rPr>
          <w:rFonts w:ascii="Arial" w:hAnsi="Arial" w:cs="Arial"/>
          <w:spacing w:val="-5"/>
          <w:sz w:val="20"/>
          <w:szCs w:val="20"/>
        </w:rPr>
        <w:t>a</w:t>
      </w:r>
      <w:r>
        <w:rPr>
          <w:rFonts w:ascii="Arial" w:hAnsi="Arial" w:cs="Arial"/>
          <w:sz w:val="20"/>
          <w:szCs w:val="20"/>
        </w:rPr>
        <w:t>viour</w:t>
      </w:r>
      <w:proofErr w:type="spellEnd"/>
      <w:r>
        <w:rPr>
          <w:rFonts w:ascii="Arial" w:hAnsi="Arial" w:cs="Arial"/>
          <w:sz w:val="20"/>
          <w:szCs w:val="20"/>
        </w:rPr>
        <w:t>, su</w:t>
      </w:r>
      <w:r>
        <w:rPr>
          <w:rFonts w:ascii="Arial" w:hAnsi="Arial" w:cs="Arial"/>
          <w:spacing w:val="-5"/>
          <w:sz w:val="20"/>
          <w:szCs w:val="20"/>
        </w:rPr>
        <w:t>c</w:t>
      </w:r>
      <w:r>
        <w:rPr>
          <w:rFonts w:ascii="Arial" w:hAnsi="Arial" w:cs="Arial"/>
          <w:sz w:val="20"/>
          <w:szCs w:val="20"/>
        </w:rPr>
        <w:t>h</w:t>
      </w:r>
      <w:r>
        <w:rPr>
          <w:rFonts w:ascii="Arial" w:hAnsi="Arial" w:cs="Arial"/>
          <w:spacing w:val="-11"/>
          <w:sz w:val="20"/>
          <w:szCs w:val="20"/>
        </w:rPr>
        <w:t xml:space="preserve"> </w:t>
      </w:r>
      <w:r>
        <w:rPr>
          <w:rFonts w:ascii="Arial" w:hAnsi="Arial" w:cs="Arial"/>
          <w:sz w:val="20"/>
          <w:szCs w:val="20"/>
        </w:rPr>
        <w:t>as</w:t>
      </w:r>
      <w:r>
        <w:rPr>
          <w:rFonts w:ascii="Arial" w:hAnsi="Arial" w:cs="Arial"/>
          <w:spacing w:val="-10"/>
          <w:sz w:val="20"/>
          <w:szCs w:val="20"/>
        </w:rPr>
        <w:t xml:space="preserve"> </w:t>
      </w:r>
      <w:r>
        <w:rPr>
          <w:rFonts w:ascii="Arial" w:hAnsi="Arial" w:cs="Arial"/>
          <w:sz w:val="20"/>
          <w:szCs w:val="20"/>
        </w:rPr>
        <w:t>online</w:t>
      </w:r>
      <w:r>
        <w:rPr>
          <w:rFonts w:ascii="Arial" w:hAnsi="Arial" w:cs="Arial"/>
          <w:spacing w:val="8"/>
          <w:sz w:val="20"/>
          <w:szCs w:val="20"/>
        </w:rPr>
        <w:t xml:space="preserve"> </w:t>
      </w:r>
      <w:r>
        <w:rPr>
          <w:rFonts w:ascii="Arial" w:hAnsi="Arial" w:cs="Arial"/>
          <w:sz w:val="20"/>
          <w:szCs w:val="20"/>
        </w:rPr>
        <w:t>times,</w:t>
      </w:r>
      <w:r>
        <w:rPr>
          <w:rFonts w:ascii="Arial" w:hAnsi="Arial" w:cs="Arial"/>
          <w:spacing w:val="11"/>
          <w:sz w:val="20"/>
          <w:szCs w:val="20"/>
        </w:rPr>
        <w:t xml:space="preserve"> </w:t>
      </w:r>
      <w:r>
        <w:rPr>
          <w:rFonts w:ascii="Arial" w:hAnsi="Arial" w:cs="Arial"/>
          <w:sz w:val="20"/>
          <w:szCs w:val="20"/>
        </w:rPr>
        <w:t>whom</w:t>
      </w:r>
      <w:r>
        <w:rPr>
          <w:rFonts w:ascii="Arial" w:hAnsi="Arial" w:cs="Arial"/>
          <w:spacing w:val="8"/>
          <w:sz w:val="20"/>
          <w:szCs w:val="20"/>
        </w:rPr>
        <w:t xml:space="preserve"> </w:t>
      </w:r>
      <w:r>
        <w:rPr>
          <w:rFonts w:ascii="Arial" w:hAnsi="Arial" w:cs="Arial"/>
          <w:sz w:val="20"/>
          <w:szCs w:val="20"/>
        </w:rPr>
        <w:t>they</w:t>
      </w:r>
      <w:r>
        <w:rPr>
          <w:rFonts w:ascii="Arial" w:hAnsi="Arial" w:cs="Arial"/>
          <w:spacing w:val="24"/>
          <w:sz w:val="20"/>
          <w:szCs w:val="20"/>
        </w:rPr>
        <w:t xml:space="preserve"> </w:t>
      </w:r>
      <w:r>
        <w:rPr>
          <w:rFonts w:ascii="Arial" w:hAnsi="Arial" w:cs="Arial"/>
          <w:w w:val="96"/>
          <w:sz w:val="20"/>
          <w:szCs w:val="20"/>
        </w:rPr>
        <w:t>com</w:t>
      </w:r>
      <w:r>
        <w:rPr>
          <w:rFonts w:ascii="Arial" w:hAnsi="Arial" w:cs="Arial"/>
          <w:spacing w:val="-5"/>
          <w:w w:val="96"/>
          <w:sz w:val="20"/>
          <w:szCs w:val="20"/>
        </w:rPr>
        <w:t>m</w:t>
      </w:r>
      <w:r>
        <w:rPr>
          <w:rFonts w:ascii="Arial" w:hAnsi="Arial" w:cs="Arial"/>
          <w:w w:val="96"/>
          <w:sz w:val="20"/>
          <w:szCs w:val="20"/>
        </w:rPr>
        <w:t>unicate</w:t>
      </w:r>
      <w:r>
        <w:rPr>
          <w:rFonts w:ascii="Arial" w:hAnsi="Arial" w:cs="Arial"/>
          <w:spacing w:val="27"/>
          <w:w w:val="96"/>
          <w:sz w:val="20"/>
          <w:szCs w:val="20"/>
        </w:rPr>
        <w:t xml:space="preserve"> </w:t>
      </w:r>
      <w:r>
        <w:rPr>
          <w:rFonts w:ascii="Arial" w:hAnsi="Arial" w:cs="Arial"/>
          <w:sz w:val="20"/>
          <w:szCs w:val="20"/>
        </w:rPr>
        <w:t>with,  their</w:t>
      </w:r>
      <w:r>
        <w:rPr>
          <w:rFonts w:ascii="Arial" w:hAnsi="Arial" w:cs="Arial"/>
          <w:spacing w:val="43"/>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w:t>
      </w:r>
      <w:r>
        <w:rPr>
          <w:rFonts w:ascii="Arial" w:hAnsi="Arial" w:cs="Arial"/>
          <w:spacing w:val="17"/>
          <w:sz w:val="20"/>
          <w:szCs w:val="20"/>
        </w:rPr>
        <w:t xml:space="preserve"> </w:t>
      </w:r>
      <w:r>
        <w:rPr>
          <w:rFonts w:ascii="Arial" w:hAnsi="Arial" w:cs="Arial"/>
          <w:sz w:val="20"/>
          <w:szCs w:val="20"/>
        </w:rPr>
        <w:t>and</w:t>
      </w:r>
      <w:r>
        <w:rPr>
          <w:rFonts w:ascii="Arial" w:hAnsi="Arial" w:cs="Arial"/>
          <w:spacing w:val="11"/>
          <w:sz w:val="20"/>
          <w:szCs w:val="20"/>
        </w:rPr>
        <w:t xml:space="preserve"> </w:t>
      </w:r>
      <w:r>
        <w:rPr>
          <w:rFonts w:ascii="Arial" w:hAnsi="Arial" w:cs="Arial"/>
          <w:sz w:val="20"/>
          <w:szCs w:val="20"/>
        </w:rPr>
        <w:t>s</w:t>
      </w:r>
      <w:r>
        <w:rPr>
          <w:rFonts w:ascii="Arial" w:hAnsi="Arial" w:cs="Arial"/>
          <w:spacing w:val="6"/>
          <w:sz w:val="20"/>
          <w:szCs w:val="20"/>
        </w:rPr>
        <w:t>o</w:t>
      </w:r>
      <w:r>
        <w:rPr>
          <w:rFonts w:ascii="Arial" w:hAnsi="Arial" w:cs="Arial"/>
          <w:sz w:val="20"/>
          <w:szCs w:val="20"/>
        </w:rPr>
        <w:t>cial ties,</w:t>
      </w:r>
      <w:r>
        <w:rPr>
          <w:rFonts w:ascii="Arial" w:hAnsi="Arial" w:cs="Arial"/>
          <w:spacing w:val="-4"/>
          <w:sz w:val="20"/>
          <w:szCs w:val="20"/>
        </w:rPr>
        <w:t xml:space="preserve"> </w:t>
      </w:r>
      <w:r>
        <w:rPr>
          <w:rFonts w:ascii="Arial" w:hAnsi="Arial" w:cs="Arial"/>
          <w:sz w:val="20"/>
          <w:szCs w:val="20"/>
        </w:rPr>
        <w:t>there</w:t>
      </w:r>
      <w:r>
        <w:rPr>
          <w:rFonts w:ascii="Arial" w:hAnsi="Arial" w:cs="Arial"/>
          <w:spacing w:val="-3"/>
          <w:sz w:val="20"/>
          <w:szCs w:val="20"/>
        </w:rPr>
        <w:t xml:space="preserve"> </w:t>
      </w:r>
      <w:r>
        <w:rPr>
          <w:rFonts w:ascii="Arial" w:hAnsi="Arial" w:cs="Arial"/>
          <w:sz w:val="20"/>
          <w:szCs w:val="20"/>
        </w:rPr>
        <w:t>is</w:t>
      </w:r>
      <w:r>
        <w:rPr>
          <w:rFonts w:ascii="Arial" w:hAnsi="Arial" w:cs="Arial"/>
          <w:spacing w:val="-1"/>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pacing w:val="-5"/>
          <w:sz w:val="20"/>
          <w:szCs w:val="20"/>
        </w:rPr>
        <w:t>w</w:t>
      </w:r>
      <w:r>
        <w:rPr>
          <w:rFonts w:ascii="Arial" w:hAnsi="Arial" w:cs="Arial"/>
          <w:sz w:val="20"/>
          <w:szCs w:val="20"/>
        </w:rPr>
        <w:t>ealth</w:t>
      </w:r>
      <w:r>
        <w:rPr>
          <w:rFonts w:ascii="Arial" w:hAnsi="Arial" w:cs="Arial"/>
          <w:spacing w:val="5"/>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information</w:t>
      </w:r>
      <w:r>
        <w:rPr>
          <w:rFonts w:ascii="Arial" w:hAnsi="Arial" w:cs="Arial"/>
          <w:spacing w:val="32"/>
          <w:sz w:val="20"/>
          <w:szCs w:val="20"/>
        </w:rPr>
        <w:t xml:space="preserve"> </w:t>
      </w:r>
      <w:r>
        <w:rPr>
          <w:rFonts w:ascii="Arial" w:hAnsi="Arial" w:cs="Arial"/>
          <w:sz w:val="20"/>
          <w:szCs w:val="20"/>
        </w:rPr>
        <w:t>to</w:t>
      </w:r>
      <w:r>
        <w:rPr>
          <w:rFonts w:ascii="Arial" w:hAnsi="Arial" w:cs="Arial"/>
          <w:spacing w:val="19"/>
          <w:sz w:val="20"/>
          <w:szCs w:val="20"/>
        </w:rPr>
        <w:t xml:space="preserve"> </w:t>
      </w:r>
      <w:r>
        <w:rPr>
          <w:rFonts w:ascii="Arial" w:hAnsi="Arial" w:cs="Arial"/>
          <w:w w:val="94"/>
          <w:sz w:val="20"/>
          <w:szCs w:val="20"/>
        </w:rPr>
        <w:t>connect</w:t>
      </w:r>
      <w:r>
        <w:rPr>
          <w:rFonts w:ascii="Arial" w:hAnsi="Arial" w:cs="Arial"/>
          <w:spacing w:val="14"/>
          <w:w w:val="94"/>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pacing w:val="5"/>
          <w:w w:val="91"/>
          <w:sz w:val="20"/>
          <w:szCs w:val="20"/>
        </w:rPr>
        <w:t>p</w:t>
      </w:r>
      <w:r>
        <w:rPr>
          <w:rFonts w:ascii="Arial" w:hAnsi="Arial" w:cs="Arial"/>
          <w:w w:val="91"/>
          <w:sz w:val="20"/>
          <w:szCs w:val="20"/>
        </w:rPr>
        <w:t>erson</w:t>
      </w:r>
      <w:r>
        <w:rPr>
          <w:rFonts w:ascii="Arial" w:hAnsi="Arial" w:cs="Arial"/>
          <w:spacing w:val="20"/>
          <w:w w:val="91"/>
          <w:sz w:val="20"/>
          <w:szCs w:val="20"/>
        </w:rPr>
        <w:t xml:space="preserve"> </w:t>
      </w:r>
      <w:r>
        <w:rPr>
          <w:rFonts w:ascii="Arial" w:hAnsi="Arial" w:cs="Arial"/>
          <w:sz w:val="20"/>
          <w:szCs w:val="20"/>
        </w:rPr>
        <w:t>to</w:t>
      </w:r>
      <w:r>
        <w:rPr>
          <w:rFonts w:ascii="Arial" w:hAnsi="Arial" w:cs="Arial"/>
          <w:spacing w:val="19"/>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cause.</w:t>
      </w:r>
    </w:p>
    <w:p w14:paraId="6AC22B87"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While</w:t>
      </w:r>
      <w:r>
        <w:rPr>
          <w:rFonts w:ascii="Arial" w:hAnsi="Arial" w:cs="Arial"/>
          <w:spacing w:val="7"/>
          <w:sz w:val="20"/>
          <w:szCs w:val="20"/>
        </w:rPr>
        <w:t xml:space="preserve"> </w:t>
      </w:r>
      <w:r>
        <w:rPr>
          <w:rFonts w:ascii="Arial" w:hAnsi="Arial" w:cs="Arial"/>
          <w:spacing w:val="-5"/>
          <w:w w:val="91"/>
          <w:sz w:val="20"/>
          <w:szCs w:val="20"/>
        </w:rPr>
        <w:t>w</w:t>
      </w:r>
      <w:r>
        <w:rPr>
          <w:rFonts w:ascii="Arial" w:hAnsi="Arial" w:cs="Arial"/>
          <w:w w:val="91"/>
          <w:sz w:val="20"/>
          <w:szCs w:val="20"/>
        </w:rPr>
        <w:t>e a</w:t>
      </w:r>
      <w:r>
        <w:rPr>
          <w:rFonts w:ascii="Arial" w:hAnsi="Arial" w:cs="Arial"/>
          <w:spacing w:val="-5"/>
          <w:w w:val="91"/>
          <w:sz w:val="20"/>
          <w:szCs w:val="20"/>
        </w:rPr>
        <w:t>c</w:t>
      </w:r>
      <w:r>
        <w:rPr>
          <w:rFonts w:ascii="Arial" w:hAnsi="Arial" w:cs="Arial"/>
          <w:w w:val="91"/>
          <w:sz w:val="20"/>
          <w:szCs w:val="20"/>
        </w:rPr>
        <w:t>kn</w:t>
      </w:r>
      <w:r>
        <w:rPr>
          <w:rFonts w:ascii="Arial" w:hAnsi="Arial" w:cs="Arial"/>
          <w:spacing w:val="-5"/>
          <w:w w:val="91"/>
          <w:sz w:val="20"/>
          <w:szCs w:val="20"/>
        </w:rPr>
        <w:t>o</w:t>
      </w:r>
      <w:r>
        <w:rPr>
          <w:rFonts w:ascii="Arial" w:hAnsi="Arial" w:cs="Arial"/>
          <w:w w:val="91"/>
          <w:sz w:val="20"/>
          <w:szCs w:val="20"/>
        </w:rPr>
        <w:t>wledge</w:t>
      </w:r>
      <w:r>
        <w:rPr>
          <w:rFonts w:ascii="Arial" w:hAnsi="Arial" w:cs="Arial"/>
          <w:spacing w:val="22"/>
          <w:w w:val="91"/>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spacing w:val="5"/>
          <w:w w:val="94"/>
          <w:sz w:val="20"/>
          <w:szCs w:val="20"/>
        </w:rPr>
        <w:t>b</w:t>
      </w:r>
      <w:r>
        <w:rPr>
          <w:rFonts w:ascii="Arial" w:hAnsi="Arial" w:cs="Arial"/>
          <w:w w:val="94"/>
          <w:sz w:val="20"/>
          <w:szCs w:val="20"/>
        </w:rPr>
        <w:t>enefits</w:t>
      </w:r>
      <w:r>
        <w:rPr>
          <w:rFonts w:ascii="Arial" w:hAnsi="Arial" w:cs="Arial"/>
          <w:spacing w:val="4"/>
          <w:w w:val="94"/>
          <w:sz w:val="20"/>
          <w:szCs w:val="20"/>
        </w:rPr>
        <w:t xml:space="preserve"> </w:t>
      </w:r>
      <w:r>
        <w:rPr>
          <w:rFonts w:ascii="Arial" w:hAnsi="Arial" w:cs="Arial"/>
          <w:sz w:val="20"/>
          <w:szCs w:val="20"/>
        </w:rPr>
        <w:t>of</w:t>
      </w:r>
      <w:r>
        <w:rPr>
          <w:rFonts w:ascii="Arial" w:hAnsi="Arial" w:cs="Arial"/>
          <w:spacing w:val="-10"/>
          <w:sz w:val="20"/>
          <w:szCs w:val="20"/>
        </w:rPr>
        <w:t xml:space="preserve"> </w:t>
      </w:r>
      <w:r>
        <w:rPr>
          <w:rFonts w:ascii="Arial" w:hAnsi="Arial" w:cs="Arial"/>
          <w:w w:val="91"/>
          <w:sz w:val="20"/>
          <w:szCs w:val="20"/>
        </w:rPr>
        <w:t>su</w:t>
      </w:r>
      <w:r>
        <w:rPr>
          <w:rFonts w:ascii="Arial" w:hAnsi="Arial" w:cs="Arial"/>
          <w:spacing w:val="-5"/>
          <w:w w:val="91"/>
          <w:sz w:val="20"/>
          <w:szCs w:val="20"/>
        </w:rPr>
        <w:t>c</w:t>
      </w:r>
      <w:r>
        <w:rPr>
          <w:rFonts w:ascii="Arial" w:hAnsi="Arial" w:cs="Arial"/>
          <w:w w:val="91"/>
          <w:sz w:val="20"/>
          <w:szCs w:val="20"/>
        </w:rPr>
        <w:t>h</w:t>
      </w:r>
      <w:r>
        <w:rPr>
          <w:rFonts w:ascii="Arial" w:hAnsi="Arial" w:cs="Arial"/>
          <w:spacing w:val="3"/>
          <w:w w:val="91"/>
          <w:sz w:val="20"/>
          <w:szCs w:val="20"/>
        </w:rPr>
        <w:t xml:space="preserve"> </w:t>
      </w:r>
      <w:r>
        <w:rPr>
          <w:rFonts w:ascii="Arial" w:hAnsi="Arial" w:cs="Arial"/>
          <w:w w:val="95"/>
          <w:sz w:val="20"/>
          <w:szCs w:val="20"/>
        </w:rPr>
        <w:t>te</w:t>
      </w:r>
      <w:r>
        <w:rPr>
          <w:rFonts w:ascii="Arial" w:hAnsi="Arial" w:cs="Arial"/>
          <w:spacing w:val="-5"/>
          <w:w w:val="95"/>
          <w:sz w:val="20"/>
          <w:szCs w:val="20"/>
        </w:rPr>
        <w:t>c</w:t>
      </w:r>
      <w:r>
        <w:rPr>
          <w:rFonts w:ascii="Arial" w:hAnsi="Arial" w:cs="Arial"/>
          <w:w w:val="95"/>
          <w:sz w:val="20"/>
          <w:szCs w:val="20"/>
        </w:rPr>
        <w:t>hnolo</w:t>
      </w:r>
      <w:r>
        <w:rPr>
          <w:rFonts w:ascii="Arial" w:hAnsi="Arial" w:cs="Arial"/>
          <w:spacing w:val="1"/>
          <w:w w:val="95"/>
          <w:sz w:val="20"/>
          <w:szCs w:val="20"/>
        </w:rPr>
        <w:t>g</w:t>
      </w:r>
      <w:r>
        <w:rPr>
          <w:rFonts w:ascii="Arial" w:hAnsi="Arial" w:cs="Arial"/>
          <w:w w:val="124"/>
          <w:sz w:val="20"/>
          <w:szCs w:val="20"/>
        </w:rPr>
        <w:t>i</w:t>
      </w:r>
      <w:r>
        <w:rPr>
          <w:rFonts w:ascii="Arial" w:hAnsi="Arial" w:cs="Arial"/>
          <w:w w:val="95"/>
          <w:sz w:val="20"/>
          <w:szCs w:val="20"/>
        </w:rPr>
        <w:t>cal</w:t>
      </w:r>
      <w:r>
        <w:rPr>
          <w:rFonts w:ascii="Arial" w:hAnsi="Arial" w:cs="Arial"/>
          <w:spacing w:val="-3"/>
          <w:sz w:val="20"/>
          <w:szCs w:val="20"/>
        </w:rPr>
        <w:t xml:space="preserve"> </w:t>
      </w:r>
      <w:r>
        <w:rPr>
          <w:rFonts w:ascii="Arial" w:hAnsi="Arial" w:cs="Arial"/>
          <w:w w:val="90"/>
          <w:sz w:val="20"/>
          <w:szCs w:val="20"/>
        </w:rPr>
        <w:t>ad</w:t>
      </w:r>
      <w:r>
        <w:rPr>
          <w:rFonts w:ascii="Arial" w:hAnsi="Arial" w:cs="Arial"/>
          <w:spacing w:val="-10"/>
          <w:w w:val="90"/>
          <w:sz w:val="20"/>
          <w:szCs w:val="20"/>
        </w:rPr>
        <w:t>v</w:t>
      </w:r>
      <w:r>
        <w:rPr>
          <w:rFonts w:ascii="Arial" w:hAnsi="Arial" w:cs="Arial"/>
          <w:w w:val="90"/>
          <w:sz w:val="20"/>
          <w:szCs w:val="20"/>
        </w:rPr>
        <w:t>ances</w:t>
      </w:r>
      <w:r>
        <w:rPr>
          <w:rFonts w:ascii="Arial" w:hAnsi="Arial" w:cs="Arial"/>
          <w:spacing w:val="8"/>
          <w:w w:val="90"/>
          <w:sz w:val="20"/>
          <w:szCs w:val="20"/>
        </w:rPr>
        <w:t xml:space="preserve"> </w:t>
      </w:r>
      <w:r>
        <w:rPr>
          <w:rFonts w:ascii="Arial" w:hAnsi="Arial" w:cs="Arial"/>
          <w:w w:val="114"/>
          <w:sz w:val="20"/>
          <w:szCs w:val="20"/>
        </w:rPr>
        <w:t>li</w:t>
      </w:r>
      <w:r>
        <w:rPr>
          <w:rFonts w:ascii="Arial" w:hAnsi="Arial" w:cs="Arial"/>
          <w:spacing w:val="-5"/>
          <w:w w:val="114"/>
          <w:sz w:val="20"/>
          <w:szCs w:val="20"/>
        </w:rPr>
        <w:t>k</w:t>
      </w:r>
      <w:r>
        <w:rPr>
          <w:rFonts w:ascii="Arial" w:hAnsi="Arial" w:cs="Arial"/>
          <w:w w:val="79"/>
          <w:sz w:val="20"/>
          <w:szCs w:val="20"/>
        </w:rPr>
        <w:t>e</w:t>
      </w:r>
      <w:r>
        <w:rPr>
          <w:rFonts w:ascii="Arial" w:hAnsi="Arial" w:cs="Arial"/>
          <w:spacing w:val="-3"/>
          <w:sz w:val="20"/>
          <w:szCs w:val="20"/>
        </w:rPr>
        <w:t xml:space="preserve"> </w:t>
      </w:r>
      <w:r>
        <w:rPr>
          <w:rFonts w:ascii="Arial" w:hAnsi="Arial" w:cs="Arial"/>
          <w:sz w:val="20"/>
          <w:szCs w:val="20"/>
        </w:rPr>
        <w:t xml:space="preserve">OSNs, </w:t>
      </w:r>
      <w:r>
        <w:rPr>
          <w:rFonts w:ascii="Arial" w:hAnsi="Arial" w:cs="Arial"/>
          <w:spacing w:val="-5"/>
          <w:w w:val="90"/>
          <w:sz w:val="20"/>
          <w:szCs w:val="20"/>
        </w:rPr>
        <w:t>w</w:t>
      </w:r>
      <w:r>
        <w:rPr>
          <w:rFonts w:ascii="Arial" w:hAnsi="Arial" w:cs="Arial"/>
          <w:w w:val="90"/>
          <w:sz w:val="20"/>
          <w:szCs w:val="20"/>
        </w:rPr>
        <w:t>e</w:t>
      </w:r>
      <w:r>
        <w:rPr>
          <w:rFonts w:ascii="Arial" w:hAnsi="Arial" w:cs="Arial"/>
          <w:spacing w:val="10"/>
          <w:w w:val="90"/>
          <w:sz w:val="20"/>
          <w:szCs w:val="20"/>
        </w:rPr>
        <w:t xml:space="preserve"> </w:t>
      </w:r>
      <w:r>
        <w:rPr>
          <w:rFonts w:ascii="Arial" w:hAnsi="Arial" w:cs="Arial"/>
          <w:w w:val="90"/>
          <w:sz w:val="20"/>
          <w:szCs w:val="20"/>
        </w:rPr>
        <w:t>also</w:t>
      </w:r>
      <w:r>
        <w:rPr>
          <w:rFonts w:ascii="Arial" w:hAnsi="Arial" w:cs="Arial"/>
          <w:spacing w:val="10"/>
          <w:w w:val="90"/>
          <w:sz w:val="20"/>
          <w:szCs w:val="20"/>
        </w:rPr>
        <w:t xml:space="preserve"> </w:t>
      </w:r>
      <w:r>
        <w:rPr>
          <w:rFonts w:ascii="Arial" w:hAnsi="Arial" w:cs="Arial"/>
          <w:spacing w:val="6"/>
          <w:w w:val="99"/>
          <w:sz w:val="20"/>
          <w:szCs w:val="20"/>
        </w:rPr>
        <w:t>p</w:t>
      </w:r>
      <w:r>
        <w:rPr>
          <w:rFonts w:ascii="Arial" w:hAnsi="Arial" w:cs="Arial"/>
          <w:w w:val="99"/>
          <w:sz w:val="20"/>
          <w:szCs w:val="20"/>
        </w:rPr>
        <w:t>oi</w:t>
      </w:r>
      <w:r>
        <w:rPr>
          <w:rFonts w:ascii="Arial" w:hAnsi="Arial" w:cs="Arial"/>
          <w:spacing w:val="-5"/>
          <w:w w:val="99"/>
          <w:sz w:val="20"/>
          <w:szCs w:val="20"/>
        </w:rPr>
        <w:t>n</w:t>
      </w:r>
      <w:r>
        <w:rPr>
          <w:rFonts w:ascii="Arial" w:hAnsi="Arial" w:cs="Arial"/>
          <w:w w:val="139"/>
          <w:sz w:val="20"/>
          <w:szCs w:val="20"/>
        </w:rPr>
        <w:t>t</w:t>
      </w:r>
      <w:r>
        <w:rPr>
          <w:rFonts w:ascii="Arial" w:hAnsi="Arial" w:cs="Arial"/>
          <w:spacing w:val="4"/>
          <w:sz w:val="20"/>
          <w:szCs w:val="20"/>
        </w:rPr>
        <w:t xml:space="preserve"> </w:t>
      </w:r>
      <w:r>
        <w:rPr>
          <w:rFonts w:ascii="Arial" w:hAnsi="Arial" w:cs="Arial"/>
          <w:sz w:val="20"/>
          <w:szCs w:val="20"/>
        </w:rPr>
        <w:t>out</w:t>
      </w:r>
      <w:r>
        <w:rPr>
          <w:rFonts w:ascii="Arial" w:hAnsi="Arial" w:cs="Arial"/>
          <w:spacing w:val="12"/>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w w:val="90"/>
          <w:sz w:val="20"/>
          <w:szCs w:val="20"/>
        </w:rPr>
        <w:t>costs</w:t>
      </w:r>
      <w:r>
        <w:rPr>
          <w:rFonts w:ascii="Arial" w:hAnsi="Arial" w:cs="Arial"/>
          <w:spacing w:val="10"/>
          <w:w w:val="90"/>
          <w:sz w:val="20"/>
          <w:szCs w:val="20"/>
        </w:rPr>
        <w:t xml:space="preserve"> </w:t>
      </w:r>
      <w:r>
        <w:rPr>
          <w:rFonts w:ascii="Arial" w:hAnsi="Arial" w:cs="Arial"/>
          <w:sz w:val="20"/>
          <w:szCs w:val="20"/>
        </w:rPr>
        <w:t>to</w:t>
      </w:r>
      <w:r>
        <w:rPr>
          <w:rFonts w:ascii="Arial" w:hAnsi="Arial" w:cs="Arial"/>
          <w:spacing w:val="12"/>
          <w:sz w:val="20"/>
          <w:szCs w:val="20"/>
        </w:rPr>
        <w:t xml:space="preserve"> </w:t>
      </w:r>
      <w:r>
        <w:rPr>
          <w:rFonts w:ascii="Arial" w:hAnsi="Arial" w:cs="Arial"/>
          <w:spacing w:val="5"/>
          <w:w w:val="93"/>
          <w:sz w:val="20"/>
          <w:szCs w:val="20"/>
        </w:rPr>
        <w:t>p</w:t>
      </w:r>
      <w:r>
        <w:rPr>
          <w:rFonts w:ascii="Arial" w:hAnsi="Arial" w:cs="Arial"/>
          <w:w w:val="93"/>
          <w:sz w:val="20"/>
          <w:szCs w:val="20"/>
        </w:rPr>
        <w:t>ersonal</w:t>
      </w:r>
      <w:r>
        <w:rPr>
          <w:rFonts w:ascii="Arial" w:hAnsi="Arial" w:cs="Arial"/>
          <w:spacing w:val="11"/>
          <w:w w:val="93"/>
          <w:sz w:val="20"/>
          <w:szCs w:val="20"/>
        </w:rPr>
        <w:t xml:space="preserve"> </w:t>
      </w:r>
      <w:r>
        <w:rPr>
          <w:rFonts w:ascii="Arial" w:hAnsi="Arial" w:cs="Arial"/>
          <w:sz w:val="20"/>
          <w:szCs w:val="20"/>
        </w:rPr>
        <w:t>pri</w:t>
      </w:r>
      <w:r>
        <w:rPr>
          <w:rFonts w:ascii="Arial" w:hAnsi="Arial" w:cs="Arial"/>
          <w:spacing w:val="-11"/>
          <w:sz w:val="20"/>
          <w:szCs w:val="20"/>
        </w:rPr>
        <w:t>v</w:t>
      </w:r>
      <w:r>
        <w:rPr>
          <w:rFonts w:ascii="Arial" w:hAnsi="Arial" w:cs="Arial"/>
          <w:sz w:val="20"/>
          <w:szCs w:val="20"/>
        </w:rPr>
        <w:t>acy</w:t>
      </w:r>
      <w:r>
        <w:rPr>
          <w:rFonts w:ascii="Arial" w:hAnsi="Arial" w:cs="Arial"/>
          <w:spacing w:val="11"/>
          <w:sz w:val="20"/>
          <w:szCs w:val="20"/>
        </w:rPr>
        <w:t xml:space="preserve"> </w:t>
      </w:r>
      <w:r>
        <w:rPr>
          <w:rFonts w:ascii="Arial" w:hAnsi="Arial" w:cs="Arial"/>
          <w:sz w:val="20"/>
          <w:szCs w:val="20"/>
        </w:rPr>
        <w:t>and</w:t>
      </w:r>
      <w:r>
        <w:rPr>
          <w:rFonts w:ascii="Arial" w:hAnsi="Arial" w:cs="Arial"/>
          <w:spacing w:val="-9"/>
          <w:sz w:val="20"/>
          <w:szCs w:val="20"/>
        </w:rPr>
        <w:t xml:space="preserve"> </w:t>
      </w:r>
      <w:r>
        <w:rPr>
          <w:rFonts w:ascii="Arial" w:hAnsi="Arial" w:cs="Arial"/>
          <w:w w:val="94"/>
          <w:sz w:val="20"/>
          <w:szCs w:val="20"/>
        </w:rPr>
        <w:t>ad</w:t>
      </w:r>
      <w:r>
        <w:rPr>
          <w:rFonts w:ascii="Arial" w:hAnsi="Arial" w:cs="Arial"/>
          <w:spacing w:val="-5"/>
          <w:w w:val="94"/>
          <w:sz w:val="20"/>
          <w:szCs w:val="20"/>
        </w:rPr>
        <w:t>v</w:t>
      </w:r>
      <w:r>
        <w:rPr>
          <w:rFonts w:ascii="Arial" w:hAnsi="Arial" w:cs="Arial"/>
          <w:spacing w:val="6"/>
          <w:w w:val="94"/>
          <w:sz w:val="20"/>
          <w:szCs w:val="20"/>
        </w:rPr>
        <w:t>o</w:t>
      </w:r>
      <w:r>
        <w:rPr>
          <w:rFonts w:ascii="Arial" w:hAnsi="Arial" w:cs="Arial"/>
          <w:w w:val="94"/>
          <w:sz w:val="20"/>
          <w:szCs w:val="20"/>
        </w:rPr>
        <w:t>cate</w:t>
      </w:r>
      <w:r>
        <w:rPr>
          <w:rFonts w:ascii="Arial" w:hAnsi="Arial" w:cs="Arial"/>
          <w:spacing w:val="8"/>
          <w:w w:val="94"/>
          <w:sz w:val="20"/>
          <w:szCs w:val="20"/>
        </w:rPr>
        <w:t xml:space="preserve"> </w:t>
      </w:r>
      <w:r>
        <w:rPr>
          <w:rFonts w:ascii="Arial" w:hAnsi="Arial" w:cs="Arial"/>
          <w:sz w:val="20"/>
          <w:szCs w:val="20"/>
        </w:rPr>
        <w:t>for</w:t>
      </w:r>
      <w:r>
        <w:rPr>
          <w:rFonts w:ascii="Arial" w:hAnsi="Arial" w:cs="Arial"/>
          <w:spacing w:val="9"/>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w w:val="89"/>
          <w:sz w:val="20"/>
          <w:szCs w:val="20"/>
        </w:rPr>
        <w:t>need</w:t>
      </w:r>
      <w:r>
        <w:rPr>
          <w:rFonts w:ascii="Arial" w:hAnsi="Arial" w:cs="Arial"/>
          <w:spacing w:val="10"/>
          <w:w w:val="89"/>
          <w:sz w:val="20"/>
          <w:szCs w:val="20"/>
        </w:rPr>
        <w:t xml:space="preserve"> </w:t>
      </w:r>
      <w:r>
        <w:rPr>
          <w:rFonts w:ascii="Arial" w:hAnsi="Arial" w:cs="Arial"/>
          <w:sz w:val="20"/>
          <w:szCs w:val="20"/>
        </w:rPr>
        <w:t>to</w:t>
      </w:r>
      <w:r>
        <w:rPr>
          <w:rFonts w:ascii="Arial" w:hAnsi="Arial" w:cs="Arial"/>
          <w:spacing w:val="12"/>
          <w:sz w:val="20"/>
          <w:szCs w:val="20"/>
        </w:rPr>
        <w:t xml:space="preserve"> </w:t>
      </w:r>
      <w:r>
        <w:rPr>
          <w:rFonts w:ascii="Arial" w:hAnsi="Arial" w:cs="Arial"/>
          <w:sz w:val="20"/>
          <w:szCs w:val="20"/>
        </w:rPr>
        <w:t xml:space="preserve">de- </w:t>
      </w:r>
      <w:proofErr w:type="spellStart"/>
      <w:r>
        <w:rPr>
          <w:rFonts w:ascii="Arial" w:hAnsi="Arial" w:cs="Arial"/>
          <w:spacing w:val="-5"/>
          <w:sz w:val="20"/>
          <w:szCs w:val="20"/>
        </w:rPr>
        <w:t>v</w:t>
      </w:r>
      <w:r>
        <w:rPr>
          <w:rFonts w:ascii="Arial" w:hAnsi="Arial" w:cs="Arial"/>
          <w:sz w:val="20"/>
          <w:szCs w:val="20"/>
        </w:rPr>
        <w:t>elop</w:t>
      </w:r>
      <w:proofErr w:type="spellEnd"/>
      <w:r>
        <w:rPr>
          <w:rFonts w:ascii="Arial" w:hAnsi="Arial" w:cs="Arial"/>
          <w:spacing w:val="-13"/>
          <w:sz w:val="20"/>
          <w:szCs w:val="20"/>
        </w:rPr>
        <w:t xml:space="preserve"> </w:t>
      </w:r>
      <w:r>
        <w:rPr>
          <w:rFonts w:ascii="Arial" w:hAnsi="Arial" w:cs="Arial"/>
          <w:w w:val="94"/>
          <w:sz w:val="20"/>
          <w:szCs w:val="20"/>
        </w:rPr>
        <w:t>pri</w:t>
      </w:r>
      <w:r>
        <w:rPr>
          <w:rFonts w:ascii="Arial" w:hAnsi="Arial" w:cs="Arial"/>
          <w:spacing w:val="-9"/>
          <w:w w:val="94"/>
          <w:sz w:val="20"/>
          <w:szCs w:val="20"/>
        </w:rPr>
        <w:t>v</w:t>
      </w:r>
      <w:r>
        <w:rPr>
          <w:rFonts w:ascii="Arial" w:hAnsi="Arial" w:cs="Arial"/>
          <w:w w:val="94"/>
          <w:sz w:val="20"/>
          <w:szCs w:val="20"/>
        </w:rPr>
        <w:t xml:space="preserve">acy-enhancing </w:t>
      </w:r>
      <w:r>
        <w:rPr>
          <w:rFonts w:ascii="Arial" w:hAnsi="Arial" w:cs="Arial"/>
          <w:spacing w:val="5"/>
          <w:w w:val="94"/>
          <w:sz w:val="20"/>
          <w:szCs w:val="20"/>
        </w:rPr>
        <w:t xml:space="preserve"> </w:t>
      </w:r>
      <w:r>
        <w:rPr>
          <w:rFonts w:ascii="Arial" w:hAnsi="Arial" w:cs="Arial"/>
          <w:w w:val="94"/>
          <w:sz w:val="20"/>
          <w:szCs w:val="20"/>
        </w:rPr>
        <w:t>te</w:t>
      </w:r>
      <w:r>
        <w:rPr>
          <w:rFonts w:ascii="Arial" w:hAnsi="Arial" w:cs="Arial"/>
          <w:spacing w:val="-5"/>
          <w:w w:val="94"/>
          <w:sz w:val="20"/>
          <w:szCs w:val="20"/>
        </w:rPr>
        <w:t>c</w:t>
      </w:r>
      <w:r>
        <w:rPr>
          <w:rFonts w:ascii="Arial" w:hAnsi="Arial" w:cs="Arial"/>
          <w:w w:val="94"/>
          <w:sz w:val="20"/>
          <w:szCs w:val="20"/>
        </w:rPr>
        <w:t>hnologies</w:t>
      </w:r>
      <w:r>
        <w:rPr>
          <w:rFonts w:ascii="Arial" w:hAnsi="Arial" w:cs="Arial"/>
          <w:spacing w:val="6"/>
          <w:w w:val="94"/>
          <w:sz w:val="20"/>
          <w:szCs w:val="20"/>
        </w:rPr>
        <w:t xml:space="preserve"> </w:t>
      </w:r>
      <w:r>
        <w:rPr>
          <w:rFonts w:ascii="Arial" w:hAnsi="Arial" w:cs="Arial"/>
          <w:sz w:val="20"/>
          <w:szCs w:val="20"/>
        </w:rPr>
        <w:t>(PETs)</w:t>
      </w:r>
      <w:r>
        <w:rPr>
          <w:rFonts w:ascii="Arial" w:hAnsi="Arial" w:cs="Arial"/>
          <w:spacing w:val="33"/>
          <w:sz w:val="20"/>
          <w:szCs w:val="20"/>
        </w:rPr>
        <w:t xml:space="preserve"> </w:t>
      </w:r>
      <w:r>
        <w:rPr>
          <w:rFonts w:ascii="Arial" w:hAnsi="Arial" w:cs="Arial"/>
          <w:sz w:val="20"/>
          <w:szCs w:val="20"/>
        </w:rPr>
        <w:t>that</w:t>
      </w:r>
      <w:r>
        <w:rPr>
          <w:rFonts w:ascii="Arial" w:hAnsi="Arial" w:cs="Arial"/>
          <w:spacing w:val="39"/>
          <w:sz w:val="20"/>
          <w:szCs w:val="20"/>
        </w:rPr>
        <w:t xml:space="preserve"> </w:t>
      </w:r>
      <w:r>
        <w:rPr>
          <w:rFonts w:ascii="Arial" w:hAnsi="Arial" w:cs="Arial"/>
          <w:sz w:val="20"/>
          <w:szCs w:val="20"/>
        </w:rPr>
        <w:t>can</w:t>
      </w:r>
      <w:r>
        <w:rPr>
          <w:rFonts w:ascii="Arial" w:hAnsi="Arial" w:cs="Arial"/>
          <w:spacing w:val="-18"/>
          <w:sz w:val="20"/>
          <w:szCs w:val="20"/>
        </w:rPr>
        <w:t xml:space="preserve"> </w:t>
      </w:r>
      <w:r>
        <w:rPr>
          <w:rFonts w:ascii="Arial" w:hAnsi="Arial" w:cs="Arial"/>
          <w:w w:val="95"/>
          <w:sz w:val="20"/>
          <w:szCs w:val="20"/>
        </w:rPr>
        <w:t>co-exist</w:t>
      </w:r>
      <w:r>
        <w:rPr>
          <w:rFonts w:ascii="Arial" w:hAnsi="Arial" w:cs="Arial"/>
          <w:spacing w:val="12"/>
          <w:w w:val="95"/>
          <w:sz w:val="20"/>
          <w:szCs w:val="20"/>
        </w:rPr>
        <w:t xml:space="preserve"> </w:t>
      </w:r>
      <w:r>
        <w:rPr>
          <w:rFonts w:ascii="Arial" w:hAnsi="Arial" w:cs="Arial"/>
          <w:sz w:val="20"/>
          <w:szCs w:val="20"/>
        </w:rPr>
        <w:t>with</w:t>
      </w:r>
      <w:r>
        <w:rPr>
          <w:rFonts w:ascii="Arial" w:hAnsi="Arial" w:cs="Arial"/>
          <w:spacing w:val="36"/>
          <w:sz w:val="20"/>
          <w:szCs w:val="20"/>
        </w:rPr>
        <w:t xml:space="preserve"> </w:t>
      </w:r>
      <w:r>
        <w:rPr>
          <w:rFonts w:ascii="Arial" w:hAnsi="Arial" w:cs="Arial"/>
          <w:w w:val="90"/>
          <w:sz w:val="20"/>
          <w:szCs w:val="20"/>
        </w:rPr>
        <w:t>these</w:t>
      </w:r>
      <w:r>
        <w:rPr>
          <w:rFonts w:ascii="Arial" w:hAnsi="Arial" w:cs="Arial"/>
          <w:spacing w:val="14"/>
          <w:w w:val="90"/>
          <w:sz w:val="20"/>
          <w:szCs w:val="20"/>
        </w:rPr>
        <w:t xml:space="preserve"> </w:t>
      </w:r>
      <w:r>
        <w:rPr>
          <w:rFonts w:ascii="Arial" w:hAnsi="Arial" w:cs="Arial"/>
          <w:sz w:val="20"/>
          <w:szCs w:val="20"/>
        </w:rPr>
        <w:t>te</w:t>
      </w:r>
      <w:r>
        <w:rPr>
          <w:rFonts w:ascii="Arial" w:hAnsi="Arial" w:cs="Arial"/>
          <w:spacing w:val="-5"/>
          <w:sz w:val="20"/>
          <w:szCs w:val="20"/>
        </w:rPr>
        <w:t>c</w:t>
      </w:r>
      <w:r>
        <w:rPr>
          <w:rFonts w:ascii="Arial" w:hAnsi="Arial" w:cs="Arial"/>
          <w:sz w:val="20"/>
          <w:szCs w:val="20"/>
        </w:rPr>
        <w:t xml:space="preserve">h- </w:t>
      </w:r>
      <w:proofErr w:type="spellStart"/>
      <w:r>
        <w:rPr>
          <w:rFonts w:ascii="Arial" w:hAnsi="Arial" w:cs="Arial"/>
          <w:w w:val="92"/>
          <w:sz w:val="20"/>
          <w:szCs w:val="20"/>
        </w:rPr>
        <w:t>nologies</w:t>
      </w:r>
      <w:proofErr w:type="spellEnd"/>
      <w:r>
        <w:rPr>
          <w:rFonts w:ascii="Arial" w:hAnsi="Arial" w:cs="Arial"/>
          <w:w w:val="92"/>
          <w:sz w:val="20"/>
          <w:szCs w:val="20"/>
        </w:rPr>
        <w:t>.</w:t>
      </w:r>
      <w:r>
        <w:rPr>
          <w:rFonts w:ascii="Arial" w:hAnsi="Arial" w:cs="Arial"/>
          <w:spacing w:val="35"/>
          <w:w w:val="92"/>
          <w:sz w:val="20"/>
          <w:szCs w:val="20"/>
        </w:rPr>
        <w:t xml:space="preserve"> </w:t>
      </w:r>
      <w:r>
        <w:rPr>
          <w:rFonts w:ascii="Arial" w:hAnsi="Arial" w:cs="Arial"/>
          <w:spacing w:val="-16"/>
          <w:sz w:val="20"/>
          <w:szCs w:val="20"/>
        </w:rPr>
        <w:t>F</w:t>
      </w:r>
      <w:r>
        <w:rPr>
          <w:rFonts w:ascii="Arial" w:hAnsi="Arial" w:cs="Arial"/>
          <w:sz w:val="20"/>
          <w:szCs w:val="20"/>
        </w:rPr>
        <w:t>or</w:t>
      </w:r>
      <w:r>
        <w:rPr>
          <w:rFonts w:ascii="Arial" w:hAnsi="Arial" w:cs="Arial"/>
          <w:spacing w:val="6"/>
          <w:sz w:val="20"/>
          <w:szCs w:val="20"/>
        </w:rPr>
        <w:t xml:space="preserve"> </w:t>
      </w:r>
      <w:r>
        <w:rPr>
          <w:rFonts w:ascii="Arial" w:hAnsi="Arial" w:cs="Arial"/>
          <w:w w:val="95"/>
          <w:sz w:val="20"/>
          <w:szCs w:val="20"/>
        </w:rPr>
        <w:t>example,</w:t>
      </w:r>
      <w:r>
        <w:rPr>
          <w:rFonts w:ascii="Arial" w:hAnsi="Arial" w:cs="Arial"/>
          <w:spacing w:val="-2"/>
          <w:w w:val="95"/>
          <w:sz w:val="20"/>
          <w:szCs w:val="20"/>
        </w:rPr>
        <w:t xml:space="preserve"> </w:t>
      </w:r>
      <w:r>
        <w:rPr>
          <w:rFonts w:ascii="Arial" w:hAnsi="Arial" w:cs="Arial"/>
          <w:w w:val="95"/>
          <w:sz w:val="20"/>
          <w:szCs w:val="20"/>
        </w:rPr>
        <w:t>dece</w:t>
      </w:r>
      <w:r>
        <w:rPr>
          <w:rFonts w:ascii="Arial" w:hAnsi="Arial" w:cs="Arial"/>
          <w:spacing w:val="-5"/>
          <w:w w:val="95"/>
          <w:sz w:val="20"/>
          <w:szCs w:val="20"/>
        </w:rPr>
        <w:t>n</w:t>
      </w:r>
      <w:r>
        <w:rPr>
          <w:rFonts w:ascii="Arial" w:hAnsi="Arial" w:cs="Arial"/>
          <w:w w:val="95"/>
          <w:sz w:val="20"/>
          <w:szCs w:val="20"/>
        </w:rPr>
        <w:t>tralized</w:t>
      </w:r>
      <w:r>
        <w:rPr>
          <w:rFonts w:ascii="Arial" w:hAnsi="Arial" w:cs="Arial"/>
          <w:spacing w:val="10"/>
          <w:w w:val="95"/>
          <w:sz w:val="20"/>
          <w:szCs w:val="20"/>
        </w:rPr>
        <w:t xml:space="preserve"> </w:t>
      </w:r>
      <w:r>
        <w:rPr>
          <w:rFonts w:ascii="Arial" w:hAnsi="Arial" w:cs="Arial"/>
          <w:w w:val="95"/>
          <w:sz w:val="20"/>
          <w:szCs w:val="20"/>
        </w:rPr>
        <w:t>solutions</w:t>
      </w:r>
      <w:r>
        <w:rPr>
          <w:rFonts w:ascii="Arial" w:hAnsi="Arial" w:cs="Arial"/>
          <w:spacing w:val="12"/>
          <w:w w:val="95"/>
          <w:sz w:val="20"/>
          <w:szCs w:val="20"/>
        </w:rPr>
        <w:t xml:space="preserve"> </w:t>
      </w:r>
      <w:r>
        <w:rPr>
          <w:rFonts w:ascii="Arial" w:hAnsi="Arial" w:cs="Arial"/>
          <w:sz w:val="20"/>
          <w:szCs w:val="20"/>
        </w:rPr>
        <w:t>try</w:t>
      </w:r>
      <w:r>
        <w:rPr>
          <w:rFonts w:ascii="Arial" w:hAnsi="Arial" w:cs="Arial"/>
          <w:spacing w:val="38"/>
          <w:sz w:val="20"/>
          <w:szCs w:val="20"/>
        </w:rPr>
        <w:t xml:space="preserve"> </w:t>
      </w:r>
      <w:r>
        <w:rPr>
          <w:rFonts w:ascii="Arial" w:hAnsi="Arial" w:cs="Arial"/>
          <w:sz w:val="20"/>
          <w:szCs w:val="20"/>
        </w:rPr>
        <w:t>to</w:t>
      </w:r>
      <w:r>
        <w:rPr>
          <w:rFonts w:ascii="Arial" w:hAnsi="Arial" w:cs="Arial"/>
          <w:spacing w:val="8"/>
          <w:sz w:val="20"/>
          <w:szCs w:val="20"/>
        </w:rPr>
        <w:t xml:space="preserve"> </w:t>
      </w:r>
      <w:r>
        <w:rPr>
          <w:rFonts w:ascii="Arial" w:hAnsi="Arial" w:cs="Arial"/>
          <w:w w:val="91"/>
          <w:sz w:val="20"/>
          <w:szCs w:val="20"/>
        </w:rPr>
        <w:t>a</w:t>
      </w:r>
      <w:r>
        <w:rPr>
          <w:rFonts w:ascii="Arial" w:hAnsi="Arial" w:cs="Arial"/>
          <w:spacing w:val="-5"/>
          <w:w w:val="91"/>
          <w:sz w:val="20"/>
          <w:szCs w:val="20"/>
        </w:rPr>
        <w:t>c</w:t>
      </w:r>
      <w:r>
        <w:rPr>
          <w:rFonts w:ascii="Arial" w:hAnsi="Arial" w:cs="Arial"/>
          <w:w w:val="91"/>
          <w:sz w:val="20"/>
          <w:szCs w:val="20"/>
        </w:rPr>
        <w:t>hie</w:t>
      </w:r>
      <w:r>
        <w:rPr>
          <w:rFonts w:ascii="Arial" w:hAnsi="Arial" w:cs="Arial"/>
          <w:spacing w:val="-5"/>
          <w:w w:val="91"/>
          <w:sz w:val="20"/>
          <w:szCs w:val="20"/>
        </w:rPr>
        <w:t>v</w:t>
      </w:r>
      <w:r>
        <w:rPr>
          <w:rFonts w:ascii="Arial" w:hAnsi="Arial" w:cs="Arial"/>
          <w:w w:val="91"/>
          <w:sz w:val="20"/>
          <w:szCs w:val="20"/>
        </w:rPr>
        <w:t>e</w:t>
      </w:r>
      <w:r>
        <w:rPr>
          <w:rFonts w:ascii="Arial" w:hAnsi="Arial" w:cs="Arial"/>
          <w:spacing w:val="6"/>
          <w:w w:val="91"/>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z w:val="20"/>
          <w:szCs w:val="20"/>
        </w:rPr>
        <w:t>vider</w:t>
      </w:r>
      <w:r>
        <w:rPr>
          <w:rFonts w:ascii="Arial" w:hAnsi="Arial" w:cs="Arial"/>
          <w:spacing w:val="-3"/>
          <w:sz w:val="20"/>
          <w:szCs w:val="20"/>
        </w:rPr>
        <w:t xml:space="preserve"> </w:t>
      </w:r>
      <w:proofErr w:type="spellStart"/>
      <w:r>
        <w:rPr>
          <w:rFonts w:ascii="Arial" w:hAnsi="Arial" w:cs="Arial"/>
          <w:sz w:val="20"/>
          <w:szCs w:val="20"/>
        </w:rPr>
        <w:t>inde</w:t>
      </w:r>
      <w:r>
        <w:rPr>
          <w:rFonts w:ascii="Arial" w:hAnsi="Arial" w:cs="Arial"/>
          <w:spacing w:val="6"/>
          <w:sz w:val="20"/>
          <w:szCs w:val="20"/>
        </w:rPr>
        <w:t>p</w:t>
      </w:r>
      <w:r>
        <w:rPr>
          <w:rFonts w:ascii="Arial" w:hAnsi="Arial" w:cs="Arial"/>
          <w:sz w:val="20"/>
          <w:szCs w:val="20"/>
        </w:rPr>
        <w:t>end</w:t>
      </w:r>
      <w:proofErr w:type="spellEnd"/>
      <w:r>
        <w:rPr>
          <w:rFonts w:ascii="Arial" w:hAnsi="Arial" w:cs="Arial"/>
          <w:sz w:val="20"/>
          <w:szCs w:val="20"/>
        </w:rPr>
        <w:t xml:space="preserve">- </w:t>
      </w:r>
      <w:proofErr w:type="spellStart"/>
      <w:r>
        <w:rPr>
          <w:rFonts w:ascii="Arial" w:hAnsi="Arial" w:cs="Arial"/>
          <w:w w:val="86"/>
          <w:sz w:val="20"/>
          <w:szCs w:val="20"/>
        </w:rPr>
        <w:t>ence</w:t>
      </w:r>
      <w:proofErr w:type="spellEnd"/>
      <w:r>
        <w:rPr>
          <w:rFonts w:ascii="Arial" w:hAnsi="Arial" w:cs="Arial"/>
          <w:spacing w:val="1"/>
          <w:w w:val="86"/>
          <w:sz w:val="20"/>
          <w:szCs w:val="20"/>
        </w:rPr>
        <w:t xml:space="preserve"> </w:t>
      </w:r>
      <w:r>
        <w:rPr>
          <w:rFonts w:ascii="Arial" w:hAnsi="Arial" w:cs="Arial"/>
          <w:sz w:val="20"/>
          <w:szCs w:val="20"/>
        </w:rPr>
        <w:t>and,</w:t>
      </w:r>
      <w:r>
        <w:rPr>
          <w:rFonts w:ascii="Arial" w:hAnsi="Arial" w:cs="Arial"/>
          <w:spacing w:val="-19"/>
          <w:sz w:val="20"/>
          <w:szCs w:val="20"/>
        </w:rPr>
        <w:t xml:space="preserve"> </w:t>
      </w:r>
      <w:r>
        <w:rPr>
          <w:rFonts w:ascii="Arial" w:hAnsi="Arial" w:cs="Arial"/>
          <w:sz w:val="20"/>
          <w:szCs w:val="20"/>
        </w:rPr>
        <w:t>in</w:t>
      </w:r>
      <w:r>
        <w:rPr>
          <w:rFonts w:ascii="Arial" w:hAnsi="Arial" w:cs="Arial"/>
          <w:spacing w:val="2"/>
          <w:sz w:val="20"/>
          <w:szCs w:val="20"/>
        </w:rPr>
        <w:t xml:space="preserve"> </w:t>
      </w:r>
      <w:r>
        <w:rPr>
          <w:rFonts w:ascii="Arial" w:hAnsi="Arial" w:cs="Arial"/>
          <w:w w:val="86"/>
          <w:sz w:val="20"/>
          <w:szCs w:val="20"/>
        </w:rPr>
        <w:t>some</w:t>
      </w:r>
      <w:r>
        <w:rPr>
          <w:rFonts w:ascii="Arial" w:hAnsi="Arial" w:cs="Arial"/>
          <w:spacing w:val="11"/>
          <w:w w:val="86"/>
          <w:sz w:val="20"/>
          <w:szCs w:val="20"/>
        </w:rPr>
        <w:t xml:space="preserve"> </w:t>
      </w:r>
      <w:r>
        <w:rPr>
          <w:rFonts w:ascii="Arial" w:hAnsi="Arial" w:cs="Arial"/>
          <w:w w:val="86"/>
          <w:sz w:val="20"/>
          <w:szCs w:val="20"/>
        </w:rPr>
        <w:t>cases,</w:t>
      </w:r>
      <w:r>
        <w:rPr>
          <w:rFonts w:ascii="Arial" w:hAnsi="Arial" w:cs="Arial"/>
          <w:spacing w:val="-7"/>
          <w:w w:val="86"/>
          <w:sz w:val="20"/>
          <w:szCs w:val="20"/>
        </w:rPr>
        <w:t xml:space="preserve"> </w:t>
      </w:r>
      <w:r>
        <w:rPr>
          <w:rFonts w:ascii="Arial" w:hAnsi="Arial" w:cs="Arial"/>
          <w:sz w:val="20"/>
          <w:szCs w:val="20"/>
        </w:rPr>
        <w:t>they</w:t>
      </w:r>
      <w:r>
        <w:rPr>
          <w:rFonts w:ascii="Arial" w:hAnsi="Arial" w:cs="Arial"/>
          <w:spacing w:val="-7"/>
          <w:sz w:val="20"/>
          <w:szCs w:val="20"/>
        </w:rPr>
        <w:t xml:space="preserve"> </w:t>
      </w:r>
      <w:r>
        <w:rPr>
          <w:rFonts w:ascii="Arial" w:hAnsi="Arial" w:cs="Arial"/>
          <w:w w:val="92"/>
          <w:sz w:val="20"/>
          <w:szCs w:val="20"/>
        </w:rPr>
        <w:t>also</w:t>
      </w:r>
      <w:r>
        <w:rPr>
          <w:rFonts w:ascii="Arial" w:hAnsi="Arial" w:cs="Arial"/>
          <w:spacing w:val="-10"/>
          <w:w w:val="92"/>
          <w:sz w:val="20"/>
          <w:szCs w:val="20"/>
        </w:rPr>
        <w:t xml:space="preserve"> </w:t>
      </w:r>
      <w:r>
        <w:rPr>
          <w:rFonts w:ascii="Arial" w:hAnsi="Arial" w:cs="Arial"/>
          <w:w w:val="92"/>
          <w:sz w:val="20"/>
          <w:szCs w:val="20"/>
        </w:rPr>
        <w:t>offer</w:t>
      </w:r>
      <w:r>
        <w:rPr>
          <w:rFonts w:ascii="Arial" w:hAnsi="Arial" w:cs="Arial"/>
          <w:spacing w:val="9"/>
          <w:w w:val="92"/>
          <w:sz w:val="20"/>
          <w:szCs w:val="20"/>
        </w:rPr>
        <w:t xml:space="preserve"> </w:t>
      </w:r>
      <w:r>
        <w:rPr>
          <w:rFonts w:ascii="Arial" w:hAnsi="Arial" w:cs="Arial"/>
          <w:w w:val="92"/>
          <w:sz w:val="20"/>
          <w:szCs w:val="20"/>
        </w:rPr>
        <w:t>censorship</w:t>
      </w:r>
      <w:r>
        <w:rPr>
          <w:rFonts w:ascii="Arial" w:hAnsi="Arial" w:cs="Arial"/>
          <w:spacing w:val="-2"/>
          <w:w w:val="92"/>
          <w:sz w:val="20"/>
          <w:szCs w:val="20"/>
        </w:rPr>
        <w:t xml:space="preserve"> </w:t>
      </w:r>
      <w:r>
        <w:rPr>
          <w:rFonts w:ascii="Arial" w:hAnsi="Arial" w:cs="Arial"/>
          <w:w w:val="92"/>
          <w:sz w:val="20"/>
          <w:szCs w:val="20"/>
        </w:rPr>
        <w:t>resistance.</w:t>
      </w:r>
      <w:r>
        <w:rPr>
          <w:rFonts w:ascii="Arial" w:hAnsi="Arial" w:cs="Arial"/>
          <w:spacing w:val="32"/>
          <w:w w:val="92"/>
          <w:sz w:val="20"/>
          <w:szCs w:val="20"/>
        </w:rPr>
        <w:t xml:space="preserve"> </w:t>
      </w:r>
      <w:r>
        <w:rPr>
          <w:rFonts w:ascii="Arial" w:hAnsi="Arial" w:cs="Arial"/>
          <w:sz w:val="20"/>
          <w:szCs w:val="20"/>
        </w:rPr>
        <w:t>Pri</w:t>
      </w:r>
      <w:r>
        <w:rPr>
          <w:rFonts w:ascii="Arial" w:hAnsi="Arial" w:cs="Arial"/>
          <w:spacing w:val="-11"/>
          <w:sz w:val="20"/>
          <w:szCs w:val="20"/>
        </w:rPr>
        <w:t>v</w:t>
      </w:r>
      <w:r>
        <w:rPr>
          <w:rFonts w:ascii="Arial" w:hAnsi="Arial" w:cs="Arial"/>
          <w:sz w:val="20"/>
          <w:szCs w:val="20"/>
        </w:rPr>
        <w:t xml:space="preserve">acy-preserving </w:t>
      </w:r>
      <w:r>
        <w:rPr>
          <w:rFonts w:ascii="Arial" w:hAnsi="Arial" w:cs="Arial"/>
          <w:w w:val="96"/>
          <w:sz w:val="20"/>
          <w:szCs w:val="20"/>
        </w:rPr>
        <w:t>solutions</w:t>
      </w:r>
      <w:r>
        <w:rPr>
          <w:rFonts w:ascii="Arial" w:hAnsi="Arial" w:cs="Arial"/>
          <w:spacing w:val="6"/>
          <w:w w:val="96"/>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z w:val="20"/>
          <w:szCs w:val="20"/>
        </w:rPr>
        <w:t>vide</w:t>
      </w:r>
      <w:r>
        <w:rPr>
          <w:rFonts w:ascii="Arial" w:hAnsi="Arial" w:cs="Arial"/>
          <w:spacing w:val="-11"/>
          <w:sz w:val="20"/>
          <w:szCs w:val="20"/>
        </w:rPr>
        <w:t xml:space="preserve"> </w:t>
      </w:r>
      <w:commentRangeStart w:id="6"/>
      <w:r>
        <w:rPr>
          <w:rFonts w:ascii="Arial" w:hAnsi="Arial" w:cs="Arial"/>
          <w:sz w:val="20"/>
          <w:szCs w:val="20"/>
        </w:rPr>
        <w:t>data</w:t>
      </w:r>
      <w:r>
        <w:rPr>
          <w:rFonts w:ascii="Arial" w:hAnsi="Arial" w:cs="Arial"/>
          <w:spacing w:val="-1"/>
          <w:sz w:val="20"/>
          <w:szCs w:val="20"/>
        </w:rPr>
        <w:t xml:space="preserve"> </w:t>
      </w:r>
      <w:r>
        <w:rPr>
          <w:rFonts w:ascii="Arial" w:hAnsi="Arial" w:cs="Arial"/>
          <w:sz w:val="20"/>
          <w:szCs w:val="20"/>
        </w:rPr>
        <w:t>protection</w:t>
      </w:r>
      <w:r>
        <w:rPr>
          <w:rFonts w:ascii="Arial" w:hAnsi="Arial" w:cs="Arial"/>
          <w:spacing w:val="4"/>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7"/>
          <w:sz w:val="20"/>
          <w:szCs w:val="20"/>
        </w:rPr>
        <w:t xml:space="preserve"> </w:t>
      </w:r>
      <w:r>
        <w:rPr>
          <w:rFonts w:ascii="Arial" w:hAnsi="Arial" w:cs="Arial"/>
          <w:sz w:val="20"/>
          <w:szCs w:val="20"/>
        </w:rPr>
        <w:t>pre</w:t>
      </w:r>
      <w:r>
        <w:rPr>
          <w:rFonts w:ascii="Arial" w:hAnsi="Arial" w:cs="Arial"/>
          <w:spacing w:val="-5"/>
          <w:sz w:val="20"/>
          <w:szCs w:val="20"/>
        </w:rPr>
        <w:t>v</w:t>
      </w:r>
      <w:r>
        <w:rPr>
          <w:rFonts w:ascii="Arial" w:hAnsi="Arial" w:cs="Arial"/>
          <w:sz w:val="20"/>
          <w:szCs w:val="20"/>
        </w:rPr>
        <w:t>e</w:t>
      </w:r>
      <w:r>
        <w:rPr>
          <w:rFonts w:ascii="Arial" w:hAnsi="Arial" w:cs="Arial"/>
          <w:spacing w:val="-5"/>
          <w:sz w:val="20"/>
          <w:szCs w:val="20"/>
        </w:rPr>
        <w:t>n</w:t>
      </w:r>
      <w:r>
        <w:rPr>
          <w:rFonts w:ascii="Arial" w:hAnsi="Arial" w:cs="Arial"/>
          <w:sz w:val="20"/>
          <w:szCs w:val="20"/>
        </w:rPr>
        <w:t>tion</w:t>
      </w:r>
      <w:commentRangeEnd w:id="6"/>
      <w:r w:rsidR="005D137F">
        <w:rPr>
          <w:rStyle w:val="CommentReference"/>
        </w:rPr>
        <w:commentReference w:id="6"/>
      </w:r>
      <w:r>
        <w:rPr>
          <w:rFonts w:ascii="Arial" w:hAnsi="Arial" w:cs="Arial"/>
          <w:sz w:val="20"/>
          <w:szCs w:val="20"/>
        </w:rPr>
        <w:t>,</w:t>
      </w:r>
      <w:r>
        <w:rPr>
          <w:rFonts w:ascii="Arial" w:hAnsi="Arial" w:cs="Arial"/>
          <w:spacing w:val="-8"/>
          <w:sz w:val="20"/>
          <w:szCs w:val="20"/>
        </w:rPr>
        <w:t xml:space="preserve"> </w:t>
      </w:r>
      <w:r>
        <w:rPr>
          <w:rFonts w:ascii="Arial" w:hAnsi="Arial" w:cs="Arial"/>
          <w:sz w:val="20"/>
          <w:szCs w:val="20"/>
        </w:rPr>
        <w:t>for</w:t>
      </w:r>
      <w:r>
        <w:rPr>
          <w:rFonts w:ascii="Arial" w:hAnsi="Arial" w:cs="Arial"/>
          <w:spacing w:val="8"/>
          <w:sz w:val="20"/>
          <w:szCs w:val="20"/>
        </w:rPr>
        <w:t xml:space="preserve"> </w:t>
      </w:r>
      <w:r>
        <w:rPr>
          <w:rFonts w:ascii="Arial" w:hAnsi="Arial" w:cs="Arial"/>
          <w:w w:val="94"/>
          <w:sz w:val="20"/>
          <w:szCs w:val="20"/>
        </w:rPr>
        <w:t>example,</w:t>
      </w:r>
      <w:r>
        <w:rPr>
          <w:rFonts w:ascii="Arial" w:hAnsi="Arial" w:cs="Arial"/>
          <w:spacing w:val="8"/>
          <w:w w:val="94"/>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7"/>
          <w:sz w:val="20"/>
          <w:szCs w:val="20"/>
        </w:rPr>
        <w:t xml:space="preserve"> </w:t>
      </w:r>
      <w:r>
        <w:rPr>
          <w:rFonts w:ascii="Arial" w:hAnsi="Arial" w:cs="Arial"/>
          <w:w w:val="90"/>
          <w:sz w:val="20"/>
          <w:szCs w:val="20"/>
        </w:rPr>
        <w:t>means</w:t>
      </w:r>
      <w:r>
        <w:rPr>
          <w:rFonts w:ascii="Arial" w:hAnsi="Arial" w:cs="Arial"/>
          <w:spacing w:val="9"/>
          <w:w w:val="90"/>
          <w:sz w:val="20"/>
          <w:szCs w:val="20"/>
        </w:rPr>
        <w:t xml:space="preserve"> </w:t>
      </w:r>
      <w:r>
        <w:rPr>
          <w:rFonts w:ascii="Arial" w:hAnsi="Arial" w:cs="Arial"/>
          <w:sz w:val="20"/>
          <w:szCs w:val="20"/>
        </w:rPr>
        <w:t>of</w:t>
      </w:r>
      <w:r>
        <w:rPr>
          <w:rFonts w:ascii="Arial" w:hAnsi="Arial" w:cs="Arial"/>
          <w:spacing w:val="-4"/>
          <w:sz w:val="20"/>
          <w:szCs w:val="20"/>
        </w:rPr>
        <w:t xml:space="preserve"> </w:t>
      </w:r>
      <w:proofErr w:type="spellStart"/>
      <w:r>
        <w:rPr>
          <w:rFonts w:ascii="Arial" w:hAnsi="Arial" w:cs="Arial"/>
          <w:w w:val="101"/>
          <w:sz w:val="20"/>
          <w:szCs w:val="20"/>
        </w:rPr>
        <w:t>cry</w:t>
      </w:r>
      <w:r>
        <w:rPr>
          <w:rFonts w:ascii="Arial" w:hAnsi="Arial" w:cs="Arial"/>
          <w:w w:val="99"/>
          <w:sz w:val="20"/>
          <w:szCs w:val="20"/>
        </w:rPr>
        <w:t>p</w:t>
      </w:r>
      <w:proofErr w:type="spellEnd"/>
      <w:r>
        <w:rPr>
          <w:rFonts w:ascii="Arial" w:hAnsi="Arial" w:cs="Arial"/>
          <w:w w:val="99"/>
          <w:sz w:val="20"/>
          <w:szCs w:val="20"/>
        </w:rPr>
        <w:t xml:space="preserve">- </w:t>
      </w:r>
      <w:proofErr w:type="spellStart"/>
      <w:r>
        <w:rPr>
          <w:rFonts w:ascii="Arial" w:hAnsi="Arial" w:cs="Arial"/>
          <w:sz w:val="20"/>
          <w:szCs w:val="20"/>
        </w:rPr>
        <w:t>tographic</w:t>
      </w:r>
      <w:proofErr w:type="spellEnd"/>
      <w:r>
        <w:rPr>
          <w:rFonts w:ascii="Arial" w:hAnsi="Arial" w:cs="Arial"/>
          <w:spacing w:val="22"/>
          <w:sz w:val="20"/>
          <w:szCs w:val="20"/>
        </w:rPr>
        <w:t xml:space="preserve"> </w:t>
      </w:r>
      <w:r>
        <w:rPr>
          <w:rFonts w:ascii="Arial" w:hAnsi="Arial" w:cs="Arial"/>
          <w:w w:val="94"/>
          <w:sz w:val="20"/>
          <w:szCs w:val="20"/>
        </w:rPr>
        <w:t>te</w:t>
      </w:r>
      <w:r>
        <w:rPr>
          <w:rFonts w:ascii="Arial" w:hAnsi="Arial" w:cs="Arial"/>
          <w:spacing w:val="-5"/>
          <w:w w:val="94"/>
          <w:sz w:val="20"/>
          <w:szCs w:val="20"/>
        </w:rPr>
        <w:t>c</w:t>
      </w:r>
      <w:r>
        <w:rPr>
          <w:rFonts w:ascii="Arial" w:hAnsi="Arial" w:cs="Arial"/>
          <w:w w:val="94"/>
          <w:sz w:val="20"/>
          <w:szCs w:val="20"/>
        </w:rPr>
        <w:t>hniques</w:t>
      </w:r>
      <w:r>
        <w:rPr>
          <w:rFonts w:ascii="Arial" w:hAnsi="Arial" w:cs="Arial"/>
          <w:spacing w:val="36"/>
          <w:w w:val="94"/>
          <w:sz w:val="20"/>
          <w:szCs w:val="20"/>
        </w:rPr>
        <w:t xml:space="preserve"> </w:t>
      </w:r>
      <w:r>
        <w:rPr>
          <w:rFonts w:ascii="Arial" w:hAnsi="Arial" w:cs="Arial"/>
          <w:sz w:val="20"/>
          <w:szCs w:val="20"/>
        </w:rPr>
        <w:t>an</w:t>
      </w:r>
      <w:r>
        <w:rPr>
          <w:rFonts w:ascii="Arial" w:hAnsi="Arial" w:cs="Arial"/>
          <w:spacing w:val="16"/>
          <w:sz w:val="20"/>
          <w:szCs w:val="20"/>
        </w:rPr>
        <w:t xml:space="preserve"> </w:t>
      </w:r>
      <w:r>
        <w:rPr>
          <w:rFonts w:ascii="Arial" w:hAnsi="Arial" w:cs="Arial"/>
          <w:sz w:val="20"/>
          <w:szCs w:val="20"/>
        </w:rPr>
        <w:t>organization</w:t>
      </w:r>
      <w:r>
        <w:rPr>
          <w:rFonts w:ascii="Arial" w:hAnsi="Arial" w:cs="Arial"/>
          <w:spacing w:val="9"/>
          <w:sz w:val="20"/>
          <w:szCs w:val="20"/>
        </w:rPr>
        <w:t xml:space="preserve"> </w:t>
      </w:r>
      <w:r>
        <w:rPr>
          <w:rFonts w:ascii="Arial" w:hAnsi="Arial" w:cs="Arial"/>
          <w:sz w:val="20"/>
          <w:szCs w:val="20"/>
        </w:rPr>
        <w:t>could</w:t>
      </w:r>
      <w:r>
        <w:rPr>
          <w:rFonts w:ascii="Arial" w:hAnsi="Arial" w:cs="Arial"/>
          <w:spacing w:val="15"/>
          <w:sz w:val="20"/>
          <w:szCs w:val="20"/>
        </w:rPr>
        <w:t xml:space="preserve"> </w:t>
      </w:r>
      <w:r>
        <w:rPr>
          <w:rFonts w:ascii="Arial" w:hAnsi="Arial" w:cs="Arial"/>
          <w:w w:val="92"/>
          <w:sz w:val="20"/>
          <w:szCs w:val="20"/>
        </w:rPr>
        <w:t>enforce</w:t>
      </w:r>
      <w:r>
        <w:rPr>
          <w:rFonts w:ascii="Arial" w:hAnsi="Arial" w:cs="Arial"/>
          <w:spacing w:val="35"/>
          <w:w w:val="92"/>
          <w:sz w:val="20"/>
          <w:szCs w:val="20"/>
        </w:rPr>
        <w:t xml:space="preserve"> </w:t>
      </w:r>
      <w:r>
        <w:rPr>
          <w:rFonts w:ascii="Arial" w:hAnsi="Arial" w:cs="Arial"/>
          <w:sz w:val="20"/>
          <w:szCs w:val="20"/>
        </w:rPr>
        <w:t>certain</w:t>
      </w:r>
      <w:r>
        <w:rPr>
          <w:rFonts w:ascii="Arial" w:hAnsi="Arial" w:cs="Arial"/>
          <w:spacing w:val="25"/>
          <w:sz w:val="20"/>
          <w:szCs w:val="20"/>
        </w:rPr>
        <w:t xml:space="preserve"> </w:t>
      </w:r>
      <w:r>
        <w:rPr>
          <w:rFonts w:ascii="Arial" w:hAnsi="Arial" w:cs="Arial"/>
          <w:spacing w:val="6"/>
          <w:sz w:val="20"/>
          <w:szCs w:val="20"/>
        </w:rPr>
        <w:t>p</w:t>
      </w:r>
      <w:r>
        <w:rPr>
          <w:rFonts w:ascii="Arial" w:hAnsi="Arial" w:cs="Arial"/>
          <w:sz w:val="20"/>
          <w:szCs w:val="20"/>
        </w:rPr>
        <w:t>olicies</w:t>
      </w:r>
      <w:r>
        <w:rPr>
          <w:rFonts w:ascii="Arial" w:hAnsi="Arial" w:cs="Arial"/>
          <w:spacing w:val="-9"/>
          <w:sz w:val="20"/>
          <w:szCs w:val="20"/>
        </w:rPr>
        <w:t xml:space="preserve"> </w:t>
      </w:r>
      <w:r>
        <w:rPr>
          <w:rFonts w:ascii="Arial" w:hAnsi="Arial" w:cs="Arial"/>
          <w:sz w:val="20"/>
          <w:szCs w:val="20"/>
        </w:rPr>
        <w:t>instead</w:t>
      </w:r>
      <w:r>
        <w:rPr>
          <w:rFonts w:ascii="Arial" w:hAnsi="Arial" w:cs="Arial"/>
          <w:spacing w:val="4"/>
          <w:sz w:val="20"/>
          <w:szCs w:val="20"/>
        </w:rPr>
        <w:t xml:space="preserve"> </w:t>
      </w:r>
      <w:r>
        <w:rPr>
          <w:rFonts w:ascii="Arial" w:hAnsi="Arial" w:cs="Arial"/>
          <w:sz w:val="20"/>
          <w:szCs w:val="20"/>
        </w:rPr>
        <w:t>of relying</w:t>
      </w:r>
      <w:r>
        <w:rPr>
          <w:rFonts w:ascii="Arial" w:hAnsi="Arial" w:cs="Arial"/>
          <w:spacing w:val="12"/>
          <w:sz w:val="20"/>
          <w:szCs w:val="20"/>
        </w:rPr>
        <w:t xml:space="preserve"> </w:t>
      </w:r>
      <w:r>
        <w:rPr>
          <w:rFonts w:ascii="Arial" w:hAnsi="Arial" w:cs="Arial"/>
          <w:sz w:val="20"/>
          <w:szCs w:val="20"/>
        </w:rPr>
        <w:t>on</w:t>
      </w:r>
      <w:r>
        <w:rPr>
          <w:rFonts w:ascii="Arial" w:hAnsi="Arial" w:cs="Arial"/>
          <w:spacing w:val="-2"/>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securi</w:t>
      </w:r>
      <w:r>
        <w:rPr>
          <w:rFonts w:ascii="Arial" w:hAnsi="Arial" w:cs="Arial"/>
          <w:spacing w:val="-5"/>
          <w:sz w:val="20"/>
          <w:szCs w:val="20"/>
        </w:rPr>
        <w:t>t</w:t>
      </w:r>
      <w:r>
        <w:rPr>
          <w:rFonts w:ascii="Arial" w:hAnsi="Arial" w:cs="Arial"/>
          <w:sz w:val="20"/>
          <w:szCs w:val="20"/>
        </w:rPr>
        <w:t>y</w:t>
      </w:r>
      <w:r>
        <w:rPr>
          <w:rFonts w:ascii="Arial" w:hAnsi="Arial" w:cs="Arial"/>
          <w:spacing w:val="-2"/>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w w:val="93"/>
          <w:sz w:val="20"/>
          <w:szCs w:val="20"/>
        </w:rPr>
        <w:t>system</w:t>
      </w:r>
      <w:r>
        <w:rPr>
          <w:rFonts w:ascii="Arial" w:hAnsi="Arial" w:cs="Arial"/>
          <w:spacing w:val="15"/>
          <w:w w:val="93"/>
          <w:sz w:val="20"/>
          <w:szCs w:val="20"/>
        </w:rPr>
        <w:t xml:space="preserve"> </w:t>
      </w:r>
      <w:r>
        <w:rPr>
          <w:rFonts w:ascii="Arial" w:hAnsi="Arial" w:cs="Arial"/>
          <w:sz w:val="20"/>
          <w:szCs w:val="20"/>
        </w:rPr>
        <w:t>and</w:t>
      </w:r>
      <w:r>
        <w:rPr>
          <w:rFonts w:ascii="Arial" w:hAnsi="Arial" w:cs="Arial"/>
          <w:spacing w:val="-2"/>
          <w:sz w:val="20"/>
          <w:szCs w:val="20"/>
        </w:rPr>
        <w:t xml:space="preserve"> </w:t>
      </w:r>
      <w:r>
        <w:rPr>
          <w:rFonts w:ascii="Arial" w:hAnsi="Arial" w:cs="Arial"/>
          <w:sz w:val="20"/>
          <w:szCs w:val="20"/>
        </w:rPr>
        <w:t>its</w:t>
      </w:r>
      <w:r>
        <w:rPr>
          <w:rFonts w:ascii="Arial" w:hAnsi="Arial" w:cs="Arial"/>
          <w:spacing w:val="21"/>
          <w:sz w:val="20"/>
          <w:szCs w:val="20"/>
        </w:rPr>
        <w:t xml:space="preserve"> </w:t>
      </w:r>
      <w:r>
        <w:rPr>
          <w:rFonts w:ascii="Arial" w:hAnsi="Arial" w:cs="Arial"/>
          <w:sz w:val="20"/>
          <w:szCs w:val="20"/>
        </w:rPr>
        <w:t>mai</w:t>
      </w:r>
      <w:r>
        <w:rPr>
          <w:rFonts w:ascii="Arial" w:hAnsi="Arial" w:cs="Arial"/>
          <w:spacing w:val="-5"/>
          <w:sz w:val="20"/>
          <w:szCs w:val="20"/>
        </w:rPr>
        <w:t>n</w:t>
      </w:r>
      <w:r>
        <w:rPr>
          <w:rFonts w:ascii="Arial" w:hAnsi="Arial" w:cs="Arial"/>
          <w:sz w:val="20"/>
          <w:szCs w:val="20"/>
        </w:rPr>
        <w:t>tenance.</w:t>
      </w:r>
    </w:p>
    <w:p w14:paraId="360CD693" w14:textId="77777777" w:rsidR="009E6749" w:rsidRDefault="009E6749">
      <w:pPr>
        <w:spacing w:after="0" w:line="249" w:lineRule="auto"/>
        <w:ind w:left="955" w:right="639" w:firstLine="299"/>
        <w:rPr>
          <w:rFonts w:ascii="Arial" w:hAnsi="Arial" w:cs="Arial"/>
          <w:sz w:val="20"/>
          <w:szCs w:val="20"/>
        </w:rPr>
      </w:pPr>
      <w:r>
        <w:rPr>
          <w:rFonts w:ascii="Arial" w:hAnsi="Arial" w:cs="Arial"/>
          <w:w w:val="90"/>
          <w:sz w:val="20"/>
          <w:szCs w:val="20"/>
        </w:rPr>
        <w:t>Besides</w:t>
      </w:r>
      <w:r>
        <w:rPr>
          <w:rFonts w:ascii="Arial" w:hAnsi="Arial" w:cs="Arial"/>
          <w:spacing w:val="-5"/>
          <w:w w:val="90"/>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z w:val="20"/>
          <w:szCs w:val="20"/>
        </w:rPr>
        <w:t>viding</w:t>
      </w:r>
      <w:r>
        <w:rPr>
          <w:rFonts w:ascii="Arial" w:hAnsi="Arial" w:cs="Arial"/>
          <w:spacing w:val="-3"/>
          <w:sz w:val="20"/>
          <w:szCs w:val="20"/>
        </w:rPr>
        <w:t xml:space="preserve"> </w:t>
      </w:r>
      <w:r>
        <w:rPr>
          <w:rFonts w:ascii="Arial" w:hAnsi="Arial" w:cs="Arial"/>
          <w:w w:val="95"/>
          <w:sz w:val="20"/>
          <w:szCs w:val="20"/>
        </w:rPr>
        <w:t>te</w:t>
      </w:r>
      <w:r>
        <w:rPr>
          <w:rFonts w:ascii="Arial" w:hAnsi="Arial" w:cs="Arial"/>
          <w:spacing w:val="-5"/>
          <w:w w:val="95"/>
          <w:sz w:val="20"/>
          <w:szCs w:val="20"/>
        </w:rPr>
        <w:t>c</w:t>
      </w:r>
      <w:r>
        <w:rPr>
          <w:rFonts w:ascii="Arial" w:hAnsi="Arial" w:cs="Arial"/>
          <w:w w:val="95"/>
          <w:sz w:val="20"/>
          <w:szCs w:val="20"/>
        </w:rPr>
        <w:t>hnological</w:t>
      </w:r>
      <w:r>
        <w:rPr>
          <w:rFonts w:ascii="Arial" w:hAnsi="Arial" w:cs="Arial"/>
          <w:spacing w:val="2"/>
          <w:w w:val="95"/>
          <w:sz w:val="20"/>
          <w:szCs w:val="20"/>
        </w:rPr>
        <w:t xml:space="preserve"> </w:t>
      </w:r>
      <w:r>
        <w:rPr>
          <w:rFonts w:ascii="Arial" w:hAnsi="Arial" w:cs="Arial"/>
          <w:sz w:val="20"/>
          <w:szCs w:val="20"/>
        </w:rPr>
        <w:t>sup</w:t>
      </w:r>
      <w:r>
        <w:rPr>
          <w:rFonts w:ascii="Arial" w:hAnsi="Arial" w:cs="Arial"/>
          <w:spacing w:val="6"/>
          <w:sz w:val="20"/>
          <w:szCs w:val="20"/>
        </w:rPr>
        <w:t>p</w:t>
      </w:r>
      <w:r>
        <w:rPr>
          <w:rFonts w:ascii="Arial" w:hAnsi="Arial" w:cs="Arial"/>
          <w:sz w:val="20"/>
          <w:szCs w:val="20"/>
        </w:rPr>
        <w:t>ort</w:t>
      </w:r>
      <w:r>
        <w:rPr>
          <w:rFonts w:ascii="Arial" w:hAnsi="Arial" w:cs="Arial"/>
          <w:spacing w:val="-16"/>
          <w:sz w:val="20"/>
          <w:szCs w:val="20"/>
        </w:rPr>
        <w:t xml:space="preserve"> </w:t>
      </w:r>
      <w:r>
        <w:rPr>
          <w:rFonts w:ascii="Arial" w:hAnsi="Arial" w:cs="Arial"/>
          <w:sz w:val="20"/>
          <w:szCs w:val="20"/>
        </w:rPr>
        <w:t>to</w:t>
      </w:r>
      <w:r>
        <w:rPr>
          <w:rFonts w:ascii="Arial" w:hAnsi="Arial" w:cs="Arial"/>
          <w:spacing w:val="-3"/>
          <w:sz w:val="20"/>
          <w:szCs w:val="20"/>
        </w:rPr>
        <w:t xml:space="preserve"> </w:t>
      </w:r>
      <w:r>
        <w:rPr>
          <w:rFonts w:ascii="Arial" w:hAnsi="Arial" w:cs="Arial"/>
          <w:sz w:val="20"/>
          <w:szCs w:val="20"/>
        </w:rPr>
        <w:t>the</w:t>
      </w:r>
      <w:r>
        <w:rPr>
          <w:rFonts w:ascii="Arial" w:hAnsi="Arial" w:cs="Arial"/>
          <w:spacing w:val="-14"/>
          <w:sz w:val="20"/>
          <w:szCs w:val="20"/>
        </w:rPr>
        <w:t xml:space="preserve"> </w:t>
      </w:r>
      <w:r>
        <w:rPr>
          <w:rFonts w:ascii="Arial" w:hAnsi="Arial" w:cs="Arial"/>
          <w:w w:val="96"/>
          <w:sz w:val="20"/>
          <w:szCs w:val="20"/>
        </w:rPr>
        <w:t>co</w:t>
      </w:r>
      <w:r>
        <w:rPr>
          <w:rFonts w:ascii="Arial" w:hAnsi="Arial" w:cs="Arial"/>
          <w:spacing w:val="-5"/>
          <w:w w:val="96"/>
          <w:sz w:val="20"/>
          <w:szCs w:val="20"/>
        </w:rPr>
        <w:t>nv</w:t>
      </w:r>
      <w:r>
        <w:rPr>
          <w:rFonts w:ascii="Arial" w:hAnsi="Arial" w:cs="Arial"/>
          <w:w w:val="96"/>
          <w:sz w:val="20"/>
          <w:szCs w:val="20"/>
        </w:rPr>
        <w:t>e</w:t>
      </w:r>
      <w:r>
        <w:rPr>
          <w:rFonts w:ascii="Arial" w:hAnsi="Arial" w:cs="Arial"/>
          <w:spacing w:val="-5"/>
          <w:w w:val="96"/>
          <w:sz w:val="20"/>
          <w:szCs w:val="20"/>
        </w:rPr>
        <w:t>n</w:t>
      </w:r>
      <w:r>
        <w:rPr>
          <w:rFonts w:ascii="Arial" w:hAnsi="Arial" w:cs="Arial"/>
          <w:w w:val="96"/>
          <w:sz w:val="20"/>
          <w:szCs w:val="20"/>
        </w:rPr>
        <w:t>tional</w:t>
      </w:r>
      <w:r>
        <w:rPr>
          <w:rFonts w:ascii="Arial" w:hAnsi="Arial" w:cs="Arial"/>
          <w:spacing w:val="10"/>
          <w:w w:val="96"/>
          <w:sz w:val="20"/>
          <w:szCs w:val="20"/>
        </w:rPr>
        <w:t xml:space="preserve"> </w:t>
      </w:r>
      <w:r>
        <w:rPr>
          <w:rFonts w:ascii="Arial" w:hAnsi="Arial" w:cs="Arial"/>
          <w:w w:val="96"/>
          <w:sz w:val="20"/>
          <w:szCs w:val="20"/>
        </w:rPr>
        <w:t>and</w:t>
      </w:r>
      <w:r>
        <w:rPr>
          <w:rFonts w:ascii="Arial" w:hAnsi="Arial" w:cs="Arial"/>
          <w:spacing w:val="-9"/>
          <w:w w:val="96"/>
          <w:sz w:val="20"/>
          <w:szCs w:val="20"/>
        </w:rPr>
        <w:t xml:space="preserve"> </w:t>
      </w:r>
      <w:r>
        <w:rPr>
          <w:rFonts w:ascii="Arial" w:hAnsi="Arial" w:cs="Arial"/>
          <w:w w:val="96"/>
          <w:sz w:val="20"/>
          <w:szCs w:val="20"/>
        </w:rPr>
        <w:t xml:space="preserve">long-established </w:t>
      </w:r>
      <w:r>
        <w:rPr>
          <w:rFonts w:ascii="Arial" w:hAnsi="Arial" w:cs="Arial"/>
          <w:sz w:val="20"/>
          <w:szCs w:val="20"/>
        </w:rPr>
        <w:t>form</w:t>
      </w:r>
      <w:r>
        <w:rPr>
          <w:rFonts w:ascii="Arial" w:hAnsi="Arial" w:cs="Arial"/>
          <w:spacing w:val="-5"/>
          <w:sz w:val="20"/>
          <w:szCs w:val="20"/>
        </w:rPr>
        <w:t xml:space="preserve"> </w:t>
      </w:r>
      <w:r>
        <w:rPr>
          <w:rFonts w:ascii="Arial" w:hAnsi="Arial" w:cs="Arial"/>
          <w:sz w:val="20"/>
          <w:szCs w:val="20"/>
        </w:rPr>
        <w:t>of</w:t>
      </w:r>
      <w:r>
        <w:rPr>
          <w:rFonts w:ascii="Arial" w:hAnsi="Arial" w:cs="Arial"/>
          <w:spacing w:val="-16"/>
          <w:sz w:val="20"/>
          <w:szCs w:val="20"/>
        </w:rPr>
        <w:t xml:space="preserve"> </w:t>
      </w:r>
      <w:r>
        <w:rPr>
          <w:rFonts w:ascii="Arial" w:hAnsi="Arial" w:cs="Arial"/>
          <w:sz w:val="20"/>
          <w:szCs w:val="20"/>
        </w:rPr>
        <w:t>protesting</w:t>
      </w:r>
      <w:r>
        <w:rPr>
          <w:rFonts w:ascii="Arial" w:hAnsi="Arial" w:cs="Arial"/>
          <w:spacing w:val="-17"/>
          <w:sz w:val="20"/>
          <w:szCs w:val="20"/>
        </w:rPr>
        <w:t xml:space="preserve"> </w:t>
      </w:r>
      <w:r>
        <w:rPr>
          <w:rFonts w:ascii="Arial" w:hAnsi="Arial" w:cs="Arial"/>
          <w:sz w:val="20"/>
          <w:szCs w:val="20"/>
        </w:rPr>
        <w:t>p</w:t>
      </w:r>
      <w:r>
        <w:rPr>
          <w:rFonts w:ascii="Arial" w:hAnsi="Arial" w:cs="Arial"/>
          <w:spacing w:val="-5"/>
          <w:sz w:val="20"/>
          <w:szCs w:val="20"/>
        </w:rPr>
        <w:t>h</w:t>
      </w:r>
      <w:r>
        <w:rPr>
          <w:rFonts w:ascii="Arial" w:hAnsi="Arial" w:cs="Arial"/>
          <w:sz w:val="20"/>
          <w:szCs w:val="20"/>
        </w:rPr>
        <w:t>ysicall</w:t>
      </w:r>
      <w:r>
        <w:rPr>
          <w:rFonts w:ascii="Arial" w:hAnsi="Arial" w:cs="Arial"/>
          <w:spacing w:val="-16"/>
          <w:sz w:val="20"/>
          <w:szCs w:val="20"/>
        </w:rPr>
        <w:t>y</w:t>
      </w:r>
      <w:r>
        <w:rPr>
          <w:rFonts w:ascii="Arial" w:hAnsi="Arial" w:cs="Arial"/>
          <w:sz w:val="20"/>
          <w:szCs w:val="20"/>
        </w:rPr>
        <w:t>,</w:t>
      </w:r>
      <w:r>
        <w:rPr>
          <w:rFonts w:ascii="Arial" w:hAnsi="Arial" w:cs="Arial"/>
          <w:spacing w:val="-14"/>
          <w:sz w:val="20"/>
          <w:szCs w:val="20"/>
        </w:rPr>
        <w:t xml:space="preserve"> </w:t>
      </w:r>
      <w:r>
        <w:rPr>
          <w:rFonts w:ascii="Arial" w:hAnsi="Arial" w:cs="Arial"/>
          <w:w w:val="92"/>
          <w:sz w:val="20"/>
          <w:szCs w:val="20"/>
        </w:rPr>
        <w:t>online</w:t>
      </w:r>
      <w:r>
        <w:rPr>
          <w:rFonts w:ascii="Arial" w:hAnsi="Arial" w:cs="Arial"/>
          <w:spacing w:val="23"/>
          <w:w w:val="92"/>
          <w:sz w:val="20"/>
          <w:szCs w:val="20"/>
        </w:rPr>
        <w:t xml:space="preserve"> </w:t>
      </w:r>
      <w:r>
        <w:rPr>
          <w:rFonts w:ascii="Arial" w:hAnsi="Arial" w:cs="Arial"/>
          <w:w w:val="92"/>
          <w:sz w:val="20"/>
          <w:szCs w:val="20"/>
        </w:rPr>
        <w:t>te</w:t>
      </w:r>
      <w:r>
        <w:rPr>
          <w:rFonts w:ascii="Arial" w:hAnsi="Arial" w:cs="Arial"/>
          <w:spacing w:val="-5"/>
          <w:w w:val="92"/>
          <w:sz w:val="20"/>
          <w:szCs w:val="20"/>
        </w:rPr>
        <w:t>c</w:t>
      </w:r>
      <w:r>
        <w:rPr>
          <w:rFonts w:ascii="Arial" w:hAnsi="Arial" w:cs="Arial"/>
          <w:w w:val="92"/>
          <w:sz w:val="20"/>
          <w:szCs w:val="20"/>
        </w:rPr>
        <w:t>hnologies</w:t>
      </w:r>
      <w:r>
        <w:rPr>
          <w:rFonts w:ascii="Arial" w:hAnsi="Arial" w:cs="Arial"/>
          <w:spacing w:val="13"/>
          <w:w w:val="92"/>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2"/>
          <w:w w:val="92"/>
          <w:sz w:val="20"/>
          <w:szCs w:val="20"/>
        </w:rPr>
        <w:t xml:space="preserve"> </w:t>
      </w:r>
      <w:r>
        <w:rPr>
          <w:rFonts w:ascii="Arial" w:hAnsi="Arial" w:cs="Arial"/>
          <w:w w:val="92"/>
          <w:sz w:val="20"/>
          <w:szCs w:val="20"/>
        </w:rPr>
        <w:t>also</w:t>
      </w:r>
      <w:r>
        <w:rPr>
          <w:rFonts w:ascii="Arial" w:hAnsi="Arial" w:cs="Arial"/>
          <w:spacing w:val="-11"/>
          <w:w w:val="92"/>
          <w:sz w:val="20"/>
          <w:szCs w:val="20"/>
        </w:rPr>
        <w:t xml:space="preserve"> </w:t>
      </w:r>
      <w:r>
        <w:rPr>
          <w:rFonts w:ascii="Arial" w:hAnsi="Arial" w:cs="Arial"/>
          <w:w w:val="92"/>
          <w:sz w:val="20"/>
          <w:szCs w:val="20"/>
        </w:rPr>
        <w:t>o</w:t>
      </w:r>
      <w:r>
        <w:rPr>
          <w:rFonts w:ascii="Arial" w:hAnsi="Arial" w:cs="Arial"/>
          <w:spacing w:val="6"/>
          <w:w w:val="92"/>
          <w:sz w:val="20"/>
          <w:szCs w:val="20"/>
        </w:rPr>
        <w:t>p</w:t>
      </w:r>
      <w:r>
        <w:rPr>
          <w:rFonts w:ascii="Arial" w:hAnsi="Arial" w:cs="Arial"/>
          <w:w w:val="92"/>
          <w:sz w:val="20"/>
          <w:szCs w:val="20"/>
        </w:rPr>
        <w:t>ened</w:t>
      </w:r>
      <w:r>
        <w:rPr>
          <w:rFonts w:ascii="Arial" w:hAnsi="Arial" w:cs="Arial"/>
          <w:spacing w:val="-13"/>
          <w:w w:val="92"/>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spacing w:val="6"/>
          <w:w w:val="99"/>
          <w:sz w:val="20"/>
          <w:szCs w:val="20"/>
        </w:rPr>
        <w:t>p</w:t>
      </w:r>
      <w:r>
        <w:rPr>
          <w:rFonts w:ascii="Arial" w:hAnsi="Arial" w:cs="Arial"/>
          <w:w w:val="101"/>
          <w:sz w:val="20"/>
          <w:szCs w:val="20"/>
        </w:rPr>
        <w:t>ossibili</w:t>
      </w:r>
      <w:r>
        <w:rPr>
          <w:rFonts w:ascii="Arial" w:hAnsi="Arial" w:cs="Arial"/>
          <w:spacing w:val="-4"/>
          <w:w w:val="101"/>
          <w:sz w:val="20"/>
          <w:szCs w:val="20"/>
        </w:rPr>
        <w:t>t</w:t>
      </w:r>
      <w:r>
        <w:rPr>
          <w:rFonts w:ascii="Arial" w:hAnsi="Arial" w:cs="Arial"/>
          <w:w w:val="105"/>
          <w:sz w:val="20"/>
          <w:szCs w:val="20"/>
        </w:rPr>
        <w:t>y</w:t>
      </w:r>
    </w:p>
    <w:p w14:paraId="25909AE6" w14:textId="77777777" w:rsidR="009E6749" w:rsidRDefault="009E6749">
      <w:pPr>
        <w:spacing w:after="0"/>
        <w:sectPr w:rsidR="009E6749">
          <w:pgSz w:w="12240" w:h="15840"/>
          <w:pgMar w:top="1480" w:right="1720" w:bottom="1920" w:left="1720" w:header="0" w:footer="1736" w:gutter="0"/>
          <w:cols w:space="720"/>
        </w:sectPr>
      </w:pPr>
    </w:p>
    <w:p w14:paraId="379326B2" w14:textId="77777777" w:rsidR="009E6749" w:rsidRDefault="009E6749">
      <w:pPr>
        <w:spacing w:after="0" w:line="200" w:lineRule="exact"/>
        <w:rPr>
          <w:sz w:val="20"/>
          <w:szCs w:val="20"/>
        </w:rPr>
      </w:pPr>
    </w:p>
    <w:p w14:paraId="23405CE6" w14:textId="77777777" w:rsidR="009E6749" w:rsidRDefault="009E6749">
      <w:pPr>
        <w:spacing w:after="0" w:line="200" w:lineRule="exact"/>
        <w:rPr>
          <w:sz w:val="20"/>
          <w:szCs w:val="20"/>
        </w:rPr>
      </w:pPr>
    </w:p>
    <w:p w14:paraId="77389C0C" w14:textId="77777777" w:rsidR="009E6749" w:rsidRDefault="009E6749">
      <w:pPr>
        <w:spacing w:after="0" w:line="200" w:lineRule="exact"/>
        <w:rPr>
          <w:sz w:val="20"/>
          <w:szCs w:val="20"/>
        </w:rPr>
      </w:pPr>
    </w:p>
    <w:p w14:paraId="51C776EA" w14:textId="77777777" w:rsidR="009E6749" w:rsidRDefault="009E6749">
      <w:pPr>
        <w:spacing w:after="0" w:line="200" w:lineRule="exact"/>
        <w:rPr>
          <w:sz w:val="20"/>
          <w:szCs w:val="20"/>
        </w:rPr>
      </w:pPr>
    </w:p>
    <w:p w14:paraId="6C29C0E7" w14:textId="77777777" w:rsidR="009E6749" w:rsidRDefault="009E6749">
      <w:pPr>
        <w:spacing w:before="7" w:after="0" w:line="200" w:lineRule="exact"/>
        <w:rPr>
          <w:sz w:val="20"/>
          <w:szCs w:val="20"/>
        </w:rPr>
      </w:pPr>
    </w:p>
    <w:p w14:paraId="18DA4C37" w14:textId="77777777" w:rsidR="009E6749" w:rsidRDefault="009E6749">
      <w:pPr>
        <w:spacing w:before="21" w:after="0" w:line="249" w:lineRule="auto"/>
        <w:ind w:left="955" w:right="916"/>
        <w:jc w:val="both"/>
        <w:rPr>
          <w:rFonts w:ascii="Arial" w:hAnsi="Arial" w:cs="Arial"/>
          <w:sz w:val="20"/>
          <w:szCs w:val="20"/>
        </w:rPr>
      </w:pPr>
      <w:r>
        <w:rPr>
          <w:rFonts w:ascii="Arial" w:hAnsi="Arial" w:cs="Arial"/>
          <w:sz w:val="20"/>
          <w:szCs w:val="20"/>
        </w:rPr>
        <w:t>to</w:t>
      </w:r>
      <w:r>
        <w:rPr>
          <w:rFonts w:ascii="Arial" w:hAnsi="Arial" w:cs="Arial"/>
          <w:spacing w:val="11"/>
          <w:sz w:val="20"/>
          <w:szCs w:val="20"/>
        </w:rPr>
        <w:t xml:space="preserve"> </w:t>
      </w:r>
      <w:r>
        <w:rPr>
          <w:rFonts w:ascii="Arial" w:hAnsi="Arial" w:cs="Arial"/>
          <w:w w:val="104"/>
          <w:sz w:val="20"/>
          <w:szCs w:val="20"/>
        </w:rPr>
        <w:t>alternati</w:t>
      </w:r>
      <w:r>
        <w:rPr>
          <w:rFonts w:ascii="Arial" w:hAnsi="Arial" w:cs="Arial"/>
          <w:spacing w:val="-4"/>
          <w:w w:val="104"/>
          <w:sz w:val="20"/>
          <w:szCs w:val="20"/>
        </w:rPr>
        <w:t>v</w:t>
      </w:r>
      <w:r>
        <w:rPr>
          <w:rFonts w:ascii="Arial" w:hAnsi="Arial" w:cs="Arial"/>
          <w:w w:val="79"/>
          <w:sz w:val="20"/>
          <w:szCs w:val="20"/>
        </w:rPr>
        <w:t>e</w:t>
      </w:r>
      <w:r>
        <w:rPr>
          <w:rFonts w:ascii="Arial" w:hAnsi="Arial" w:cs="Arial"/>
          <w:spacing w:val="2"/>
          <w:sz w:val="20"/>
          <w:szCs w:val="20"/>
        </w:rPr>
        <w:t xml:space="preserve"> </w:t>
      </w:r>
      <w:r>
        <w:rPr>
          <w:rFonts w:ascii="Arial" w:hAnsi="Arial" w:cs="Arial"/>
          <w:spacing w:val="-5"/>
          <w:w w:val="89"/>
          <w:sz w:val="20"/>
          <w:szCs w:val="20"/>
        </w:rPr>
        <w:t>w</w:t>
      </w:r>
      <w:r>
        <w:rPr>
          <w:rFonts w:ascii="Arial" w:hAnsi="Arial" w:cs="Arial"/>
          <w:spacing w:val="-4"/>
          <w:w w:val="89"/>
          <w:sz w:val="20"/>
          <w:szCs w:val="20"/>
        </w:rPr>
        <w:t>a</w:t>
      </w:r>
      <w:r>
        <w:rPr>
          <w:rFonts w:ascii="Arial" w:hAnsi="Arial" w:cs="Arial"/>
          <w:w w:val="89"/>
          <w:sz w:val="20"/>
          <w:szCs w:val="20"/>
        </w:rPr>
        <w:t>ys,</w:t>
      </w:r>
      <w:r>
        <w:rPr>
          <w:rFonts w:ascii="Arial" w:hAnsi="Arial" w:cs="Arial"/>
          <w:spacing w:val="35"/>
          <w:w w:val="89"/>
          <w:sz w:val="20"/>
          <w:szCs w:val="20"/>
        </w:rPr>
        <w:t xml:space="preserve"> </w:t>
      </w:r>
      <w:r>
        <w:rPr>
          <w:rFonts w:ascii="Arial" w:hAnsi="Arial" w:cs="Arial"/>
          <w:w w:val="89"/>
          <w:sz w:val="20"/>
          <w:szCs w:val="20"/>
        </w:rPr>
        <w:t>su</w:t>
      </w:r>
      <w:r>
        <w:rPr>
          <w:rFonts w:ascii="Arial" w:hAnsi="Arial" w:cs="Arial"/>
          <w:spacing w:val="-4"/>
          <w:w w:val="89"/>
          <w:sz w:val="20"/>
          <w:szCs w:val="20"/>
        </w:rPr>
        <w:t>c</w:t>
      </w:r>
      <w:r>
        <w:rPr>
          <w:rFonts w:ascii="Arial" w:hAnsi="Arial" w:cs="Arial"/>
          <w:w w:val="89"/>
          <w:sz w:val="20"/>
          <w:szCs w:val="20"/>
        </w:rPr>
        <w:t>h</w:t>
      </w:r>
      <w:r>
        <w:rPr>
          <w:rFonts w:ascii="Arial" w:hAnsi="Arial" w:cs="Arial"/>
          <w:spacing w:val="20"/>
          <w:w w:val="89"/>
          <w:sz w:val="20"/>
          <w:szCs w:val="20"/>
        </w:rPr>
        <w:t xml:space="preserve"> </w:t>
      </w:r>
      <w:r>
        <w:rPr>
          <w:rFonts w:ascii="Arial" w:hAnsi="Arial" w:cs="Arial"/>
          <w:w w:val="89"/>
          <w:sz w:val="20"/>
          <w:szCs w:val="20"/>
        </w:rPr>
        <w:t>as</w:t>
      </w:r>
      <w:r>
        <w:rPr>
          <w:rFonts w:ascii="Arial" w:hAnsi="Arial" w:cs="Arial"/>
          <w:spacing w:val="-1"/>
          <w:w w:val="89"/>
          <w:sz w:val="20"/>
          <w:szCs w:val="20"/>
        </w:rPr>
        <w:t xml:space="preserve"> </w:t>
      </w:r>
      <w:r>
        <w:rPr>
          <w:rFonts w:ascii="Arial" w:hAnsi="Arial" w:cs="Arial"/>
          <w:sz w:val="20"/>
          <w:szCs w:val="20"/>
        </w:rPr>
        <w:t>virtual</w:t>
      </w:r>
      <w:r>
        <w:rPr>
          <w:rFonts w:ascii="Arial" w:hAnsi="Arial" w:cs="Arial"/>
          <w:spacing w:val="46"/>
          <w:sz w:val="20"/>
          <w:szCs w:val="20"/>
        </w:rPr>
        <w:t xml:space="preserve"> </w:t>
      </w:r>
      <w:r>
        <w:rPr>
          <w:rFonts w:ascii="Arial" w:hAnsi="Arial" w:cs="Arial"/>
          <w:sz w:val="20"/>
          <w:szCs w:val="20"/>
        </w:rPr>
        <w:t>‘</w:t>
      </w:r>
      <w:r>
        <w:rPr>
          <w:rFonts w:ascii="Arial" w:hAnsi="Arial" w:cs="Arial"/>
          <w:spacing w:val="6"/>
          <w:sz w:val="20"/>
          <w:szCs w:val="20"/>
        </w:rPr>
        <w:t>p</w:t>
      </w:r>
      <w:r>
        <w:rPr>
          <w:rFonts w:ascii="Arial" w:hAnsi="Arial" w:cs="Arial"/>
          <w:sz w:val="20"/>
          <w:szCs w:val="20"/>
        </w:rPr>
        <w:t>etitions’,</w:t>
      </w:r>
      <w:r>
        <w:rPr>
          <w:rFonts w:ascii="Arial" w:hAnsi="Arial" w:cs="Arial"/>
          <w:spacing w:val="29"/>
          <w:sz w:val="20"/>
          <w:szCs w:val="20"/>
        </w:rPr>
        <w:t xml:space="preserve"> </w:t>
      </w:r>
      <w:r>
        <w:rPr>
          <w:rFonts w:ascii="Arial" w:hAnsi="Arial" w:cs="Arial"/>
          <w:sz w:val="20"/>
          <w:szCs w:val="20"/>
        </w:rPr>
        <w:t>or</w:t>
      </w:r>
      <w:r>
        <w:rPr>
          <w:rFonts w:ascii="Arial" w:hAnsi="Arial" w:cs="Arial"/>
          <w:spacing w:val="1"/>
          <w:sz w:val="20"/>
          <w:szCs w:val="20"/>
        </w:rPr>
        <w:t xml:space="preserve"> </w:t>
      </w:r>
      <w:r>
        <w:rPr>
          <w:rFonts w:ascii="Arial" w:hAnsi="Arial" w:cs="Arial"/>
          <w:sz w:val="20"/>
          <w:szCs w:val="20"/>
        </w:rPr>
        <w:t>in</w:t>
      </w:r>
      <w:r>
        <w:rPr>
          <w:rFonts w:ascii="Arial" w:hAnsi="Arial" w:cs="Arial"/>
          <w:spacing w:val="12"/>
          <w:sz w:val="20"/>
          <w:szCs w:val="20"/>
        </w:rPr>
        <w:t xml:space="preserve"> </w:t>
      </w:r>
      <w:r>
        <w:rPr>
          <w:rFonts w:ascii="Arial" w:hAnsi="Arial" w:cs="Arial"/>
          <w:w w:val="92"/>
          <w:sz w:val="20"/>
          <w:szCs w:val="20"/>
        </w:rPr>
        <w:t>general,</w:t>
      </w:r>
      <w:r>
        <w:rPr>
          <w:rFonts w:ascii="Arial" w:hAnsi="Arial" w:cs="Arial"/>
          <w:spacing w:val="17"/>
          <w:w w:val="92"/>
          <w:sz w:val="20"/>
          <w:szCs w:val="20"/>
        </w:rPr>
        <w:t xml:space="preserve"> </w:t>
      </w:r>
      <w:r>
        <w:rPr>
          <w:rFonts w:ascii="Arial" w:hAnsi="Arial" w:cs="Arial"/>
          <w:w w:val="92"/>
          <w:sz w:val="20"/>
          <w:szCs w:val="20"/>
        </w:rPr>
        <w:t>expressing</w:t>
      </w:r>
      <w:r>
        <w:rPr>
          <w:rFonts w:ascii="Arial" w:hAnsi="Arial" w:cs="Arial"/>
          <w:spacing w:val="7"/>
          <w:w w:val="92"/>
          <w:sz w:val="20"/>
          <w:szCs w:val="20"/>
        </w:rPr>
        <w:t xml:space="preserve"> </w:t>
      </w:r>
      <w:r>
        <w:rPr>
          <w:rFonts w:ascii="Arial" w:hAnsi="Arial" w:cs="Arial"/>
          <w:sz w:val="20"/>
          <w:szCs w:val="20"/>
        </w:rPr>
        <w:t>sup</w:t>
      </w:r>
      <w:r>
        <w:rPr>
          <w:rFonts w:ascii="Arial" w:hAnsi="Arial" w:cs="Arial"/>
          <w:spacing w:val="6"/>
          <w:sz w:val="20"/>
          <w:szCs w:val="20"/>
        </w:rPr>
        <w:t>p</w:t>
      </w:r>
      <w:r>
        <w:rPr>
          <w:rFonts w:ascii="Arial" w:hAnsi="Arial" w:cs="Arial"/>
          <w:sz w:val="20"/>
          <w:szCs w:val="20"/>
        </w:rPr>
        <w:t>ort for</w:t>
      </w:r>
      <w:r>
        <w:rPr>
          <w:rFonts w:ascii="Arial" w:hAnsi="Arial" w:cs="Arial"/>
          <w:spacing w:val="16"/>
          <w:sz w:val="20"/>
          <w:szCs w:val="20"/>
        </w:rPr>
        <w:t xml:space="preserve"> </w:t>
      </w:r>
      <w:r>
        <w:rPr>
          <w:rFonts w:ascii="Arial" w:hAnsi="Arial" w:cs="Arial"/>
          <w:sz w:val="20"/>
          <w:szCs w:val="20"/>
        </w:rPr>
        <w:t>an</w:t>
      </w:r>
      <w:r>
        <w:rPr>
          <w:rFonts w:ascii="Arial" w:hAnsi="Arial" w:cs="Arial"/>
          <w:spacing w:val="-2"/>
          <w:sz w:val="20"/>
          <w:szCs w:val="20"/>
        </w:rPr>
        <w:t xml:space="preserve"> </w:t>
      </w:r>
      <w:r>
        <w:rPr>
          <w:rFonts w:ascii="Arial" w:hAnsi="Arial" w:cs="Arial"/>
          <w:sz w:val="20"/>
          <w:szCs w:val="20"/>
        </w:rPr>
        <w:t>opi</w:t>
      </w:r>
      <w:r>
        <w:rPr>
          <w:rFonts w:ascii="Arial" w:hAnsi="Arial" w:cs="Arial"/>
          <w:spacing w:val="1"/>
          <w:sz w:val="20"/>
          <w:szCs w:val="20"/>
        </w:rPr>
        <w:t>n</w:t>
      </w:r>
      <w:r>
        <w:rPr>
          <w:rFonts w:ascii="Arial" w:hAnsi="Arial" w:cs="Arial"/>
          <w:sz w:val="20"/>
          <w:szCs w:val="20"/>
        </w:rPr>
        <w:t>ion</w:t>
      </w:r>
      <w:r>
        <w:rPr>
          <w:rFonts w:ascii="Arial" w:hAnsi="Arial" w:cs="Arial"/>
          <w:spacing w:val="5"/>
          <w:sz w:val="20"/>
          <w:szCs w:val="20"/>
        </w:rPr>
        <w:t xml:space="preserve"> </w:t>
      </w:r>
      <w:r>
        <w:rPr>
          <w:rFonts w:ascii="Arial" w:hAnsi="Arial" w:cs="Arial"/>
          <w:sz w:val="20"/>
          <w:szCs w:val="20"/>
        </w:rPr>
        <w:t>in</w:t>
      </w:r>
      <w:r>
        <w:rPr>
          <w:rFonts w:ascii="Arial" w:hAnsi="Arial" w:cs="Arial"/>
          <w:spacing w:val="20"/>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form</w:t>
      </w:r>
      <w:r>
        <w:rPr>
          <w:rFonts w:ascii="Arial" w:hAnsi="Arial" w:cs="Arial"/>
          <w:spacing w:val="15"/>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an</w:t>
      </w:r>
      <w:r>
        <w:rPr>
          <w:rFonts w:ascii="Arial" w:hAnsi="Arial" w:cs="Arial"/>
          <w:spacing w:val="-2"/>
          <w:sz w:val="20"/>
          <w:szCs w:val="20"/>
        </w:rPr>
        <w:t xml:space="preserve"> </w:t>
      </w:r>
      <w:r>
        <w:rPr>
          <w:rFonts w:ascii="Arial" w:hAnsi="Arial" w:cs="Arial"/>
          <w:w w:val="94"/>
          <w:sz w:val="20"/>
          <w:szCs w:val="20"/>
        </w:rPr>
        <w:t>encouraging</w:t>
      </w:r>
      <w:r>
        <w:rPr>
          <w:rFonts w:ascii="Arial" w:hAnsi="Arial" w:cs="Arial"/>
          <w:spacing w:val="15"/>
          <w:w w:val="94"/>
          <w:sz w:val="20"/>
          <w:szCs w:val="20"/>
        </w:rPr>
        <w:t xml:space="preserve"> </w:t>
      </w:r>
      <w:r>
        <w:rPr>
          <w:rFonts w:ascii="Arial" w:hAnsi="Arial" w:cs="Arial"/>
          <w:w w:val="93"/>
          <w:sz w:val="20"/>
          <w:szCs w:val="20"/>
        </w:rPr>
        <w:t>comme</w:t>
      </w:r>
      <w:r>
        <w:rPr>
          <w:rFonts w:ascii="Arial" w:hAnsi="Arial" w:cs="Arial"/>
          <w:spacing w:val="-5"/>
          <w:w w:val="93"/>
          <w:sz w:val="20"/>
          <w:szCs w:val="20"/>
        </w:rPr>
        <w:t>n</w:t>
      </w:r>
      <w:r>
        <w:rPr>
          <w:rFonts w:ascii="Arial" w:hAnsi="Arial" w:cs="Arial"/>
          <w:w w:val="139"/>
          <w:sz w:val="20"/>
          <w:szCs w:val="20"/>
        </w:rPr>
        <w:t>t</w:t>
      </w:r>
      <w:r>
        <w:rPr>
          <w:rFonts w:ascii="Arial" w:hAnsi="Arial" w:cs="Arial"/>
          <w:spacing w:val="11"/>
          <w:sz w:val="20"/>
          <w:szCs w:val="20"/>
        </w:rPr>
        <w:t xml:space="preserve"> </w:t>
      </w:r>
      <w:r>
        <w:rPr>
          <w:rFonts w:ascii="Arial" w:hAnsi="Arial" w:cs="Arial"/>
          <w:sz w:val="20"/>
          <w:szCs w:val="20"/>
        </w:rPr>
        <w:t>or</w:t>
      </w:r>
      <w:r>
        <w:rPr>
          <w:rFonts w:ascii="Arial" w:hAnsi="Arial" w:cs="Arial"/>
          <w:spacing w:val="9"/>
          <w:sz w:val="20"/>
          <w:szCs w:val="20"/>
        </w:rPr>
        <w:t xml:space="preserve"> </w:t>
      </w:r>
      <w:r>
        <w:rPr>
          <w:rFonts w:ascii="Arial" w:hAnsi="Arial" w:cs="Arial"/>
          <w:sz w:val="20"/>
          <w:szCs w:val="20"/>
        </w:rPr>
        <w:t>simply</w:t>
      </w:r>
      <w:r>
        <w:rPr>
          <w:rFonts w:ascii="Arial" w:hAnsi="Arial" w:cs="Arial"/>
          <w:spacing w:val="11"/>
          <w:sz w:val="20"/>
          <w:szCs w:val="20"/>
        </w:rPr>
        <w:t xml:space="preserve"> </w:t>
      </w:r>
      <w:r>
        <w:rPr>
          <w:rFonts w:ascii="Arial" w:hAnsi="Arial" w:cs="Arial"/>
          <w:w w:val="99"/>
          <w:sz w:val="20"/>
          <w:szCs w:val="20"/>
        </w:rPr>
        <w:t>affi</w:t>
      </w:r>
      <w:r>
        <w:rPr>
          <w:rFonts w:ascii="Arial" w:hAnsi="Arial" w:cs="Arial"/>
          <w:w w:val="116"/>
          <w:sz w:val="20"/>
          <w:szCs w:val="20"/>
        </w:rPr>
        <w:t>r</w:t>
      </w:r>
      <w:r>
        <w:rPr>
          <w:rFonts w:ascii="Arial" w:hAnsi="Arial" w:cs="Arial"/>
          <w:w w:val="99"/>
          <w:sz w:val="20"/>
          <w:szCs w:val="20"/>
        </w:rPr>
        <w:t>m</w:t>
      </w:r>
      <w:r>
        <w:rPr>
          <w:rFonts w:ascii="Arial" w:hAnsi="Arial" w:cs="Arial"/>
          <w:w w:val="89"/>
          <w:sz w:val="20"/>
          <w:szCs w:val="20"/>
        </w:rPr>
        <w:t>a</w:t>
      </w:r>
      <w:r>
        <w:rPr>
          <w:rFonts w:ascii="Arial" w:hAnsi="Arial" w:cs="Arial"/>
          <w:w w:val="132"/>
          <w:sz w:val="20"/>
          <w:szCs w:val="20"/>
        </w:rPr>
        <w:t>ti</w:t>
      </w:r>
      <w:r>
        <w:rPr>
          <w:rFonts w:ascii="Arial" w:hAnsi="Arial" w:cs="Arial"/>
          <w:w w:val="89"/>
          <w:sz w:val="20"/>
          <w:szCs w:val="20"/>
        </w:rPr>
        <w:t>o</w:t>
      </w:r>
      <w:r>
        <w:rPr>
          <w:rFonts w:ascii="Arial" w:hAnsi="Arial" w:cs="Arial"/>
          <w:w w:val="99"/>
          <w:sz w:val="20"/>
          <w:szCs w:val="20"/>
        </w:rPr>
        <w:t>n.</w:t>
      </w:r>
    </w:p>
    <w:p w14:paraId="09AA9BD9"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In</w:t>
      </w:r>
      <w:r>
        <w:rPr>
          <w:rFonts w:ascii="Arial" w:hAnsi="Arial" w:cs="Arial"/>
          <w:spacing w:val="32"/>
          <w:sz w:val="20"/>
          <w:szCs w:val="20"/>
        </w:rPr>
        <w:t xml:space="preserve"> </w:t>
      </w:r>
      <w:r>
        <w:rPr>
          <w:rFonts w:ascii="Arial" w:hAnsi="Arial" w:cs="Arial"/>
          <w:sz w:val="20"/>
          <w:szCs w:val="20"/>
        </w:rPr>
        <w:t>this</w:t>
      </w:r>
      <w:r>
        <w:rPr>
          <w:rFonts w:ascii="Arial" w:hAnsi="Arial" w:cs="Arial"/>
          <w:spacing w:val="27"/>
          <w:sz w:val="20"/>
          <w:szCs w:val="20"/>
        </w:rPr>
        <w:t xml:space="preserve"> </w:t>
      </w:r>
      <w:r>
        <w:rPr>
          <w:rFonts w:ascii="Arial" w:hAnsi="Arial" w:cs="Arial"/>
          <w:spacing w:val="-5"/>
          <w:sz w:val="20"/>
          <w:szCs w:val="20"/>
        </w:rPr>
        <w:t>c</w:t>
      </w:r>
      <w:r>
        <w:rPr>
          <w:rFonts w:ascii="Arial" w:hAnsi="Arial" w:cs="Arial"/>
          <w:sz w:val="20"/>
          <w:szCs w:val="20"/>
        </w:rPr>
        <w:t xml:space="preserve">hapter </w:t>
      </w:r>
      <w:r>
        <w:rPr>
          <w:rFonts w:ascii="Arial" w:hAnsi="Arial" w:cs="Arial"/>
          <w:spacing w:val="-5"/>
          <w:w w:val="90"/>
          <w:sz w:val="20"/>
          <w:szCs w:val="20"/>
        </w:rPr>
        <w:t>w</w:t>
      </w:r>
      <w:r>
        <w:rPr>
          <w:rFonts w:ascii="Arial" w:hAnsi="Arial" w:cs="Arial"/>
          <w:w w:val="90"/>
          <w:sz w:val="20"/>
          <w:szCs w:val="20"/>
        </w:rPr>
        <w:t>e</w:t>
      </w:r>
      <w:r>
        <w:rPr>
          <w:rFonts w:ascii="Arial" w:hAnsi="Arial" w:cs="Arial"/>
          <w:spacing w:val="23"/>
          <w:w w:val="90"/>
          <w:sz w:val="20"/>
          <w:szCs w:val="20"/>
        </w:rPr>
        <w:t xml:space="preserve"> </w:t>
      </w:r>
      <w:r>
        <w:rPr>
          <w:rFonts w:ascii="Arial" w:hAnsi="Arial" w:cs="Arial"/>
          <w:w w:val="90"/>
          <w:sz w:val="20"/>
          <w:szCs w:val="20"/>
        </w:rPr>
        <w:t>f</w:t>
      </w:r>
      <w:r>
        <w:rPr>
          <w:rFonts w:ascii="Arial" w:hAnsi="Arial" w:cs="Arial"/>
          <w:spacing w:val="5"/>
          <w:w w:val="90"/>
          <w:sz w:val="20"/>
          <w:szCs w:val="20"/>
        </w:rPr>
        <w:t>o</w:t>
      </w:r>
      <w:r>
        <w:rPr>
          <w:rFonts w:ascii="Arial" w:hAnsi="Arial" w:cs="Arial"/>
          <w:w w:val="90"/>
          <w:sz w:val="20"/>
          <w:szCs w:val="20"/>
        </w:rPr>
        <w:t>cus</w:t>
      </w:r>
      <w:r>
        <w:rPr>
          <w:rFonts w:ascii="Arial" w:hAnsi="Arial" w:cs="Arial"/>
          <w:spacing w:val="31"/>
          <w:w w:val="90"/>
          <w:sz w:val="20"/>
          <w:szCs w:val="20"/>
        </w:rPr>
        <w:t xml:space="preserve"> </w:t>
      </w:r>
      <w:r>
        <w:rPr>
          <w:rFonts w:ascii="Arial" w:hAnsi="Arial" w:cs="Arial"/>
          <w:sz w:val="20"/>
          <w:szCs w:val="20"/>
        </w:rPr>
        <w:t>on</w:t>
      </w:r>
      <w:r>
        <w:rPr>
          <w:rFonts w:ascii="Arial" w:hAnsi="Arial" w:cs="Arial"/>
          <w:spacing w:val="5"/>
          <w:sz w:val="20"/>
          <w:szCs w:val="20"/>
        </w:rPr>
        <w:t xml:space="preserve"> </w:t>
      </w:r>
      <w:r>
        <w:rPr>
          <w:rFonts w:ascii="Arial" w:hAnsi="Arial" w:cs="Arial"/>
          <w:w w:val="93"/>
          <w:sz w:val="20"/>
          <w:szCs w:val="20"/>
        </w:rPr>
        <w:t>describing</w:t>
      </w:r>
      <w:r>
        <w:rPr>
          <w:rFonts w:ascii="Arial" w:hAnsi="Arial" w:cs="Arial"/>
          <w:spacing w:val="40"/>
          <w:w w:val="93"/>
          <w:sz w:val="20"/>
          <w:szCs w:val="20"/>
        </w:rPr>
        <w:t xml:space="preserve"> </w:t>
      </w:r>
      <w:r>
        <w:rPr>
          <w:rFonts w:ascii="Arial" w:hAnsi="Arial" w:cs="Arial"/>
          <w:w w:val="93"/>
          <w:sz w:val="20"/>
          <w:szCs w:val="20"/>
        </w:rPr>
        <w:t>some</w:t>
      </w:r>
      <w:r>
        <w:rPr>
          <w:rFonts w:ascii="Arial" w:hAnsi="Arial" w:cs="Arial"/>
          <w:spacing w:val="-3"/>
          <w:w w:val="93"/>
          <w:sz w:val="20"/>
          <w:szCs w:val="20"/>
        </w:rPr>
        <w:t xml:space="preserve"> </w:t>
      </w:r>
      <w:r>
        <w:rPr>
          <w:rFonts w:ascii="Arial" w:hAnsi="Arial" w:cs="Arial"/>
          <w:w w:val="93"/>
          <w:sz w:val="20"/>
          <w:szCs w:val="20"/>
        </w:rPr>
        <w:t>pri</w:t>
      </w:r>
      <w:r>
        <w:rPr>
          <w:rFonts w:ascii="Arial" w:hAnsi="Arial" w:cs="Arial"/>
          <w:spacing w:val="-9"/>
          <w:w w:val="93"/>
          <w:sz w:val="20"/>
          <w:szCs w:val="20"/>
        </w:rPr>
        <w:t>v</w:t>
      </w:r>
      <w:r>
        <w:rPr>
          <w:rFonts w:ascii="Arial" w:hAnsi="Arial" w:cs="Arial"/>
          <w:w w:val="93"/>
          <w:sz w:val="20"/>
          <w:szCs w:val="20"/>
        </w:rPr>
        <w:t xml:space="preserve">acy-enhancing </w:t>
      </w:r>
      <w:r>
        <w:rPr>
          <w:rFonts w:ascii="Arial" w:hAnsi="Arial" w:cs="Arial"/>
          <w:spacing w:val="32"/>
          <w:w w:val="93"/>
          <w:sz w:val="20"/>
          <w:szCs w:val="20"/>
        </w:rPr>
        <w:t xml:space="preserve"> </w:t>
      </w:r>
      <w:r>
        <w:rPr>
          <w:rFonts w:ascii="Arial" w:hAnsi="Arial" w:cs="Arial"/>
          <w:sz w:val="20"/>
          <w:szCs w:val="20"/>
        </w:rPr>
        <w:t>t</w:t>
      </w:r>
      <w:r>
        <w:rPr>
          <w:rFonts w:ascii="Arial" w:hAnsi="Arial" w:cs="Arial"/>
          <w:spacing w:val="6"/>
          <w:sz w:val="20"/>
          <w:szCs w:val="20"/>
        </w:rPr>
        <w:t>o</w:t>
      </w:r>
      <w:r>
        <w:rPr>
          <w:rFonts w:ascii="Arial" w:hAnsi="Arial" w:cs="Arial"/>
          <w:sz w:val="20"/>
          <w:szCs w:val="20"/>
        </w:rPr>
        <w:t>ols</w:t>
      </w:r>
      <w:r>
        <w:rPr>
          <w:rFonts w:ascii="Arial" w:hAnsi="Arial" w:cs="Arial"/>
          <w:spacing w:val="3"/>
          <w:sz w:val="20"/>
          <w:szCs w:val="20"/>
        </w:rPr>
        <w:t xml:space="preserve"> </w:t>
      </w:r>
      <w:r>
        <w:rPr>
          <w:rFonts w:ascii="Arial" w:hAnsi="Arial" w:cs="Arial"/>
          <w:sz w:val="20"/>
          <w:szCs w:val="20"/>
        </w:rPr>
        <w:t>in</w:t>
      </w:r>
      <w:r>
        <w:rPr>
          <w:rFonts w:ascii="Arial" w:hAnsi="Arial" w:cs="Arial"/>
          <w:spacing w:val="27"/>
          <w:sz w:val="20"/>
          <w:szCs w:val="20"/>
        </w:rPr>
        <w:t xml:space="preserve"> </w:t>
      </w:r>
      <w:r>
        <w:rPr>
          <w:rFonts w:ascii="Arial" w:hAnsi="Arial" w:cs="Arial"/>
          <w:sz w:val="20"/>
          <w:szCs w:val="20"/>
        </w:rPr>
        <w:t>the co</w:t>
      </w:r>
      <w:r>
        <w:rPr>
          <w:rFonts w:ascii="Arial" w:hAnsi="Arial" w:cs="Arial"/>
          <w:spacing w:val="-5"/>
          <w:sz w:val="20"/>
          <w:szCs w:val="20"/>
        </w:rPr>
        <w:t>n</w:t>
      </w:r>
      <w:r>
        <w:rPr>
          <w:rFonts w:ascii="Arial" w:hAnsi="Arial" w:cs="Arial"/>
          <w:sz w:val="20"/>
          <w:szCs w:val="20"/>
        </w:rPr>
        <w:t>text</w:t>
      </w:r>
      <w:r>
        <w:rPr>
          <w:rFonts w:ascii="Arial" w:hAnsi="Arial" w:cs="Arial"/>
          <w:spacing w:val="18"/>
          <w:sz w:val="20"/>
          <w:szCs w:val="20"/>
        </w:rPr>
        <w:t xml:space="preserve"> </w:t>
      </w:r>
      <w:r>
        <w:rPr>
          <w:rFonts w:ascii="Arial" w:hAnsi="Arial" w:cs="Arial"/>
          <w:sz w:val="20"/>
          <w:szCs w:val="20"/>
        </w:rPr>
        <w:t>of</w:t>
      </w:r>
      <w:r>
        <w:rPr>
          <w:rFonts w:ascii="Arial" w:hAnsi="Arial" w:cs="Arial"/>
          <w:spacing w:val="14"/>
          <w:sz w:val="20"/>
          <w:szCs w:val="20"/>
        </w:rPr>
        <w:t xml:space="preserve"> </w:t>
      </w:r>
      <w:r>
        <w:rPr>
          <w:rFonts w:ascii="Arial" w:hAnsi="Arial" w:cs="Arial"/>
          <w:sz w:val="20"/>
          <w:szCs w:val="20"/>
        </w:rPr>
        <w:t>OSNs</w:t>
      </w:r>
      <w:r>
        <w:rPr>
          <w:rFonts w:ascii="Arial" w:hAnsi="Arial" w:cs="Arial"/>
          <w:spacing w:val="-22"/>
          <w:sz w:val="20"/>
          <w:szCs w:val="20"/>
        </w:rPr>
        <w:t xml:space="preserve"> </w:t>
      </w:r>
      <w:r>
        <w:rPr>
          <w:rFonts w:ascii="Arial" w:hAnsi="Arial" w:cs="Arial"/>
          <w:sz w:val="20"/>
          <w:szCs w:val="20"/>
        </w:rPr>
        <w:t>that</w:t>
      </w:r>
      <w:r>
        <w:rPr>
          <w:rFonts w:ascii="Arial" w:hAnsi="Arial" w:cs="Arial"/>
          <w:spacing w:val="51"/>
          <w:sz w:val="20"/>
          <w:szCs w:val="20"/>
        </w:rPr>
        <w:t xml:space="preserve"> </w:t>
      </w:r>
      <w:r>
        <w:rPr>
          <w:rFonts w:ascii="Arial" w:hAnsi="Arial" w:cs="Arial"/>
          <w:spacing w:val="-5"/>
          <w:w w:val="91"/>
          <w:sz w:val="20"/>
          <w:szCs w:val="20"/>
        </w:rPr>
        <w:t>w</w:t>
      </w:r>
      <w:r>
        <w:rPr>
          <w:rFonts w:ascii="Arial" w:hAnsi="Arial" w:cs="Arial"/>
          <w:w w:val="91"/>
          <w:sz w:val="20"/>
          <w:szCs w:val="20"/>
        </w:rPr>
        <w:t>e</w:t>
      </w:r>
      <w:r>
        <w:rPr>
          <w:rFonts w:ascii="Arial" w:hAnsi="Arial" w:cs="Arial"/>
          <w:spacing w:val="24"/>
          <w:w w:val="91"/>
          <w:sz w:val="20"/>
          <w:szCs w:val="20"/>
        </w:rPr>
        <w:t xml:space="preserve"> </w:t>
      </w:r>
      <w:r>
        <w:rPr>
          <w:rFonts w:ascii="Arial" w:hAnsi="Arial" w:cs="Arial"/>
          <w:spacing w:val="5"/>
          <w:w w:val="91"/>
          <w:sz w:val="20"/>
          <w:szCs w:val="20"/>
        </w:rPr>
        <w:t>b</w:t>
      </w:r>
      <w:r>
        <w:rPr>
          <w:rFonts w:ascii="Arial" w:hAnsi="Arial" w:cs="Arial"/>
          <w:w w:val="91"/>
          <w:sz w:val="20"/>
          <w:szCs w:val="20"/>
        </w:rPr>
        <w:t>elie</w:t>
      </w:r>
      <w:r>
        <w:rPr>
          <w:rFonts w:ascii="Arial" w:hAnsi="Arial" w:cs="Arial"/>
          <w:spacing w:val="-5"/>
          <w:w w:val="91"/>
          <w:sz w:val="20"/>
          <w:szCs w:val="20"/>
        </w:rPr>
        <w:t>v</w:t>
      </w:r>
      <w:r>
        <w:rPr>
          <w:rFonts w:ascii="Arial" w:hAnsi="Arial" w:cs="Arial"/>
          <w:w w:val="91"/>
          <w:sz w:val="20"/>
          <w:szCs w:val="20"/>
        </w:rPr>
        <w:t>e</w:t>
      </w:r>
      <w:r>
        <w:rPr>
          <w:rFonts w:ascii="Arial" w:hAnsi="Arial" w:cs="Arial"/>
          <w:spacing w:val="38"/>
          <w:w w:val="91"/>
          <w:sz w:val="20"/>
          <w:szCs w:val="20"/>
        </w:rPr>
        <w:t xml:space="preserve"> </w:t>
      </w:r>
      <w:r>
        <w:rPr>
          <w:rFonts w:ascii="Arial" w:hAnsi="Arial" w:cs="Arial"/>
          <w:sz w:val="20"/>
          <w:szCs w:val="20"/>
        </w:rPr>
        <w:t>can</w:t>
      </w:r>
      <w:r>
        <w:rPr>
          <w:rFonts w:ascii="Arial" w:hAnsi="Arial" w:cs="Arial"/>
          <w:spacing w:val="-5"/>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28"/>
          <w:w w:val="89"/>
          <w:sz w:val="20"/>
          <w:szCs w:val="20"/>
        </w:rPr>
        <w:t xml:space="preserve"> </w:t>
      </w:r>
      <w:r>
        <w:rPr>
          <w:rFonts w:ascii="Arial" w:hAnsi="Arial" w:cs="Arial"/>
          <w:sz w:val="20"/>
          <w:szCs w:val="20"/>
        </w:rPr>
        <w:t>useful</w:t>
      </w:r>
      <w:r>
        <w:rPr>
          <w:rFonts w:ascii="Arial" w:hAnsi="Arial" w:cs="Arial"/>
          <w:spacing w:val="-11"/>
          <w:sz w:val="20"/>
          <w:szCs w:val="20"/>
        </w:rPr>
        <w:t xml:space="preserve"> </w:t>
      </w:r>
      <w:r>
        <w:rPr>
          <w:rFonts w:ascii="Arial" w:hAnsi="Arial" w:cs="Arial"/>
          <w:sz w:val="20"/>
          <w:szCs w:val="20"/>
        </w:rPr>
        <w:t>in</w:t>
      </w:r>
      <w:r>
        <w:rPr>
          <w:rFonts w:ascii="Arial" w:hAnsi="Arial" w:cs="Arial"/>
          <w:spacing w:val="30"/>
          <w:sz w:val="20"/>
          <w:szCs w:val="20"/>
        </w:rPr>
        <w:t xml:space="preserve"> </w:t>
      </w:r>
      <w:r>
        <w:rPr>
          <w:rFonts w:ascii="Arial" w:hAnsi="Arial" w:cs="Arial"/>
          <w:sz w:val="20"/>
          <w:szCs w:val="20"/>
        </w:rPr>
        <w:t>a</w:t>
      </w:r>
      <w:r>
        <w:rPr>
          <w:rFonts w:ascii="Arial" w:hAnsi="Arial" w:cs="Arial"/>
          <w:spacing w:val="9"/>
          <w:sz w:val="20"/>
          <w:szCs w:val="20"/>
        </w:rPr>
        <w:t xml:space="preserve"> </w:t>
      </w:r>
      <w:r>
        <w:rPr>
          <w:rFonts w:ascii="Arial" w:hAnsi="Arial" w:cs="Arial"/>
          <w:sz w:val="20"/>
          <w:szCs w:val="20"/>
        </w:rPr>
        <w:t>protest</w:t>
      </w:r>
      <w:r>
        <w:rPr>
          <w:rFonts w:ascii="Arial" w:hAnsi="Arial" w:cs="Arial"/>
          <w:spacing w:val="16"/>
          <w:sz w:val="20"/>
          <w:szCs w:val="20"/>
        </w:rPr>
        <w:t xml:space="preserve"> </w:t>
      </w:r>
      <w:r>
        <w:rPr>
          <w:rFonts w:ascii="Arial" w:hAnsi="Arial" w:cs="Arial"/>
          <w:sz w:val="20"/>
          <w:szCs w:val="20"/>
        </w:rPr>
        <w:t>and</w:t>
      </w:r>
      <w:r>
        <w:rPr>
          <w:rFonts w:ascii="Arial" w:hAnsi="Arial" w:cs="Arial"/>
          <w:spacing w:val="8"/>
          <w:sz w:val="20"/>
          <w:szCs w:val="20"/>
        </w:rPr>
        <w:t xml:space="preserve"> </w:t>
      </w:r>
      <w:r>
        <w:rPr>
          <w:rFonts w:ascii="Arial" w:hAnsi="Arial" w:cs="Arial"/>
          <w:sz w:val="20"/>
          <w:szCs w:val="20"/>
        </w:rPr>
        <w:t>that</w:t>
      </w:r>
      <w:r>
        <w:rPr>
          <w:rFonts w:ascii="Arial" w:hAnsi="Arial" w:cs="Arial"/>
          <w:spacing w:val="51"/>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28"/>
          <w:w w:val="92"/>
          <w:sz w:val="20"/>
          <w:szCs w:val="20"/>
        </w:rPr>
        <w:t xml:space="preserve"> </w:t>
      </w:r>
      <w:r>
        <w:rPr>
          <w:rFonts w:ascii="Arial" w:hAnsi="Arial" w:cs="Arial"/>
          <w:w w:val="103"/>
          <w:sz w:val="20"/>
          <w:szCs w:val="20"/>
        </w:rPr>
        <w:t xml:space="preserve">not </w:t>
      </w:r>
      <w:r>
        <w:rPr>
          <w:rFonts w:ascii="Arial" w:hAnsi="Arial" w:cs="Arial"/>
          <w:spacing w:val="-5"/>
          <w:sz w:val="20"/>
          <w:szCs w:val="20"/>
        </w:rPr>
        <w:t>y</w:t>
      </w:r>
      <w:r>
        <w:rPr>
          <w:rFonts w:ascii="Arial" w:hAnsi="Arial" w:cs="Arial"/>
          <w:sz w:val="20"/>
          <w:szCs w:val="20"/>
        </w:rPr>
        <w:t>et</w:t>
      </w:r>
      <w:r>
        <w:rPr>
          <w:rFonts w:ascii="Arial" w:hAnsi="Arial" w:cs="Arial"/>
          <w:spacing w:val="8"/>
          <w:sz w:val="20"/>
          <w:szCs w:val="20"/>
        </w:rPr>
        <w:t xml:space="preserve"> </w:t>
      </w:r>
      <w:r>
        <w:rPr>
          <w:rFonts w:ascii="Arial" w:hAnsi="Arial" w:cs="Arial"/>
          <w:w w:val="84"/>
          <w:sz w:val="20"/>
          <w:szCs w:val="20"/>
        </w:rPr>
        <w:t>seen</w:t>
      </w:r>
      <w:r>
        <w:rPr>
          <w:rFonts w:ascii="Arial" w:hAnsi="Arial" w:cs="Arial"/>
          <w:spacing w:val="14"/>
          <w:w w:val="84"/>
          <w:sz w:val="20"/>
          <w:szCs w:val="20"/>
        </w:rPr>
        <w:t xml:space="preserve"> </w:t>
      </w:r>
      <w:r>
        <w:rPr>
          <w:rFonts w:ascii="Arial" w:hAnsi="Arial" w:cs="Arial"/>
          <w:sz w:val="20"/>
          <w:szCs w:val="20"/>
        </w:rPr>
        <w:t>a</w:t>
      </w:r>
      <w:r>
        <w:rPr>
          <w:rFonts w:ascii="Arial" w:hAnsi="Arial" w:cs="Arial"/>
          <w:spacing w:val="-7"/>
          <w:sz w:val="20"/>
          <w:szCs w:val="20"/>
        </w:rPr>
        <w:t xml:space="preserve"> </w:t>
      </w:r>
      <w:r>
        <w:rPr>
          <w:rFonts w:ascii="Arial" w:hAnsi="Arial" w:cs="Arial"/>
          <w:w w:val="90"/>
          <w:sz w:val="20"/>
          <w:szCs w:val="20"/>
        </w:rPr>
        <w:t xml:space="preserve">widespread </w:t>
      </w:r>
      <w:r>
        <w:rPr>
          <w:rFonts w:ascii="Arial" w:hAnsi="Arial" w:cs="Arial"/>
          <w:spacing w:val="1"/>
          <w:w w:val="90"/>
          <w:sz w:val="20"/>
          <w:szCs w:val="20"/>
        </w:rPr>
        <w:t xml:space="preserve"> </w:t>
      </w:r>
      <w:r>
        <w:rPr>
          <w:rFonts w:ascii="Arial" w:hAnsi="Arial" w:cs="Arial"/>
          <w:w w:val="90"/>
          <w:sz w:val="20"/>
          <w:szCs w:val="20"/>
        </w:rPr>
        <w:t>use</w:t>
      </w:r>
      <w:r>
        <w:rPr>
          <w:rFonts w:ascii="Arial" w:hAnsi="Arial" w:cs="Arial"/>
          <w:spacing w:val="-2"/>
          <w:w w:val="90"/>
          <w:sz w:val="20"/>
          <w:szCs w:val="20"/>
        </w:rPr>
        <w:t xml:space="preserve"> </w:t>
      </w:r>
      <w:r>
        <w:rPr>
          <w:rFonts w:ascii="Arial" w:hAnsi="Arial" w:cs="Arial"/>
          <w:sz w:val="20"/>
          <w:szCs w:val="20"/>
        </w:rPr>
        <w:t>in</w:t>
      </w:r>
      <w:r>
        <w:rPr>
          <w:rFonts w:ascii="Arial" w:hAnsi="Arial" w:cs="Arial"/>
          <w:spacing w:val="14"/>
          <w:sz w:val="20"/>
          <w:szCs w:val="20"/>
        </w:rPr>
        <w:t xml:space="preserve"> </w:t>
      </w:r>
      <w:r>
        <w:rPr>
          <w:rFonts w:ascii="Arial" w:hAnsi="Arial" w:cs="Arial"/>
          <w:sz w:val="20"/>
          <w:szCs w:val="20"/>
        </w:rPr>
        <w:t>practice.</w:t>
      </w:r>
      <w:r>
        <w:rPr>
          <w:rFonts w:ascii="Arial" w:hAnsi="Arial" w:cs="Arial"/>
          <w:spacing w:val="16"/>
          <w:sz w:val="20"/>
          <w:szCs w:val="20"/>
        </w:rPr>
        <w:t xml:space="preserve"> </w:t>
      </w:r>
      <w:r>
        <w:rPr>
          <w:rFonts w:ascii="Arial" w:hAnsi="Arial" w:cs="Arial"/>
          <w:sz w:val="20"/>
          <w:szCs w:val="20"/>
        </w:rPr>
        <w:t>Although</w:t>
      </w:r>
      <w:r>
        <w:rPr>
          <w:rFonts w:ascii="Arial" w:hAnsi="Arial" w:cs="Arial"/>
          <w:spacing w:val="21"/>
          <w:sz w:val="20"/>
          <w:szCs w:val="20"/>
        </w:rPr>
        <w:t xml:space="preserve"> </w:t>
      </w:r>
      <w:r>
        <w:rPr>
          <w:rFonts w:ascii="Arial" w:hAnsi="Arial" w:cs="Arial"/>
          <w:sz w:val="20"/>
          <w:szCs w:val="20"/>
        </w:rPr>
        <w:t>a</w:t>
      </w:r>
      <w:r>
        <w:rPr>
          <w:rFonts w:ascii="Arial" w:hAnsi="Arial" w:cs="Arial"/>
          <w:spacing w:val="-7"/>
          <w:sz w:val="20"/>
          <w:szCs w:val="20"/>
        </w:rPr>
        <w:t xml:space="preserve"> </w:t>
      </w:r>
      <w:r>
        <w:rPr>
          <w:rFonts w:ascii="Arial" w:hAnsi="Arial" w:cs="Arial"/>
          <w:sz w:val="20"/>
          <w:szCs w:val="20"/>
        </w:rPr>
        <w:t>protest</w:t>
      </w:r>
      <w:r>
        <w:rPr>
          <w:rFonts w:ascii="Arial" w:hAnsi="Arial" w:cs="Arial"/>
          <w:spacing w:val="-1"/>
          <w:sz w:val="20"/>
          <w:szCs w:val="20"/>
        </w:rPr>
        <w:t xml:space="preserve"> </w:t>
      </w:r>
      <w:r>
        <w:rPr>
          <w:rFonts w:ascii="Arial" w:hAnsi="Arial" w:cs="Arial"/>
          <w:sz w:val="20"/>
          <w:szCs w:val="20"/>
        </w:rPr>
        <w:t>itself</w:t>
      </w:r>
      <w:r>
        <w:rPr>
          <w:rFonts w:ascii="Arial" w:hAnsi="Arial" w:cs="Arial"/>
          <w:spacing w:val="9"/>
          <w:sz w:val="20"/>
          <w:szCs w:val="20"/>
        </w:rPr>
        <w:t xml:space="preserve"> </w:t>
      </w:r>
      <w:r>
        <w:rPr>
          <w:rFonts w:ascii="Arial" w:hAnsi="Arial" w:cs="Arial"/>
          <w:w w:val="92"/>
          <w:sz w:val="20"/>
          <w:szCs w:val="20"/>
        </w:rPr>
        <w:t>relies</w:t>
      </w:r>
      <w:r>
        <w:rPr>
          <w:rFonts w:ascii="Arial" w:hAnsi="Arial" w:cs="Arial"/>
          <w:spacing w:val="9"/>
          <w:w w:val="92"/>
          <w:sz w:val="20"/>
          <w:szCs w:val="20"/>
        </w:rPr>
        <w:t xml:space="preserve"> </w:t>
      </w:r>
      <w:r>
        <w:rPr>
          <w:rFonts w:ascii="Arial" w:hAnsi="Arial" w:cs="Arial"/>
          <w:sz w:val="20"/>
          <w:szCs w:val="20"/>
        </w:rPr>
        <w:t>mainly</w:t>
      </w:r>
      <w:r>
        <w:rPr>
          <w:rFonts w:ascii="Arial" w:hAnsi="Arial" w:cs="Arial"/>
          <w:spacing w:val="17"/>
          <w:sz w:val="20"/>
          <w:szCs w:val="20"/>
        </w:rPr>
        <w:t xml:space="preserve"> </w:t>
      </w:r>
      <w:r>
        <w:rPr>
          <w:rFonts w:ascii="Arial" w:hAnsi="Arial" w:cs="Arial"/>
          <w:sz w:val="20"/>
          <w:szCs w:val="20"/>
        </w:rPr>
        <w:t>on the</w:t>
      </w:r>
      <w:r>
        <w:rPr>
          <w:rFonts w:ascii="Arial" w:hAnsi="Arial" w:cs="Arial"/>
          <w:spacing w:val="13"/>
          <w:sz w:val="20"/>
          <w:szCs w:val="20"/>
        </w:rPr>
        <w:t xml:space="preserve"> </w:t>
      </w:r>
      <w:r>
        <w:rPr>
          <w:rFonts w:ascii="Arial" w:hAnsi="Arial" w:cs="Arial"/>
          <w:sz w:val="20"/>
          <w:szCs w:val="20"/>
        </w:rPr>
        <w:t xml:space="preserve">traditional </w:t>
      </w:r>
      <w:r>
        <w:rPr>
          <w:rFonts w:ascii="Arial" w:hAnsi="Arial" w:cs="Arial"/>
          <w:spacing w:val="5"/>
          <w:sz w:val="20"/>
          <w:szCs w:val="20"/>
        </w:rPr>
        <w:t xml:space="preserve"> </w:t>
      </w:r>
      <w:r>
        <w:rPr>
          <w:rFonts w:ascii="Arial" w:hAnsi="Arial" w:cs="Arial"/>
          <w:sz w:val="20"/>
          <w:szCs w:val="20"/>
        </w:rPr>
        <w:t>p</w:t>
      </w:r>
      <w:r>
        <w:rPr>
          <w:rFonts w:ascii="Arial" w:hAnsi="Arial" w:cs="Arial"/>
          <w:spacing w:val="-5"/>
          <w:sz w:val="20"/>
          <w:szCs w:val="20"/>
        </w:rPr>
        <w:t>h</w:t>
      </w:r>
      <w:r>
        <w:rPr>
          <w:rFonts w:ascii="Arial" w:hAnsi="Arial" w:cs="Arial"/>
          <w:sz w:val="20"/>
          <w:szCs w:val="20"/>
        </w:rPr>
        <w:t>ysical</w:t>
      </w:r>
      <w:r>
        <w:rPr>
          <w:rFonts w:ascii="Arial" w:hAnsi="Arial" w:cs="Arial"/>
          <w:spacing w:val="-6"/>
          <w:sz w:val="20"/>
          <w:szCs w:val="20"/>
        </w:rPr>
        <w:t xml:space="preserve"> </w:t>
      </w:r>
      <w:r>
        <w:rPr>
          <w:rFonts w:ascii="Arial" w:hAnsi="Arial" w:cs="Arial"/>
          <w:sz w:val="20"/>
          <w:szCs w:val="20"/>
        </w:rPr>
        <w:t>act</w:t>
      </w:r>
      <w:r>
        <w:rPr>
          <w:rFonts w:ascii="Arial" w:hAnsi="Arial" w:cs="Arial"/>
          <w:spacing w:val="13"/>
          <w:sz w:val="20"/>
          <w:szCs w:val="20"/>
        </w:rPr>
        <w:t xml:space="preserve"> </w:t>
      </w:r>
      <w:r>
        <w:rPr>
          <w:rFonts w:ascii="Arial" w:hAnsi="Arial" w:cs="Arial"/>
          <w:sz w:val="20"/>
          <w:szCs w:val="20"/>
        </w:rPr>
        <w:t>of</w:t>
      </w:r>
      <w:r>
        <w:rPr>
          <w:rFonts w:ascii="Arial" w:hAnsi="Arial" w:cs="Arial"/>
          <w:spacing w:val="9"/>
          <w:sz w:val="20"/>
          <w:szCs w:val="20"/>
        </w:rPr>
        <w:t xml:space="preserve"> </w:t>
      </w:r>
      <w:r>
        <w:rPr>
          <w:rFonts w:ascii="Arial" w:hAnsi="Arial" w:cs="Arial"/>
          <w:sz w:val="20"/>
          <w:szCs w:val="20"/>
        </w:rPr>
        <w:t xml:space="preserve">gathering, </w:t>
      </w:r>
      <w:r>
        <w:rPr>
          <w:rFonts w:ascii="Arial" w:hAnsi="Arial" w:cs="Arial"/>
          <w:spacing w:val="-5"/>
          <w:w w:val="91"/>
          <w:sz w:val="20"/>
          <w:szCs w:val="20"/>
        </w:rPr>
        <w:t>w</w:t>
      </w:r>
      <w:r>
        <w:rPr>
          <w:rFonts w:ascii="Arial" w:hAnsi="Arial" w:cs="Arial"/>
          <w:w w:val="91"/>
          <w:sz w:val="20"/>
          <w:szCs w:val="20"/>
        </w:rPr>
        <w:t>e</w:t>
      </w:r>
      <w:r>
        <w:rPr>
          <w:rFonts w:ascii="Arial" w:hAnsi="Arial" w:cs="Arial"/>
          <w:spacing w:val="18"/>
          <w:w w:val="91"/>
          <w:sz w:val="20"/>
          <w:szCs w:val="20"/>
        </w:rPr>
        <w:t xml:space="preserve"> </w:t>
      </w:r>
      <w:r>
        <w:rPr>
          <w:rFonts w:ascii="Arial" w:hAnsi="Arial" w:cs="Arial"/>
          <w:spacing w:val="5"/>
          <w:w w:val="91"/>
          <w:sz w:val="20"/>
          <w:szCs w:val="20"/>
        </w:rPr>
        <w:t>b</w:t>
      </w:r>
      <w:r>
        <w:rPr>
          <w:rFonts w:ascii="Arial" w:hAnsi="Arial" w:cs="Arial"/>
          <w:w w:val="91"/>
          <w:sz w:val="20"/>
          <w:szCs w:val="20"/>
        </w:rPr>
        <w:t>elie</w:t>
      </w:r>
      <w:r>
        <w:rPr>
          <w:rFonts w:ascii="Arial" w:hAnsi="Arial" w:cs="Arial"/>
          <w:spacing w:val="-5"/>
          <w:w w:val="91"/>
          <w:sz w:val="20"/>
          <w:szCs w:val="20"/>
        </w:rPr>
        <w:t>v</w:t>
      </w:r>
      <w:r>
        <w:rPr>
          <w:rFonts w:ascii="Arial" w:hAnsi="Arial" w:cs="Arial"/>
          <w:w w:val="91"/>
          <w:sz w:val="20"/>
          <w:szCs w:val="20"/>
        </w:rPr>
        <w:t>e</w:t>
      </w:r>
      <w:r>
        <w:rPr>
          <w:rFonts w:ascii="Arial" w:hAnsi="Arial" w:cs="Arial"/>
          <w:spacing w:val="32"/>
          <w:w w:val="91"/>
          <w:sz w:val="20"/>
          <w:szCs w:val="20"/>
        </w:rPr>
        <w:t xml:space="preserve"> </w:t>
      </w:r>
      <w:r>
        <w:rPr>
          <w:rFonts w:ascii="Arial" w:hAnsi="Arial" w:cs="Arial"/>
          <w:sz w:val="20"/>
          <w:szCs w:val="20"/>
        </w:rPr>
        <w:t>that</w:t>
      </w:r>
      <w:r>
        <w:rPr>
          <w:rFonts w:ascii="Arial" w:hAnsi="Arial" w:cs="Arial"/>
          <w:spacing w:val="46"/>
          <w:sz w:val="20"/>
          <w:szCs w:val="20"/>
        </w:rPr>
        <w:t xml:space="preserve"> </w:t>
      </w:r>
      <w:r>
        <w:rPr>
          <w:rFonts w:ascii="Arial" w:hAnsi="Arial" w:cs="Arial"/>
          <w:w w:val="132"/>
          <w:sz w:val="20"/>
          <w:szCs w:val="20"/>
        </w:rPr>
        <w:t>it</w:t>
      </w:r>
      <w:r>
        <w:rPr>
          <w:rFonts w:ascii="Arial" w:hAnsi="Arial" w:cs="Arial"/>
          <w:spacing w:val="-3"/>
          <w:w w:val="132"/>
          <w:sz w:val="20"/>
          <w:szCs w:val="20"/>
        </w:rPr>
        <w:t xml:space="preserve"> </w:t>
      </w:r>
      <w:r>
        <w:rPr>
          <w:rFonts w:ascii="Arial" w:hAnsi="Arial" w:cs="Arial"/>
          <w:spacing w:val="-6"/>
          <w:sz w:val="20"/>
          <w:szCs w:val="20"/>
        </w:rPr>
        <w:t>w</w:t>
      </w:r>
      <w:r>
        <w:rPr>
          <w:rFonts w:ascii="Arial" w:hAnsi="Arial" w:cs="Arial"/>
          <w:sz w:val="20"/>
          <w:szCs w:val="20"/>
        </w:rPr>
        <w:t>ould</w:t>
      </w:r>
      <w:r>
        <w:rPr>
          <w:rFonts w:ascii="Arial" w:hAnsi="Arial" w:cs="Arial"/>
          <w:spacing w:val="11"/>
          <w:sz w:val="20"/>
          <w:szCs w:val="20"/>
        </w:rPr>
        <w:t xml:space="preserve"> </w:t>
      </w:r>
      <w:r>
        <w:rPr>
          <w:rFonts w:ascii="Arial" w:hAnsi="Arial" w:cs="Arial"/>
          <w:spacing w:val="6"/>
          <w:sz w:val="20"/>
          <w:szCs w:val="20"/>
        </w:rPr>
        <w:t>b</w:t>
      </w:r>
      <w:r>
        <w:rPr>
          <w:rFonts w:ascii="Arial" w:hAnsi="Arial" w:cs="Arial"/>
          <w:sz w:val="20"/>
          <w:szCs w:val="20"/>
        </w:rPr>
        <w:t xml:space="preserve">enefit </w:t>
      </w:r>
      <w:r>
        <w:rPr>
          <w:rFonts w:ascii="Arial" w:hAnsi="Arial" w:cs="Arial"/>
          <w:w w:val="101"/>
          <w:sz w:val="20"/>
          <w:szCs w:val="20"/>
        </w:rPr>
        <w:t xml:space="preserve">from </w:t>
      </w:r>
      <w:r>
        <w:rPr>
          <w:rFonts w:ascii="Arial" w:hAnsi="Arial" w:cs="Arial"/>
          <w:w w:val="88"/>
          <w:sz w:val="20"/>
          <w:szCs w:val="20"/>
        </w:rPr>
        <w:t>some</w:t>
      </w:r>
      <w:r>
        <w:rPr>
          <w:rFonts w:ascii="Arial" w:hAnsi="Arial" w:cs="Arial"/>
          <w:spacing w:val="34"/>
          <w:w w:val="88"/>
          <w:sz w:val="20"/>
          <w:szCs w:val="20"/>
        </w:rPr>
        <w:t xml:space="preserve"> </w:t>
      </w:r>
      <w:r>
        <w:rPr>
          <w:rFonts w:ascii="Arial" w:hAnsi="Arial" w:cs="Arial"/>
          <w:sz w:val="20"/>
          <w:szCs w:val="20"/>
        </w:rPr>
        <w:t>of</w:t>
      </w:r>
      <w:r>
        <w:rPr>
          <w:rFonts w:ascii="Arial" w:hAnsi="Arial" w:cs="Arial"/>
          <w:spacing w:val="20"/>
          <w:sz w:val="20"/>
          <w:szCs w:val="20"/>
        </w:rPr>
        <w:t xml:space="preserve"> </w:t>
      </w:r>
      <w:r>
        <w:rPr>
          <w:rFonts w:ascii="Arial" w:hAnsi="Arial" w:cs="Arial"/>
          <w:sz w:val="20"/>
          <w:szCs w:val="20"/>
        </w:rPr>
        <w:t>the</w:t>
      </w:r>
      <w:r>
        <w:rPr>
          <w:rFonts w:ascii="Arial" w:hAnsi="Arial" w:cs="Arial"/>
          <w:spacing w:val="24"/>
          <w:sz w:val="20"/>
          <w:szCs w:val="20"/>
        </w:rPr>
        <w:t xml:space="preserve"> </w:t>
      </w:r>
      <w:r>
        <w:rPr>
          <w:rFonts w:ascii="Arial" w:hAnsi="Arial" w:cs="Arial"/>
          <w:w w:val="94"/>
          <w:sz w:val="20"/>
          <w:szCs w:val="20"/>
        </w:rPr>
        <w:t>de</w:t>
      </w:r>
      <w:r>
        <w:rPr>
          <w:rFonts w:ascii="Arial" w:hAnsi="Arial" w:cs="Arial"/>
          <w:spacing w:val="-5"/>
          <w:w w:val="94"/>
          <w:sz w:val="20"/>
          <w:szCs w:val="20"/>
        </w:rPr>
        <w:t>v</w:t>
      </w:r>
      <w:r>
        <w:rPr>
          <w:rFonts w:ascii="Arial" w:hAnsi="Arial" w:cs="Arial"/>
          <w:w w:val="94"/>
          <w:sz w:val="20"/>
          <w:szCs w:val="20"/>
        </w:rPr>
        <w:t>elopme</w:t>
      </w:r>
      <w:r>
        <w:rPr>
          <w:rFonts w:ascii="Arial" w:hAnsi="Arial" w:cs="Arial"/>
          <w:spacing w:val="-5"/>
          <w:w w:val="94"/>
          <w:sz w:val="20"/>
          <w:szCs w:val="20"/>
        </w:rPr>
        <w:t>n</w:t>
      </w:r>
      <w:r>
        <w:rPr>
          <w:rFonts w:ascii="Arial" w:hAnsi="Arial" w:cs="Arial"/>
          <w:w w:val="94"/>
          <w:sz w:val="20"/>
          <w:szCs w:val="20"/>
        </w:rPr>
        <w:t>ts</w:t>
      </w:r>
      <w:r>
        <w:rPr>
          <w:rFonts w:ascii="Arial" w:hAnsi="Arial" w:cs="Arial"/>
          <w:spacing w:val="35"/>
          <w:w w:val="94"/>
          <w:sz w:val="20"/>
          <w:szCs w:val="20"/>
        </w:rPr>
        <w:t xml:space="preserve"> </w:t>
      </w:r>
      <w:r>
        <w:rPr>
          <w:rFonts w:ascii="Arial" w:hAnsi="Arial" w:cs="Arial"/>
          <w:sz w:val="20"/>
          <w:szCs w:val="20"/>
        </w:rPr>
        <w:t>originated</w:t>
      </w:r>
      <w:r>
        <w:rPr>
          <w:rFonts w:ascii="Arial" w:hAnsi="Arial" w:cs="Arial"/>
          <w:spacing w:val="19"/>
          <w:sz w:val="20"/>
          <w:szCs w:val="20"/>
        </w:rPr>
        <w:t xml:space="preserve"> </w:t>
      </w:r>
      <w:r>
        <w:rPr>
          <w:rFonts w:ascii="Arial" w:hAnsi="Arial" w:cs="Arial"/>
          <w:sz w:val="20"/>
          <w:szCs w:val="20"/>
        </w:rPr>
        <w:t>in</w:t>
      </w:r>
      <w:r>
        <w:rPr>
          <w:rFonts w:ascii="Arial" w:hAnsi="Arial" w:cs="Arial"/>
          <w:spacing w:val="36"/>
          <w:sz w:val="20"/>
          <w:szCs w:val="20"/>
        </w:rPr>
        <w:t xml:space="preserve"> </w:t>
      </w:r>
      <w:r>
        <w:rPr>
          <w:rFonts w:ascii="Arial" w:hAnsi="Arial" w:cs="Arial"/>
          <w:sz w:val="20"/>
          <w:szCs w:val="20"/>
        </w:rPr>
        <w:t>the</w:t>
      </w:r>
      <w:r>
        <w:rPr>
          <w:rFonts w:ascii="Arial" w:hAnsi="Arial" w:cs="Arial"/>
          <w:spacing w:val="24"/>
          <w:sz w:val="20"/>
          <w:szCs w:val="20"/>
        </w:rPr>
        <w:t xml:space="preserve"> </w:t>
      </w:r>
      <w:r>
        <w:rPr>
          <w:rFonts w:ascii="Arial" w:hAnsi="Arial" w:cs="Arial"/>
          <w:sz w:val="20"/>
          <w:szCs w:val="20"/>
        </w:rPr>
        <w:t>fields</w:t>
      </w:r>
      <w:r>
        <w:rPr>
          <w:rFonts w:ascii="Arial" w:hAnsi="Arial" w:cs="Arial"/>
          <w:spacing w:val="-1"/>
          <w:sz w:val="20"/>
          <w:szCs w:val="20"/>
        </w:rPr>
        <w:t xml:space="preserve"> </w:t>
      </w:r>
      <w:r>
        <w:rPr>
          <w:rFonts w:ascii="Arial" w:hAnsi="Arial" w:cs="Arial"/>
          <w:sz w:val="20"/>
          <w:szCs w:val="20"/>
        </w:rPr>
        <w:t>of</w:t>
      </w:r>
      <w:r>
        <w:rPr>
          <w:rFonts w:ascii="Arial" w:hAnsi="Arial" w:cs="Arial"/>
          <w:spacing w:val="20"/>
          <w:sz w:val="20"/>
          <w:szCs w:val="20"/>
        </w:rPr>
        <w:t xml:space="preserve"> </w:t>
      </w:r>
      <w:r>
        <w:rPr>
          <w:rFonts w:ascii="Arial" w:hAnsi="Arial" w:cs="Arial"/>
          <w:sz w:val="20"/>
          <w:szCs w:val="20"/>
        </w:rPr>
        <w:t>information</w:t>
      </w:r>
      <w:r>
        <w:rPr>
          <w:rFonts w:ascii="Arial" w:hAnsi="Arial" w:cs="Arial"/>
          <w:spacing w:val="47"/>
          <w:sz w:val="20"/>
          <w:szCs w:val="20"/>
        </w:rPr>
        <w:t xml:space="preserve"> </w:t>
      </w:r>
      <w:r>
        <w:rPr>
          <w:rFonts w:ascii="Arial" w:hAnsi="Arial" w:cs="Arial"/>
          <w:sz w:val="20"/>
          <w:szCs w:val="20"/>
        </w:rPr>
        <w:t>securi</w:t>
      </w:r>
      <w:r>
        <w:rPr>
          <w:rFonts w:ascii="Arial" w:hAnsi="Arial" w:cs="Arial"/>
          <w:spacing w:val="-5"/>
          <w:sz w:val="20"/>
          <w:szCs w:val="20"/>
        </w:rPr>
        <w:t>t</w:t>
      </w:r>
      <w:r>
        <w:rPr>
          <w:rFonts w:ascii="Arial" w:hAnsi="Arial" w:cs="Arial"/>
          <w:sz w:val="20"/>
          <w:szCs w:val="20"/>
        </w:rPr>
        <w:t>y</w:t>
      </w:r>
      <w:r>
        <w:rPr>
          <w:rFonts w:ascii="Arial" w:hAnsi="Arial" w:cs="Arial"/>
          <w:spacing w:val="14"/>
          <w:sz w:val="20"/>
          <w:szCs w:val="20"/>
        </w:rPr>
        <w:t xml:space="preserve"> </w:t>
      </w:r>
      <w:r>
        <w:rPr>
          <w:rFonts w:ascii="Arial" w:hAnsi="Arial" w:cs="Arial"/>
          <w:sz w:val="20"/>
          <w:szCs w:val="20"/>
        </w:rPr>
        <w:t xml:space="preserve">and </w:t>
      </w:r>
      <w:r>
        <w:rPr>
          <w:rFonts w:ascii="Arial" w:hAnsi="Arial" w:cs="Arial"/>
          <w:w w:val="108"/>
          <w:sz w:val="20"/>
          <w:szCs w:val="20"/>
        </w:rPr>
        <w:t>pri</w:t>
      </w:r>
      <w:r>
        <w:rPr>
          <w:rFonts w:ascii="Arial" w:hAnsi="Arial" w:cs="Arial"/>
          <w:spacing w:val="-11"/>
          <w:w w:val="108"/>
          <w:sz w:val="20"/>
          <w:szCs w:val="20"/>
        </w:rPr>
        <w:t>v</w:t>
      </w:r>
      <w:r>
        <w:rPr>
          <w:rFonts w:ascii="Arial" w:hAnsi="Arial" w:cs="Arial"/>
          <w:w w:val="94"/>
          <w:sz w:val="20"/>
          <w:szCs w:val="20"/>
        </w:rPr>
        <w:t>ac</w:t>
      </w:r>
      <w:r>
        <w:rPr>
          <w:rFonts w:ascii="Arial" w:hAnsi="Arial" w:cs="Arial"/>
          <w:spacing w:val="-16"/>
          <w:w w:val="94"/>
          <w:sz w:val="20"/>
          <w:szCs w:val="20"/>
        </w:rPr>
        <w:t>y</w:t>
      </w:r>
      <w:r>
        <w:rPr>
          <w:rFonts w:ascii="Arial" w:hAnsi="Arial" w:cs="Arial"/>
          <w:w w:val="99"/>
          <w:sz w:val="20"/>
          <w:szCs w:val="20"/>
        </w:rPr>
        <w:t>.</w:t>
      </w:r>
    </w:p>
    <w:p w14:paraId="71297A58" w14:textId="77777777" w:rsidR="009E6749" w:rsidRDefault="009E6749">
      <w:pPr>
        <w:spacing w:before="1" w:after="0" w:line="280" w:lineRule="exact"/>
        <w:rPr>
          <w:sz w:val="28"/>
          <w:szCs w:val="28"/>
        </w:rPr>
      </w:pPr>
    </w:p>
    <w:p w14:paraId="5F4769BE" w14:textId="77777777" w:rsidR="009E6749" w:rsidRDefault="009E6749">
      <w:pPr>
        <w:spacing w:after="0" w:line="240" w:lineRule="auto"/>
        <w:ind w:left="955" w:right="4315"/>
        <w:jc w:val="both"/>
        <w:rPr>
          <w:rFonts w:ascii="Arial" w:hAnsi="Arial" w:cs="Arial"/>
          <w:sz w:val="24"/>
          <w:szCs w:val="24"/>
        </w:rPr>
      </w:pPr>
      <w:r>
        <w:rPr>
          <w:rFonts w:ascii="Arial" w:hAnsi="Arial" w:cs="Arial"/>
          <w:b/>
          <w:bCs/>
          <w:sz w:val="24"/>
          <w:szCs w:val="24"/>
        </w:rPr>
        <w:t xml:space="preserve">1.1   </w:t>
      </w:r>
      <w:r>
        <w:rPr>
          <w:rFonts w:ascii="Arial" w:hAnsi="Arial" w:cs="Arial"/>
          <w:b/>
          <w:bCs/>
          <w:spacing w:val="9"/>
          <w:sz w:val="24"/>
          <w:szCs w:val="24"/>
        </w:rPr>
        <w:t xml:space="preserve"> </w:t>
      </w:r>
      <w:r>
        <w:rPr>
          <w:rFonts w:ascii="Arial" w:hAnsi="Arial" w:cs="Arial"/>
          <w:b/>
          <w:bCs/>
          <w:sz w:val="24"/>
          <w:szCs w:val="24"/>
        </w:rPr>
        <w:t>The</w:t>
      </w:r>
      <w:r>
        <w:rPr>
          <w:rFonts w:ascii="Arial" w:hAnsi="Arial" w:cs="Arial"/>
          <w:b/>
          <w:bCs/>
          <w:spacing w:val="53"/>
          <w:sz w:val="24"/>
          <w:szCs w:val="24"/>
        </w:rPr>
        <w:t xml:space="preserve"> </w:t>
      </w:r>
      <w:r>
        <w:rPr>
          <w:rFonts w:ascii="Arial" w:hAnsi="Arial" w:cs="Arial"/>
          <w:b/>
          <w:bCs/>
          <w:sz w:val="24"/>
          <w:szCs w:val="24"/>
        </w:rPr>
        <w:t>Protesting</w:t>
      </w:r>
      <w:r>
        <w:rPr>
          <w:rFonts w:ascii="Arial" w:hAnsi="Arial" w:cs="Arial"/>
          <w:b/>
          <w:bCs/>
          <w:spacing w:val="60"/>
          <w:sz w:val="24"/>
          <w:szCs w:val="24"/>
        </w:rPr>
        <w:t xml:space="preserve"> </w:t>
      </w:r>
      <w:r>
        <w:rPr>
          <w:rFonts w:ascii="Arial" w:hAnsi="Arial" w:cs="Arial"/>
          <w:b/>
          <w:bCs/>
          <w:w w:val="103"/>
          <w:sz w:val="24"/>
          <w:szCs w:val="24"/>
        </w:rPr>
        <w:t>Problem</w:t>
      </w:r>
    </w:p>
    <w:p w14:paraId="51B08DE4" w14:textId="77777777" w:rsidR="009E6749" w:rsidRDefault="009E6749">
      <w:pPr>
        <w:spacing w:before="9" w:after="0" w:line="120" w:lineRule="exact"/>
        <w:rPr>
          <w:sz w:val="12"/>
          <w:szCs w:val="12"/>
        </w:rPr>
      </w:pPr>
    </w:p>
    <w:p w14:paraId="7D4044EF" w14:textId="77777777" w:rsidR="009E6749" w:rsidRDefault="009E6749">
      <w:pPr>
        <w:spacing w:after="0" w:line="247" w:lineRule="auto"/>
        <w:ind w:left="955" w:right="914"/>
        <w:jc w:val="both"/>
        <w:rPr>
          <w:rFonts w:ascii="Arial" w:hAnsi="Arial" w:cs="Arial"/>
          <w:sz w:val="20"/>
          <w:szCs w:val="20"/>
        </w:rPr>
      </w:pPr>
      <w:r>
        <w:rPr>
          <w:rFonts w:ascii="Arial" w:hAnsi="Arial" w:cs="Arial"/>
          <w:sz w:val="20"/>
          <w:szCs w:val="20"/>
        </w:rPr>
        <w:t>The</w:t>
      </w:r>
      <w:r>
        <w:rPr>
          <w:rFonts w:ascii="Arial" w:hAnsi="Arial" w:cs="Arial"/>
          <w:spacing w:val="21"/>
          <w:sz w:val="20"/>
          <w:szCs w:val="20"/>
        </w:rPr>
        <w:t xml:space="preserve"> </w:t>
      </w:r>
      <w:r>
        <w:rPr>
          <w:rFonts w:ascii="Arial" w:hAnsi="Arial" w:cs="Arial"/>
          <w:sz w:val="20"/>
          <w:szCs w:val="20"/>
        </w:rPr>
        <w:t>topic</w:t>
      </w:r>
      <w:r>
        <w:rPr>
          <w:rFonts w:ascii="Arial" w:hAnsi="Arial" w:cs="Arial"/>
          <w:spacing w:val="33"/>
          <w:sz w:val="20"/>
          <w:szCs w:val="20"/>
        </w:rPr>
        <w:t xml:space="preserve"> </w:t>
      </w:r>
      <w:r>
        <w:rPr>
          <w:rFonts w:ascii="Arial" w:hAnsi="Arial" w:cs="Arial"/>
          <w:sz w:val="20"/>
          <w:szCs w:val="20"/>
        </w:rPr>
        <w:t>of</w:t>
      </w:r>
      <w:r>
        <w:rPr>
          <w:rFonts w:ascii="Arial" w:hAnsi="Arial" w:cs="Arial"/>
          <w:spacing w:val="18"/>
          <w:sz w:val="20"/>
          <w:szCs w:val="20"/>
        </w:rPr>
        <w:t xml:space="preserve"> </w:t>
      </w:r>
      <w:r>
        <w:rPr>
          <w:rFonts w:ascii="Arial" w:hAnsi="Arial" w:cs="Arial"/>
          <w:sz w:val="20"/>
          <w:szCs w:val="20"/>
        </w:rPr>
        <w:t>protesting</w:t>
      </w:r>
      <w:r>
        <w:rPr>
          <w:rFonts w:ascii="Arial" w:hAnsi="Arial" w:cs="Arial"/>
          <w:spacing w:val="17"/>
          <w:sz w:val="20"/>
          <w:szCs w:val="20"/>
        </w:rPr>
        <w:t xml:space="preserve"> </w:t>
      </w:r>
      <w:r>
        <w:rPr>
          <w:rFonts w:ascii="Arial" w:hAnsi="Arial" w:cs="Arial"/>
          <w:sz w:val="20"/>
          <w:szCs w:val="20"/>
        </w:rPr>
        <w:t>is</w:t>
      </w:r>
      <w:r>
        <w:rPr>
          <w:rFonts w:ascii="Arial" w:hAnsi="Arial" w:cs="Arial"/>
          <w:spacing w:val="12"/>
          <w:sz w:val="20"/>
          <w:szCs w:val="20"/>
        </w:rPr>
        <w:t xml:space="preserve"> </w:t>
      </w:r>
      <w:r>
        <w:rPr>
          <w:rFonts w:ascii="Arial" w:hAnsi="Arial" w:cs="Arial"/>
          <w:sz w:val="20"/>
          <w:szCs w:val="20"/>
        </w:rPr>
        <w:t>rather</w:t>
      </w:r>
      <w:r>
        <w:rPr>
          <w:rFonts w:ascii="Arial" w:hAnsi="Arial" w:cs="Arial"/>
          <w:spacing w:val="30"/>
          <w:sz w:val="20"/>
          <w:szCs w:val="20"/>
        </w:rPr>
        <w:t xml:space="preserve"> </w:t>
      </w:r>
      <w:r>
        <w:rPr>
          <w:rFonts w:ascii="Arial" w:hAnsi="Arial" w:cs="Arial"/>
          <w:sz w:val="20"/>
          <w:szCs w:val="20"/>
        </w:rPr>
        <w:t xml:space="preserve">wide. </w:t>
      </w:r>
      <w:r>
        <w:rPr>
          <w:rFonts w:ascii="Arial" w:hAnsi="Arial" w:cs="Arial"/>
          <w:spacing w:val="4"/>
          <w:sz w:val="20"/>
          <w:szCs w:val="20"/>
        </w:rPr>
        <w:t xml:space="preserve"> </w:t>
      </w:r>
      <w:r>
        <w:rPr>
          <w:rFonts w:ascii="Arial" w:hAnsi="Arial" w:cs="Arial"/>
          <w:sz w:val="20"/>
          <w:szCs w:val="20"/>
        </w:rPr>
        <w:t>As</w:t>
      </w:r>
      <w:r>
        <w:rPr>
          <w:rFonts w:ascii="Arial" w:hAnsi="Arial" w:cs="Arial"/>
          <w:spacing w:val="17"/>
          <w:sz w:val="20"/>
          <w:szCs w:val="20"/>
        </w:rPr>
        <w:t xml:space="preserve"> </w:t>
      </w:r>
      <w:r>
        <w:rPr>
          <w:rFonts w:ascii="Arial" w:hAnsi="Arial" w:cs="Arial"/>
          <w:w w:val="89"/>
          <w:sz w:val="20"/>
          <w:szCs w:val="20"/>
        </w:rPr>
        <w:t>sugge</w:t>
      </w:r>
      <w:r>
        <w:rPr>
          <w:rFonts w:ascii="Arial" w:hAnsi="Arial" w:cs="Arial"/>
          <w:spacing w:val="1"/>
          <w:w w:val="89"/>
          <w:sz w:val="20"/>
          <w:szCs w:val="20"/>
        </w:rPr>
        <w:t>s</w:t>
      </w:r>
      <w:r>
        <w:rPr>
          <w:rFonts w:ascii="Arial" w:hAnsi="Arial" w:cs="Arial"/>
          <w:w w:val="89"/>
          <w:sz w:val="20"/>
          <w:szCs w:val="20"/>
        </w:rPr>
        <w:t>ted</w:t>
      </w:r>
      <w:r>
        <w:rPr>
          <w:rFonts w:ascii="Arial" w:hAnsi="Arial" w:cs="Arial"/>
          <w:spacing w:val="39"/>
          <w:w w:val="89"/>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pacing w:val="-5"/>
          <w:sz w:val="20"/>
          <w:szCs w:val="20"/>
        </w:rPr>
        <w:t>ov</w:t>
      </w:r>
      <w:r>
        <w:rPr>
          <w:rFonts w:ascii="Arial" w:hAnsi="Arial" w:cs="Arial"/>
          <w:sz w:val="20"/>
          <w:szCs w:val="20"/>
        </w:rPr>
        <w:t>e,</w:t>
      </w:r>
      <w:r>
        <w:rPr>
          <w:rFonts w:ascii="Arial" w:hAnsi="Arial" w:cs="Arial"/>
          <w:spacing w:val="-16"/>
          <w:sz w:val="20"/>
          <w:szCs w:val="20"/>
        </w:rPr>
        <w:t xml:space="preserve"> </w:t>
      </w:r>
      <w:r>
        <w:rPr>
          <w:rFonts w:ascii="Arial" w:hAnsi="Arial" w:cs="Arial"/>
          <w:w w:val="132"/>
          <w:sz w:val="20"/>
          <w:szCs w:val="20"/>
        </w:rPr>
        <w:t>it</w:t>
      </w:r>
      <w:r>
        <w:rPr>
          <w:rFonts w:ascii="Arial" w:hAnsi="Arial" w:cs="Arial"/>
          <w:spacing w:val="7"/>
          <w:w w:val="132"/>
          <w:sz w:val="20"/>
          <w:szCs w:val="20"/>
        </w:rPr>
        <w:t xml:space="preserve"> </w:t>
      </w:r>
      <w:r>
        <w:rPr>
          <w:rFonts w:ascii="Arial" w:hAnsi="Arial" w:cs="Arial"/>
          <w:sz w:val="20"/>
          <w:szCs w:val="20"/>
        </w:rPr>
        <w:t>could</w:t>
      </w:r>
      <w:r>
        <w:rPr>
          <w:rFonts w:ascii="Arial" w:hAnsi="Arial" w:cs="Arial"/>
          <w:spacing w:val="11"/>
          <w:sz w:val="20"/>
          <w:szCs w:val="20"/>
        </w:rPr>
        <w:t xml:space="preserve"> </w:t>
      </w:r>
      <w:r>
        <w:rPr>
          <w:rFonts w:ascii="Arial" w:hAnsi="Arial" w:cs="Arial"/>
          <w:w w:val="105"/>
          <w:sz w:val="20"/>
          <w:szCs w:val="20"/>
        </w:rPr>
        <w:t>ta</w:t>
      </w:r>
      <w:r>
        <w:rPr>
          <w:rFonts w:ascii="Arial" w:hAnsi="Arial" w:cs="Arial"/>
          <w:spacing w:val="-5"/>
          <w:w w:val="105"/>
          <w:sz w:val="20"/>
          <w:szCs w:val="20"/>
        </w:rPr>
        <w:t>k</w:t>
      </w:r>
      <w:r>
        <w:rPr>
          <w:rFonts w:ascii="Arial" w:hAnsi="Arial" w:cs="Arial"/>
          <w:w w:val="79"/>
          <w:sz w:val="20"/>
          <w:szCs w:val="20"/>
        </w:rPr>
        <w:t>e</w:t>
      </w:r>
      <w:r>
        <w:rPr>
          <w:rFonts w:ascii="Arial" w:hAnsi="Arial" w:cs="Arial"/>
          <w:spacing w:val="24"/>
          <w:sz w:val="20"/>
          <w:szCs w:val="20"/>
        </w:rPr>
        <w:t xml:space="preserve"> </w:t>
      </w:r>
      <w:r>
        <w:rPr>
          <w:rFonts w:ascii="Arial" w:hAnsi="Arial" w:cs="Arial"/>
          <w:sz w:val="20"/>
          <w:szCs w:val="20"/>
        </w:rPr>
        <w:t>the form</w:t>
      </w:r>
      <w:r>
        <w:rPr>
          <w:rFonts w:ascii="Arial" w:hAnsi="Arial" w:cs="Arial"/>
          <w:spacing w:val="9"/>
          <w:sz w:val="20"/>
          <w:szCs w:val="20"/>
        </w:rPr>
        <w:t xml:space="preserve"> </w:t>
      </w:r>
      <w:r>
        <w:rPr>
          <w:rFonts w:ascii="Arial" w:hAnsi="Arial" w:cs="Arial"/>
          <w:sz w:val="20"/>
          <w:szCs w:val="20"/>
        </w:rPr>
        <w:t>of</w:t>
      </w:r>
      <w:r>
        <w:rPr>
          <w:rFonts w:ascii="Arial" w:hAnsi="Arial" w:cs="Arial"/>
          <w:spacing w:val="-2"/>
          <w:sz w:val="20"/>
          <w:szCs w:val="20"/>
        </w:rPr>
        <w:t xml:space="preserve"> </w:t>
      </w:r>
      <w:r>
        <w:rPr>
          <w:rFonts w:ascii="Arial" w:hAnsi="Arial" w:cs="Arial"/>
          <w:w w:val="94"/>
          <w:sz w:val="20"/>
          <w:szCs w:val="20"/>
        </w:rPr>
        <w:t>sh</w:t>
      </w:r>
      <w:r>
        <w:rPr>
          <w:rFonts w:ascii="Arial" w:hAnsi="Arial" w:cs="Arial"/>
          <w:spacing w:val="-5"/>
          <w:w w:val="94"/>
          <w:sz w:val="20"/>
          <w:szCs w:val="20"/>
        </w:rPr>
        <w:t>o</w:t>
      </w:r>
      <w:r>
        <w:rPr>
          <w:rFonts w:ascii="Arial" w:hAnsi="Arial" w:cs="Arial"/>
          <w:w w:val="94"/>
          <w:sz w:val="20"/>
          <w:szCs w:val="20"/>
        </w:rPr>
        <w:t>wing</w:t>
      </w:r>
      <w:r>
        <w:rPr>
          <w:rFonts w:ascii="Arial" w:hAnsi="Arial" w:cs="Arial"/>
          <w:spacing w:val="12"/>
          <w:w w:val="94"/>
          <w:sz w:val="20"/>
          <w:szCs w:val="20"/>
        </w:rPr>
        <w:t xml:space="preserve"> </w:t>
      </w:r>
      <w:r>
        <w:rPr>
          <w:rFonts w:ascii="Arial" w:hAnsi="Arial" w:cs="Arial"/>
          <w:sz w:val="20"/>
          <w:szCs w:val="20"/>
        </w:rPr>
        <w:t>sup</w:t>
      </w:r>
      <w:r>
        <w:rPr>
          <w:rFonts w:ascii="Arial" w:hAnsi="Arial" w:cs="Arial"/>
          <w:spacing w:val="6"/>
          <w:sz w:val="20"/>
          <w:szCs w:val="20"/>
        </w:rPr>
        <w:t>p</w:t>
      </w:r>
      <w:r>
        <w:rPr>
          <w:rFonts w:ascii="Arial" w:hAnsi="Arial" w:cs="Arial"/>
          <w:sz w:val="20"/>
          <w:szCs w:val="20"/>
        </w:rPr>
        <w:t>ort for</w:t>
      </w:r>
      <w:r>
        <w:rPr>
          <w:rFonts w:ascii="Arial" w:hAnsi="Arial" w:cs="Arial"/>
          <w:spacing w:val="10"/>
          <w:sz w:val="20"/>
          <w:szCs w:val="20"/>
        </w:rPr>
        <w:t xml:space="preserve"> </w:t>
      </w:r>
      <w:r>
        <w:rPr>
          <w:rFonts w:ascii="Arial" w:hAnsi="Arial" w:cs="Arial"/>
          <w:sz w:val="20"/>
          <w:szCs w:val="20"/>
        </w:rPr>
        <w:t>a</w:t>
      </w:r>
      <w:r>
        <w:rPr>
          <w:rFonts w:ascii="Arial" w:hAnsi="Arial" w:cs="Arial"/>
          <w:spacing w:val="-7"/>
          <w:sz w:val="20"/>
          <w:szCs w:val="20"/>
        </w:rPr>
        <w:t xml:space="preserve"> </w:t>
      </w:r>
      <w:r>
        <w:rPr>
          <w:rFonts w:ascii="Arial" w:hAnsi="Arial" w:cs="Arial"/>
          <w:w w:val="95"/>
          <w:sz w:val="20"/>
          <w:szCs w:val="20"/>
        </w:rPr>
        <w:t>stateme</w:t>
      </w:r>
      <w:r>
        <w:rPr>
          <w:rFonts w:ascii="Arial" w:hAnsi="Arial" w:cs="Arial"/>
          <w:spacing w:val="-5"/>
          <w:w w:val="95"/>
          <w:sz w:val="20"/>
          <w:szCs w:val="20"/>
        </w:rPr>
        <w:t>n</w:t>
      </w:r>
      <w:r>
        <w:rPr>
          <w:rFonts w:ascii="Arial" w:hAnsi="Arial" w:cs="Arial"/>
          <w:w w:val="139"/>
          <w:sz w:val="20"/>
          <w:szCs w:val="20"/>
        </w:rPr>
        <w:t>t</w:t>
      </w:r>
      <w:r>
        <w:rPr>
          <w:rFonts w:ascii="Arial" w:hAnsi="Arial" w:cs="Arial"/>
          <w:spacing w:val="5"/>
          <w:sz w:val="20"/>
          <w:szCs w:val="20"/>
        </w:rPr>
        <w:t xml:space="preserve"> </w:t>
      </w:r>
      <w:r>
        <w:rPr>
          <w:rFonts w:ascii="Arial" w:hAnsi="Arial" w:cs="Arial"/>
          <w:sz w:val="20"/>
          <w:szCs w:val="20"/>
        </w:rPr>
        <w:t>in</w:t>
      </w:r>
      <w:r>
        <w:rPr>
          <w:rFonts w:ascii="Arial" w:hAnsi="Arial" w:cs="Arial"/>
          <w:spacing w:val="14"/>
          <w:sz w:val="20"/>
          <w:szCs w:val="20"/>
        </w:rPr>
        <w:t xml:space="preserve"> </w:t>
      </w:r>
      <w:r>
        <w:rPr>
          <w:rFonts w:ascii="Arial" w:hAnsi="Arial" w:cs="Arial"/>
          <w:sz w:val="20"/>
          <w:szCs w:val="20"/>
        </w:rPr>
        <w:t>an</w:t>
      </w:r>
      <w:r>
        <w:rPr>
          <w:rFonts w:ascii="Arial" w:hAnsi="Arial" w:cs="Arial"/>
          <w:spacing w:val="-8"/>
          <w:sz w:val="20"/>
          <w:szCs w:val="20"/>
        </w:rPr>
        <w:t xml:space="preserve"> </w:t>
      </w:r>
      <w:r>
        <w:rPr>
          <w:rFonts w:ascii="Arial" w:hAnsi="Arial" w:cs="Arial"/>
          <w:sz w:val="20"/>
          <w:szCs w:val="20"/>
        </w:rPr>
        <w:t>OSN.</w:t>
      </w:r>
      <w:r>
        <w:rPr>
          <w:rFonts w:ascii="Arial" w:hAnsi="Arial" w:cs="Arial"/>
          <w:spacing w:val="-15"/>
          <w:sz w:val="20"/>
          <w:szCs w:val="20"/>
        </w:rPr>
        <w:t xml:space="preserve"> </w:t>
      </w:r>
      <w:r>
        <w:rPr>
          <w:rFonts w:ascii="Arial" w:hAnsi="Arial" w:cs="Arial"/>
          <w:w w:val="134"/>
          <w:sz w:val="20"/>
          <w:szCs w:val="20"/>
        </w:rPr>
        <w:t>It</w:t>
      </w:r>
      <w:r>
        <w:rPr>
          <w:rFonts w:ascii="Arial" w:hAnsi="Arial" w:cs="Arial"/>
          <w:spacing w:val="-14"/>
          <w:w w:val="134"/>
          <w:sz w:val="20"/>
          <w:szCs w:val="20"/>
        </w:rPr>
        <w:t xml:space="preserve"> </w:t>
      </w:r>
      <w:r>
        <w:rPr>
          <w:rFonts w:ascii="Arial" w:hAnsi="Arial" w:cs="Arial"/>
          <w:sz w:val="20"/>
          <w:szCs w:val="20"/>
        </w:rPr>
        <w:t>could</w:t>
      </w:r>
      <w:r>
        <w:rPr>
          <w:rFonts w:ascii="Arial" w:hAnsi="Arial" w:cs="Arial"/>
          <w:spacing w:val="-9"/>
          <w:sz w:val="20"/>
          <w:szCs w:val="20"/>
        </w:rPr>
        <w:t xml:space="preserve"> </w:t>
      </w:r>
      <w:r>
        <w:rPr>
          <w:rFonts w:ascii="Arial" w:hAnsi="Arial" w:cs="Arial"/>
          <w:w w:val="90"/>
          <w:sz w:val="20"/>
          <w:szCs w:val="20"/>
        </w:rPr>
        <w:t>also</w:t>
      </w:r>
      <w:r>
        <w:rPr>
          <w:rFonts w:ascii="Arial" w:hAnsi="Arial" w:cs="Arial"/>
          <w:spacing w:val="12"/>
          <w:w w:val="90"/>
          <w:sz w:val="20"/>
          <w:szCs w:val="20"/>
        </w:rPr>
        <w:t xml:space="preserve"> </w:t>
      </w:r>
      <w:r>
        <w:rPr>
          <w:rFonts w:ascii="Arial" w:hAnsi="Arial" w:cs="Arial"/>
          <w:w w:val="105"/>
          <w:sz w:val="20"/>
          <w:szCs w:val="20"/>
        </w:rPr>
        <w:t>ta</w:t>
      </w:r>
      <w:r>
        <w:rPr>
          <w:rFonts w:ascii="Arial" w:hAnsi="Arial" w:cs="Arial"/>
          <w:spacing w:val="-5"/>
          <w:w w:val="105"/>
          <w:sz w:val="20"/>
          <w:szCs w:val="20"/>
        </w:rPr>
        <w:t>k</w:t>
      </w:r>
      <w:r>
        <w:rPr>
          <w:rFonts w:ascii="Arial" w:hAnsi="Arial" w:cs="Arial"/>
          <w:w w:val="79"/>
          <w:sz w:val="20"/>
          <w:szCs w:val="20"/>
        </w:rPr>
        <w:t>e</w:t>
      </w:r>
      <w:r>
        <w:rPr>
          <w:rFonts w:ascii="Arial" w:hAnsi="Arial" w:cs="Arial"/>
          <w:spacing w:val="5"/>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w w:val="101"/>
          <w:sz w:val="20"/>
          <w:szCs w:val="20"/>
        </w:rPr>
        <w:t xml:space="preserve">form </w:t>
      </w:r>
      <w:r>
        <w:rPr>
          <w:rFonts w:ascii="Arial" w:hAnsi="Arial" w:cs="Arial"/>
          <w:sz w:val="20"/>
          <w:szCs w:val="20"/>
        </w:rPr>
        <w:t>of</w:t>
      </w:r>
      <w:r>
        <w:rPr>
          <w:rFonts w:ascii="Arial" w:hAnsi="Arial" w:cs="Arial"/>
          <w:spacing w:val="-11"/>
          <w:sz w:val="20"/>
          <w:szCs w:val="20"/>
        </w:rPr>
        <w:t xml:space="preserve"> </w:t>
      </w:r>
      <w:r>
        <w:rPr>
          <w:rFonts w:ascii="Arial" w:hAnsi="Arial" w:cs="Arial"/>
          <w:spacing w:val="5"/>
          <w:w w:val="91"/>
          <w:sz w:val="20"/>
          <w:szCs w:val="20"/>
        </w:rPr>
        <w:t>p</w:t>
      </w:r>
      <w:r>
        <w:rPr>
          <w:rFonts w:ascii="Arial" w:hAnsi="Arial" w:cs="Arial"/>
          <w:w w:val="91"/>
          <w:sz w:val="20"/>
          <w:szCs w:val="20"/>
        </w:rPr>
        <w:t>eople</w:t>
      </w:r>
      <w:r>
        <w:rPr>
          <w:rFonts w:ascii="Arial" w:hAnsi="Arial" w:cs="Arial"/>
          <w:spacing w:val="5"/>
          <w:w w:val="91"/>
          <w:sz w:val="20"/>
          <w:szCs w:val="20"/>
        </w:rPr>
        <w:t xml:space="preserve"> </w:t>
      </w:r>
      <w:r>
        <w:rPr>
          <w:rFonts w:ascii="Arial" w:hAnsi="Arial" w:cs="Arial"/>
          <w:sz w:val="20"/>
          <w:szCs w:val="20"/>
        </w:rPr>
        <w:t>joining</w:t>
      </w:r>
      <w:r>
        <w:rPr>
          <w:rFonts w:ascii="Arial" w:hAnsi="Arial" w:cs="Arial"/>
          <w:spacing w:val="9"/>
          <w:sz w:val="20"/>
          <w:szCs w:val="20"/>
        </w:rPr>
        <w:t xml:space="preserve"> </w:t>
      </w:r>
      <w:r>
        <w:rPr>
          <w:rFonts w:ascii="Arial" w:hAnsi="Arial" w:cs="Arial"/>
          <w:w w:val="97"/>
          <w:sz w:val="20"/>
          <w:szCs w:val="20"/>
        </w:rPr>
        <w:t>together</w:t>
      </w:r>
      <w:r>
        <w:rPr>
          <w:rFonts w:ascii="Arial" w:hAnsi="Arial" w:cs="Arial"/>
          <w:spacing w:val="-1"/>
          <w:w w:val="97"/>
          <w:sz w:val="20"/>
          <w:szCs w:val="20"/>
        </w:rPr>
        <w:t xml:space="preserve"> </w:t>
      </w:r>
      <w:r>
        <w:rPr>
          <w:rFonts w:ascii="Arial" w:hAnsi="Arial" w:cs="Arial"/>
          <w:sz w:val="20"/>
          <w:szCs w:val="20"/>
        </w:rPr>
        <w:t>in</w:t>
      </w:r>
      <w:r>
        <w:rPr>
          <w:rFonts w:ascii="Arial" w:hAnsi="Arial" w:cs="Arial"/>
          <w:spacing w:val="5"/>
          <w:sz w:val="20"/>
          <w:szCs w:val="20"/>
        </w:rPr>
        <w:t xml:space="preserve"> </w:t>
      </w:r>
      <w:r>
        <w:rPr>
          <w:rFonts w:ascii="Arial" w:hAnsi="Arial" w:cs="Arial"/>
          <w:sz w:val="20"/>
          <w:szCs w:val="20"/>
        </w:rPr>
        <w:t>the</w:t>
      </w:r>
      <w:r>
        <w:rPr>
          <w:rFonts w:ascii="Arial" w:hAnsi="Arial" w:cs="Arial"/>
          <w:spacing w:val="-7"/>
          <w:sz w:val="20"/>
          <w:szCs w:val="20"/>
        </w:rPr>
        <w:t xml:space="preserve"> </w:t>
      </w:r>
      <w:r>
        <w:rPr>
          <w:rFonts w:ascii="Arial" w:hAnsi="Arial" w:cs="Arial"/>
          <w:w w:val="94"/>
          <w:sz w:val="20"/>
          <w:szCs w:val="20"/>
        </w:rPr>
        <w:t>streets</w:t>
      </w:r>
      <w:r>
        <w:rPr>
          <w:rFonts w:ascii="Arial" w:hAnsi="Arial" w:cs="Arial"/>
          <w:spacing w:val="-1"/>
          <w:w w:val="94"/>
          <w:sz w:val="20"/>
          <w:szCs w:val="20"/>
        </w:rPr>
        <w:t xml:space="preserve"> </w:t>
      </w:r>
      <w:r>
        <w:rPr>
          <w:rFonts w:ascii="Arial" w:hAnsi="Arial" w:cs="Arial"/>
          <w:sz w:val="20"/>
          <w:szCs w:val="20"/>
        </w:rPr>
        <w:t>for</w:t>
      </w:r>
      <w:r>
        <w:rPr>
          <w:rFonts w:ascii="Arial" w:hAnsi="Arial" w:cs="Arial"/>
          <w:spacing w:val="1"/>
          <w:sz w:val="20"/>
          <w:szCs w:val="20"/>
        </w:rPr>
        <w:t xml:space="preserve"> </w:t>
      </w:r>
      <w:r>
        <w:rPr>
          <w:rFonts w:ascii="Arial" w:hAnsi="Arial" w:cs="Arial"/>
          <w:sz w:val="20"/>
          <w:szCs w:val="20"/>
        </w:rPr>
        <w:t>a</w:t>
      </w:r>
      <w:r>
        <w:rPr>
          <w:rFonts w:ascii="Arial" w:hAnsi="Arial" w:cs="Arial"/>
          <w:spacing w:val="-16"/>
          <w:sz w:val="20"/>
          <w:szCs w:val="20"/>
        </w:rPr>
        <w:t xml:space="preserve"> </w:t>
      </w:r>
      <w:r>
        <w:rPr>
          <w:rFonts w:ascii="Arial" w:hAnsi="Arial" w:cs="Arial"/>
          <w:sz w:val="20"/>
          <w:szCs w:val="20"/>
        </w:rPr>
        <w:t>demonstration.</w:t>
      </w:r>
      <w:r>
        <w:rPr>
          <w:rFonts w:ascii="Arial" w:hAnsi="Arial" w:cs="Arial"/>
          <w:spacing w:val="5"/>
          <w:sz w:val="20"/>
          <w:szCs w:val="20"/>
        </w:rPr>
        <w:t xml:space="preserve"> </w:t>
      </w:r>
      <w:r>
        <w:rPr>
          <w:rFonts w:ascii="Arial" w:hAnsi="Arial" w:cs="Arial"/>
          <w:spacing w:val="-17"/>
          <w:sz w:val="20"/>
          <w:szCs w:val="20"/>
        </w:rPr>
        <w:t>F</w:t>
      </w:r>
      <w:r>
        <w:rPr>
          <w:rFonts w:ascii="Arial" w:hAnsi="Arial" w:cs="Arial"/>
          <w:sz w:val="20"/>
          <w:szCs w:val="20"/>
        </w:rPr>
        <w:t>or</w:t>
      </w:r>
      <w:r>
        <w:rPr>
          <w:rFonts w:ascii="Arial" w:hAnsi="Arial" w:cs="Arial"/>
          <w:spacing w:val="2"/>
          <w:sz w:val="20"/>
          <w:szCs w:val="20"/>
        </w:rPr>
        <w:t xml:space="preserve"> </w:t>
      </w:r>
      <w:r>
        <w:rPr>
          <w:rFonts w:ascii="Arial" w:hAnsi="Arial" w:cs="Arial"/>
          <w:sz w:val="20"/>
          <w:szCs w:val="20"/>
        </w:rPr>
        <w:t>this</w:t>
      </w:r>
      <w:r>
        <w:rPr>
          <w:rFonts w:ascii="Arial" w:hAnsi="Arial" w:cs="Arial"/>
          <w:spacing w:val="5"/>
          <w:sz w:val="20"/>
          <w:szCs w:val="20"/>
        </w:rPr>
        <w:t xml:space="preserve"> </w:t>
      </w:r>
      <w:r>
        <w:rPr>
          <w:rFonts w:ascii="Arial" w:hAnsi="Arial" w:cs="Arial"/>
          <w:spacing w:val="-6"/>
          <w:sz w:val="20"/>
          <w:szCs w:val="20"/>
        </w:rPr>
        <w:t>c</w:t>
      </w:r>
      <w:r>
        <w:rPr>
          <w:rFonts w:ascii="Arial" w:hAnsi="Arial" w:cs="Arial"/>
          <w:sz w:val="20"/>
          <w:szCs w:val="20"/>
        </w:rPr>
        <w:t>hapter</w:t>
      </w:r>
      <w:r>
        <w:rPr>
          <w:rFonts w:ascii="Arial" w:hAnsi="Arial" w:cs="Arial"/>
          <w:spacing w:val="-22"/>
          <w:sz w:val="20"/>
          <w:szCs w:val="20"/>
        </w:rPr>
        <w:t xml:space="preserve"> </w:t>
      </w:r>
      <w:r>
        <w:rPr>
          <w:rFonts w:ascii="Arial" w:hAnsi="Arial" w:cs="Arial"/>
          <w:spacing w:val="-6"/>
          <w:w w:val="99"/>
          <w:sz w:val="20"/>
          <w:szCs w:val="20"/>
        </w:rPr>
        <w:t>w</w:t>
      </w:r>
      <w:r>
        <w:rPr>
          <w:rFonts w:ascii="Arial" w:hAnsi="Arial" w:cs="Arial"/>
          <w:w w:val="79"/>
          <w:sz w:val="20"/>
          <w:szCs w:val="20"/>
        </w:rPr>
        <w:t xml:space="preserve">e </w:t>
      </w:r>
      <w:r>
        <w:rPr>
          <w:rFonts w:ascii="Arial" w:hAnsi="Arial" w:cs="Arial"/>
          <w:sz w:val="20"/>
          <w:szCs w:val="20"/>
        </w:rPr>
        <w:t>will</w:t>
      </w:r>
      <w:r>
        <w:rPr>
          <w:rFonts w:ascii="Arial" w:hAnsi="Arial" w:cs="Arial"/>
          <w:spacing w:val="26"/>
          <w:sz w:val="20"/>
          <w:szCs w:val="20"/>
        </w:rPr>
        <w:t xml:space="preserve"> </w:t>
      </w:r>
      <w:r>
        <w:rPr>
          <w:rFonts w:ascii="Arial" w:hAnsi="Arial" w:cs="Arial"/>
          <w:w w:val="93"/>
          <w:sz w:val="20"/>
          <w:szCs w:val="20"/>
        </w:rPr>
        <w:t xml:space="preserve">consider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foll</w:t>
      </w:r>
      <w:r>
        <w:rPr>
          <w:rFonts w:ascii="Arial" w:hAnsi="Arial" w:cs="Arial"/>
          <w:spacing w:val="-5"/>
          <w:sz w:val="20"/>
          <w:szCs w:val="20"/>
        </w:rPr>
        <w:t>o</w:t>
      </w:r>
      <w:r>
        <w:rPr>
          <w:rFonts w:ascii="Arial" w:hAnsi="Arial" w:cs="Arial"/>
          <w:sz w:val="20"/>
          <w:szCs w:val="20"/>
        </w:rPr>
        <w:t>wing</w:t>
      </w:r>
      <w:r>
        <w:rPr>
          <w:rFonts w:ascii="Arial" w:hAnsi="Arial" w:cs="Arial"/>
          <w:spacing w:val="-9"/>
          <w:sz w:val="20"/>
          <w:szCs w:val="20"/>
        </w:rPr>
        <w:t xml:space="preserve"> </w:t>
      </w:r>
      <w:r>
        <w:rPr>
          <w:rFonts w:ascii="Arial" w:hAnsi="Arial" w:cs="Arial"/>
          <w:w w:val="92"/>
          <w:sz w:val="20"/>
          <w:szCs w:val="20"/>
        </w:rPr>
        <w:t>scenario:</w:t>
      </w:r>
      <w:r>
        <w:rPr>
          <w:rFonts w:ascii="Arial" w:hAnsi="Arial" w:cs="Arial"/>
          <w:spacing w:val="30"/>
          <w:w w:val="92"/>
          <w:sz w:val="20"/>
          <w:szCs w:val="20"/>
        </w:rPr>
        <w:t xml:space="preserve"> </w:t>
      </w:r>
      <w:r>
        <w:rPr>
          <w:rFonts w:ascii="Arial" w:hAnsi="Arial" w:cs="Arial"/>
          <w:w w:val="116"/>
          <w:sz w:val="20"/>
          <w:szCs w:val="20"/>
        </w:rPr>
        <w:t>Al</w:t>
      </w:r>
      <w:r>
        <w:rPr>
          <w:rFonts w:ascii="Arial" w:hAnsi="Arial" w:cs="Arial"/>
          <w:spacing w:val="1"/>
          <w:w w:val="116"/>
          <w:sz w:val="20"/>
          <w:szCs w:val="20"/>
        </w:rPr>
        <w:t>i</w:t>
      </w:r>
      <w:r>
        <w:rPr>
          <w:rFonts w:ascii="Arial" w:hAnsi="Arial" w:cs="Arial"/>
          <w:w w:val="83"/>
          <w:sz w:val="20"/>
          <w:szCs w:val="20"/>
        </w:rPr>
        <w:t>ce</w:t>
      </w:r>
      <w:r>
        <w:rPr>
          <w:rFonts w:ascii="Arial" w:hAnsi="Arial" w:cs="Arial"/>
          <w:w w:val="101"/>
          <w:position w:val="7"/>
          <w:sz w:val="14"/>
          <w:szCs w:val="14"/>
        </w:rPr>
        <w:t>1</w:t>
      </w:r>
      <w:r>
        <w:rPr>
          <w:rFonts w:ascii="Arial" w:hAnsi="Arial" w:cs="Arial"/>
          <w:position w:val="7"/>
          <w:sz w:val="14"/>
          <w:szCs w:val="14"/>
        </w:rPr>
        <w:t xml:space="preserve"> </w:t>
      </w:r>
      <w:r>
        <w:rPr>
          <w:rFonts w:ascii="Arial" w:hAnsi="Arial" w:cs="Arial"/>
          <w:spacing w:val="-17"/>
          <w:position w:val="7"/>
          <w:sz w:val="14"/>
          <w:szCs w:val="14"/>
        </w:rPr>
        <w:t xml:space="preserve"> </w:t>
      </w:r>
      <w:r>
        <w:rPr>
          <w:rFonts w:ascii="Arial" w:hAnsi="Arial" w:cs="Arial"/>
          <w:w w:val="114"/>
          <w:sz w:val="20"/>
          <w:szCs w:val="20"/>
        </w:rPr>
        <w:t>li</w:t>
      </w:r>
      <w:r>
        <w:rPr>
          <w:rFonts w:ascii="Arial" w:hAnsi="Arial" w:cs="Arial"/>
          <w:spacing w:val="-5"/>
          <w:w w:val="114"/>
          <w:sz w:val="20"/>
          <w:szCs w:val="20"/>
        </w:rPr>
        <w:t>v</w:t>
      </w:r>
      <w:r>
        <w:rPr>
          <w:rFonts w:ascii="Arial" w:hAnsi="Arial" w:cs="Arial"/>
          <w:w w:val="79"/>
          <w:sz w:val="20"/>
          <w:szCs w:val="20"/>
        </w:rPr>
        <w:t>es</w:t>
      </w:r>
      <w:r>
        <w:rPr>
          <w:rFonts w:ascii="Arial" w:hAnsi="Arial" w:cs="Arial"/>
          <w:spacing w:val="-5"/>
          <w:sz w:val="20"/>
          <w:szCs w:val="20"/>
        </w:rPr>
        <w:t xml:space="preserve"> </w:t>
      </w:r>
      <w:r>
        <w:rPr>
          <w:rFonts w:ascii="Arial" w:hAnsi="Arial" w:cs="Arial"/>
          <w:sz w:val="20"/>
          <w:szCs w:val="20"/>
        </w:rPr>
        <w:t>in</w:t>
      </w:r>
      <w:r>
        <w:rPr>
          <w:rFonts w:ascii="Arial" w:hAnsi="Arial" w:cs="Arial"/>
          <w:spacing w:val="4"/>
          <w:sz w:val="20"/>
          <w:szCs w:val="20"/>
        </w:rPr>
        <w:t xml:space="preserve"> </w:t>
      </w:r>
      <w:r>
        <w:rPr>
          <w:rFonts w:ascii="Arial" w:hAnsi="Arial" w:cs="Arial"/>
          <w:sz w:val="20"/>
          <w:szCs w:val="20"/>
        </w:rPr>
        <w:t>a</w:t>
      </w:r>
      <w:r>
        <w:rPr>
          <w:rFonts w:ascii="Arial" w:hAnsi="Arial" w:cs="Arial"/>
          <w:spacing w:val="-17"/>
          <w:sz w:val="20"/>
          <w:szCs w:val="20"/>
        </w:rPr>
        <w:t xml:space="preserve"> </w:t>
      </w:r>
      <w:r>
        <w:rPr>
          <w:rFonts w:ascii="Arial" w:hAnsi="Arial" w:cs="Arial"/>
          <w:sz w:val="20"/>
          <w:szCs w:val="20"/>
        </w:rPr>
        <w:t>cou</w:t>
      </w:r>
      <w:r>
        <w:rPr>
          <w:rFonts w:ascii="Arial" w:hAnsi="Arial" w:cs="Arial"/>
          <w:spacing w:val="-5"/>
          <w:sz w:val="20"/>
          <w:szCs w:val="20"/>
        </w:rPr>
        <w:t>n</w:t>
      </w:r>
      <w:r>
        <w:rPr>
          <w:rFonts w:ascii="Arial" w:hAnsi="Arial" w:cs="Arial"/>
          <w:sz w:val="20"/>
          <w:szCs w:val="20"/>
        </w:rPr>
        <w:t>try</w:t>
      </w:r>
      <w:r>
        <w:rPr>
          <w:rFonts w:ascii="Arial" w:hAnsi="Arial" w:cs="Arial"/>
          <w:spacing w:val="7"/>
          <w:sz w:val="20"/>
          <w:szCs w:val="20"/>
        </w:rPr>
        <w:t xml:space="preserve"> </w:t>
      </w:r>
      <w:r>
        <w:rPr>
          <w:rFonts w:ascii="Arial" w:hAnsi="Arial" w:cs="Arial"/>
          <w:sz w:val="20"/>
          <w:szCs w:val="20"/>
        </w:rPr>
        <w:t>under</w:t>
      </w:r>
      <w:r>
        <w:rPr>
          <w:rFonts w:ascii="Arial" w:hAnsi="Arial" w:cs="Arial"/>
          <w:spacing w:val="-20"/>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rule</w:t>
      </w:r>
      <w:r>
        <w:rPr>
          <w:rFonts w:ascii="Arial" w:hAnsi="Arial" w:cs="Arial"/>
          <w:spacing w:val="-8"/>
          <w:sz w:val="20"/>
          <w:szCs w:val="20"/>
        </w:rPr>
        <w:t xml:space="preserve"> </w:t>
      </w:r>
      <w:r>
        <w:rPr>
          <w:rFonts w:ascii="Arial" w:hAnsi="Arial" w:cs="Arial"/>
          <w:sz w:val="20"/>
          <w:szCs w:val="20"/>
        </w:rPr>
        <w:t>of</w:t>
      </w:r>
      <w:r>
        <w:rPr>
          <w:rFonts w:ascii="Arial" w:hAnsi="Arial" w:cs="Arial"/>
          <w:spacing w:val="-12"/>
          <w:sz w:val="20"/>
          <w:szCs w:val="20"/>
        </w:rPr>
        <w:t xml:space="preserve"> </w:t>
      </w:r>
      <w:r>
        <w:rPr>
          <w:rFonts w:ascii="Arial" w:hAnsi="Arial" w:cs="Arial"/>
          <w:sz w:val="20"/>
          <w:szCs w:val="20"/>
        </w:rPr>
        <w:t>an authoritarian</w:t>
      </w:r>
      <w:r>
        <w:rPr>
          <w:rFonts w:ascii="Arial" w:hAnsi="Arial" w:cs="Arial"/>
          <w:spacing w:val="47"/>
          <w:sz w:val="20"/>
          <w:szCs w:val="20"/>
        </w:rPr>
        <w:t xml:space="preserve"> </w:t>
      </w:r>
      <w:r>
        <w:rPr>
          <w:rFonts w:ascii="Arial" w:hAnsi="Arial" w:cs="Arial"/>
          <w:sz w:val="20"/>
          <w:szCs w:val="20"/>
        </w:rPr>
        <w:t>regime.</w:t>
      </w:r>
      <w:r>
        <w:rPr>
          <w:rFonts w:ascii="Arial" w:hAnsi="Arial" w:cs="Arial"/>
          <w:spacing w:val="-1"/>
          <w:sz w:val="20"/>
          <w:szCs w:val="20"/>
        </w:rPr>
        <w:t xml:space="preserve"> </w:t>
      </w:r>
      <w:smartTag w:uri="urn:schemas-microsoft-com:office:smarttags" w:element="place">
        <w:smartTag w:uri="urn:schemas-microsoft-com:office:smarttags" w:element="City">
          <w:r>
            <w:rPr>
              <w:rFonts w:ascii="Arial" w:hAnsi="Arial" w:cs="Arial"/>
              <w:sz w:val="20"/>
              <w:szCs w:val="20"/>
            </w:rPr>
            <w:t>Alice</w:t>
          </w:r>
        </w:smartTag>
      </w:smartTag>
      <w:r>
        <w:rPr>
          <w:rFonts w:ascii="Arial" w:hAnsi="Arial" w:cs="Arial"/>
          <w:spacing w:val="13"/>
          <w:sz w:val="20"/>
          <w:szCs w:val="20"/>
        </w:rPr>
        <w:t xml:space="preserve"> </w:t>
      </w:r>
      <w:r>
        <w:rPr>
          <w:rFonts w:ascii="Arial" w:hAnsi="Arial" w:cs="Arial"/>
          <w:spacing w:val="-5"/>
          <w:sz w:val="20"/>
          <w:szCs w:val="20"/>
        </w:rPr>
        <w:t>w</w:t>
      </w:r>
      <w:r>
        <w:rPr>
          <w:rFonts w:ascii="Arial" w:hAnsi="Arial" w:cs="Arial"/>
          <w:sz w:val="20"/>
          <w:szCs w:val="20"/>
        </w:rPr>
        <w:t>a</w:t>
      </w:r>
      <w:r>
        <w:rPr>
          <w:rFonts w:ascii="Arial" w:hAnsi="Arial" w:cs="Arial"/>
          <w:spacing w:val="-5"/>
          <w:sz w:val="20"/>
          <w:szCs w:val="20"/>
        </w:rPr>
        <w:t>n</w:t>
      </w:r>
      <w:r>
        <w:rPr>
          <w:rFonts w:ascii="Arial" w:hAnsi="Arial" w:cs="Arial"/>
          <w:sz w:val="20"/>
          <w:szCs w:val="20"/>
        </w:rPr>
        <w:t>ts</w:t>
      </w:r>
      <w:r>
        <w:rPr>
          <w:rFonts w:ascii="Arial" w:hAnsi="Arial" w:cs="Arial"/>
          <w:spacing w:val="-2"/>
          <w:sz w:val="20"/>
          <w:szCs w:val="20"/>
        </w:rPr>
        <w:t xml:space="preserve"> </w:t>
      </w:r>
      <w:r>
        <w:rPr>
          <w:rFonts w:ascii="Arial" w:hAnsi="Arial" w:cs="Arial"/>
          <w:sz w:val="20"/>
          <w:szCs w:val="20"/>
        </w:rPr>
        <w:t>to</w:t>
      </w:r>
      <w:r>
        <w:rPr>
          <w:rFonts w:ascii="Arial" w:hAnsi="Arial" w:cs="Arial"/>
          <w:spacing w:val="20"/>
          <w:sz w:val="20"/>
          <w:szCs w:val="20"/>
        </w:rPr>
        <w:t xml:space="preserve"> </w:t>
      </w:r>
      <w:r>
        <w:rPr>
          <w:rFonts w:ascii="Arial" w:hAnsi="Arial" w:cs="Arial"/>
          <w:w w:val="93"/>
          <w:sz w:val="20"/>
          <w:szCs w:val="20"/>
        </w:rPr>
        <w:t>organize</w:t>
      </w:r>
      <w:r>
        <w:rPr>
          <w:rFonts w:ascii="Arial" w:hAnsi="Arial" w:cs="Arial"/>
          <w:spacing w:val="17"/>
          <w:w w:val="93"/>
          <w:sz w:val="20"/>
          <w:szCs w:val="20"/>
        </w:rPr>
        <w:t xml:space="preserve"> </w:t>
      </w:r>
      <w:r>
        <w:rPr>
          <w:rFonts w:ascii="Arial" w:hAnsi="Arial" w:cs="Arial"/>
          <w:sz w:val="20"/>
          <w:szCs w:val="20"/>
        </w:rPr>
        <w:t>the</w:t>
      </w:r>
      <w:r>
        <w:rPr>
          <w:rFonts w:ascii="Arial" w:hAnsi="Arial" w:cs="Arial"/>
          <w:spacing w:val="10"/>
          <w:sz w:val="20"/>
          <w:szCs w:val="20"/>
        </w:rPr>
        <w:t xml:space="preserve"> </w:t>
      </w:r>
      <w:r>
        <w:rPr>
          <w:rFonts w:ascii="Arial" w:hAnsi="Arial" w:cs="Arial"/>
          <w:sz w:val="20"/>
          <w:szCs w:val="20"/>
        </w:rPr>
        <w:t>op</w:t>
      </w:r>
      <w:r>
        <w:rPr>
          <w:rFonts w:ascii="Arial" w:hAnsi="Arial" w:cs="Arial"/>
          <w:spacing w:val="6"/>
          <w:sz w:val="20"/>
          <w:szCs w:val="20"/>
        </w:rPr>
        <w:t>p</w:t>
      </w:r>
      <w:r>
        <w:rPr>
          <w:rFonts w:ascii="Arial" w:hAnsi="Arial" w:cs="Arial"/>
          <w:sz w:val="20"/>
          <w:szCs w:val="20"/>
        </w:rPr>
        <w:t>osition</w:t>
      </w:r>
      <w:r>
        <w:rPr>
          <w:rFonts w:ascii="Arial" w:hAnsi="Arial" w:cs="Arial"/>
          <w:spacing w:val="-6"/>
          <w:sz w:val="20"/>
          <w:szCs w:val="20"/>
        </w:rPr>
        <w:t xml:space="preserve"> </w:t>
      </w:r>
      <w:r>
        <w:rPr>
          <w:rFonts w:ascii="Arial" w:hAnsi="Arial" w:cs="Arial"/>
          <w:sz w:val="20"/>
          <w:szCs w:val="20"/>
        </w:rPr>
        <w:t>and</w:t>
      </w:r>
      <w:r>
        <w:rPr>
          <w:rFonts w:ascii="Arial" w:hAnsi="Arial" w:cs="Arial"/>
          <w:spacing w:val="-1"/>
          <w:sz w:val="20"/>
          <w:szCs w:val="20"/>
        </w:rPr>
        <w:t xml:space="preserve"> </w:t>
      </w:r>
      <w:r>
        <w:rPr>
          <w:rFonts w:ascii="Arial" w:hAnsi="Arial" w:cs="Arial"/>
          <w:sz w:val="20"/>
          <w:szCs w:val="20"/>
        </w:rPr>
        <w:t>lead</w:t>
      </w:r>
      <w:r>
        <w:rPr>
          <w:rFonts w:ascii="Arial" w:hAnsi="Arial" w:cs="Arial"/>
          <w:spacing w:val="-13"/>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w w:val="101"/>
          <w:sz w:val="20"/>
          <w:szCs w:val="20"/>
        </w:rPr>
        <w:t xml:space="preserve">public </w:t>
      </w:r>
      <w:r>
        <w:rPr>
          <w:rFonts w:ascii="Arial" w:hAnsi="Arial" w:cs="Arial"/>
          <w:sz w:val="20"/>
          <w:szCs w:val="20"/>
        </w:rPr>
        <w:t>protest</w:t>
      </w:r>
      <w:r>
        <w:rPr>
          <w:rFonts w:ascii="Arial" w:hAnsi="Arial" w:cs="Arial"/>
          <w:spacing w:val="22"/>
          <w:sz w:val="20"/>
          <w:szCs w:val="20"/>
        </w:rPr>
        <w:t xml:space="preserve"> </w:t>
      </w:r>
      <w:r>
        <w:rPr>
          <w:rFonts w:ascii="Arial" w:hAnsi="Arial" w:cs="Arial"/>
          <w:sz w:val="20"/>
          <w:szCs w:val="20"/>
        </w:rPr>
        <w:t>to</w:t>
      </w:r>
      <w:r>
        <w:rPr>
          <w:rFonts w:ascii="Arial" w:hAnsi="Arial" w:cs="Arial"/>
          <w:spacing w:val="36"/>
          <w:sz w:val="20"/>
          <w:szCs w:val="20"/>
        </w:rPr>
        <w:t xml:space="preserve"> </w:t>
      </w:r>
      <w:r>
        <w:rPr>
          <w:rFonts w:ascii="Arial" w:hAnsi="Arial" w:cs="Arial"/>
          <w:sz w:val="20"/>
          <w:szCs w:val="20"/>
        </w:rPr>
        <w:t>sh</w:t>
      </w:r>
      <w:r>
        <w:rPr>
          <w:rFonts w:ascii="Arial" w:hAnsi="Arial" w:cs="Arial"/>
          <w:spacing w:val="-5"/>
          <w:sz w:val="20"/>
          <w:szCs w:val="20"/>
        </w:rPr>
        <w:t>o</w:t>
      </w:r>
      <w:r>
        <w:rPr>
          <w:rFonts w:ascii="Arial" w:hAnsi="Arial" w:cs="Arial"/>
          <w:sz w:val="20"/>
          <w:szCs w:val="20"/>
        </w:rPr>
        <w:t>w</w:t>
      </w:r>
      <w:r>
        <w:rPr>
          <w:rFonts w:ascii="Arial" w:hAnsi="Arial" w:cs="Arial"/>
          <w:spacing w:val="-10"/>
          <w:sz w:val="20"/>
          <w:szCs w:val="20"/>
        </w:rPr>
        <w:t xml:space="preserve"> </w:t>
      </w:r>
      <w:r>
        <w:rPr>
          <w:rFonts w:ascii="Arial" w:hAnsi="Arial" w:cs="Arial"/>
          <w:sz w:val="20"/>
          <w:szCs w:val="20"/>
        </w:rPr>
        <w:t xml:space="preserve">that </w:t>
      </w:r>
      <w:r>
        <w:rPr>
          <w:rFonts w:ascii="Arial" w:hAnsi="Arial" w:cs="Arial"/>
          <w:spacing w:val="3"/>
          <w:sz w:val="20"/>
          <w:szCs w:val="20"/>
        </w:rPr>
        <w:t xml:space="preserve"> </w:t>
      </w:r>
      <w:r>
        <w:rPr>
          <w:rFonts w:ascii="Arial" w:hAnsi="Arial" w:cs="Arial"/>
          <w:sz w:val="20"/>
          <w:szCs w:val="20"/>
        </w:rPr>
        <w:t>the</w:t>
      </w:r>
      <w:r>
        <w:rPr>
          <w:rFonts w:ascii="Arial" w:hAnsi="Arial" w:cs="Arial"/>
          <w:spacing w:val="25"/>
          <w:sz w:val="20"/>
          <w:szCs w:val="20"/>
        </w:rPr>
        <w:t xml:space="preserve"> </w:t>
      </w:r>
      <w:r>
        <w:rPr>
          <w:rFonts w:ascii="Arial" w:hAnsi="Arial" w:cs="Arial"/>
          <w:spacing w:val="5"/>
          <w:w w:val="91"/>
          <w:sz w:val="20"/>
          <w:szCs w:val="20"/>
        </w:rPr>
        <w:t>p</w:t>
      </w:r>
      <w:r>
        <w:rPr>
          <w:rFonts w:ascii="Arial" w:hAnsi="Arial" w:cs="Arial"/>
          <w:w w:val="91"/>
          <w:sz w:val="20"/>
          <w:szCs w:val="20"/>
        </w:rPr>
        <w:t>eople</w:t>
      </w:r>
      <w:r>
        <w:rPr>
          <w:rFonts w:ascii="Arial" w:hAnsi="Arial" w:cs="Arial"/>
          <w:spacing w:val="37"/>
          <w:w w:val="91"/>
          <w:sz w:val="20"/>
          <w:szCs w:val="20"/>
        </w:rPr>
        <w:t xml:space="preserve"> </w:t>
      </w:r>
      <w:r>
        <w:rPr>
          <w:rFonts w:ascii="Arial" w:hAnsi="Arial" w:cs="Arial"/>
          <w:spacing w:val="-5"/>
          <w:w w:val="99"/>
          <w:sz w:val="20"/>
          <w:szCs w:val="20"/>
        </w:rPr>
        <w:t>w</w:t>
      </w:r>
      <w:r>
        <w:rPr>
          <w:rFonts w:ascii="Arial" w:hAnsi="Arial" w:cs="Arial"/>
          <w:w w:val="94"/>
          <w:sz w:val="20"/>
          <w:szCs w:val="20"/>
        </w:rPr>
        <w:t>a</w:t>
      </w:r>
      <w:r>
        <w:rPr>
          <w:rFonts w:ascii="Arial" w:hAnsi="Arial" w:cs="Arial"/>
          <w:spacing w:val="-5"/>
          <w:w w:val="94"/>
          <w:sz w:val="20"/>
          <w:szCs w:val="20"/>
        </w:rPr>
        <w:t>n</w:t>
      </w:r>
      <w:r>
        <w:rPr>
          <w:rFonts w:ascii="Arial" w:hAnsi="Arial" w:cs="Arial"/>
          <w:w w:val="139"/>
          <w:sz w:val="20"/>
          <w:szCs w:val="20"/>
        </w:rPr>
        <w:t>t</w:t>
      </w:r>
      <w:r>
        <w:rPr>
          <w:rFonts w:ascii="Arial" w:hAnsi="Arial" w:cs="Arial"/>
          <w:sz w:val="20"/>
          <w:szCs w:val="20"/>
        </w:rPr>
        <w:t xml:space="preserve"> </w:t>
      </w:r>
      <w:r>
        <w:rPr>
          <w:rFonts w:ascii="Arial" w:hAnsi="Arial" w:cs="Arial"/>
          <w:spacing w:val="-28"/>
          <w:sz w:val="20"/>
          <w:szCs w:val="20"/>
        </w:rPr>
        <w:t xml:space="preserve"> </w:t>
      </w:r>
      <w:r>
        <w:rPr>
          <w:rFonts w:ascii="Arial" w:hAnsi="Arial" w:cs="Arial"/>
          <w:sz w:val="20"/>
          <w:szCs w:val="20"/>
        </w:rPr>
        <w:t>a</w:t>
      </w:r>
      <w:r>
        <w:rPr>
          <w:rFonts w:ascii="Arial" w:hAnsi="Arial" w:cs="Arial"/>
          <w:spacing w:val="16"/>
          <w:sz w:val="20"/>
          <w:szCs w:val="20"/>
        </w:rPr>
        <w:t xml:space="preserve"> </w:t>
      </w:r>
      <w:r>
        <w:rPr>
          <w:rFonts w:ascii="Arial" w:hAnsi="Arial" w:cs="Arial"/>
          <w:sz w:val="20"/>
          <w:szCs w:val="20"/>
        </w:rPr>
        <w:t>dem</w:t>
      </w:r>
      <w:r>
        <w:rPr>
          <w:rFonts w:ascii="Arial" w:hAnsi="Arial" w:cs="Arial"/>
          <w:spacing w:val="6"/>
          <w:sz w:val="20"/>
          <w:szCs w:val="20"/>
        </w:rPr>
        <w:t>o</w:t>
      </w:r>
      <w:r>
        <w:rPr>
          <w:rFonts w:ascii="Arial" w:hAnsi="Arial" w:cs="Arial"/>
          <w:sz w:val="20"/>
          <w:szCs w:val="20"/>
        </w:rPr>
        <w:t>cratically</w:t>
      </w:r>
      <w:r>
        <w:rPr>
          <w:rFonts w:ascii="Arial" w:hAnsi="Arial" w:cs="Arial"/>
          <w:spacing w:val="12"/>
          <w:sz w:val="20"/>
          <w:szCs w:val="20"/>
        </w:rPr>
        <w:t xml:space="preserve"> </w:t>
      </w:r>
      <w:r>
        <w:rPr>
          <w:rFonts w:ascii="Arial" w:hAnsi="Arial" w:cs="Arial"/>
          <w:sz w:val="20"/>
          <w:szCs w:val="20"/>
        </w:rPr>
        <w:t>reformed</w:t>
      </w:r>
      <w:r>
        <w:rPr>
          <w:rFonts w:ascii="Arial" w:hAnsi="Arial" w:cs="Arial"/>
          <w:spacing w:val="-3"/>
          <w:sz w:val="20"/>
          <w:szCs w:val="20"/>
        </w:rPr>
        <w:t xml:space="preserve"> </w:t>
      </w:r>
      <w:r>
        <w:rPr>
          <w:rFonts w:ascii="Arial" w:hAnsi="Arial" w:cs="Arial"/>
          <w:sz w:val="20"/>
          <w:szCs w:val="20"/>
        </w:rPr>
        <w:t>g</w:t>
      </w:r>
      <w:r>
        <w:rPr>
          <w:rFonts w:ascii="Arial" w:hAnsi="Arial" w:cs="Arial"/>
          <w:spacing w:val="-5"/>
          <w:sz w:val="20"/>
          <w:szCs w:val="20"/>
        </w:rPr>
        <w:t>ov</w:t>
      </w:r>
      <w:r>
        <w:rPr>
          <w:rFonts w:ascii="Arial" w:hAnsi="Arial" w:cs="Arial"/>
          <w:sz w:val="20"/>
          <w:szCs w:val="20"/>
        </w:rPr>
        <w:t>ernme</w:t>
      </w:r>
      <w:r>
        <w:rPr>
          <w:rFonts w:ascii="Arial" w:hAnsi="Arial" w:cs="Arial"/>
          <w:spacing w:val="-5"/>
          <w:sz w:val="20"/>
          <w:szCs w:val="20"/>
        </w:rPr>
        <w:t>n</w:t>
      </w:r>
      <w:r>
        <w:rPr>
          <w:rFonts w:ascii="Arial" w:hAnsi="Arial" w:cs="Arial"/>
          <w:sz w:val="20"/>
          <w:szCs w:val="20"/>
        </w:rPr>
        <w:t>t. As</w:t>
      </w:r>
      <w:r>
        <w:rPr>
          <w:rFonts w:ascii="Arial" w:hAnsi="Arial" w:cs="Arial"/>
          <w:spacing w:val="19"/>
          <w:sz w:val="20"/>
          <w:szCs w:val="20"/>
        </w:rPr>
        <w:t xml:space="preserve"> </w:t>
      </w:r>
      <w:r>
        <w:rPr>
          <w:rFonts w:ascii="Arial" w:hAnsi="Arial" w:cs="Arial"/>
          <w:w w:val="93"/>
          <w:sz w:val="20"/>
          <w:szCs w:val="20"/>
        </w:rPr>
        <w:t>ex</w:t>
      </w:r>
      <w:r>
        <w:rPr>
          <w:rFonts w:ascii="Arial" w:hAnsi="Arial" w:cs="Arial"/>
          <w:spacing w:val="6"/>
          <w:w w:val="93"/>
          <w:sz w:val="20"/>
          <w:szCs w:val="20"/>
        </w:rPr>
        <w:t>p</w:t>
      </w:r>
      <w:r>
        <w:rPr>
          <w:rFonts w:ascii="Arial" w:hAnsi="Arial" w:cs="Arial"/>
          <w:w w:val="93"/>
          <w:sz w:val="20"/>
          <w:szCs w:val="20"/>
        </w:rPr>
        <w:t>ected,</w:t>
      </w:r>
      <w:r>
        <w:rPr>
          <w:rFonts w:ascii="Arial" w:hAnsi="Arial" w:cs="Arial"/>
          <w:spacing w:val="37"/>
          <w:w w:val="93"/>
          <w:sz w:val="20"/>
          <w:szCs w:val="20"/>
        </w:rPr>
        <w:t xml:space="preserve"> </w:t>
      </w:r>
      <w:r>
        <w:rPr>
          <w:rFonts w:ascii="Arial" w:hAnsi="Arial" w:cs="Arial"/>
          <w:sz w:val="20"/>
          <w:szCs w:val="20"/>
        </w:rPr>
        <w:t>the</w:t>
      </w:r>
      <w:r>
        <w:rPr>
          <w:rFonts w:ascii="Arial" w:hAnsi="Arial" w:cs="Arial"/>
          <w:spacing w:val="23"/>
          <w:sz w:val="20"/>
          <w:szCs w:val="20"/>
        </w:rPr>
        <w:t xml:space="preserve"> </w:t>
      </w:r>
      <w:r>
        <w:rPr>
          <w:rFonts w:ascii="Arial" w:hAnsi="Arial" w:cs="Arial"/>
          <w:sz w:val="20"/>
          <w:szCs w:val="20"/>
        </w:rPr>
        <w:t xml:space="preserve">authoritarian </w:t>
      </w:r>
      <w:r>
        <w:rPr>
          <w:rFonts w:ascii="Arial" w:hAnsi="Arial" w:cs="Arial"/>
          <w:spacing w:val="5"/>
          <w:sz w:val="20"/>
          <w:szCs w:val="20"/>
        </w:rPr>
        <w:t xml:space="preserve"> </w:t>
      </w:r>
      <w:r>
        <w:rPr>
          <w:rFonts w:ascii="Arial" w:hAnsi="Arial" w:cs="Arial"/>
          <w:sz w:val="20"/>
          <w:szCs w:val="20"/>
        </w:rPr>
        <w:t>regime</w:t>
      </w:r>
      <w:r>
        <w:rPr>
          <w:rFonts w:ascii="Arial" w:hAnsi="Arial" w:cs="Arial"/>
          <w:spacing w:val="-11"/>
          <w:sz w:val="20"/>
          <w:szCs w:val="20"/>
        </w:rPr>
        <w:t xml:space="preserve"> </w:t>
      </w:r>
      <w:r>
        <w:rPr>
          <w:rFonts w:ascii="Arial" w:hAnsi="Arial" w:cs="Arial"/>
          <w:spacing w:val="-5"/>
          <w:sz w:val="20"/>
          <w:szCs w:val="20"/>
        </w:rPr>
        <w:t>w</w:t>
      </w:r>
      <w:r>
        <w:rPr>
          <w:rFonts w:ascii="Arial" w:hAnsi="Arial" w:cs="Arial"/>
          <w:sz w:val="20"/>
          <w:szCs w:val="20"/>
        </w:rPr>
        <w:t>a</w:t>
      </w:r>
      <w:r>
        <w:rPr>
          <w:rFonts w:ascii="Arial" w:hAnsi="Arial" w:cs="Arial"/>
          <w:spacing w:val="-5"/>
          <w:sz w:val="20"/>
          <w:szCs w:val="20"/>
        </w:rPr>
        <w:t>n</w:t>
      </w:r>
      <w:r>
        <w:rPr>
          <w:rFonts w:ascii="Arial" w:hAnsi="Arial" w:cs="Arial"/>
          <w:sz w:val="20"/>
          <w:szCs w:val="20"/>
        </w:rPr>
        <w:t>ts</w:t>
      </w:r>
      <w:r>
        <w:rPr>
          <w:rFonts w:ascii="Arial" w:hAnsi="Arial" w:cs="Arial"/>
          <w:spacing w:val="11"/>
          <w:sz w:val="20"/>
          <w:szCs w:val="20"/>
        </w:rPr>
        <w:t xml:space="preserve"> </w:t>
      </w:r>
      <w:r>
        <w:rPr>
          <w:rFonts w:ascii="Arial" w:hAnsi="Arial" w:cs="Arial"/>
          <w:sz w:val="20"/>
          <w:szCs w:val="20"/>
        </w:rPr>
        <w:t>to</w:t>
      </w:r>
      <w:r>
        <w:rPr>
          <w:rFonts w:ascii="Arial" w:hAnsi="Arial" w:cs="Arial"/>
          <w:spacing w:val="34"/>
          <w:sz w:val="20"/>
          <w:szCs w:val="20"/>
        </w:rPr>
        <w:t xml:space="preserve"> </w:t>
      </w:r>
      <w:r>
        <w:rPr>
          <w:rFonts w:ascii="Arial" w:hAnsi="Arial" w:cs="Arial"/>
          <w:w w:val="98"/>
          <w:sz w:val="20"/>
          <w:szCs w:val="20"/>
        </w:rPr>
        <w:t>pre</w:t>
      </w:r>
      <w:r>
        <w:rPr>
          <w:rFonts w:ascii="Arial" w:hAnsi="Arial" w:cs="Arial"/>
          <w:spacing w:val="-5"/>
          <w:w w:val="98"/>
          <w:sz w:val="20"/>
          <w:szCs w:val="20"/>
        </w:rPr>
        <w:t>v</w:t>
      </w:r>
      <w:r>
        <w:rPr>
          <w:rFonts w:ascii="Arial" w:hAnsi="Arial" w:cs="Arial"/>
          <w:w w:val="89"/>
          <w:sz w:val="20"/>
          <w:szCs w:val="20"/>
        </w:rPr>
        <w:t>e</w:t>
      </w:r>
      <w:r>
        <w:rPr>
          <w:rFonts w:ascii="Arial" w:hAnsi="Arial" w:cs="Arial"/>
          <w:spacing w:val="-5"/>
          <w:w w:val="89"/>
          <w:sz w:val="20"/>
          <w:szCs w:val="20"/>
        </w:rPr>
        <w:t>n</w:t>
      </w:r>
      <w:r>
        <w:rPr>
          <w:rFonts w:ascii="Arial" w:hAnsi="Arial" w:cs="Arial"/>
          <w:w w:val="139"/>
          <w:sz w:val="20"/>
          <w:szCs w:val="20"/>
        </w:rPr>
        <w:t>t</w:t>
      </w:r>
      <w:r>
        <w:rPr>
          <w:rFonts w:ascii="Arial" w:hAnsi="Arial" w:cs="Arial"/>
          <w:spacing w:val="26"/>
          <w:sz w:val="20"/>
          <w:szCs w:val="20"/>
        </w:rPr>
        <w:t xml:space="preserve"> </w:t>
      </w:r>
      <w:r>
        <w:rPr>
          <w:rFonts w:ascii="Arial" w:hAnsi="Arial" w:cs="Arial"/>
          <w:sz w:val="20"/>
          <w:szCs w:val="20"/>
        </w:rPr>
        <w:t>this</w:t>
      </w:r>
      <w:r>
        <w:rPr>
          <w:rFonts w:ascii="Arial" w:hAnsi="Arial" w:cs="Arial"/>
          <w:spacing w:val="35"/>
          <w:sz w:val="20"/>
          <w:szCs w:val="20"/>
        </w:rPr>
        <w:t xml:space="preserve"> </w:t>
      </w:r>
      <w:r>
        <w:rPr>
          <w:rFonts w:ascii="Arial" w:hAnsi="Arial" w:cs="Arial"/>
          <w:sz w:val="20"/>
          <w:szCs w:val="20"/>
        </w:rPr>
        <w:t>from</w:t>
      </w:r>
      <w:r>
        <w:rPr>
          <w:rFonts w:ascii="Arial" w:hAnsi="Arial" w:cs="Arial"/>
          <w:spacing w:val="30"/>
          <w:sz w:val="20"/>
          <w:szCs w:val="20"/>
        </w:rPr>
        <w:t xml:space="preserve"> </w:t>
      </w:r>
      <w:r>
        <w:rPr>
          <w:rFonts w:ascii="Arial" w:hAnsi="Arial" w:cs="Arial"/>
          <w:sz w:val="20"/>
          <w:szCs w:val="20"/>
        </w:rPr>
        <w:t>hap</w:t>
      </w:r>
      <w:r>
        <w:rPr>
          <w:rFonts w:ascii="Arial" w:hAnsi="Arial" w:cs="Arial"/>
          <w:spacing w:val="6"/>
          <w:sz w:val="20"/>
          <w:szCs w:val="20"/>
        </w:rPr>
        <w:t>p</w:t>
      </w:r>
      <w:r>
        <w:rPr>
          <w:rFonts w:ascii="Arial" w:hAnsi="Arial" w:cs="Arial"/>
          <w:sz w:val="20"/>
          <w:szCs w:val="20"/>
        </w:rPr>
        <w:t>ening. The</w:t>
      </w:r>
      <w:r>
        <w:rPr>
          <w:rFonts w:ascii="Arial" w:hAnsi="Arial" w:cs="Arial"/>
          <w:spacing w:val="6"/>
          <w:sz w:val="20"/>
          <w:szCs w:val="20"/>
        </w:rPr>
        <w:t xml:space="preserve"> </w:t>
      </w:r>
      <w:r>
        <w:rPr>
          <w:rFonts w:ascii="Arial" w:hAnsi="Arial" w:cs="Arial"/>
          <w:w w:val="93"/>
          <w:sz w:val="20"/>
          <w:szCs w:val="20"/>
        </w:rPr>
        <w:t>regime’s</w:t>
      </w:r>
      <w:r>
        <w:rPr>
          <w:rFonts w:ascii="Arial" w:hAnsi="Arial" w:cs="Arial"/>
          <w:spacing w:val="14"/>
          <w:w w:val="93"/>
          <w:sz w:val="20"/>
          <w:szCs w:val="20"/>
        </w:rPr>
        <w:t xml:space="preserve"> </w:t>
      </w:r>
      <w:r>
        <w:rPr>
          <w:rFonts w:ascii="Arial" w:hAnsi="Arial" w:cs="Arial"/>
          <w:sz w:val="20"/>
          <w:szCs w:val="20"/>
        </w:rPr>
        <w:t>goal</w:t>
      </w:r>
      <w:r>
        <w:rPr>
          <w:rFonts w:ascii="Arial" w:hAnsi="Arial" w:cs="Arial"/>
          <w:spacing w:val="-16"/>
          <w:sz w:val="20"/>
          <w:szCs w:val="20"/>
        </w:rPr>
        <w:t xml:space="preserve"> </w:t>
      </w:r>
      <w:r>
        <w:rPr>
          <w:rFonts w:ascii="Arial" w:hAnsi="Arial" w:cs="Arial"/>
          <w:sz w:val="20"/>
          <w:szCs w:val="20"/>
        </w:rPr>
        <w:t>is</w:t>
      </w:r>
      <w:r>
        <w:rPr>
          <w:rFonts w:ascii="Arial" w:hAnsi="Arial" w:cs="Arial"/>
          <w:spacing w:val="-3"/>
          <w:sz w:val="20"/>
          <w:szCs w:val="20"/>
        </w:rPr>
        <w:t xml:space="preserve"> </w:t>
      </w:r>
      <w:r>
        <w:rPr>
          <w:rFonts w:ascii="Arial" w:hAnsi="Arial" w:cs="Arial"/>
          <w:sz w:val="20"/>
          <w:szCs w:val="20"/>
        </w:rPr>
        <w:t>to</w:t>
      </w:r>
      <w:r>
        <w:rPr>
          <w:rFonts w:ascii="Arial" w:hAnsi="Arial" w:cs="Arial"/>
          <w:spacing w:val="17"/>
          <w:sz w:val="20"/>
          <w:szCs w:val="20"/>
        </w:rPr>
        <w:t xml:space="preserve"> </w:t>
      </w:r>
      <w:r>
        <w:rPr>
          <w:rFonts w:ascii="Arial" w:hAnsi="Arial" w:cs="Arial"/>
          <w:w w:val="90"/>
          <w:sz w:val="20"/>
          <w:szCs w:val="20"/>
        </w:rPr>
        <w:t>oppress</w:t>
      </w:r>
      <w:r>
        <w:rPr>
          <w:rFonts w:ascii="Arial" w:hAnsi="Arial" w:cs="Arial"/>
          <w:spacing w:val="16"/>
          <w:w w:val="90"/>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sz w:val="20"/>
          <w:szCs w:val="20"/>
        </w:rPr>
        <w:t>op</w:t>
      </w:r>
      <w:r>
        <w:rPr>
          <w:rFonts w:ascii="Arial" w:hAnsi="Arial" w:cs="Arial"/>
          <w:spacing w:val="6"/>
          <w:sz w:val="20"/>
          <w:szCs w:val="20"/>
        </w:rPr>
        <w:t>p</w:t>
      </w:r>
      <w:r>
        <w:rPr>
          <w:rFonts w:ascii="Arial" w:hAnsi="Arial" w:cs="Arial"/>
          <w:sz w:val="20"/>
          <w:szCs w:val="20"/>
        </w:rPr>
        <w:t>osition</w:t>
      </w:r>
      <w:r>
        <w:rPr>
          <w:rFonts w:ascii="Arial" w:hAnsi="Arial" w:cs="Arial"/>
          <w:spacing w:val="-9"/>
          <w:sz w:val="20"/>
          <w:szCs w:val="20"/>
        </w:rPr>
        <w:t xml:space="preserve"> </w:t>
      </w:r>
      <w:r>
        <w:rPr>
          <w:rFonts w:ascii="Arial" w:hAnsi="Arial" w:cs="Arial"/>
          <w:w w:val="84"/>
          <w:sz w:val="20"/>
          <w:szCs w:val="20"/>
        </w:rPr>
        <w:t>so</w:t>
      </w:r>
      <w:r>
        <w:rPr>
          <w:rFonts w:ascii="Arial" w:hAnsi="Arial" w:cs="Arial"/>
          <w:spacing w:val="18"/>
          <w:w w:val="84"/>
          <w:sz w:val="20"/>
          <w:szCs w:val="20"/>
        </w:rPr>
        <w:t xml:space="preserve"> </w:t>
      </w:r>
      <w:r>
        <w:rPr>
          <w:rFonts w:ascii="Arial" w:hAnsi="Arial" w:cs="Arial"/>
          <w:sz w:val="20"/>
          <w:szCs w:val="20"/>
        </w:rPr>
        <w:t>that</w:t>
      </w:r>
      <w:r>
        <w:rPr>
          <w:rFonts w:ascii="Arial" w:hAnsi="Arial" w:cs="Arial"/>
          <w:spacing w:val="40"/>
          <w:sz w:val="20"/>
          <w:szCs w:val="20"/>
        </w:rPr>
        <w:t xml:space="preserve"> </w:t>
      </w:r>
      <w:r>
        <w:rPr>
          <w:rFonts w:ascii="Arial" w:hAnsi="Arial" w:cs="Arial"/>
          <w:sz w:val="20"/>
          <w:szCs w:val="20"/>
        </w:rPr>
        <w:t>they</w:t>
      </w:r>
      <w:r>
        <w:rPr>
          <w:rFonts w:ascii="Arial" w:hAnsi="Arial" w:cs="Arial"/>
          <w:spacing w:val="9"/>
          <w:sz w:val="20"/>
          <w:szCs w:val="20"/>
        </w:rPr>
        <w:t xml:space="preserve"> </w:t>
      </w:r>
      <w:r>
        <w:rPr>
          <w:rFonts w:ascii="Arial" w:hAnsi="Arial" w:cs="Arial"/>
          <w:sz w:val="20"/>
          <w:szCs w:val="20"/>
        </w:rPr>
        <w:t>cannot</w:t>
      </w:r>
      <w:r>
        <w:rPr>
          <w:rFonts w:ascii="Arial" w:hAnsi="Arial" w:cs="Arial"/>
          <w:spacing w:val="-8"/>
          <w:sz w:val="20"/>
          <w:szCs w:val="20"/>
        </w:rPr>
        <w:t xml:space="preserve"> </w:t>
      </w:r>
      <w:r>
        <w:rPr>
          <w:rFonts w:ascii="Arial" w:hAnsi="Arial" w:cs="Arial"/>
          <w:w w:val="91"/>
          <w:sz w:val="20"/>
          <w:szCs w:val="20"/>
        </w:rPr>
        <w:t>e</w:t>
      </w:r>
      <w:r>
        <w:rPr>
          <w:rFonts w:ascii="Arial" w:hAnsi="Arial" w:cs="Arial"/>
          <w:spacing w:val="-5"/>
          <w:w w:val="91"/>
          <w:sz w:val="20"/>
          <w:szCs w:val="20"/>
        </w:rPr>
        <w:t>v</w:t>
      </w:r>
      <w:r>
        <w:rPr>
          <w:rFonts w:ascii="Arial" w:hAnsi="Arial" w:cs="Arial"/>
          <w:w w:val="91"/>
          <w:sz w:val="20"/>
          <w:szCs w:val="20"/>
        </w:rPr>
        <w:t>er</w:t>
      </w:r>
      <w:r>
        <w:rPr>
          <w:rFonts w:ascii="Arial" w:hAnsi="Arial" w:cs="Arial"/>
          <w:spacing w:val="17"/>
          <w:w w:val="91"/>
          <w:sz w:val="20"/>
          <w:szCs w:val="20"/>
        </w:rPr>
        <w:t xml:space="preserve"> </w:t>
      </w:r>
      <w:r>
        <w:rPr>
          <w:rFonts w:ascii="Arial" w:hAnsi="Arial" w:cs="Arial"/>
          <w:w w:val="91"/>
          <w:sz w:val="20"/>
          <w:szCs w:val="20"/>
        </w:rPr>
        <w:t>rea</w:t>
      </w:r>
      <w:r>
        <w:rPr>
          <w:rFonts w:ascii="Arial" w:hAnsi="Arial" w:cs="Arial"/>
          <w:spacing w:val="-5"/>
          <w:w w:val="91"/>
          <w:sz w:val="20"/>
          <w:szCs w:val="20"/>
        </w:rPr>
        <w:t>c</w:t>
      </w:r>
      <w:r>
        <w:rPr>
          <w:rFonts w:ascii="Arial" w:hAnsi="Arial" w:cs="Arial"/>
          <w:w w:val="91"/>
          <w:sz w:val="20"/>
          <w:szCs w:val="20"/>
        </w:rPr>
        <w:t>h</w:t>
      </w:r>
      <w:r>
        <w:rPr>
          <w:rFonts w:ascii="Arial" w:hAnsi="Arial" w:cs="Arial"/>
          <w:spacing w:val="22"/>
          <w:w w:val="91"/>
          <w:sz w:val="20"/>
          <w:szCs w:val="20"/>
        </w:rPr>
        <w:t xml:space="preserve"> </w:t>
      </w:r>
      <w:r>
        <w:rPr>
          <w:rFonts w:ascii="Arial" w:hAnsi="Arial" w:cs="Arial"/>
          <w:sz w:val="20"/>
          <w:szCs w:val="20"/>
        </w:rPr>
        <w:t xml:space="preserve">a </w:t>
      </w:r>
      <w:r>
        <w:rPr>
          <w:rFonts w:ascii="Arial" w:hAnsi="Arial" w:cs="Arial"/>
          <w:w w:val="95"/>
          <w:sz w:val="20"/>
          <w:szCs w:val="20"/>
        </w:rPr>
        <w:t>big-enough</w:t>
      </w:r>
      <w:r>
        <w:rPr>
          <w:rFonts w:ascii="Arial" w:hAnsi="Arial" w:cs="Arial"/>
          <w:spacing w:val="3"/>
          <w:w w:val="95"/>
          <w:sz w:val="20"/>
          <w:szCs w:val="20"/>
        </w:rPr>
        <w:t xml:space="preserve"> </w:t>
      </w:r>
      <w:r>
        <w:rPr>
          <w:rFonts w:ascii="Arial" w:hAnsi="Arial" w:cs="Arial"/>
          <w:sz w:val="20"/>
          <w:szCs w:val="20"/>
        </w:rPr>
        <w:t>protest</w:t>
      </w:r>
      <w:r>
        <w:rPr>
          <w:rFonts w:ascii="Arial" w:hAnsi="Arial" w:cs="Arial"/>
          <w:spacing w:val="-6"/>
          <w:sz w:val="20"/>
          <w:szCs w:val="20"/>
        </w:rPr>
        <w:t xml:space="preserve"> </w:t>
      </w:r>
      <w:r>
        <w:rPr>
          <w:rFonts w:ascii="Arial" w:hAnsi="Arial" w:cs="Arial"/>
          <w:sz w:val="20"/>
          <w:szCs w:val="20"/>
        </w:rPr>
        <w:t>to</w:t>
      </w:r>
      <w:r>
        <w:rPr>
          <w:rFonts w:ascii="Arial" w:hAnsi="Arial" w:cs="Arial"/>
          <w:spacing w:val="8"/>
          <w:sz w:val="20"/>
          <w:szCs w:val="20"/>
        </w:rPr>
        <w:t xml:space="preserve"> </w:t>
      </w:r>
      <w:r>
        <w:rPr>
          <w:rFonts w:ascii="Arial" w:hAnsi="Arial" w:cs="Arial"/>
          <w:w w:val="92"/>
          <w:sz w:val="20"/>
          <w:szCs w:val="20"/>
        </w:rPr>
        <w:t>sh</w:t>
      </w:r>
      <w:r>
        <w:rPr>
          <w:rFonts w:ascii="Arial" w:hAnsi="Arial" w:cs="Arial"/>
          <w:spacing w:val="-5"/>
          <w:w w:val="92"/>
          <w:sz w:val="20"/>
          <w:szCs w:val="20"/>
        </w:rPr>
        <w:t>o</w:t>
      </w:r>
      <w:r>
        <w:rPr>
          <w:rFonts w:ascii="Arial" w:hAnsi="Arial" w:cs="Arial"/>
          <w:w w:val="92"/>
          <w:sz w:val="20"/>
          <w:szCs w:val="20"/>
        </w:rPr>
        <w:t>w</w:t>
      </w:r>
      <w:r>
        <w:rPr>
          <w:rFonts w:ascii="Arial" w:hAnsi="Arial" w:cs="Arial"/>
          <w:spacing w:val="4"/>
          <w:w w:val="92"/>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sz w:val="20"/>
          <w:szCs w:val="20"/>
        </w:rPr>
        <w:t>m</w:t>
      </w:r>
      <w:r>
        <w:rPr>
          <w:rFonts w:ascii="Arial" w:hAnsi="Arial" w:cs="Arial"/>
          <w:spacing w:val="11"/>
          <w:sz w:val="20"/>
          <w:szCs w:val="20"/>
        </w:rPr>
        <w:t>a</w:t>
      </w:r>
      <w:r>
        <w:rPr>
          <w:rFonts w:ascii="Arial" w:hAnsi="Arial" w:cs="Arial"/>
          <w:sz w:val="20"/>
          <w:szCs w:val="20"/>
        </w:rPr>
        <w:t>jori</w:t>
      </w:r>
      <w:r>
        <w:rPr>
          <w:rFonts w:ascii="Arial" w:hAnsi="Arial" w:cs="Arial"/>
          <w:spacing w:val="-5"/>
          <w:sz w:val="20"/>
          <w:szCs w:val="20"/>
        </w:rPr>
        <w:t>t</w:t>
      </w:r>
      <w:r>
        <w:rPr>
          <w:rFonts w:ascii="Arial" w:hAnsi="Arial" w:cs="Arial"/>
          <w:sz w:val="20"/>
          <w:szCs w:val="20"/>
        </w:rPr>
        <w:t>y’s</w:t>
      </w:r>
      <w:r>
        <w:rPr>
          <w:rFonts w:ascii="Arial" w:hAnsi="Arial" w:cs="Arial"/>
          <w:spacing w:val="27"/>
          <w:sz w:val="20"/>
          <w:szCs w:val="20"/>
        </w:rPr>
        <w:t xml:space="preserve"> </w:t>
      </w:r>
      <w:r>
        <w:rPr>
          <w:rFonts w:ascii="Arial" w:hAnsi="Arial" w:cs="Arial"/>
          <w:w w:val="97"/>
          <w:sz w:val="20"/>
          <w:szCs w:val="20"/>
        </w:rPr>
        <w:t>dissatisfaction</w:t>
      </w:r>
      <w:r>
        <w:rPr>
          <w:rFonts w:ascii="Arial" w:hAnsi="Arial" w:cs="Arial"/>
          <w:spacing w:val="3"/>
          <w:w w:val="97"/>
          <w:sz w:val="20"/>
          <w:szCs w:val="20"/>
        </w:rPr>
        <w:t xml:space="preserve"> </w:t>
      </w:r>
      <w:r>
        <w:rPr>
          <w:rFonts w:ascii="Arial" w:hAnsi="Arial" w:cs="Arial"/>
          <w:sz w:val="20"/>
          <w:szCs w:val="20"/>
        </w:rPr>
        <w:t>with</w:t>
      </w:r>
      <w:r>
        <w:rPr>
          <w:rFonts w:ascii="Arial" w:hAnsi="Arial" w:cs="Arial"/>
          <w:spacing w:val="28"/>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sz w:val="20"/>
          <w:szCs w:val="20"/>
        </w:rPr>
        <w:t>regime.</w:t>
      </w:r>
      <w:r>
        <w:rPr>
          <w:rFonts w:ascii="Arial" w:hAnsi="Arial" w:cs="Arial"/>
          <w:spacing w:val="-10"/>
          <w:sz w:val="20"/>
          <w:szCs w:val="20"/>
        </w:rPr>
        <w:t xml:space="preserve"> </w:t>
      </w:r>
      <w:r>
        <w:rPr>
          <w:rFonts w:ascii="Arial" w:hAnsi="Arial" w:cs="Arial"/>
          <w:sz w:val="20"/>
          <w:szCs w:val="20"/>
        </w:rPr>
        <w:t>They will</w:t>
      </w:r>
      <w:r>
        <w:rPr>
          <w:rFonts w:ascii="Arial" w:hAnsi="Arial" w:cs="Arial"/>
          <w:spacing w:val="45"/>
          <w:sz w:val="20"/>
          <w:szCs w:val="20"/>
        </w:rPr>
        <w:t xml:space="preserve"> </w:t>
      </w:r>
      <w:r>
        <w:rPr>
          <w:rFonts w:ascii="Arial" w:hAnsi="Arial" w:cs="Arial"/>
          <w:sz w:val="20"/>
          <w:szCs w:val="20"/>
        </w:rPr>
        <w:t>try</w:t>
      </w:r>
      <w:r>
        <w:rPr>
          <w:rFonts w:ascii="Arial" w:hAnsi="Arial" w:cs="Arial"/>
          <w:spacing w:val="52"/>
          <w:sz w:val="20"/>
          <w:szCs w:val="20"/>
        </w:rPr>
        <w:t xml:space="preserve"> </w:t>
      </w:r>
      <w:r>
        <w:rPr>
          <w:rFonts w:ascii="Arial" w:hAnsi="Arial" w:cs="Arial"/>
          <w:sz w:val="20"/>
          <w:szCs w:val="20"/>
        </w:rPr>
        <w:t>to</w:t>
      </w:r>
      <w:r>
        <w:rPr>
          <w:rFonts w:ascii="Arial" w:hAnsi="Arial" w:cs="Arial"/>
          <w:spacing w:val="22"/>
          <w:sz w:val="20"/>
          <w:szCs w:val="20"/>
        </w:rPr>
        <w:t xml:space="preserve"> </w:t>
      </w:r>
      <w:r>
        <w:rPr>
          <w:rFonts w:ascii="Arial" w:hAnsi="Arial" w:cs="Arial"/>
          <w:sz w:val="20"/>
          <w:szCs w:val="20"/>
        </w:rPr>
        <w:t>stop</w:t>
      </w:r>
      <w:r>
        <w:rPr>
          <w:rFonts w:ascii="Arial" w:hAnsi="Arial" w:cs="Arial"/>
          <w:spacing w:val="-1"/>
          <w:sz w:val="20"/>
          <w:szCs w:val="20"/>
        </w:rPr>
        <w:t xml:space="preserve"> </w:t>
      </w:r>
      <w:smartTag w:uri="urn:schemas-microsoft-com:office:smarttags" w:element="place">
        <w:smartTag w:uri="urn:schemas-microsoft-com:office:smarttags" w:element="City">
          <w:r>
            <w:rPr>
              <w:rFonts w:ascii="Arial" w:hAnsi="Arial" w:cs="Arial"/>
              <w:sz w:val="20"/>
              <w:szCs w:val="20"/>
            </w:rPr>
            <w:t>Alice</w:t>
          </w:r>
        </w:smartTag>
      </w:smartTag>
      <w:r>
        <w:rPr>
          <w:rFonts w:ascii="Arial" w:hAnsi="Arial" w:cs="Arial"/>
          <w:spacing w:val="14"/>
          <w:sz w:val="20"/>
          <w:szCs w:val="20"/>
        </w:rPr>
        <w:t xml:space="preserve"> </w:t>
      </w:r>
      <w:r>
        <w:rPr>
          <w:rFonts w:ascii="Arial" w:hAnsi="Arial" w:cs="Arial"/>
          <w:sz w:val="20"/>
          <w:szCs w:val="20"/>
        </w:rPr>
        <w:t>as</w:t>
      </w:r>
      <w:r>
        <w:rPr>
          <w:rFonts w:ascii="Arial" w:hAnsi="Arial" w:cs="Arial"/>
          <w:spacing w:val="-20"/>
          <w:sz w:val="20"/>
          <w:szCs w:val="20"/>
        </w:rPr>
        <w:t xml:space="preserve"> </w:t>
      </w:r>
      <w:r>
        <w:rPr>
          <w:rFonts w:ascii="Arial" w:hAnsi="Arial" w:cs="Arial"/>
          <w:sz w:val="20"/>
          <w:szCs w:val="20"/>
        </w:rPr>
        <w:t>early</w:t>
      </w:r>
      <w:r>
        <w:rPr>
          <w:rFonts w:ascii="Arial" w:hAnsi="Arial" w:cs="Arial"/>
          <w:spacing w:val="5"/>
          <w:sz w:val="20"/>
          <w:szCs w:val="20"/>
        </w:rPr>
        <w:t xml:space="preserve"> </w:t>
      </w:r>
      <w:r>
        <w:rPr>
          <w:rFonts w:ascii="Arial" w:hAnsi="Arial" w:cs="Arial"/>
          <w:sz w:val="20"/>
          <w:szCs w:val="20"/>
        </w:rPr>
        <w:t>as</w:t>
      </w:r>
      <w:r>
        <w:rPr>
          <w:rFonts w:ascii="Arial" w:hAnsi="Arial" w:cs="Arial"/>
          <w:spacing w:val="-20"/>
          <w:sz w:val="20"/>
          <w:szCs w:val="20"/>
        </w:rPr>
        <w:t xml:space="preserve"> </w:t>
      </w:r>
      <w:r>
        <w:rPr>
          <w:rFonts w:ascii="Arial" w:hAnsi="Arial" w:cs="Arial"/>
          <w:spacing w:val="5"/>
          <w:w w:val="91"/>
          <w:sz w:val="20"/>
          <w:szCs w:val="20"/>
        </w:rPr>
        <w:t>p</w:t>
      </w:r>
      <w:r>
        <w:rPr>
          <w:rFonts w:ascii="Arial" w:hAnsi="Arial" w:cs="Arial"/>
          <w:w w:val="91"/>
          <w:sz w:val="20"/>
          <w:szCs w:val="20"/>
        </w:rPr>
        <w:t>ossible</w:t>
      </w:r>
      <w:r>
        <w:rPr>
          <w:rFonts w:ascii="Arial" w:hAnsi="Arial" w:cs="Arial"/>
          <w:spacing w:val="26"/>
          <w:w w:val="91"/>
          <w:sz w:val="20"/>
          <w:szCs w:val="20"/>
        </w:rPr>
        <w:t xml:space="preserve"> </w:t>
      </w:r>
      <w:r>
        <w:rPr>
          <w:rFonts w:ascii="Arial" w:hAnsi="Arial" w:cs="Arial"/>
          <w:sz w:val="20"/>
          <w:szCs w:val="20"/>
        </w:rPr>
        <w:t>to</w:t>
      </w:r>
      <w:r>
        <w:rPr>
          <w:rFonts w:ascii="Arial" w:hAnsi="Arial" w:cs="Arial"/>
          <w:spacing w:val="22"/>
          <w:sz w:val="20"/>
          <w:szCs w:val="20"/>
        </w:rPr>
        <w:t xml:space="preserve"> </w:t>
      </w:r>
      <w:r>
        <w:rPr>
          <w:rFonts w:ascii="Arial" w:hAnsi="Arial" w:cs="Arial"/>
          <w:spacing w:val="-5"/>
          <w:sz w:val="20"/>
          <w:szCs w:val="20"/>
        </w:rPr>
        <w:t>av</w:t>
      </w:r>
      <w:r>
        <w:rPr>
          <w:rFonts w:ascii="Arial" w:hAnsi="Arial" w:cs="Arial"/>
          <w:sz w:val="20"/>
          <w:szCs w:val="20"/>
        </w:rPr>
        <w:t>oid</w:t>
      </w:r>
      <w:r>
        <w:rPr>
          <w:rFonts w:ascii="Arial" w:hAnsi="Arial" w:cs="Arial"/>
          <w:spacing w:val="4"/>
          <w:sz w:val="20"/>
          <w:szCs w:val="20"/>
        </w:rPr>
        <w:t xml:space="preserve"> </w:t>
      </w:r>
      <w:r>
        <w:rPr>
          <w:rFonts w:ascii="Arial" w:hAnsi="Arial" w:cs="Arial"/>
          <w:sz w:val="20"/>
          <w:szCs w:val="20"/>
        </w:rPr>
        <w:t xml:space="preserve">her </w:t>
      </w:r>
      <w:r>
        <w:rPr>
          <w:rFonts w:ascii="Arial" w:hAnsi="Arial" w:cs="Arial"/>
          <w:w w:val="91"/>
          <w:sz w:val="20"/>
          <w:szCs w:val="20"/>
        </w:rPr>
        <w:t>ideas</w:t>
      </w:r>
      <w:r>
        <w:rPr>
          <w:rFonts w:ascii="Arial" w:hAnsi="Arial" w:cs="Arial"/>
          <w:spacing w:val="14"/>
          <w:w w:val="91"/>
          <w:sz w:val="20"/>
          <w:szCs w:val="20"/>
        </w:rPr>
        <w:t xml:space="preserve"> </w:t>
      </w:r>
      <w:r>
        <w:rPr>
          <w:rFonts w:ascii="Arial" w:hAnsi="Arial" w:cs="Arial"/>
          <w:w w:val="91"/>
          <w:sz w:val="20"/>
          <w:szCs w:val="20"/>
        </w:rPr>
        <w:t>spread</w:t>
      </w:r>
      <w:r>
        <w:rPr>
          <w:rFonts w:ascii="Arial" w:hAnsi="Arial" w:cs="Arial"/>
          <w:spacing w:val="25"/>
          <w:w w:val="91"/>
          <w:sz w:val="20"/>
          <w:szCs w:val="20"/>
        </w:rPr>
        <w:t xml:space="preserve"> </w:t>
      </w:r>
      <w:r>
        <w:rPr>
          <w:rFonts w:ascii="Arial" w:hAnsi="Arial" w:cs="Arial"/>
          <w:w w:val="101"/>
          <w:sz w:val="20"/>
          <w:szCs w:val="20"/>
        </w:rPr>
        <w:t xml:space="preserve">throughout </w:t>
      </w:r>
      <w:r>
        <w:rPr>
          <w:rFonts w:ascii="Arial" w:hAnsi="Arial" w:cs="Arial"/>
          <w:sz w:val="20"/>
          <w:szCs w:val="20"/>
        </w:rPr>
        <w:t>the</w:t>
      </w:r>
      <w:r>
        <w:rPr>
          <w:rFonts w:ascii="Arial" w:hAnsi="Arial" w:cs="Arial"/>
          <w:spacing w:val="8"/>
          <w:sz w:val="20"/>
          <w:szCs w:val="20"/>
        </w:rPr>
        <w:t xml:space="preserve"> </w:t>
      </w:r>
      <w:r>
        <w:rPr>
          <w:rFonts w:ascii="Arial" w:hAnsi="Arial" w:cs="Arial"/>
          <w:spacing w:val="6"/>
          <w:sz w:val="20"/>
          <w:szCs w:val="20"/>
        </w:rPr>
        <w:t>p</w:t>
      </w:r>
      <w:r>
        <w:rPr>
          <w:rFonts w:ascii="Arial" w:hAnsi="Arial" w:cs="Arial"/>
          <w:sz w:val="20"/>
          <w:szCs w:val="20"/>
        </w:rPr>
        <w:t>opulation.</w:t>
      </w:r>
    </w:p>
    <w:p w14:paraId="25A16E40" w14:textId="77777777" w:rsidR="009E6749" w:rsidRDefault="009E6749">
      <w:pPr>
        <w:spacing w:before="1" w:after="0" w:line="249" w:lineRule="auto"/>
        <w:ind w:left="955" w:right="916" w:firstLine="299"/>
        <w:jc w:val="both"/>
        <w:rPr>
          <w:rFonts w:ascii="Arial" w:hAnsi="Arial" w:cs="Arial"/>
          <w:sz w:val="20"/>
          <w:szCs w:val="20"/>
        </w:rPr>
      </w:pPr>
      <w:r>
        <w:rPr>
          <w:rFonts w:ascii="Arial" w:hAnsi="Arial" w:cs="Arial"/>
          <w:sz w:val="20"/>
          <w:szCs w:val="20"/>
        </w:rPr>
        <w:t>Although</w:t>
      </w:r>
      <w:r>
        <w:rPr>
          <w:rFonts w:ascii="Arial" w:hAnsi="Arial" w:cs="Arial"/>
          <w:spacing w:val="28"/>
          <w:sz w:val="20"/>
          <w:szCs w:val="20"/>
        </w:rPr>
        <w:t xml:space="preserve"> </w:t>
      </w:r>
      <w:r>
        <w:rPr>
          <w:rFonts w:ascii="Arial" w:hAnsi="Arial" w:cs="Arial"/>
          <w:sz w:val="20"/>
          <w:szCs w:val="20"/>
        </w:rPr>
        <w:t>our</w:t>
      </w:r>
      <w:r>
        <w:rPr>
          <w:rFonts w:ascii="Arial" w:hAnsi="Arial" w:cs="Arial"/>
          <w:spacing w:val="8"/>
          <w:sz w:val="20"/>
          <w:szCs w:val="20"/>
        </w:rPr>
        <w:t xml:space="preserve"> </w:t>
      </w:r>
      <w:r>
        <w:rPr>
          <w:rFonts w:ascii="Arial" w:hAnsi="Arial" w:cs="Arial"/>
          <w:w w:val="92"/>
          <w:sz w:val="20"/>
          <w:szCs w:val="20"/>
        </w:rPr>
        <w:t>scenario</w:t>
      </w:r>
      <w:r>
        <w:rPr>
          <w:rFonts w:ascii="Arial" w:hAnsi="Arial" w:cs="Arial"/>
          <w:spacing w:val="16"/>
          <w:w w:val="92"/>
          <w:sz w:val="20"/>
          <w:szCs w:val="20"/>
        </w:rPr>
        <w:t xml:space="preserve"> </w:t>
      </w:r>
      <w:r>
        <w:rPr>
          <w:rFonts w:ascii="Arial" w:hAnsi="Arial" w:cs="Arial"/>
          <w:sz w:val="20"/>
          <w:szCs w:val="20"/>
        </w:rPr>
        <w:t>is</w:t>
      </w:r>
      <w:r>
        <w:rPr>
          <w:rFonts w:ascii="Arial" w:hAnsi="Arial" w:cs="Arial"/>
          <w:spacing w:val="-1"/>
          <w:sz w:val="20"/>
          <w:szCs w:val="20"/>
        </w:rPr>
        <w:t xml:space="preserve"> </w:t>
      </w:r>
      <w:r>
        <w:rPr>
          <w:rFonts w:ascii="Arial" w:hAnsi="Arial" w:cs="Arial"/>
          <w:sz w:val="20"/>
          <w:szCs w:val="20"/>
        </w:rPr>
        <w:t>set</w:t>
      </w:r>
      <w:r>
        <w:rPr>
          <w:rFonts w:ascii="Arial" w:hAnsi="Arial" w:cs="Arial"/>
          <w:spacing w:val="-13"/>
          <w:sz w:val="20"/>
          <w:szCs w:val="20"/>
        </w:rPr>
        <w:t xml:space="preserve"> </w:t>
      </w:r>
      <w:r>
        <w:rPr>
          <w:rFonts w:ascii="Arial" w:hAnsi="Arial" w:cs="Arial"/>
          <w:sz w:val="20"/>
          <w:szCs w:val="20"/>
        </w:rPr>
        <w:t>in</w:t>
      </w:r>
      <w:r>
        <w:rPr>
          <w:rFonts w:ascii="Arial" w:hAnsi="Arial" w:cs="Arial"/>
          <w:spacing w:val="20"/>
          <w:sz w:val="20"/>
          <w:szCs w:val="20"/>
        </w:rPr>
        <w:t xml:space="preserve"> </w:t>
      </w:r>
      <w:r>
        <w:rPr>
          <w:rFonts w:ascii="Arial" w:hAnsi="Arial" w:cs="Arial"/>
          <w:sz w:val="20"/>
          <w:szCs w:val="20"/>
        </w:rPr>
        <w:t>an</w:t>
      </w:r>
      <w:r>
        <w:rPr>
          <w:rFonts w:ascii="Arial" w:hAnsi="Arial" w:cs="Arial"/>
          <w:spacing w:val="-2"/>
          <w:sz w:val="20"/>
          <w:szCs w:val="20"/>
        </w:rPr>
        <w:t xml:space="preserve"> </w:t>
      </w:r>
      <w:r>
        <w:rPr>
          <w:rFonts w:ascii="Arial" w:hAnsi="Arial" w:cs="Arial"/>
          <w:sz w:val="20"/>
          <w:szCs w:val="20"/>
        </w:rPr>
        <w:t>authoritarian</w:t>
      </w:r>
      <w:r>
        <w:rPr>
          <w:rFonts w:ascii="Arial" w:hAnsi="Arial" w:cs="Arial"/>
          <w:spacing w:val="46"/>
          <w:sz w:val="20"/>
          <w:szCs w:val="20"/>
        </w:rPr>
        <w:t xml:space="preserve"> </w:t>
      </w:r>
      <w:r>
        <w:rPr>
          <w:rFonts w:ascii="Arial" w:hAnsi="Arial" w:cs="Arial"/>
          <w:w w:val="94"/>
          <w:sz w:val="20"/>
          <w:szCs w:val="20"/>
        </w:rPr>
        <w:t>regime,</w:t>
      </w:r>
      <w:r>
        <w:rPr>
          <w:rFonts w:ascii="Arial" w:hAnsi="Arial" w:cs="Arial"/>
          <w:spacing w:val="14"/>
          <w:w w:val="94"/>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t</w:t>
      </w:r>
      <w:r>
        <w:rPr>
          <w:rFonts w:ascii="Arial" w:hAnsi="Arial" w:cs="Arial"/>
          <w:spacing w:val="6"/>
          <w:sz w:val="20"/>
          <w:szCs w:val="20"/>
        </w:rPr>
        <w:t>o</w:t>
      </w:r>
      <w:r>
        <w:rPr>
          <w:rFonts w:ascii="Arial" w:hAnsi="Arial" w:cs="Arial"/>
          <w:sz w:val="20"/>
          <w:szCs w:val="20"/>
        </w:rPr>
        <w:t>ols</w:t>
      </w:r>
      <w:r>
        <w:rPr>
          <w:rFonts w:ascii="Arial" w:hAnsi="Arial" w:cs="Arial"/>
          <w:spacing w:val="-4"/>
          <w:sz w:val="20"/>
          <w:szCs w:val="20"/>
        </w:rPr>
        <w:t xml:space="preserve"> </w:t>
      </w:r>
      <w:r>
        <w:rPr>
          <w:rFonts w:ascii="Arial" w:hAnsi="Arial" w:cs="Arial"/>
          <w:sz w:val="20"/>
          <w:szCs w:val="20"/>
        </w:rPr>
        <w:t>and</w:t>
      </w:r>
      <w:r>
        <w:rPr>
          <w:rFonts w:ascii="Arial" w:hAnsi="Arial" w:cs="Arial"/>
          <w:spacing w:val="-2"/>
          <w:sz w:val="20"/>
          <w:szCs w:val="20"/>
        </w:rPr>
        <w:t xml:space="preserve"> </w:t>
      </w:r>
      <w:r>
        <w:rPr>
          <w:rFonts w:ascii="Arial" w:hAnsi="Arial" w:cs="Arial"/>
          <w:sz w:val="20"/>
          <w:szCs w:val="20"/>
        </w:rPr>
        <w:t>te</w:t>
      </w:r>
      <w:r>
        <w:rPr>
          <w:rFonts w:ascii="Arial" w:hAnsi="Arial" w:cs="Arial"/>
          <w:spacing w:val="-5"/>
          <w:sz w:val="20"/>
          <w:szCs w:val="20"/>
        </w:rPr>
        <w:t>c</w:t>
      </w:r>
      <w:r>
        <w:rPr>
          <w:rFonts w:ascii="Arial" w:hAnsi="Arial" w:cs="Arial"/>
          <w:sz w:val="20"/>
          <w:szCs w:val="20"/>
        </w:rPr>
        <w:t xml:space="preserve">h- </w:t>
      </w:r>
      <w:proofErr w:type="spellStart"/>
      <w:r>
        <w:rPr>
          <w:rFonts w:ascii="Arial" w:hAnsi="Arial" w:cs="Arial"/>
          <w:w w:val="92"/>
          <w:sz w:val="20"/>
          <w:szCs w:val="20"/>
        </w:rPr>
        <w:t>niques</w:t>
      </w:r>
      <w:proofErr w:type="spellEnd"/>
      <w:r>
        <w:rPr>
          <w:rFonts w:ascii="Arial" w:hAnsi="Arial" w:cs="Arial"/>
          <w:spacing w:val="28"/>
          <w:w w:val="92"/>
          <w:sz w:val="20"/>
          <w:szCs w:val="20"/>
        </w:rPr>
        <w:t xml:space="preserve"> </w:t>
      </w:r>
      <w:r>
        <w:rPr>
          <w:rFonts w:ascii="Arial" w:hAnsi="Arial" w:cs="Arial"/>
          <w:w w:val="92"/>
          <w:sz w:val="20"/>
          <w:szCs w:val="20"/>
        </w:rPr>
        <w:t>descri</w:t>
      </w:r>
      <w:r>
        <w:rPr>
          <w:rFonts w:ascii="Arial" w:hAnsi="Arial" w:cs="Arial"/>
          <w:spacing w:val="6"/>
          <w:w w:val="92"/>
          <w:sz w:val="20"/>
          <w:szCs w:val="20"/>
        </w:rPr>
        <w:t>b</w:t>
      </w:r>
      <w:r>
        <w:rPr>
          <w:rFonts w:ascii="Arial" w:hAnsi="Arial" w:cs="Arial"/>
          <w:w w:val="92"/>
          <w:sz w:val="20"/>
          <w:szCs w:val="20"/>
        </w:rPr>
        <w:t>ed</w:t>
      </w:r>
      <w:r>
        <w:rPr>
          <w:rFonts w:ascii="Arial" w:hAnsi="Arial" w:cs="Arial"/>
          <w:spacing w:val="29"/>
          <w:w w:val="92"/>
          <w:sz w:val="20"/>
          <w:szCs w:val="20"/>
        </w:rPr>
        <w:t xml:space="preserve"> </w:t>
      </w:r>
      <w:r>
        <w:rPr>
          <w:rFonts w:ascii="Arial" w:hAnsi="Arial" w:cs="Arial"/>
          <w:spacing w:val="6"/>
          <w:sz w:val="20"/>
          <w:szCs w:val="20"/>
        </w:rPr>
        <w:t>b</w:t>
      </w:r>
      <w:r>
        <w:rPr>
          <w:rFonts w:ascii="Arial" w:hAnsi="Arial" w:cs="Arial"/>
          <w:sz w:val="20"/>
          <w:szCs w:val="20"/>
        </w:rPr>
        <w:t>el</w:t>
      </w:r>
      <w:r>
        <w:rPr>
          <w:rFonts w:ascii="Arial" w:hAnsi="Arial" w:cs="Arial"/>
          <w:spacing w:val="-5"/>
          <w:sz w:val="20"/>
          <w:szCs w:val="20"/>
        </w:rPr>
        <w:t>o</w:t>
      </w:r>
      <w:r>
        <w:rPr>
          <w:rFonts w:ascii="Arial" w:hAnsi="Arial" w:cs="Arial"/>
          <w:sz w:val="20"/>
          <w:szCs w:val="20"/>
        </w:rPr>
        <w:t>w</w:t>
      </w:r>
      <w:r>
        <w:rPr>
          <w:rFonts w:ascii="Arial" w:hAnsi="Arial" w:cs="Arial"/>
          <w:spacing w:val="-9"/>
          <w:sz w:val="20"/>
          <w:szCs w:val="20"/>
        </w:rPr>
        <w:t xml:space="preserve"> </w:t>
      </w:r>
      <w:r>
        <w:rPr>
          <w:rFonts w:ascii="Arial" w:hAnsi="Arial" w:cs="Arial"/>
          <w:sz w:val="20"/>
          <w:szCs w:val="20"/>
        </w:rPr>
        <w:t>are</w:t>
      </w:r>
      <w:r>
        <w:rPr>
          <w:rFonts w:ascii="Arial" w:hAnsi="Arial" w:cs="Arial"/>
          <w:spacing w:val="-8"/>
          <w:sz w:val="20"/>
          <w:szCs w:val="20"/>
        </w:rPr>
        <w:t xml:space="preserve"> </w:t>
      </w:r>
      <w:r>
        <w:rPr>
          <w:rFonts w:ascii="Arial" w:hAnsi="Arial" w:cs="Arial"/>
          <w:sz w:val="20"/>
          <w:szCs w:val="20"/>
        </w:rPr>
        <w:t>also</w:t>
      </w:r>
      <w:r>
        <w:rPr>
          <w:rFonts w:ascii="Arial" w:hAnsi="Arial" w:cs="Arial"/>
          <w:spacing w:val="-19"/>
          <w:sz w:val="20"/>
          <w:szCs w:val="20"/>
        </w:rPr>
        <w:t xml:space="preserve"> </w:t>
      </w:r>
      <w:r>
        <w:rPr>
          <w:rFonts w:ascii="Arial" w:hAnsi="Arial" w:cs="Arial"/>
          <w:sz w:val="20"/>
          <w:szCs w:val="20"/>
        </w:rPr>
        <w:t>useful</w:t>
      </w:r>
      <w:r>
        <w:rPr>
          <w:rFonts w:ascii="Arial" w:hAnsi="Arial" w:cs="Arial"/>
          <w:spacing w:val="-14"/>
          <w:sz w:val="20"/>
          <w:szCs w:val="20"/>
        </w:rPr>
        <w:t xml:space="preserve"> </w:t>
      </w:r>
      <w:r>
        <w:rPr>
          <w:rFonts w:ascii="Arial" w:hAnsi="Arial" w:cs="Arial"/>
          <w:sz w:val="20"/>
          <w:szCs w:val="20"/>
        </w:rPr>
        <w:t>in</w:t>
      </w:r>
      <w:r>
        <w:rPr>
          <w:rFonts w:ascii="Arial" w:hAnsi="Arial" w:cs="Arial"/>
          <w:spacing w:val="27"/>
          <w:sz w:val="20"/>
          <w:szCs w:val="20"/>
        </w:rPr>
        <w:t xml:space="preserve"> </w:t>
      </w:r>
      <w:r>
        <w:rPr>
          <w:rFonts w:ascii="Arial" w:hAnsi="Arial" w:cs="Arial"/>
          <w:sz w:val="20"/>
          <w:szCs w:val="20"/>
        </w:rPr>
        <w:t>other</w:t>
      </w:r>
      <w:r>
        <w:rPr>
          <w:rFonts w:ascii="Arial" w:hAnsi="Arial" w:cs="Arial"/>
          <w:spacing w:val="13"/>
          <w:sz w:val="20"/>
          <w:szCs w:val="20"/>
        </w:rPr>
        <w:t xml:space="preserve"> </w:t>
      </w:r>
      <w:r>
        <w:rPr>
          <w:rFonts w:ascii="Arial" w:hAnsi="Arial" w:cs="Arial"/>
          <w:w w:val="91"/>
          <w:sz w:val="20"/>
          <w:szCs w:val="20"/>
        </w:rPr>
        <w:t>systems</w:t>
      </w:r>
      <w:r>
        <w:rPr>
          <w:rFonts w:ascii="Arial" w:hAnsi="Arial" w:cs="Arial"/>
          <w:spacing w:val="23"/>
          <w:w w:val="91"/>
          <w:sz w:val="20"/>
          <w:szCs w:val="20"/>
        </w:rPr>
        <w:t xml:space="preserve"> </w:t>
      </w:r>
      <w:r>
        <w:rPr>
          <w:rFonts w:ascii="Arial" w:hAnsi="Arial" w:cs="Arial"/>
          <w:sz w:val="20"/>
          <w:szCs w:val="20"/>
        </w:rPr>
        <w:t>of</w:t>
      </w:r>
      <w:r>
        <w:rPr>
          <w:rFonts w:ascii="Arial" w:hAnsi="Arial" w:cs="Arial"/>
          <w:spacing w:val="11"/>
          <w:sz w:val="20"/>
          <w:szCs w:val="20"/>
        </w:rPr>
        <w:t xml:space="preserve"> </w:t>
      </w:r>
      <w:r>
        <w:rPr>
          <w:rFonts w:ascii="Arial" w:hAnsi="Arial" w:cs="Arial"/>
          <w:w w:val="92"/>
          <w:sz w:val="20"/>
          <w:szCs w:val="20"/>
        </w:rPr>
        <w:t>g</w:t>
      </w:r>
      <w:r>
        <w:rPr>
          <w:rFonts w:ascii="Arial" w:hAnsi="Arial" w:cs="Arial"/>
          <w:spacing w:val="-5"/>
          <w:w w:val="92"/>
          <w:sz w:val="20"/>
          <w:szCs w:val="20"/>
        </w:rPr>
        <w:t>ov</w:t>
      </w:r>
      <w:r>
        <w:rPr>
          <w:rFonts w:ascii="Arial" w:hAnsi="Arial" w:cs="Arial"/>
          <w:w w:val="92"/>
          <w:sz w:val="20"/>
          <w:szCs w:val="20"/>
        </w:rPr>
        <w:t>ernance,</w:t>
      </w:r>
      <w:r>
        <w:rPr>
          <w:rFonts w:ascii="Arial" w:hAnsi="Arial" w:cs="Arial"/>
          <w:spacing w:val="30"/>
          <w:w w:val="92"/>
          <w:sz w:val="20"/>
          <w:szCs w:val="20"/>
        </w:rPr>
        <w:t xml:space="preserve"> </w:t>
      </w:r>
      <w:r>
        <w:rPr>
          <w:rFonts w:ascii="Arial" w:hAnsi="Arial" w:cs="Arial"/>
          <w:sz w:val="20"/>
          <w:szCs w:val="20"/>
        </w:rPr>
        <w:t>su</w:t>
      </w:r>
      <w:r>
        <w:rPr>
          <w:rFonts w:ascii="Arial" w:hAnsi="Arial" w:cs="Arial"/>
          <w:spacing w:val="-5"/>
          <w:sz w:val="20"/>
          <w:szCs w:val="20"/>
        </w:rPr>
        <w:t>c</w:t>
      </w:r>
      <w:r>
        <w:rPr>
          <w:rFonts w:ascii="Arial" w:hAnsi="Arial" w:cs="Arial"/>
          <w:sz w:val="20"/>
          <w:szCs w:val="20"/>
        </w:rPr>
        <w:t>h</w:t>
      </w:r>
      <w:r>
        <w:rPr>
          <w:rFonts w:ascii="Arial" w:hAnsi="Arial" w:cs="Arial"/>
          <w:spacing w:val="-17"/>
          <w:sz w:val="20"/>
          <w:szCs w:val="20"/>
        </w:rPr>
        <w:t xml:space="preserve"> </w:t>
      </w:r>
      <w:r>
        <w:rPr>
          <w:rFonts w:ascii="Arial" w:hAnsi="Arial" w:cs="Arial"/>
          <w:sz w:val="20"/>
          <w:szCs w:val="20"/>
        </w:rPr>
        <w:t xml:space="preserve">as </w:t>
      </w:r>
      <w:r>
        <w:rPr>
          <w:rFonts w:ascii="Arial" w:hAnsi="Arial" w:cs="Arial"/>
          <w:w w:val="91"/>
          <w:sz w:val="20"/>
          <w:szCs w:val="20"/>
        </w:rPr>
        <w:t>dem</w:t>
      </w:r>
      <w:r>
        <w:rPr>
          <w:rFonts w:ascii="Arial" w:hAnsi="Arial" w:cs="Arial"/>
          <w:spacing w:val="5"/>
          <w:w w:val="91"/>
          <w:sz w:val="20"/>
          <w:szCs w:val="20"/>
        </w:rPr>
        <w:t>o</w:t>
      </w:r>
      <w:r>
        <w:rPr>
          <w:rFonts w:ascii="Arial" w:hAnsi="Arial" w:cs="Arial"/>
          <w:w w:val="91"/>
          <w:sz w:val="20"/>
          <w:szCs w:val="20"/>
        </w:rPr>
        <w:t>cracies</w:t>
      </w:r>
      <w:r>
        <w:rPr>
          <w:rFonts w:ascii="Arial" w:hAnsi="Arial" w:cs="Arial"/>
          <w:spacing w:val="40"/>
          <w:w w:val="91"/>
          <w:sz w:val="20"/>
          <w:szCs w:val="20"/>
        </w:rPr>
        <w:t xml:space="preserve"> </w:t>
      </w:r>
      <w:r>
        <w:rPr>
          <w:rFonts w:ascii="Arial" w:hAnsi="Arial" w:cs="Arial"/>
          <w:sz w:val="20"/>
          <w:szCs w:val="20"/>
        </w:rPr>
        <w:t>—</w:t>
      </w:r>
      <w:r>
        <w:rPr>
          <w:rFonts w:ascii="Arial" w:hAnsi="Arial" w:cs="Arial"/>
          <w:spacing w:val="27"/>
          <w:sz w:val="20"/>
          <w:szCs w:val="20"/>
        </w:rPr>
        <w:t xml:space="preserve"> </w:t>
      </w:r>
      <w:r>
        <w:rPr>
          <w:rFonts w:ascii="Arial" w:hAnsi="Arial" w:cs="Arial"/>
          <w:spacing w:val="5"/>
          <w:w w:val="87"/>
          <w:sz w:val="20"/>
          <w:szCs w:val="20"/>
        </w:rPr>
        <w:t>b</w:t>
      </w:r>
      <w:r>
        <w:rPr>
          <w:rFonts w:ascii="Arial" w:hAnsi="Arial" w:cs="Arial"/>
          <w:w w:val="87"/>
          <w:sz w:val="20"/>
          <w:szCs w:val="20"/>
        </w:rPr>
        <w:t>ecause</w:t>
      </w:r>
      <w:r>
        <w:rPr>
          <w:rFonts w:ascii="Arial" w:hAnsi="Arial" w:cs="Arial"/>
          <w:spacing w:val="37"/>
          <w:w w:val="87"/>
          <w:sz w:val="20"/>
          <w:szCs w:val="20"/>
        </w:rPr>
        <w:t xml:space="preserve"> </w:t>
      </w:r>
      <w:r>
        <w:rPr>
          <w:rFonts w:ascii="Arial" w:hAnsi="Arial" w:cs="Arial"/>
          <w:sz w:val="20"/>
          <w:szCs w:val="20"/>
        </w:rPr>
        <w:t>public</w:t>
      </w:r>
      <w:r>
        <w:rPr>
          <w:rFonts w:ascii="Arial" w:hAnsi="Arial" w:cs="Arial"/>
          <w:spacing w:val="35"/>
          <w:sz w:val="20"/>
          <w:szCs w:val="20"/>
        </w:rPr>
        <w:t xml:space="preserve"> </w:t>
      </w:r>
      <w:r>
        <w:rPr>
          <w:rFonts w:ascii="Arial" w:hAnsi="Arial" w:cs="Arial"/>
          <w:sz w:val="20"/>
          <w:szCs w:val="20"/>
        </w:rPr>
        <w:t>protest</w:t>
      </w:r>
      <w:r>
        <w:rPr>
          <w:rFonts w:ascii="Arial" w:hAnsi="Arial" w:cs="Arial"/>
          <w:spacing w:val="23"/>
          <w:sz w:val="20"/>
          <w:szCs w:val="20"/>
        </w:rPr>
        <w:t xml:space="preserve"> </w:t>
      </w:r>
      <w:r>
        <w:rPr>
          <w:rFonts w:ascii="Arial" w:hAnsi="Arial" w:cs="Arial"/>
          <w:sz w:val="20"/>
          <w:szCs w:val="20"/>
        </w:rPr>
        <w:t>and</w:t>
      </w:r>
      <w:r>
        <w:rPr>
          <w:rFonts w:ascii="Arial" w:hAnsi="Arial" w:cs="Arial"/>
          <w:spacing w:val="15"/>
          <w:sz w:val="20"/>
          <w:szCs w:val="20"/>
        </w:rPr>
        <w:t xml:space="preserve"> </w:t>
      </w:r>
      <w:r>
        <w:rPr>
          <w:rFonts w:ascii="Arial" w:hAnsi="Arial" w:cs="Arial"/>
          <w:sz w:val="20"/>
          <w:szCs w:val="20"/>
        </w:rPr>
        <w:t>demonstrations</w:t>
      </w:r>
      <w:r>
        <w:rPr>
          <w:rFonts w:ascii="Arial" w:hAnsi="Arial" w:cs="Arial"/>
          <w:spacing w:val="-11"/>
          <w:sz w:val="20"/>
          <w:szCs w:val="20"/>
        </w:rPr>
        <w:t xml:space="preserve"> </w:t>
      </w:r>
      <w:r>
        <w:rPr>
          <w:rFonts w:ascii="Arial" w:hAnsi="Arial" w:cs="Arial"/>
          <w:sz w:val="20"/>
          <w:szCs w:val="20"/>
        </w:rPr>
        <w:t>are</w:t>
      </w:r>
      <w:r>
        <w:rPr>
          <w:rFonts w:ascii="Arial" w:hAnsi="Arial" w:cs="Arial"/>
          <w:spacing w:val="3"/>
          <w:sz w:val="20"/>
          <w:szCs w:val="20"/>
        </w:rPr>
        <w:t xml:space="preserve"> </w:t>
      </w:r>
      <w:r>
        <w:rPr>
          <w:rFonts w:ascii="Arial" w:hAnsi="Arial" w:cs="Arial"/>
          <w:sz w:val="20"/>
          <w:szCs w:val="20"/>
        </w:rPr>
        <w:t>of</w:t>
      </w:r>
      <w:r>
        <w:rPr>
          <w:rFonts w:ascii="Arial" w:hAnsi="Arial" w:cs="Arial"/>
          <w:spacing w:val="22"/>
          <w:sz w:val="20"/>
          <w:szCs w:val="20"/>
        </w:rPr>
        <w:t xml:space="preserve"> </w:t>
      </w:r>
      <w:r>
        <w:rPr>
          <w:rFonts w:ascii="Arial" w:hAnsi="Arial" w:cs="Arial"/>
          <w:sz w:val="20"/>
          <w:szCs w:val="20"/>
        </w:rPr>
        <w:t>im</w:t>
      </w:r>
      <w:r>
        <w:rPr>
          <w:rFonts w:ascii="Arial" w:hAnsi="Arial" w:cs="Arial"/>
          <w:spacing w:val="6"/>
          <w:sz w:val="20"/>
          <w:szCs w:val="20"/>
        </w:rPr>
        <w:t>p</w:t>
      </w:r>
      <w:r>
        <w:rPr>
          <w:rFonts w:ascii="Arial" w:hAnsi="Arial" w:cs="Arial"/>
          <w:sz w:val="20"/>
          <w:szCs w:val="20"/>
        </w:rPr>
        <w:t xml:space="preserve">ortance </w:t>
      </w:r>
      <w:r>
        <w:rPr>
          <w:rFonts w:ascii="Arial" w:hAnsi="Arial" w:cs="Arial"/>
          <w:w w:val="90"/>
          <w:sz w:val="20"/>
          <w:szCs w:val="20"/>
        </w:rPr>
        <w:t>also</w:t>
      </w:r>
      <w:r>
        <w:rPr>
          <w:rFonts w:ascii="Arial" w:hAnsi="Arial" w:cs="Arial"/>
          <w:spacing w:val="6"/>
          <w:w w:val="90"/>
          <w:sz w:val="20"/>
          <w:szCs w:val="20"/>
        </w:rPr>
        <w:t xml:space="preserve"> </w:t>
      </w:r>
      <w:r>
        <w:rPr>
          <w:rFonts w:ascii="Arial" w:hAnsi="Arial" w:cs="Arial"/>
          <w:sz w:val="20"/>
          <w:szCs w:val="20"/>
        </w:rPr>
        <w:t>in</w:t>
      </w:r>
      <w:r>
        <w:rPr>
          <w:rFonts w:ascii="Arial" w:hAnsi="Arial" w:cs="Arial"/>
          <w:spacing w:val="9"/>
          <w:sz w:val="20"/>
          <w:szCs w:val="20"/>
        </w:rPr>
        <w:t xml:space="preserve"> </w:t>
      </w:r>
      <w:r>
        <w:rPr>
          <w:rFonts w:ascii="Arial" w:hAnsi="Arial" w:cs="Arial"/>
          <w:w w:val="91"/>
          <w:sz w:val="20"/>
          <w:szCs w:val="20"/>
        </w:rPr>
        <w:t>dem</w:t>
      </w:r>
      <w:r>
        <w:rPr>
          <w:rFonts w:ascii="Arial" w:hAnsi="Arial" w:cs="Arial"/>
          <w:spacing w:val="5"/>
          <w:w w:val="91"/>
          <w:sz w:val="20"/>
          <w:szCs w:val="20"/>
        </w:rPr>
        <w:t>o</w:t>
      </w:r>
      <w:r>
        <w:rPr>
          <w:rFonts w:ascii="Arial" w:hAnsi="Arial" w:cs="Arial"/>
          <w:w w:val="91"/>
          <w:sz w:val="20"/>
          <w:szCs w:val="20"/>
        </w:rPr>
        <w:t>cracies,</w:t>
      </w:r>
      <w:r>
        <w:rPr>
          <w:rFonts w:ascii="Arial" w:hAnsi="Arial" w:cs="Arial"/>
          <w:spacing w:val="14"/>
          <w:w w:val="91"/>
          <w:sz w:val="20"/>
          <w:szCs w:val="20"/>
        </w:rPr>
        <w:t xml:space="preserve"> </w:t>
      </w:r>
      <w:commentRangeStart w:id="7"/>
      <w:r>
        <w:rPr>
          <w:rFonts w:ascii="Arial" w:hAnsi="Arial" w:cs="Arial"/>
          <w:sz w:val="20"/>
          <w:szCs w:val="20"/>
        </w:rPr>
        <w:t>to</w:t>
      </w:r>
      <w:r>
        <w:rPr>
          <w:rFonts w:ascii="Arial" w:hAnsi="Arial" w:cs="Arial"/>
          <w:spacing w:val="8"/>
          <w:sz w:val="20"/>
          <w:szCs w:val="20"/>
        </w:rPr>
        <w:t xml:space="preserve"> </w:t>
      </w:r>
      <w:r>
        <w:rPr>
          <w:rFonts w:ascii="Arial" w:hAnsi="Arial" w:cs="Arial"/>
          <w:spacing w:val="-4"/>
          <w:w w:val="90"/>
          <w:sz w:val="20"/>
          <w:szCs w:val="20"/>
        </w:rPr>
        <w:t>k</w:t>
      </w:r>
      <w:r>
        <w:rPr>
          <w:rFonts w:ascii="Arial" w:hAnsi="Arial" w:cs="Arial"/>
          <w:w w:val="90"/>
          <w:sz w:val="20"/>
          <w:szCs w:val="20"/>
        </w:rPr>
        <w:t>eep</w:t>
      </w:r>
      <w:r>
        <w:rPr>
          <w:rFonts w:ascii="Arial" w:hAnsi="Arial" w:cs="Arial"/>
          <w:spacing w:val="7"/>
          <w:w w:val="90"/>
          <w:sz w:val="20"/>
          <w:szCs w:val="20"/>
        </w:rPr>
        <w:t xml:space="preserve"> </w:t>
      </w:r>
      <w:r>
        <w:rPr>
          <w:rFonts w:ascii="Arial" w:hAnsi="Arial" w:cs="Arial"/>
          <w:sz w:val="20"/>
          <w:szCs w:val="20"/>
        </w:rPr>
        <w:t>them</w:t>
      </w:r>
      <w:r>
        <w:rPr>
          <w:rFonts w:ascii="Arial" w:hAnsi="Arial" w:cs="Arial"/>
          <w:spacing w:val="-4"/>
          <w:sz w:val="20"/>
          <w:szCs w:val="20"/>
        </w:rPr>
        <w:t xml:space="preserve"> </w:t>
      </w:r>
      <w:r>
        <w:rPr>
          <w:rFonts w:ascii="Arial" w:hAnsi="Arial" w:cs="Arial"/>
          <w:w w:val="91"/>
          <w:sz w:val="20"/>
          <w:szCs w:val="20"/>
        </w:rPr>
        <w:t>dem</w:t>
      </w:r>
      <w:r>
        <w:rPr>
          <w:rFonts w:ascii="Arial" w:hAnsi="Arial" w:cs="Arial"/>
          <w:spacing w:val="5"/>
          <w:w w:val="91"/>
          <w:sz w:val="20"/>
          <w:szCs w:val="20"/>
        </w:rPr>
        <w:t>o</w:t>
      </w:r>
      <w:r>
        <w:rPr>
          <w:rFonts w:ascii="Arial" w:hAnsi="Arial" w:cs="Arial"/>
          <w:w w:val="91"/>
          <w:sz w:val="20"/>
          <w:szCs w:val="20"/>
        </w:rPr>
        <w:t>cracies</w:t>
      </w:r>
      <w:r>
        <w:rPr>
          <w:rFonts w:ascii="Arial" w:hAnsi="Arial" w:cs="Arial"/>
          <w:spacing w:val="11"/>
          <w:w w:val="91"/>
          <w:sz w:val="20"/>
          <w:szCs w:val="20"/>
        </w:rPr>
        <w:t xml:space="preserve"> </w:t>
      </w:r>
      <w:r>
        <w:rPr>
          <w:rFonts w:ascii="Arial" w:hAnsi="Arial" w:cs="Arial"/>
          <w:sz w:val="20"/>
          <w:szCs w:val="20"/>
        </w:rPr>
        <w:t>and</w:t>
      </w:r>
      <w:r>
        <w:rPr>
          <w:rFonts w:ascii="Arial" w:hAnsi="Arial" w:cs="Arial"/>
          <w:spacing w:val="-13"/>
          <w:sz w:val="20"/>
          <w:szCs w:val="20"/>
        </w:rPr>
        <w:t xml:space="preserve"> </w:t>
      </w:r>
      <w:r>
        <w:rPr>
          <w:rFonts w:ascii="Arial" w:hAnsi="Arial" w:cs="Arial"/>
          <w:sz w:val="20"/>
          <w:szCs w:val="20"/>
        </w:rPr>
        <w:t>not</w:t>
      </w:r>
      <w:r>
        <w:rPr>
          <w:rFonts w:ascii="Arial" w:hAnsi="Arial" w:cs="Arial"/>
          <w:spacing w:val="8"/>
          <w:sz w:val="20"/>
          <w:szCs w:val="20"/>
        </w:rPr>
        <w:t xml:space="preserve"> </w:t>
      </w:r>
      <w:r>
        <w:rPr>
          <w:rFonts w:ascii="Arial" w:hAnsi="Arial" w:cs="Arial"/>
          <w:sz w:val="20"/>
          <w:szCs w:val="20"/>
        </w:rPr>
        <w:t>just</w:t>
      </w:r>
      <w:r>
        <w:rPr>
          <w:rFonts w:ascii="Arial" w:hAnsi="Arial" w:cs="Arial"/>
          <w:spacing w:val="16"/>
          <w:sz w:val="20"/>
          <w:szCs w:val="20"/>
        </w:rPr>
        <w:t xml:space="preserve"> </w:t>
      </w:r>
      <w:r>
        <w:rPr>
          <w:rFonts w:ascii="Arial" w:hAnsi="Arial" w:cs="Arial"/>
          <w:sz w:val="20"/>
          <w:szCs w:val="20"/>
        </w:rPr>
        <w:t>to</w:t>
      </w:r>
      <w:r>
        <w:rPr>
          <w:rFonts w:ascii="Arial" w:hAnsi="Arial" w:cs="Arial"/>
          <w:spacing w:val="8"/>
          <w:sz w:val="20"/>
          <w:szCs w:val="20"/>
        </w:rPr>
        <w:t xml:space="preserve"> </w:t>
      </w:r>
      <w:r>
        <w:rPr>
          <w:rFonts w:ascii="Arial" w:hAnsi="Arial" w:cs="Arial"/>
          <w:sz w:val="20"/>
          <w:szCs w:val="20"/>
        </w:rPr>
        <w:t>form</w:t>
      </w:r>
      <w:r>
        <w:rPr>
          <w:rFonts w:ascii="Arial" w:hAnsi="Arial" w:cs="Arial"/>
          <w:spacing w:val="4"/>
          <w:sz w:val="20"/>
          <w:szCs w:val="20"/>
        </w:rPr>
        <w:t xml:space="preserve"> </w:t>
      </w:r>
      <w:r>
        <w:rPr>
          <w:rFonts w:ascii="Arial" w:hAnsi="Arial" w:cs="Arial"/>
          <w:sz w:val="20"/>
          <w:szCs w:val="20"/>
        </w:rPr>
        <w:t>them.</w:t>
      </w:r>
      <w:r>
        <w:rPr>
          <w:rFonts w:ascii="Arial" w:hAnsi="Arial" w:cs="Arial"/>
          <w:spacing w:val="25"/>
          <w:sz w:val="20"/>
          <w:szCs w:val="20"/>
        </w:rPr>
        <w:t xml:space="preserve"> </w:t>
      </w:r>
      <w:commentRangeEnd w:id="7"/>
      <w:r w:rsidR="006A2C3E">
        <w:rPr>
          <w:rStyle w:val="CommentReference"/>
        </w:rPr>
        <w:commentReference w:id="7"/>
      </w:r>
      <w:r>
        <w:rPr>
          <w:rFonts w:ascii="Arial" w:hAnsi="Arial" w:cs="Arial"/>
          <w:sz w:val="20"/>
          <w:szCs w:val="20"/>
        </w:rPr>
        <w:t>More broadl</w:t>
      </w:r>
      <w:r>
        <w:rPr>
          <w:rFonts w:ascii="Arial" w:hAnsi="Arial" w:cs="Arial"/>
          <w:spacing w:val="-16"/>
          <w:sz w:val="20"/>
          <w:szCs w:val="20"/>
        </w:rPr>
        <w:t>y</w:t>
      </w:r>
      <w:r>
        <w:rPr>
          <w:rFonts w:ascii="Arial" w:hAnsi="Arial" w:cs="Arial"/>
          <w:sz w:val="20"/>
          <w:szCs w:val="20"/>
        </w:rPr>
        <w:t>,</w:t>
      </w:r>
      <w:r>
        <w:rPr>
          <w:rFonts w:ascii="Arial" w:hAnsi="Arial" w:cs="Arial"/>
          <w:spacing w:val="15"/>
          <w:sz w:val="20"/>
          <w:szCs w:val="20"/>
        </w:rPr>
        <w:t xml:space="preserve"> </w:t>
      </w:r>
      <w:r>
        <w:rPr>
          <w:rFonts w:ascii="Arial" w:hAnsi="Arial" w:cs="Arial"/>
          <w:sz w:val="20"/>
          <w:szCs w:val="20"/>
        </w:rPr>
        <w:t>pri</w:t>
      </w:r>
      <w:r>
        <w:rPr>
          <w:rFonts w:ascii="Arial" w:hAnsi="Arial" w:cs="Arial"/>
          <w:spacing w:val="-11"/>
          <w:sz w:val="20"/>
          <w:szCs w:val="20"/>
        </w:rPr>
        <w:t>v</w:t>
      </w:r>
      <w:r>
        <w:rPr>
          <w:rFonts w:ascii="Arial" w:hAnsi="Arial" w:cs="Arial"/>
          <w:sz w:val="20"/>
          <w:szCs w:val="20"/>
        </w:rPr>
        <w:t>acy</w:t>
      </w:r>
      <w:r>
        <w:rPr>
          <w:rFonts w:ascii="Arial" w:hAnsi="Arial" w:cs="Arial"/>
          <w:spacing w:val="23"/>
          <w:sz w:val="20"/>
          <w:szCs w:val="20"/>
        </w:rPr>
        <w:t xml:space="preserve"> </w:t>
      </w:r>
      <w:r>
        <w:rPr>
          <w:rFonts w:ascii="Arial" w:hAnsi="Arial" w:cs="Arial"/>
          <w:sz w:val="20"/>
          <w:szCs w:val="20"/>
        </w:rPr>
        <w:t>preser</w:t>
      </w:r>
      <w:r>
        <w:rPr>
          <w:rFonts w:ascii="Arial" w:hAnsi="Arial" w:cs="Arial"/>
          <w:spacing w:val="-10"/>
          <w:sz w:val="20"/>
          <w:szCs w:val="20"/>
        </w:rPr>
        <w:t>v</w:t>
      </w:r>
      <w:r>
        <w:rPr>
          <w:rFonts w:ascii="Arial" w:hAnsi="Arial" w:cs="Arial"/>
          <w:sz w:val="20"/>
          <w:szCs w:val="20"/>
        </w:rPr>
        <w:t>ation</w:t>
      </w:r>
      <w:r>
        <w:rPr>
          <w:rFonts w:ascii="Arial" w:hAnsi="Arial" w:cs="Arial"/>
          <w:spacing w:val="-20"/>
          <w:sz w:val="20"/>
          <w:szCs w:val="20"/>
        </w:rPr>
        <w:t xml:space="preserve"> </w:t>
      </w:r>
      <w:r>
        <w:rPr>
          <w:rFonts w:ascii="Arial" w:hAnsi="Arial" w:cs="Arial"/>
          <w:sz w:val="20"/>
          <w:szCs w:val="20"/>
        </w:rPr>
        <w:t>is</w:t>
      </w:r>
      <w:r>
        <w:rPr>
          <w:rFonts w:ascii="Arial" w:hAnsi="Arial" w:cs="Arial"/>
          <w:spacing w:val="3"/>
          <w:sz w:val="20"/>
          <w:szCs w:val="20"/>
        </w:rPr>
        <w:t xml:space="preserve"> </w:t>
      </w:r>
      <w:r>
        <w:rPr>
          <w:rFonts w:ascii="Arial" w:hAnsi="Arial" w:cs="Arial"/>
          <w:w w:val="89"/>
          <w:sz w:val="20"/>
          <w:szCs w:val="20"/>
        </w:rPr>
        <w:t>needed</w:t>
      </w:r>
      <w:r>
        <w:rPr>
          <w:rFonts w:ascii="Arial" w:hAnsi="Arial" w:cs="Arial"/>
          <w:spacing w:val="22"/>
          <w:w w:val="89"/>
          <w:sz w:val="20"/>
          <w:szCs w:val="20"/>
        </w:rPr>
        <w:t xml:space="preserve"> </w:t>
      </w:r>
      <w:r>
        <w:rPr>
          <w:rFonts w:ascii="Arial" w:hAnsi="Arial" w:cs="Arial"/>
          <w:sz w:val="20"/>
          <w:szCs w:val="20"/>
        </w:rPr>
        <w:t>also</w:t>
      </w:r>
      <w:r>
        <w:rPr>
          <w:rFonts w:ascii="Arial" w:hAnsi="Arial" w:cs="Arial"/>
          <w:spacing w:val="-21"/>
          <w:sz w:val="20"/>
          <w:szCs w:val="20"/>
        </w:rPr>
        <w:t xml:space="preserve"> </w:t>
      </w:r>
      <w:r>
        <w:rPr>
          <w:rFonts w:ascii="Arial" w:hAnsi="Arial" w:cs="Arial"/>
          <w:sz w:val="20"/>
          <w:szCs w:val="20"/>
        </w:rPr>
        <w:t>in</w:t>
      </w:r>
      <w:r>
        <w:rPr>
          <w:rFonts w:ascii="Arial" w:hAnsi="Arial" w:cs="Arial"/>
          <w:spacing w:val="24"/>
          <w:sz w:val="20"/>
          <w:szCs w:val="20"/>
        </w:rPr>
        <w:t xml:space="preserve"> </w:t>
      </w:r>
      <w:r>
        <w:rPr>
          <w:rFonts w:ascii="Arial" w:hAnsi="Arial" w:cs="Arial"/>
          <w:w w:val="92"/>
          <w:sz w:val="20"/>
          <w:szCs w:val="20"/>
        </w:rPr>
        <w:t>ostensible</w:t>
      </w:r>
      <w:r>
        <w:rPr>
          <w:rFonts w:ascii="Arial" w:hAnsi="Arial" w:cs="Arial"/>
          <w:spacing w:val="29"/>
          <w:w w:val="92"/>
          <w:sz w:val="20"/>
          <w:szCs w:val="20"/>
        </w:rPr>
        <w:t xml:space="preserve"> </w:t>
      </w:r>
      <w:r>
        <w:rPr>
          <w:rFonts w:ascii="Arial" w:hAnsi="Arial" w:cs="Arial"/>
          <w:w w:val="92"/>
          <w:sz w:val="20"/>
          <w:szCs w:val="20"/>
        </w:rPr>
        <w:t>dem</w:t>
      </w:r>
      <w:r>
        <w:rPr>
          <w:rFonts w:ascii="Arial" w:hAnsi="Arial" w:cs="Arial"/>
          <w:spacing w:val="6"/>
          <w:w w:val="92"/>
          <w:sz w:val="20"/>
          <w:szCs w:val="20"/>
        </w:rPr>
        <w:t>o</w:t>
      </w:r>
      <w:r>
        <w:rPr>
          <w:rFonts w:ascii="Arial" w:hAnsi="Arial" w:cs="Arial"/>
          <w:w w:val="92"/>
          <w:sz w:val="20"/>
          <w:szCs w:val="20"/>
        </w:rPr>
        <w:t>cracies,</w:t>
      </w:r>
      <w:r>
        <w:rPr>
          <w:rFonts w:ascii="Arial" w:hAnsi="Arial" w:cs="Arial"/>
          <w:spacing w:val="15"/>
          <w:w w:val="92"/>
          <w:sz w:val="20"/>
          <w:szCs w:val="20"/>
        </w:rPr>
        <w:t xml:space="preserve"> </w:t>
      </w:r>
      <w:r>
        <w:rPr>
          <w:rFonts w:ascii="Arial" w:hAnsi="Arial" w:cs="Arial"/>
          <w:sz w:val="20"/>
          <w:szCs w:val="20"/>
        </w:rPr>
        <w:t>as</w:t>
      </w:r>
      <w:r>
        <w:rPr>
          <w:rFonts w:ascii="Arial" w:hAnsi="Arial" w:cs="Arial"/>
          <w:spacing w:val="-19"/>
          <w:sz w:val="20"/>
          <w:szCs w:val="20"/>
        </w:rPr>
        <w:t xml:space="preserve"> </w:t>
      </w:r>
      <w:proofErr w:type="spellStart"/>
      <w:r>
        <w:rPr>
          <w:rFonts w:ascii="Arial" w:hAnsi="Arial" w:cs="Arial"/>
          <w:w w:val="102"/>
          <w:sz w:val="20"/>
          <w:szCs w:val="20"/>
        </w:rPr>
        <w:t>illus</w:t>
      </w:r>
      <w:proofErr w:type="spellEnd"/>
      <w:r>
        <w:rPr>
          <w:rFonts w:ascii="Arial" w:hAnsi="Arial" w:cs="Arial"/>
          <w:w w:val="102"/>
          <w:sz w:val="20"/>
          <w:szCs w:val="20"/>
        </w:rPr>
        <w:t xml:space="preserve">- </w:t>
      </w:r>
      <w:proofErr w:type="spellStart"/>
      <w:r>
        <w:rPr>
          <w:rFonts w:ascii="Arial" w:hAnsi="Arial" w:cs="Arial"/>
          <w:sz w:val="20"/>
          <w:szCs w:val="20"/>
        </w:rPr>
        <w:t>trated</w:t>
      </w:r>
      <w:proofErr w:type="spellEnd"/>
      <w:r>
        <w:rPr>
          <w:rFonts w:ascii="Arial" w:hAnsi="Arial" w:cs="Arial"/>
          <w:spacing w:val="46"/>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33"/>
          <w:sz w:val="20"/>
          <w:szCs w:val="20"/>
        </w:rPr>
        <w:t xml:space="preserve"> </w:t>
      </w:r>
      <w:r>
        <w:rPr>
          <w:rFonts w:ascii="Arial" w:hAnsi="Arial" w:cs="Arial"/>
          <w:sz w:val="20"/>
          <w:szCs w:val="20"/>
        </w:rPr>
        <w:t>whistlebl</w:t>
      </w:r>
      <w:r>
        <w:rPr>
          <w:rFonts w:ascii="Arial" w:hAnsi="Arial" w:cs="Arial"/>
          <w:spacing w:val="-5"/>
          <w:sz w:val="20"/>
          <w:szCs w:val="20"/>
        </w:rPr>
        <w:t>ow</w:t>
      </w:r>
      <w:r>
        <w:rPr>
          <w:rFonts w:ascii="Arial" w:hAnsi="Arial" w:cs="Arial"/>
          <w:sz w:val="20"/>
          <w:szCs w:val="20"/>
        </w:rPr>
        <w:t>ers</w:t>
      </w:r>
      <w:r>
        <w:rPr>
          <w:rFonts w:ascii="Arial" w:hAnsi="Arial" w:cs="Arial"/>
          <w:spacing w:val="-13"/>
          <w:sz w:val="20"/>
          <w:szCs w:val="20"/>
        </w:rPr>
        <w:t xml:space="preserve"> </w:t>
      </w:r>
      <w:r>
        <w:rPr>
          <w:rFonts w:ascii="Arial" w:hAnsi="Arial" w:cs="Arial"/>
          <w:sz w:val="20"/>
          <w:szCs w:val="20"/>
        </w:rPr>
        <w:t>su</w:t>
      </w:r>
      <w:r>
        <w:rPr>
          <w:rFonts w:ascii="Arial" w:hAnsi="Arial" w:cs="Arial"/>
          <w:spacing w:val="-5"/>
          <w:sz w:val="20"/>
          <w:szCs w:val="20"/>
        </w:rPr>
        <w:t>c</w:t>
      </w:r>
      <w:r>
        <w:rPr>
          <w:rFonts w:ascii="Arial" w:hAnsi="Arial" w:cs="Arial"/>
          <w:sz w:val="20"/>
          <w:szCs w:val="20"/>
        </w:rPr>
        <w:t>h</w:t>
      </w:r>
      <w:r>
        <w:rPr>
          <w:rFonts w:ascii="Arial" w:hAnsi="Arial" w:cs="Arial"/>
          <w:spacing w:val="-5"/>
          <w:sz w:val="20"/>
          <w:szCs w:val="20"/>
        </w:rPr>
        <w:t xml:space="preserve"> </w:t>
      </w:r>
      <w:r>
        <w:rPr>
          <w:rFonts w:ascii="Arial" w:hAnsi="Arial" w:cs="Arial"/>
          <w:sz w:val="20"/>
          <w:szCs w:val="20"/>
        </w:rPr>
        <w:t>as</w:t>
      </w:r>
      <w:r>
        <w:rPr>
          <w:rFonts w:ascii="Arial" w:hAnsi="Arial" w:cs="Arial"/>
          <w:spacing w:val="-3"/>
          <w:sz w:val="20"/>
          <w:szCs w:val="20"/>
        </w:rPr>
        <w:t xml:space="preserve"> </w:t>
      </w:r>
      <w:r>
        <w:rPr>
          <w:rFonts w:ascii="Arial" w:hAnsi="Arial" w:cs="Arial"/>
          <w:sz w:val="20"/>
          <w:szCs w:val="20"/>
        </w:rPr>
        <w:t>Ed</w:t>
      </w:r>
      <w:r>
        <w:rPr>
          <w:rFonts w:ascii="Arial" w:hAnsi="Arial" w:cs="Arial"/>
          <w:spacing w:val="-5"/>
          <w:sz w:val="20"/>
          <w:szCs w:val="20"/>
        </w:rPr>
        <w:t>w</w:t>
      </w:r>
      <w:r>
        <w:rPr>
          <w:rFonts w:ascii="Arial" w:hAnsi="Arial" w:cs="Arial"/>
          <w:sz w:val="20"/>
          <w:szCs w:val="20"/>
        </w:rPr>
        <w:t>ard</w:t>
      </w:r>
      <w:r>
        <w:rPr>
          <w:rFonts w:ascii="Arial" w:hAnsi="Arial" w:cs="Arial"/>
          <w:spacing w:val="28"/>
          <w:sz w:val="20"/>
          <w:szCs w:val="20"/>
        </w:rPr>
        <w:t xml:space="preserve"> </w:t>
      </w:r>
      <w:r>
        <w:rPr>
          <w:rFonts w:ascii="Arial" w:hAnsi="Arial" w:cs="Arial"/>
          <w:w w:val="92"/>
          <w:sz w:val="20"/>
          <w:szCs w:val="20"/>
        </w:rPr>
        <w:t>Sn</w:t>
      </w:r>
      <w:r>
        <w:rPr>
          <w:rFonts w:ascii="Arial" w:hAnsi="Arial" w:cs="Arial"/>
          <w:spacing w:val="-5"/>
          <w:w w:val="92"/>
          <w:sz w:val="20"/>
          <w:szCs w:val="20"/>
        </w:rPr>
        <w:t>o</w:t>
      </w:r>
      <w:r>
        <w:rPr>
          <w:rFonts w:ascii="Arial" w:hAnsi="Arial" w:cs="Arial"/>
          <w:w w:val="92"/>
          <w:sz w:val="20"/>
          <w:szCs w:val="20"/>
        </w:rPr>
        <w:t xml:space="preserve">wden. </w:t>
      </w:r>
      <w:r>
        <w:rPr>
          <w:rFonts w:ascii="Arial" w:hAnsi="Arial" w:cs="Arial"/>
          <w:spacing w:val="50"/>
          <w:w w:val="92"/>
          <w:sz w:val="20"/>
          <w:szCs w:val="20"/>
        </w:rPr>
        <w:t xml:space="preserve"> </w:t>
      </w:r>
      <w:commentRangeStart w:id="8"/>
      <w:r>
        <w:rPr>
          <w:rFonts w:ascii="Arial" w:hAnsi="Arial" w:cs="Arial"/>
          <w:sz w:val="20"/>
          <w:szCs w:val="20"/>
        </w:rPr>
        <w:t>A</w:t>
      </w:r>
      <w:r>
        <w:rPr>
          <w:rFonts w:ascii="Arial" w:hAnsi="Arial" w:cs="Arial"/>
          <w:spacing w:val="45"/>
          <w:sz w:val="20"/>
          <w:szCs w:val="20"/>
        </w:rPr>
        <w:t xml:space="preserve"> </w:t>
      </w:r>
      <w:r>
        <w:rPr>
          <w:rFonts w:ascii="Arial" w:hAnsi="Arial" w:cs="Arial"/>
          <w:sz w:val="20"/>
          <w:szCs w:val="20"/>
        </w:rPr>
        <w:t>te</w:t>
      </w:r>
      <w:r>
        <w:rPr>
          <w:rFonts w:ascii="Arial" w:hAnsi="Arial" w:cs="Arial"/>
          <w:spacing w:val="-5"/>
          <w:sz w:val="20"/>
          <w:szCs w:val="20"/>
        </w:rPr>
        <w:t>c</w:t>
      </w:r>
      <w:r>
        <w:rPr>
          <w:rFonts w:ascii="Arial" w:hAnsi="Arial" w:cs="Arial"/>
          <w:sz w:val="20"/>
          <w:szCs w:val="20"/>
        </w:rPr>
        <w:t>hnical</w:t>
      </w:r>
      <w:r>
        <w:rPr>
          <w:rFonts w:ascii="Arial" w:hAnsi="Arial" w:cs="Arial"/>
          <w:spacing w:val="12"/>
          <w:sz w:val="20"/>
          <w:szCs w:val="20"/>
        </w:rPr>
        <w:t xml:space="preserve"> </w:t>
      </w:r>
      <w:r>
        <w:rPr>
          <w:rFonts w:ascii="Arial" w:hAnsi="Arial" w:cs="Arial"/>
          <w:sz w:val="20"/>
          <w:szCs w:val="20"/>
        </w:rPr>
        <w:t>solution</w:t>
      </w:r>
      <w:r>
        <w:rPr>
          <w:rFonts w:ascii="Arial" w:hAnsi="Arial" w:cs="Arial"/>
          <w:spacing w:val="24"/>
          <w:sz w:val="20"/>
          <w:szCs w:val="20"/>
        </w:rPr>
        <w:t xml:space="preserve"> </w:t>
      </w:r>
      <w:r>
        <w:rPr>
          <w:rFonts w:ascii="Arial" w:hAnsi="Arial" w:cs="Arial"/>
          <w:sz w:val="20"/>
          <w:szCs w:val="20"/>
        </w:rPr>
        <w:t xml:space="preserve">can </w:t>
      </w:r>
      <w:r>
        <w:rPr>
          <w:rFonts w:ascii="Arial" w:hAnsi="Arial" w:cs="Arial"/>
          <w:spacing w:val="6"/>
          <w:sz w:val="20"/>
          <w:szCs w:val="20"/>
        </w:rPr>
        <w:t>p</w:t>
      </w:r>
      <w:r>
        <w:rPr>
          <w:rFonts w:ascii="Arial" w:hAnsi="Arial" w:cs="Arial"/>
          <w:sz w:val="20"/>
          <w:szCs w:val="20"/>
        </w:rPr>
        <w:t>ote</w:t>
      </w:r>
      <w:r>
        <w:rPr>
          <w:rFonts w:ascii="Arial" w:hAnsi="Arial" w:cs="Arial"/>
          <w:spacing w:val="-5"/>
          <w:sz w:val="20"/>
          <w:szCs w:val="20"/>
        </w:rPr>
        <w:t>n</w:t>
      </w:r>
      <w:r>
        <w:rPr>
          <w:rFonts w:ascii="Arial" w:hAnsi="Arial" w:cs="Arial"/>
          <w:sz w:val="20"/>
          <w:szCs w:val="20"/>
        </w:rPr>
        <w:t>tially</w:t>
      </w:r>
      <w:r>
        <w:rPr>
          <w:rFonts w:ascii="Arial" w:hAnsi="Arial" w:cs="Arial"/>
          <w:spacing w:val="39"/>
          <w:sz w:val="20"/>
          <w:szCs w:val="20"/>
        </w:rPr>
        <w:t xml:space="preserve"> </w:t>
      </w:r>
      <w:r>
        <w:rPr>
          <w:rFonts w:ascii="Arial" w:hAnsi="Arial" w:cs="Arial"/>
          <w:w w:val="98"/>
          <w:sz w:val="20"/>
          <w:szCs w:val="20"/>
        </w:rPr>
        <w:t>pre</w:t>
      </w:r>
      <w:r>
        <w:rPr>
          <w:rFonts w:ascii="Arial" w:hAnsi="Arial" w:cs="Arial"/>
          <w:spacing w:val="-5"/>
          <w:w w:val="98"/>
          <w:sz w:val="20"/>
          <w:szCs w:val="20"/>
        </w:rPr>
        <w:t>v</w:t>
      </w:r>
      <w:r>
        <w:rPr>
          <w:rFonts w:ascii="Arial" w:hAnsi="Arial" w:cs="Arial"/>
          <w:w w:val="89"/>
          <w:sz w:val="20"/>
          <w:szCs w:val="20"/>
        </w:rPr>
        <w:t>e</w:t>
      </w:r>
      <w:r>
        <w:rPr>
          <w:rFonts w:ascii="Arial" w:hAnsi="Arial" w:cs="Arial"/>
          <w:spacing w:val="-5"/>
          <w:w w:val="89"/>
          <w:sz w:val="20"/>
          <w:szCs w:val="20"/>
        </w:rPr>
        <w:t>n</w:t>
      </w:r>
      <w:r>
        <w:rPr>
          <w:rFonts w:ascii="Arial" w:hAnsi="Arial" w:cs="Arial"/>
          <w:w w:val="139"/>
          <w:sz w:val="20"/>
          <w:szCs w:val="20"/>
        </w:rPr>
        <w:t>t</w:t>
      </w:r>
      <w:r>
        <w:rPr>
          <w:rFonts w:ascii="Arial" w:hAnsi="Arial" w:cs="Arial"/>
          <w:spacing w:val="11"/>
          <w:sz w:val="20"/>
          <w:szCs w:val="20"/>
        </w:rPr>
        <w:t xml:space="preserve"> </w:t>
      </w:r>
      <w:r>
        <w:rPr>
          <w:rFonts w:ascii="Arial" w:hAnsi="Arial" w:cs="Arial"/>
          <w:sz w:val="20"/>
          <w:szCs w:val="20"/>
        </w:rPr>
        <w:t>pri</w:t>
      </w:r>
      <w:r>
        <w:rPr>
          <w:rFonts w:ascii="Arial" w:hAnsi="Arial" w:cs="Arial"/>
          <w:spacing w:val="-11"/>
          <w:sz w:val="20"/>
          <w:szCs w:val="20"/>
        </w:rPr>
        <w:t>v</w:t>
      </w:r>
      <w:r>
        <w:rPr>
          <w:rFonts w:ascii="Arial" w:hAnsi="Arial" w:cs="Arial"/>
          <w:sz w:val="20"/>
          <w:szCs w:val="20"/>
        </w:rPr>
        <w:t>acy</w:t>
      </w:r>
      <w:r>
        <w:rPr>
          <w:rFonts w:ascii="Arial" w:hAnsi="Arial" w:cs="Arial"/>
          <w:spacing w:val="18"/>
          <w:sz w:val="20"/>
          <w:szCs w:val="20"/>
        </w:rPr>
        <w:t xml:space="preserve"> </w:t>
      </w:r>
      <w:r>
        <w:rPr>
          <w:rFonts w:ascii="Arial" w:hAnsi="Arial" w:cs="Arial"/>
          <w:w w:val="89"/>
          <w:sz w:val="20"/>
          <w:szCs w:val="20"/>
        </w:rPr>
        <w:t>brea</w:t>
      </w:r>
      <w:r>
        <w:rPr>
          <w:rFonts w:ascii="Arial" w:hAnsi="Arial" w:cs="Arial"/>
          <w:spacing w:val="-4"/>
          <w:w w:val="89"/>
          <w:sz w:val="20"/>
          <w:szCs w:val="20"/>
        </w:rPr>
        <w:t>c</w:t>
      </w:r>
      <w:r>
        <w:rPr>
          <w:rFonts w:ascii="Arial" w:hAnsi="Arial" w:cs="Arial"/>
          <w:w w:val="89"/>
          <w:sz w:val="20"/>
          <w:szCs w:val="20"/>
        </w:rPr>
        <w:t>hes</w:t>
      </w:r>
      <w:r>
        <w:rPr>
          <w:rFonts w:ascii="Arial" w:hAnsi="Arial" w:cs="Arial"/>
          <w:spacing w:val="22"/>
          <w:w w:val="89"/>
          <w:sz w:val="20"/>
          <w:szCs w:val="20"/>
        </w:rPr>
        <w:t xml:space="preserve"> </w:t>
      </w:r>
      <w:r>
        <w:rPr>
          <w:rFonts w:ascii="Arial" w:hAnsi="Arial" w:cs="Arial"/>
          <w:sz w:val="20"/>
          <w:szCs w:val="20"/>
        </w:rPr>
        <w:t>and</w:t>
      </w:r>
      <w:r>
        <w:rPr>
          <w:rFonts w:ascii="Arial" w:hAnsi="Arial" w:cs="Arial"/>
          <w:spacing w:val="-2"/>
          <w:sz w:val="20"/>
          <w:szCs w:val="20"/>
        </w:rPr>
        <w:t xml:space="preserve"> </w:t>
      </w:r>
      <w:r>
        <w:rPr>
          <w:rFonts w:ascii="Arial" w:hAnsi="Arial" w:cs="Arial"/>
          <w:sz w:val="20"/>
          <w:szCs w:val="20"/>
        </w:rPr>
        <w:t>t</w:t>
      </w:r>
      <w:r>
        <w:rPr>
          <w:rFonts w:ascii="Arial" w:hAnsi="Arial" w:cs="Arial"/>
          <w:spacing w:val="-5"/>
          <w:sz w:val="20"/>
          <w:szCs w:val="20"/>
        </w:rPr>
        <w:t>h</w:t>
      </w:r>
      <w:r>
        <w:rPr>
          <w:rFonts w:ascii="Arial" w:hAnsi="Arial" w:cs="Arial"/>
          <w:sz w:val="20"/>
          <w:szCs w:val="20"/>
        </w:rPr>
        <w:t>us</w:t>
      </w:r>
      <w:r>
        <w:rPr>
          <w:rFonts w:ascii="Arial" w:hAnsi="Arial" w:cs="Arial"/>
          <w:spacing w:val="8"/>
          <w:sz w:val="20"/>
          <w:szCs w:val="20"/>
        </w:rPr>
        <w:t xml:space="preserve"> </w:t>
      </w:r>
      <w:r>
        <w:rPr>
          <w:rFonts w:ascii="Arial" w:hAnsi="Arial" w:cs="Arial"/>
          <w:w w:val="92"/>
          <w:sz w:val="20"/>
          <w:szCs w:val="20"/>
        </w:rPr>
        <w:t>enforce</w:t>
      </w:r>
      <w:r>
        <w:rPr>
          <w:rFonts w:ascii="Arial" w:hAnsi="Arial" w:cs="Arial"/>
          <w:spacing w:val="15"/>
          <w:w w:val="92"/>
          <w:sz w:val="20"/>
          <w:szCs w:val="20"/>
        </w:rPr>
        <w:t xml:space="preserve"> </w:t>
      </w:r>
      <w:r>
        <w:rPr>
          <w:rFonts w:ascii="Arial" w:hAnsi="Arial" w:cs="Arial"/>
          <w:sz w:val="20"/>
          <w:szCs w:val="20"/>
        </w:rPr>
        <w:t>legal</w:t>
      </w:r>
      <w:r>
        <w:rPr>
          <w:rFonts w:ascii="Arial" w:hAnsi="Arial" w:cs="Arial"/>
          <w:spacing w:val="-15"/>
          <w:sz w:val="20"/>
          <w:szCs w:val="20"/>
        </w:rPr>
        <w:t xml:space="preserve"> </w:t>
      </w:r>
      <w:r>
        <w:rPr>
          <w:rFonts w:ascii="Arial" w:hAnsi="Arial" w:cs="Arial"/>
          <w:sz w:val="20"/>
          <w:szCs w:val="20"/>
        </w:rPr>
        <w:t>solutions</w:t>
      </w:r>
      <w:commentRangeEnd w:id="8"/>
      <w:r w:rsidR="006A2C3E">
        <w:rPr>
          <w:rStyle w:val="CommentReference"/>
        </w:rPr>
        <w:commentReference w:id="8"/>
      </w:r>
      <w:r>
        <w:rPr>
          <w:rFonts w:ascii="Arial" w:hAnsi="Arial" w:cs="Arial"/>
          <w:sz w:val="20"/>
          <w:szCs w:val="20"/>
        </w:rPr>
        <w:t>.</w:t>
      </w:r>
    </w:p>
    <w:p w14:paraId="3D0F569B" w14:textId="77777777" w:rsidR="009E6749" w:rsidRDefault="009E6749">
      <w:pPr>
        <w:spacing w:after="0" w:line="249" w:lineRule="auto"/>
        <w:ind w:left="955" w:right="916" w:firstLine="299"/>
        <w:jc w:val="both"/>
        <w:rPr>
          <w:rFonts w:ascii="Arial" w:hAnsi="Arial" w:cs="Arial"/>
          <w:sz w:val="20"/>
          <w:szCs w:val="20"/>
        </w:rPr>
      </w:pPr>
      <w:commentRangeStart w:id="9"/>
      <w:r>
        <w:rPr>
          <w:rFonts w:ascii="Arial" w:hAnsi="Arial" w:cs="Arial"/>
          <w:sz w:val="20"/>
          <w:szCs w:val="20"/>
        </w:rPr>
        <w:t>There</w:t>
      </w:r>
      <w:r>
        <w:rPr>
          <w:rFonts w:ascii="Arial" w:hAnsi="Arial" w:cs="Arial"/>
          <w:spacing w:val="36"/>
          <w:sz w:val="20"/>
          <w:szCs w:val="20"/>
        </w:rPr>
        <w:t xml:space="preserve"> </w:t>
      </w:r>
      <w:r>
        <w:rPr>
          <w:rFonts w:ascii="Arial" w:hAnsi="Arial" w:cs="Arial"/>
          <w:sz w:val="20"/>
          <w:szCs w:val="20"/>
        </w:rPr>
        <w:t>are,</w:t>
      </w:r>
      <w:r>
        <w:rPr>
          <w:rFonts w:ascii="Arial" w:hAnsi="Arial" w:cs="Arial"/>
          <w:spacing w:val="37"/>
          <w:sz w:val="20"/>
          <w:szCs w:val="20"/>
        </w:rPr>
        <w:t xml:space="preserve"> </w:t>
      </w:r>
      <w:r>
        <w:rPr>
          <w:rFonts w:ascii="Arial" w:hAnsi="Arial" w:cs="Arial"/>
          <w:sz w:val="20"/>
          <w:szCs w:val="20"/>
        </w:rPr>
        <w:t>h</w:t>
      </w:r>
      <w:r>
        <w:rPr>
          <w:rFonts w:ascii="Arial" w:hAnsi="Arial" w:cs="Arial"/>
          <w:spacing w:val="-5"/>
          <w:sz w:val="20"/>
          <w:szCs w:val="20"/>
        </w:rPr>
        <w:t>ow</w:t>
      </w:r>
      <w:r>
        <w:rPr>
          <w:rFonts w:ascii="Arial" w:hAnsi="Arial" w:cs="Arial"/>
          <w:sz w:val="20"/>
          <w:szCs w:val="20"/>
        </w:rPr>
        <w:t>e</w:t>
      </w:r>
      <w:r>
        <w:rPr>
          <w:rFonts w:ascii="Arial" w:hAnsi="Arial" w:cs="Arial"/>
          <w:spacing w:val="-5"/>
          <w:sz w:val="20"/>
          <w:szCs w:val="20"/>
        </w:rPr>
        <w:t>v</w:t>
      </w:r>
      <w:r>
        <w:rPr>
          <w:rFonts w:ascii="Arial" w:hAnsi="Arial" w:cs="Arial"/>
          <w:sz w:val="20"/>
          <w:szCs w:val="20"/>
        </w:rPr>
        <w:t>er,</w:t>
      </w:r>
      <w:r>
        <w:rPr>
          <w:rFonts w:ascii="Arial" w:hAnsi="Arial" w:cs="Arial"/>
          <w:spacing w:val="14"/>
          <w:sz w:val="20"/>
          <w:szCs w:val="20"/>
        </w:rPr>
        <w:t xml:space="preserve"> </w:t>
      </w:r>
      <w:r>
        <w:rPr>
          <w:rFonts w:ascii="Arial" w:hAnsi="Arial" w:cs="Arial"/>
          <w:sz w:val="20"/>
          <w:szCs w:val="20"/>
        </w:rPr>
        <w:t>some</w:t>
      </w:r>
      <w:r>
        <w:rPr>
          <w:rFonts w:ascii="Arial" w:hAnsi="Arial" w:cs="Arial"/>
          <w:spacing w:val="-7"/>
          <w:sz w:val="20"/>
          <w:szCs w:val="20"/>
        </w:rPr>
        <w:t xml:space="preserve"> </w:t>
      </w:r>
      <w:r>
        <w:rPr>
          <w:rFonts w:ascii="Arial" w:hAnsi="Arial" w:cs="Arial"/>
          <w:sz w:val="20"/>
          <w:szCs w:val="20"/>
        </w:rPr>
        <w:t xml:space="preserve">limitations </w:t>
      </w:r>
      <w:r>
        <w:rPr>
          <w:rFonts w:ascii="Arial" w:hAnsi="Arial" w:cs="Arial"/>
          <w:spacing w:val="33"/>
          <w:sz w:val="20"/>
          <w:szCs w:val="20"/>
        </w:rPr>
        <w:t xml:space="preserve"> </w:t>
      </w:r>
      <w:r>
        <w:rPr>
          <w:rFonts w:ascii="Arial" w:hAnsi="Arial" w:cs="Arial"/>
          <w:sz w:val="20"/>
          <w:szCs w:val="20"/>
        </w:rPr>
        <w:t xml:space="preserve">to </w:t>
      </w:r>
      <w:r>
        <w:rPr>
          <w:rFonts w:ascii="Arial" w:hAnsi="Arial" w:cs="Arial"/>
          <w:spacing w:val="4"/>
          <w:sz w:val="20"/>
          <w:szCs w:val="20"/>
        </w:rPr>
        <w:t xml:space="preserve"> </w:t>
      </w:r>
      <w:r>
        <w:rPr>
          <w:rFonts w:ascii="Arial" w:hAnsi="Arial" w:cs="Arial"/>
          <w:sz w:val="20"/>
          <w:szCs w:val="20"/>
        </w:rPr>
        <w:t xml:space="preserve">what </w:t>
      </w:r>
      <w:r>
        <w:rPr>
          <w:rFonts w:ascii="Arial" w:hAnsi="Arial" w:cs="Arial"/>
          <w:spacing w:val="4"/>
          <w:sz w:val="20"/>
          <w:szCs w:val="20"/>
        </w:rPr>
        <w:t xml:space="preserve"> </w:t>
      </w:r>
      <w:r>
        <w:rPr>
          <w:rFonts w:ascii="Arial" w:hAnsi="Arial" w:cs="Arial"/>
          <w:sz w:val="20"/>
          <w:szCs w:val="20"/>
        </w:rPr>
        <w:t>a</w:t>
      </w:r>
      <w:r>
        <w:rPr>
          <w:rFonts w:ascii="Arial" w:hAnsi="Arial" w:cs="Arial"/>
          <w:spacing w:val="39"/>
          <w:sz w:val="20"/>
          <w:szCs w:val="20"/>
        </w:rPr>
        <w:t xml:space="preserve"> </w:t>
      </w:r>
      <w:r>
        <w:rPr>
          <w:rFonts w:ascii="Arial" w:hAnsi="Arial" w:cs="Arial"/>
          <w:sz w:val="20"/>
          <w:szCs w:val="20"/>
        </w:rPr>
        <w:t>te</w:t>
      </w:r>
      <w:r>
        <w:rPr>
          <w:rFonts w:ascii="Arial" w:hAnsi="Arial" w:cs="Arial"/>
          <w:spacing w:val="-5"/>
          <w:sz w:val="20"/>
          <w:szCs w:val="20"/>
        </w:rPr>
        <w:t>c</w:t>
      </w:r>
      <w:r>
        <w:rPr>
          <w:rFonts w:ascii="Arial" w:hAnsi="Arial" w:cs="Arial"/>
          <w:sz w:val="20"/>
          <w:szCs w:val="20"/>
        </w:rPr>
        <w:t>hnical</w:t>
      </w:r>
      <w:r>
        <w:rPr>
          <w:rFonts w:ascii="Arial" w:hAnsi="Arial" w:cs="Arial"/>
          <w:spacing w:val="33"/>
          <w:sz w:val="20"/>
          <w:szCs w:val="20"/>
        </w:rPr>
        <w:t xml:space="preserve"> </w:t>
      </w:r>
      <w:r>
        <w:rPr>
          <w:rFonts w:ascii="Arial" w:hAnsi="Arial" w:cs="Arial"/>
          <w:sz w:val="20"/>
          <w:szCs w:val="20"/>
        </w:rPr>
        <w:t>solutions</w:t>
      </w:r>
      <w:r>
        <w:rPr>
          <w:rFonts w:ascii="Arial" w:hAnsi="Arial" w:cs="Arial"/>
          <w:spacing w:val="20"/>
          <w:sz w:val="20"/>
          <w:szCs w:val="20"/>
        </w:rPr>
        <w:t xml:space="preserve"> </w:t>
      </w:r>
      <w:r>
        <w:rPr>
          <w:rFonts w:ascii="Arial" w:hAnsi="Arial" w:cs="Arial"/>
          <w:sz w:val="20"/>
          <w:szCs w:val="20"/>
        </w:rPr>
        <w:t>can a</w:t>
      </w:r>
      <w:r>
        <w:rPr>
          <w:rFonts w:ascii="Arial" w:hAnsi="Arial" w:cs="Arial"/>
          <w:spacing w:val="-5"/>
          <w:sz w:val="20"/>
          <w:szCs w:val="20"/>
        </w:rPr>
        <w:t>c</w:t>
      </w:r>
      <w:r>
        <w:rPr>
          <w:rFonts w:ascii="Arial" w:hAnsi="Arial" w:cs="Arial"/>
          <w:sz w:val="20"/>
          <w:szCs w:val="20"/>
        </w:rPr>
        <w:t>hie</w:t>
      </w:r>
      <w:r>
        <w:rPr>
          <w:rFonts w:ascii="Arial" w:hAnsi="Arial" w:cs="Arial"/>
          <w:spacing w:val="-5"/>
          <w:sz w:val="20"/>
          <w:szCs w:val="20"/>
        </w:rPr>
        <w:t>v</w:t>
      </w:r>
      <w:r>
        <w:rPr>
          <w:rFonts w:ascii="Arial" w:hAnsi="Arial" w:cs="Arial"/>
          <w:sz w:val="20"/>
          <w:szCs w:val="20"/>
        </w:rPr>
        <w:t>e.</w:t>
      </w:r>
      <w:r>
        <w:rPr>
          <w:rFonts w:ascii="Arial" w:hAnsi="Arial" w:cs="Arial"/>
          <w:spacing w:val="17"/>
          <w:sz w:val="20"/>
          <w:szCs w:val="20"/>
        </w:rPr>
        <w:t xml:space="preserve"> </w:t>
      </w:r>
      <w:r>
        <w:rPr>
          <w:rFonts w:ascii="Arial" w:hAnsi="Arial" w:cs="Arial"/>
          <w:sz w:val="20"/>
          <w:szCs w:val="20"/>
        </w:rPr>
        <w:t>In</w:t>
      </w:r>
      <w:r>
        <w:rPr>
          <w:rFonts w:ascii="Arial" w:hAnsi="Arial" w:cs="Arial"/>
          <w:spacing w:val="40"/>
          <w:sz w:val="20"/>
          <w:szCs w:val="20"/>
        </w:rPr>
        <w:t xml:space="preserve"> </w:t>
      </w:r>
      <w:r>
        <w:rPr>
          <w:rFonts w:ascii="Arial" w:hAnsi="Arial" w:cs="Arial"/>
          <w:sz w:val="20"/>
          <w:szCs w:val="20"/>
        </w:rPr>
        <w:t>particular</w:t>
      </w:r>
      <w:r>
        <w:rPr>
          <w:rFonts w:ascii="Arial" w:hAnsi="Arial" w:cs="Arial"/>
          <w:spacing w:val="52"/>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31"/>
          <w:w w:val="90"/>
          <w:sz w:val="20"/>
          <w:szCs w:val="20"/>
        </w:rPr>
        <w:t xml:space="preserve"> </w:t>
      </w:r>
      <w:r>
        <w:rPr>
          <w:rFonts w:ascii="Arial" w:hAnsi="Arial" w:cs="Arial"/>
          <w:sz w:val="20"/>
          <w:szCs w:val="20"/>
        </w:rPr>
        <w:t>face</w:t>
      </w:r>
      <w:r>
        <w:rPr>
          <w:rFonts w:ascii="Arial" w:hAnsi="Arial" w:cs="Arial"/>
          <w:spacing w:val="-16"/>
          <w:sz w:val="20"/>
          <w:szCs w:val="20"/>
        </w:rPr>
        <w:t xml:space="preserve"> </w:t>
      </w:r>
      <w:r>
        <w:rPr>
          <w:rFonts w:ascii="Arial" w:hAnsi="Arial" w:cs="Arial"/>
          <w:spacing w:val="-5"/>
          <w:w w:val="139"/>
          <w:sz w:val="20"/>
          <w:szCs w:val="20"/>
        </w:rPr>
        <w:t>t</w:t>
      </w:r>
      <w:r>
        <w:rPr>
          <w:rFonts w:ascii="Arial" w:hAnsi="Arial" w:cs="Arial"/>
          <w:spacing w:val="-6"/>
          <w:w w:val="99"/>
          <w:sz w:val="20"/>
          <w:szCs w:val="20"/>
        </w:rPr>
        <w:t>w</w:t>
      </w:r>
      <w:r>
        <w:rPr>
          <w:rFonts w:ascii="Arial" w:hAnsi="Arial" w:cs="Arial"/>
          <w:w w:val="89"/>
          <w:sz w:val="20"/>
          <w:szCs w:val="20"/>
        </w:rPr>
        <w:t>o</w:t>
      </w:r>
      <w:r>
        <w:rPr>
          <w:rFonts w:ascii="Arial" w:hAnsi="Arial" w:cs="Arial"/>
          <w:spacing w:val="25"/>
          <w:sz w:val="20"/>
          <w:szCs w:val="20"/>
        </w:rPr>
        <w:t xml:space="preserve"> </w:t>
      </w:r>
      <w:r>
        <w:rPr>
          <w:rFonts w:ascii="Arial" w:hAnsi="Arial" w:cs="Arial"/>
          <w:sz w:val="20"/>
          <w:szCs w:val="20"/>
        </w:rPr>
        <w:t>problems.</w:t>
      </w:r>
      <w:r>
        <w:rPr>
          <w:rFonts w:ascii="Arial" w:hAnsi="Arial" w:cs="Arial"/>
          <w:spacing w:val="34"/>
          <w:sz w:val="20"/>
          <w:szCs w:val="20"/>
        </w:rPr>
        <w:t xml:space="preserve"> </w:t>
      </w:r>
      <w:r>
        <w:rPr>
          <w:rFonts w:ascii="Arial" w:hAnsi="Arial" w:cs="Arial"/>
          <w:sz w:val="20"/>
          <w:szCs w:val="20"/>
        </w:rPr>
        <w:t>The</w:t>
      </w:r>
      <w:r>
        <w:rPr>
          <w:rFonts w:ascii="Arial" w:hAnsi="Arial" w:cs="Arial"/>
          <w:spacing w:val="22"/>
          <w:sz w:val="20"/>
          <w:szCs w:val="20"/>
        </w:rPr>
        <w:t xml:space="preserve"> </w:t>
      </w:r>
      <w:r>
        <w:rPr>
          <w:rFonts w:ascii="Arial" w:hAnsi="Arial" w:cs="Arial"/>
          <w:sz w:val="20"/>
          <w:szCs w:val="20"/>
        </w:rPr>
        <w:t>first</w:t>
      </w:r>
      <w:r>
        <w:rPr>
          <w:rFonts w:ascii="Arial" w:hAnsi="Arial" w:cs="Arial"/>
          <w:spacing w:val="45"/>
          <w:sz w:val="20"/>
          <w:szCs w:val="20"/>
        </w:rPr>
        <w:t xml:space="preserve"> </w:t>
      </w:r>
      <w:r>
        <w:rPr>
          <w:rFonts w:ascii="Arial" w:hAnsi="Arial" w:cs="Arial"/>
          <w:sz w:val="20"/>
          <w:szCs w:val="20"/>
        </w:rPr>
        <w:t>on</w:t>
      </w:r>
      <w:r>
        <w:rPr>
          <w:rFonts w:ascii="Arial" w:hAnsi="Arial" w:cs="Arial"/>
          <w:spacing w:val="1"/>
          <w:sz w:val="20"/>
          <w:szCs w:val="20"/>
        </w:rPr>
        <w:t>e</w:t>
      </w:r>
      <w:r>
        <w:rPr>
          <w:rFonts w:ascii="Arial" w:hAnsi="Arial" w:cs="Arial"/>
          <w:sz w:val="20"/>
          <w:szCs w:val="20"/>
        </w:rPr>
        <w:t>,</w:t>
      </w:r>
      <w:r>
        <w:rPr>
          <w:rFonts w:ascii="Arial" w:hAnsi="Arial" w:cs="Arial"/>
          <w:spacing w:val="-9"/>
          <w:sz w:val="20"/>
          <w:szCs w:val="20"/>
        </w:rPr>
        <w:t xml:space="preserve"> </w:t>
      </w:r>
      <w:r>
        <w:rPr>
          <w:rFonts w:ascii="Arial" w:hAnsi="Arial" w:cs="Arial"/>
          <w:sz w:val="20"/>
          <w:szCs w:val="20"/>
        </w:rPr>
        <w:t>the</w:t>
      </w:r>
      <w:r>
        <w:rPr>
          <w:rFonts w:ascii="Arial" w:hAnsi="Arial" w:cs="Arial"/>
          <w:spacing w:val="23"/>
          <w:sz w:val="20"/>
          <w:szCs w:val="20"/>
        </w:rPr>
        <w:t xml:space="preserve"> </w:t>
      </w:r>
      <w:r>
        <w:rPr>
          <w:rFonts w:ascii="Arial" w:hAnsi="Arial" w:cs="Arial"/>
          <w:sz w:val="20"/>
          <w:szCs w:val="20"/>
        </w:rPr>
        <w:t>double</w:t>
      </w:r>
      <w:r>
        <w:rPr>
          <w:rFonts w:ascii="Arial" w:hAnsi="Arial" w:cs="Arial"/>
          <w:spacing w:val="-4"/>
          <w:sz w:val="20"/>
          <w:szCs w:val="20"/>
        </w:rPr>
        <w:t xml:space="preserve"> </w:t>
      </w:r>
      <w:r>
        <w:rPr>
          <w:rFonts w:ascii="Arial" w:hAnsi="Arial" w:cs="Arial"/>
          <w:w w:val="89"/>
          <w:sz w:val="20"/>
          <w:szCs w:val="20"/>
        </w:rPr>
        <w:t>age</w:t>
      </w:r>
      <w:r>
        <w:rPr>
          <w:rFonts w:ascii="Arial" w:hAnsi="Arial" w:cs="Arial"/>
          <w:spacing w:val="-5"/>
          <w:w w:val="89"/>
          <w:sz w:val="20"/>
          <w:szCs w:val="20"/>
        </w:rPr>
        <w:t>n</w:t>
      </w:r>
      <w:r>
        <w:rPr>
          <w:rFonts w:ascii="Arial" w:hAnsi="Arial" w:cs="Arial"/>
          <w:w w:val="139"/>
          <w:sz w:val="20"/>
          <w:szCs w:val="20"/>
        </w:rPr>
        <w:t xml:space="preserve">t </w:t>
      </w:r>
      <w:r>
        <w:rPr>
          <w:rFonts w:ascii="Arial" w:hAnsi="Arial" w:cs="Arial"/>
          <w:sz w:val="20"/>
          <w:szCs w:val="20"/>
        </w:rPr>
        <w:t>problem,</w:t>
      </w:r>
      <w:r>
        <w:rPr>
          <w:rFonts w:ascii="Arial" w:hAnsi="Arial" w:cs="Arial"/>
          <w:spacing w:val="8"/>
          <w:sz w:val="20"/>
          <w:szCs w:val="20"/>
        </w:rPr>
        <w:t xml:space="preserve"> </w:t>
      </w:r>
      <w:r>
        <w:rPr>
          <w:rFonts w:ascii="Arial" w:hAnsi="Arial" w:cs="Arial"/>
          <w:sz w:val="20"/>
          <w:szCs w:val="20"/>
        </w:rPr>
        <w:t>is</w:t>
      </w:r>
      <w:r>
        <w:rPr>
          <w:rFonts w:ascii="Arial" w:hAnsi="Arial" w:cs="Arial"/>
          <w:spacing w:val="9"/>
          <w:sz w:val="20"/>
          <w:szCs w:val="20"/>
        </w:rPr>
        <w:t xml:space="preserve"> </w:t>
      </w:r>
      <w:r>
        <w:rPr>
          <w:rFonts w:ascii="Arial" w:hAnsi="Arial" w:cs="Arial"/>
          <w:w w:val="89"/>
          <w:sz w:val="20"/>
          <w:szCs w:val="20"/>
        </w:rPr>
        <w:t>caused</w:t>
      </w:r>
      <w:r>
        <w:rPr>
          <w:rFonts w:ascii="Arial" w:hAnsi="Arial" w:cs="Arial"/>
          <w:spacing w:val="27"/>
          <w:w w:val="89"/>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25"/>
          <w:sz w:val="20"/>
          <w:szCs w:val="20"/>
        </w:rPr>
        <w:t xml:space="preserve"> </w:t>
      </w:r>
      <w:r>
        <w:rPr>
          <w:rFonts w:ascii="Arial" w:hAnsi="Arial" w:cs="Arial"/>
          <w:spacing w:val="-5"/>
          <w:sz w:val="20"/>
          <w:szCs w:val="20"/>
        </w:rPr>
        <w:t>h</w:t>
      </w:r>
      <w:r>
        <w:rPr>
          <w:rFonts w:ascii="Arial" w:hAnsi="Arial" w:cs="Arial"/>
          <w:sz w:val="20"/>
          <w:szCs w:val="20"/>
        </w:rPr>
        <w:t>umans</w:t>
      </w:r>
      <w:r>
        <w:rPr>
          <w:rFonts w:ascii="Arial" w:hAnsi="Arial" w:cs="Arial"/>
          <w:spacing w:val="-16"/>
          <w:sz w:val="20"/>
          <w:szCs w:val="20"/>
        </w:rPr>
        <w:t xml:space="preserve"> </w:t>
      </w:r>
      <w:r>
        <w:rPr>
          <w:rFonts w:ascii="Arial" w:hAnsi="Arial" w:cs="Arial"/>
          <w:sz w:val="20"/>
          <w:szCs w:val="20"/>
        </w:rPr>
        <w:t>abili</w:t>
      </w:r>
      <w:r>
        <w:rPr>
          <w:rFonts w:ascii="Arial" w:hAnsi="Arial" w:cs="Arial"/>
          <w:spacing w:val="-5"/>
          <w:sz w:val="20"/>
          <w:szCs w:val="20"/>
        </w:rPr>
        <w:t>t</w:t>
      </w:r>
      <w:r>
        <w:rPr>
          <w:rFonts w:ascii="Arial" w:hAnsi="Arial" w:cs="Arial"/>
          <w:sz w:val="20"/>
          <w:szCs w:val="20"/>
        </w:rPr>
        <w:t xml:space="preserve">y </w:t>
      </w:r>
      <w:r>
        <w:rPr>
          <w:rFonts w:ascii="Arial" w:hAnsi="Arial" w:cs="Arial"/>
          <w:spacing w:val="12"/>
          <w:sz w:val="20"/>
          <w:szCs w:val="20"/>
        </w:rPr>
        <w:t xml:space="preserve"> </w:t>
      </w:r>
      <w:r>
        <w:rPr>
          <w:rFonts w:ascii="Arial" w:hAnsi="Arial" w:cs="Arial"/>
          <w:sz w:val="20"/>
          <w:szCs w:val="20"/>
        </w:rPr>
        <w:t>to</w:t>
      </w:r>
      <w:r>
        <w:rPr>
          <w:rFonts w:ascii="Arial" w:hAnsi="Arial" w:cs="Arial"/>
          <w:spacing w:val="29"/>
          <w:sz w:val="20"/>
          <w:szCs w:val="20"/>
        </w:rPr>
        <w:t xml:space="preserve"> </w:t>
      </w:r>
      <w:r>
        <w:rPr>
          <w:rFonts w:ascii="Arial" w:hAnsi="Arial" w:cs="Arial"/>
          <w:w w:val="88"/>
          <w:sz w:val="20"/>
          <w:szCs w:val="20"/>
        </w:rPr>
        <w:t>decei</w:t>
      </w:r>
      <w:r>
        <w:rPr>
          <w:rFonts w:ascii="Arial" w:hAnsi="Arial" w:cs="Arial"/>
          <w:spacing w:val="-4"/>
          <w:w w:val="88"/>
          <w:sz w:val="20"/>
          <w:szCs w:val="20"/>
        </w:rPr>
        <w:t>v</w:t>
      </w:r>
      <w:r>
        <w:rPr>
          <w:rFonts w:ascii="Arial" w:hAnsi="Arial" w:cs="Arial"/>
          <w:w w:val="88"/>
          <w:sz w:val="20"/>
          <w:szCs w:val="20"/>
        </w:rPr>
        <w:t>e</w:t>
      </w:r>
      <w:r>
        <w:rPr>
          <w:rFonts w:ascii="Arial" w:hAnsi="Arial" w:cs="Arial"/>
          <w:spacing w:val="40"/>
          <w:w w:val="88"/>
          <w:sz w:val="20"/>
          <w:szCs w:val="20"/>
        </w:rPr>
        <w:t xml:space="preserve"> </w:t>
      </w:r>
      <w:r>
        <w:rPr>
          <w:rFonts w:ascii="Arial" w:hAnsi="Arial" w:cs="Arial"/>
          <w:w w:val="88"/>
          <w:sz w:val="20"/>
          <w:szCs w:val="20"/>
        </w:rPr>
        <w:t>ea</w:t>
      </w:r>
      <w:r>
        <w:rPr>
          <w:rFonts w:ascii="Arial" w:hAnsi="Arial" w:cs="Arial"/>
          <w:spacing w:val="-4"/>
          <w:w w:val="88"/>
          <w:sz w:val="20"/>
          <w:szCs w:val="20"/>
        </w:rPr>
        <w:t>c</w:t>
      </w:r>
      <w:r>
        <w:rPr>
          <w:rFonts w:ascii="Arial" w:hAnsi="Arial" w:cs="Arial"/>
          <w:w w:val="88"/>
          <w:sz w:val="20"/>
          <w:szCs w:val="20"/>
        </w:rPr>
        <w:t>h</w:t>
      </w:r>
      <w:r>
        <w:rPr>
          <w:rFonts w:ascii="Arial" w:hAnsi="Arial" w:cs="Arial"/>
          <w:spacing w:val="30"/>
          <w:w w:val="88"/>
          <w:sz w:val="20"/>
          <w:szCs w:val="20"/>
        </w:rPr>
        <w:t xml:space="preserve"> </w:t>
      </w:r>
      <w:r>
        <w:rPr>
          <w:rFonts w:ascii="Arial" w:hAnsi="Arial" w:cs="Arial"/>
          <w:sz w:val="20"/>
          <w:szCs w:val="20"/>
        </w:rPr>
        <w:t>other,</w:t>
      </w:r>
      <w:r>
        <w:rPr>
          <w:rFonts w:ascii="Arial" w:hAnsi="Arial" w:cs="Arial"/>
          <w:spacing w:val="19"/>
          <w:sz w:val="20"/>
          <w:szCs w:val="20"/>
        </w:rPr>
        <w:t xml:space="preserve"> </w:t>
      </w:r>
      <w:r>
        <w:rPr>
          <w:rFonts w:ascii="Arial" w:hAnsi="Arial" w:cs="Arial"/>
          <w:sz w:val="20"/>
          <w:szCs w:val="20"/>
        </w:rPr>
        <w:t>and</w:t>
      </w:r>
      <w:r>
        <w:rPr>
          <w:rFonts w:ascii="Arial" w:hAnsi="Arial" w:cs="Arial"/>
          <w:spacing w:val="8"/>
          <w:sz w:val="20"/>
          <w:szCs w:val="20"/>
        </w:rPr>
        <w:t xml:space="preserve"> </w:t>
      </w:r>
      <w:r>
        <w:rPr>
          <w:rFonts w:ascii="Arial" w:hAnsi="Arial" w:cs="Arial"/>
          <w:w w:val="87"/>
          <w:sz w:val="20"/>
          <w:szCs w:val="20"/>
        </w:rPr>
        <w:t>cons</w:t>
      </w:r>
      <w:r>
        <w:rPr>
          <w:rFonts w:ascii="Arial" w:hAnsi="Arial" w:cs="Arial"/>
          <w:spacing w:val="1"/>
          <w:w w:val="87"/>
          <w:sz w:val="20"/>
          <w:szCs w:val="20"/>
        </w:rPr>
        <w:t>e</w:t>
      </w:r>
      <w:r>
        <w:rPr>
          <w:rFonts w:ascii="Arial" w:hAnsi="Arial" w:cs="Arial"/>
          <w:w w:val="94"/>
          <w:sz w:val="20"/>
          <w:szCs w:val="20"/>
        </w:rPr>
        <w:t>q</w:t>
      </w:r>
      <w:r>
        <w:rPr>
          <w:rFonts w:ascii="Arial" w:hAnsi="Arial" w:cs="Arial"/>
          <w:w w:val="89"/>
          <w:sz w:val="20"/>
          <w:szCs w:val="20"/>
        </w:rPr>
        <w:t>ue</w:t>
      </w:r>
      <w:r>
        <w:rPr>
          <w:rFonts w:ascii="Arial" w:hAnsi="Arial" w:cs="Arial"/>
          <w:spacing w:val="-5"/>
          <w:w w:val="99"/>
          <w:sz w:val="20"/>
          <w:szCs w:val="20"/>
        </w:rPr>
        <w:t>n</w:t>
      </w:r>
      <w:r>
        <w:rPr>
          <w:rFonts w:ascii="Arial" w:hAnsi="Arial" w:cs="Arial"/>
          <w:w w:val="118"/>
          <w:sz w:val="20"/>
          <w:szCs w:val="20"/>
        </w:rPr>
        <w:t xml:space="preserve">tly </w:t>
      </w:r>
      <w:r>
        <w:rPr>
          <w:rFonts w:ascii="Arial" w:hAnsi="Arial" w:cs="Arial"/>
          <w:sz w:val="20"/>
          <w:szCs w:val="20"/>
        </w:rPr>
        <w:t>cannot</w:t>
      </w:r>
      <w:r>
        <w:rPr>
          <w:rFonts w:ascii="Arial" w:hAnsi="Arial" w:cs="Arial"/>
          <w:spacing w:val="5"/>
          <w:sz w:val="20"/>
          <w:szCs w:val="20"/>
        </w:rPr>
        <w:t xml:space="preserve"> </w:t>
      </w:r>
      <w:r>
        <w:rPr>
          <w:rFonts w:ascii="Arial" w:hAnsi="Arial" w:cs="Arial"/>
          <w:sz w:val="20"/>
          <w:szCs w:val="20"/>
        </w:rPr>
        <w:t>easily</w:t>
      </w:r>
      <w:r>
        <w:rPr>
          <w:rFonts w:ascii="Arial" w:hAnsi="Arial" w:cs="Arial"/>
          <w:spacing w:val="-7"/>
          <w:sz w:val="20"/>
          <w:szCs w:val="20"/>
        </w:rPr>
        <w:t xml:space="preserve"> </w:t>
      </w:r>
      <w:r>
        <w:rPr>
          <w:rFonts w:ascii="Arial" w:hAnsi="Arial" w:cs="Arial"/>
          <w:spacing w:val="4"/>
          <w:w w:val="89"/>
          <w:sz w:val="20"/>
          <w:szCs w:val="20"/>
        </w:rPr>
        <w:t>b</w:t>
      </w:r>
      <w:r>
        <w:rPr>
          <w:rFonts w:ascii="Arial" w:hAnsi="Arial" w:cs="Arial"/>
          <w:w w:val="89"/>
          <w:sz w:val="20"/>
          <w:szCs w:val="20"/>
        </w:rPr>
        <w:t>e</w:t>
      </w:r>
      <w:r>
        <w:rPr>
          <w:rFonts w:ascii="Arial" w:hAnsi="Arial" w:cs="Arial"/>
          <w:spacing w:val="30"/>
          <w:w w:val="89"/>
          <w:sz w:val="20"/>
          <w:szCs w:val="20"/>
        </w:rPr>
        <w:t xml:space="preserve"> </w:t>
      </w:r>
      <w:r>
        <w:rPr>
          <w:rFonts w:ascii="Arial" w:hAnsi="Arial" w:cs="Arial"/>
          <w:sz w:val="20"/>
          <w:szCs w:val="20"/>
        </w:rPr>
        <w:t>sol</w:t>
      </w:r>
      <w:r>
        <w:rPr>
          <w:rFonts w:ascii="Arial" w:hAnsi="Arial" w:cs="Arial"/>
          <w:spacing w:val="-5"/>
          <w:sz w:val="20"/>
          <w:szCs w:val="20"/>
        </w:rPr>
        <w:t>v</w:t>
      </w:r>
      <w:r>
        <w:rPr>
          <w:rFonts w:ascii="Arial" w:hAnsi="Arial" w:cs="Arial"/>
          <w:sz w:val="20"/>
          <w:szCs w:val="20"/>
        </w:rPr>
        <w:t>ed</w:t>
      </w:r>
      <w:r>
        <w:rPr>
          <w:rFonts w:ascii="Arial" w:hAnsi="Arial" w:cs="Arial"/>
          <w:spacing w:val="-19"/>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27"/>
          <w:sz w:val="20"/>
          <w:szCs w:val="20"/>
        </w:rPr>
        <w:t xml:space="preserve"> </w:t>
      </w:r>
      <w:r>
        <w:rPr>
          <w:rFonts w:ascii="Arial" w:hAnsi="Arial" w:cs="Arial"/>
          <w:sz w:val="20"/>
          <w:szCs w:val="20"/>
        </w:rPr>
        <w:t>te</w:t>
      </w:r>
      <w:r>
        <w:rPr>
          <w:rFonts w:ascii="Arial" w:hAnsi="Arial" w:cs="Arial"/>
          <w:spacing w:val="-5"/>
          <w:sz w:val="20"/>
          <w:szCs w:val="20"/>
        </w:rPr>
        <w:t>c</w:t>
      </w:r>
      <w:r>
        <w:rPr>
          <w:rFonts w:ascii="Arial" w:hAnsi="Arial" w:cs="Arial"/>
          <w:sz w:val="20"/>
          <w:szCs w:val="20"/>
        </w:rPr>
        <w:t>hnolog</w:t>
      </w:r>
      <w:r>
        <w:rPr>
          <w:rFonts w:ascii="Arial" w:hAnsi="Arial" w:cs="Arial"/>
          <w:spacing w:val="-16"/>
          <w:sz w:val="20"/>
          <w:szCs w:val="20"/>
        </w:rPr>
        <w:t>y</w:t>
      </w:r>
      <w:r>
        <w:rPr>
          <w:rFonts w:ascii="Arial" w:hAnsi="Arial" w:cs="Arial"/>
          <w:sz w:val="20"/>
          <w:szCs w:val="20"/>
        </w:rPr>
        <w:t>.</w:t>
      </w:r>
      <w:r>
        <w:rPr>
          <w:rFonts w:ascii="Arial" w:hAnsi="Arial" w:cs="Arial"/>
          <w:spacing w:val="34"/>
          <w:sz w:val="20"/>
          <w:szCs w:val="20"/>
        </w:rPr>
        <w:t xml:space="preserve"> </w:t>
      </w:r>
      <w:r>
        <w:rPr>
          <w:rFonts w:ascii="Arial" w:hAnsi="Arial" w:cs="Arial"/>
          <w:sz w:val="20"/>
          <w:szCs w:val="20"/>
        </w:rPr>
        <w:t>The</w:t>
      </w:r>
      <w:r>
        <w:rPr>
          <w:rFonts w:ascii="Arial" w:hAnsi="Arial" w:cs="Arial"/>
          <w:spacing w:val="20"/>
          <w:sz w:val="20"/>
          <w:szCs w:val="20"/>
        </w:rPr>
        <w:t xml:space="preserve"> </w:t>
      </w:r>
      <w:r>
        <w:rPr>
          <w:rFonts w:ascii="Arial" w:hAnsi="Arial" w:cs="Arial"/>
          <w:w w:val="89"/>
          <w:sz w:val="20"/>
          <w:szCs w:val="20"/>
        </w:rPr>
        <w:t>second</w:t>
      </w:r>
      <w:r>
        <w:rPr>
          <w:rFonts w:ascii="Arial" w:hAnsi="Arial" w:cs="Arial"/>
          <w:spacing w:val="29"/>
          <w:w w:val="89"/>
          <w:sz w:val="20"/>
          <w:szCs w:val="20"/>
        </w:rPr>
        <w:t xml:space="preserve"> </w:t>
      </w:r>
      <w:r>
        <w:rPr>
          <w:rFonts w:ascii="Arial" w:hAnsi="Arial" w:cs="Arial"/>
          <w:sz w:val="20"/>
          <w:szCs w:val="20"/>
        </w:rPr>
        <w:t>one,</w:t>
      </w:r>
      <w:r>
        <w:rPr>
          <w:rFonts w:ascii="Arial" w:hAnsi="Arial" w:cs="Arial"/>
          <w:spacing w:val="-13"/>
          <w:sz w:val="20"/>
          <w:szCs w:val="20"/>
        </w:rPr>
        <w:t xml:space="preserve"> </w:t>
      </w:r>
      <w:r>
        <w:rPr>
          <w:rFonts w:ascii="Arial" w:hAnsi="Arial" w:cs="Arial"/>
          <w:sz w:val="20"/>
          <w:szCs w:val="20"/>
        </w:rPr>
        <w:t>the</w:t>
      </w:r>
      <w:r>
        <w:rPr>
          <w:rFonts w:ascii="Arial" w:hAnsi="Arial" w:cs="Arial"/>
          <w:spacing w:val="20"/>
          <w:sz w:val="20"/>
          <w:szCs w:val="20"/>
        </w:rPr>
        <w:t xml:space="preserve"> </w:t>
      </w:r>
      <w:r>
        <w:rPr>
          <w:rFonts w:ascii="Arial" w:hAnsi="Arial" w:cs="Arial"/>
          <w:sz w:val="20"/>
          <w:szCs w:val="20"/>
        </w:rPr>
        <w:t>Sybil</w:t>
      </w:r>
      <w:r>
        <w:rPr>
          <w:rFonts w:ascii="Arial" w:hAnsi="Arial" w:cs="Arial"/>
          <w:spacing w:val="23"/>
          <w:sz w:val="20"/>
          <w:szCs w:val="20"/>
        </w:rPr>
        <w:t xml:space="preserve"> </w:t>
      </w:r>
      <w:r>
        <w:rPr>
          <w:rFonts w:ascii="Arial" w:hAnsi="Arial" w:cs="Arial"/>
          <w:sz w:val="20"/>
          <w:szCs w:val="20"/>
        </w:rPr>
        <w:t>atta</w:t>
      </w:r>
      <w:r>
        <w:rPr>
          <w:rFonts w:ascii="Arial" w:hAnsi="Arial" w:cs="Arial"/>
          <w:spacing w:val="-5"/>
          <w:sz w:val="20"/>
          <w:szCs w:val="20"/>
        </w:rPr>
        <w:t>c</w:t>
      </w:r>
      <w:r>
        <w:rPr>
          <w:rFonts w:ascii="Arial" w:hAnsi="Arial" w:cs="Arial"/>
          <w:sz w:val="20"/>
          <w:szCs w:val="20"/>
        </w:rPr>
        <w:t>k,</w:t>
      </w:r>
      <w:r>
        <w:rPr>
          <w:rFonts w:ascii="Arial" w:hAnsi="Arial" w:cs="Arial"/>
          <w:spacing w:val="33"/>
          <w:sz w:val="20"/>
          <w:szCs w:val="20"/>
        </w:rPr>
        <w:t xml:space="preserve"> </w:t>
      </w:r>
      <w:r>
        <w:rPr>
          <w:rFonts w:ascii="Arial" w:hAnsi="Arial" w:cs="Arial"/>
          <w:sz w:val="20"/>
          <w:szCs w:val="20"/>
        </w:rPr>
        <w:t>is</w:t>
      </w:r>
      <w:r>
        <w:rPr>
          <w:rFonts w:ascii="Arial" w:hAnsi="Arial" w:cs="Arial"/>
          <w:spacing w:val="11"/>
          <w:sz w:val="20"/>
          <w:szCs w:val="20"/>
        </w:rPr>
        <w:t xml:space="preserve"> </w:t>
      </w:r>
      <w:r>
        <w:rPr>
          <w:rFonts w:ascii="Arial" w:hAnsi="Arial" w:cs="Arial"/>
          <w:sz w:val="20"/>
          <w:szCs w:val="20"/>
        </w:rPr>
        <w:t xml:space="preserve">a </w:t>
      </w:r>
      <w:r>
        <w:rPr>
          <w:rFonts w:ascii="Arial" w:hAnsi="Arial" w:cs="Arial"/>
          <w:w w:val="88"/>
          <w:sz w:val="20"/>
          <w:szCs w:val="20"/>
        </w:rPr>
        <w:t>consequence</w:t>
      </w:r>
      <w:r>
        <w:rPr>
          <w:rFonts w:ascii="Arial" w:hAnsi="Arial" w:cs="Arial"/>
          <w:spacing w:val="39"/>
          <w:w w:val="88"/>
          <w:sz w:val="20"/>
          <w:szCs w:val="20"/>
        </w:rPr>
        <w:t xml:space="preserve"> </w:t>
      </w:r>
      <w:r>
        <w:rPr>
          <w:rFonts w:ascii="Arial" w:hAnsi="Arial" w:cs="Arial"/>
          <w:sz w:val="20"/>
          <w:szCs w:val="20"/>
        </w:rPr>
        <w:t>of</w:t>
      </w:r>
      <w:r>
        <w:rPr>
          <w:rFonts w:ascii="Arial" w:hAnsi="Arial" w:cs="Arial"/>
          <w:spacing w:val="26"/>
          <w:sz w:val="20"/>
          <w:szCs w:val="20"/>
        </w:rPr>
        <w:t xml:space="preserve"> </w:t>
      </w:r>
      <w:r>
        <w:rPr>
          <w:rFonts w:ascii="Arial" w:hAnsi="Arial" w:cs="Arial"/>
          <w:sz w:val="20"/>
          <w:szCs w:val="20"/>
        </w:rPr>
        <w:t>the</w:t>
      </w:r>
      <w:r>
        <w:rPr>
          <w:rFonts w:ascii="Arial" w:hAnsi="Arial" w:cs="Arial"/>
          <w:spacing w:val="30"/>
          <w:sz w:val="20"/>
          <w:szCs w:val="20"/>
        </w:rPr>
        <w:t xml:space="preserve"> </w:t>
      </w:r>
      <w:proofErr w:type="gramStart"/>
      <w:r>
        <w:rPr>
          <w:rFonts w:ascii="Arial" w:hAnsi="Arial" w:cs="Arial"/>
          <w:sz w:val="20"/>
          <w:szCs w:val="20"/>
        </w:rPr>
        <w:t xml:space="preserve">unlimited </w:t>
      </w:r>
      <w:r>
        <w:rPr>
          <w:rFonts w:ascii="Arial" w:hAnsi="Arial" w:cs="Arial"/>
          <w:spacing w:val="1"/>
          <w:sz w:val="20"/>
          <w:szCs w:val="20"/>
        </w:rPr>
        <w:t xml:space="preserve"> </w:t>
      </w:r>
      <w:r>
        <w:rPr>
          <w:rFonts w:ascii="Arial" w:hAnsi="Arial" w:cs="Arial"/>
          <w:sz w:val="20"/>
          <w:szCs w:val="20"/>
        </w:rPr>
        <w:t>abili</w:t>
      </w:r>
      <w:r>
        <w:rPr>
          <w:rFonts w:ascii="Arial" w:hAnsi="Arial" w:cs="Arial"/>
          <w:spacing w:val="-5"/>
          <w:sz w:val="20"/>
          <w:szCs w:val="20"/>
        </w:rPr>
        <w:t>t</w:t>
      </w:r>
      <w:r>
        <w:rPr>
          <w:rFonts w:ascii="Arial" w:hAnsi="Arial" w:cs="Arial"/>
          <w:sz w:val="20"/>
          <w:szCs w:val="20"/>
        </w:rPr>
        <w:t>y</w:t>
      </w:r>
      <w:proofErr w:type="gramEnd"/>
      <w:r>
        <w:rPr>
          <w:rFonts w:ascii="Arial" w:hAnsi="Arial" w:cs="Arial"/>
          <w:sz w:val="20"/>
          <w:szCs w:val="20"/>
        </w:rPr>
        <w:t xml:space="preserve"> </w:t>
      </w:r>
      <w:r>
        <w:rPr>
          <w:rFonts w:ascii="Arial" w:hAnsi="Arial" w:cs="Arial"/>
          <w:spacing w:val="23"/>
          <w:sz w:val="20"/>
          <w:szCs w:val="20"/>
        </w:rPr>
        <w:t xml:space="preserve"> </w:t>
      </w:r>
      <w:r>
        <w:rPr>
          <w:rFonts w:ascii="Arial" w:hAnsi="Arial" w:cs="Arial"/>
          <w:sz w:val="20"/>
          <w:szCs w:val="20"/>
        </w:rPr>
        <w:t>of</w:t>
      </w:r>
      <w:r>
        <w:rPr>
          <w:rFonts w:ascii="Arial" w:hAnsi="Arial" w:cs="Arial"/>
          <w:spacing w:val="26"/>
          <w:sz w:val="20"/>
          <w:szCs w:val="20"/>
        </w:rPr>
        <w:t xml:space="preserve"> </w:t>
      </w:r>
      <w:r>
        <w:rPr>
          <w:rFonts w:ascii="Arial" w:hAnsi="Arial" w:cs="Arial"/>
          <w:sz w:val="20"/>
          <w:szCs w:val="20"/>
        </w:rPr>
        <w:t>creating</w:t>
      </w:r>
      <w:r>
        <w:rPr>
          <w:rFonts w:ascii="Arial" w:hAnsi="Arial" w:cs="Arial"/>
          <w:spacing w:val="11"/>
          <w:sz w:val="20"/>
          <w:szCs w:val="20"/>
        </w:rPr>
        <w:t xml:space="preserve"> </w:t>
      </w:r>
      <w:r>
        <w:rPr>
          <w:rFonts w:ascii="Arial" w:hAnsi="Arial" w:cs="Arial"/>
          <w:sz w:val="20"/>
          <w:szCs w:val="20"/>
        </w:rPr>
        <w:t xml:space="preserve">arbitrary </w:t>
      </w:r>
      <w:r>
        <w:rPr>
          <w:rFonts w:ascii="Arial" w:hAnsi="Arial" w:cs="Arial"/>
          <w:spacing w:val="22"/>
          <w:sz w:val="20"/>
          <w:szCs w:val="20"/>
        </w:rPr>
        <w:t xml:space="preserve"> </w:t>
      </w:r>
      <w:r>
        <w:rPr>
          <w:rFonts w:ascii="Arial" w:hAnsi="Arial" w:cs="Arial"/>
          <w:sz w:val="20"/>
          <w:szCs w:val="20"/>
        </w:rPr>
        <w:t>ide</w:t>
      </w:r>
      <w:r>
        <w:rPr>
          <w:rFonts w:ascii="Arial" w:hAnsi="Arial" w:cs="Arial"/>
          <w:spacing w:val="-5"/>
          <w:sz w:val="20"/>
          <w:szCs w:val="20"/>
        </w:rPr>
        <w:t>n</w:t>
      </w:r>
      <w:r>
        <w:rPr>
          <w:rFonts w:ascii="Arial" w:hAnsi="Arial" w:cs="Arial"/>
          <w:sz w:val="20"/>
          <w:szCs w:val="20"/>
        </w:rPr>
        <w:t>tities</w:t>
      </w:r>
      <w:r>
        <w:rPr>
          <w:rFonts w:ascii="Arial" w:hAnsi="Arial" w:cs="Arial"/>
          <w:spacing w:val="38"/>
          <w:sz w:val="20"/>
          <w:szCs w:val="20"/>
        </w:rPr>
        <w:t xml:space="preserve"> </w:t>
      </w:r>
      <w:r>
        <w:rPr>
          <w:rFonts w:ascii="Arial" w:hAnsi="Arial" w:cs="Arial"/>
          <w:sz w:val="20"/>
          <w:szCs w:val="20"/>
        </w:rPr>
        <w:t>in</w:t>
      </w:r>
      <w:r>
        <w:rPr>
          <w:rFonts w:ascii="Arial" w:hAnsi="Arial" w:cs="Arial"/>
          <w:spacing w:val="42"/>
          <w:sz w:val="20"/>
          <w:szCs w:val="20"/>
        </w:rPr>
        <w:t xml:space="preserve"> </w:t>
      </w:r>
      <w:r>
        <w:rPr>
          <w:rFonts w:ascii="Arial" w:hAnsi="Arial" w:cs="Arial"/>
          <w:sz w:val="20"/>
          <w:szCs w:val="20"/>
        </w:rPr>
        <w:t xml:space="preserve">online </w:t>
      </w:r>
      <w:r>
        <w:rPr>
          <w:rFonts w:ascii="Arial" w:hAnsi="Arial" w:cs="Arial"/>
          <w:w w:val="89"/>
          <w:sz w:val="20"/>
          <w:szCs w:val="20"/>
        </w:rPr>
        <w:t>systems</w:t>
      </w:r>
      <w:r>
        <w:rPr>
          <w:rFonts w:ascii="Arial" w:hAnsi="Arial" w:cs="Arial"/>
          <w:spacing w:val="32"/>
          <w:w w:val="89"/>
          <w:sz w:val="20"/>
          <w:szCs w:val="20"/>
        </w:rPr>
        <w:t xml:space="preserve"> </w:t>
      </w:r>
      <w:r>
        <w:rPr>
          <w:rFonts w:ascii="Arial" w:hAnsi="Arial" w:cs="Arial"/>
          <w:w w:val="89"/>
          <w:sz w:val="20"/>
          <w:szCs w:val="20"/>
        </w:rPr>
        <w:t>su</w:t>
      </w:r>
      <w:r>
        <w:rPr>
          <w:rFonts w:ascii="Arial" w:hAnsi="Arial" w:cs="Arial"/>
          <w:spacing w:val="-5"/>
          <w:w w:val="89"/>
          <w:sz w:val="20"/>
          <w:szCs w:val="20"/>
        </w:rPr>
        <w:t>c</w:t>
      </w:r>
      <w:r>
        <w:rPr>
          <w:rFonts w:ascii="Arial" w:hAnsi="Arial" w:cs="Arial"/>
          <w:w w:val="89"/>
          <w:sz w:val="20"/>
          <w:szCs w:val="20"/>
        </w:rPr>
        <w:t>h</w:t>
      </w:r>
      <w:r>
        <w:rPr>
          <w:rFonts w:ascii="Arial" w:hAnsi="Arial" w:cs="Arial"/>
          <w:spacing w:val="27"/>
          <w:w w:val="89"/>
          <w:sz w:val="20"/>
          <w:szCs w:val="20"/>
        </w:rPr>
        <w:t xml:space="preserve"> </w:t>
      </w:r>
      <w:r>
        <w:rPr>
          <w:rFonts w:ascii="Arial" w:hAnsi="Arial" w:cs="Arial"/>
          <w:w w:val="89"/>
          <w:sz w:val="20"/>
          <w:szCs w:val="20"/>
        </w:rPr>
        <w:t>as</w:t>
      </w:r>
      <w:r>
        <w:rPr>
          <w:rFonts w:ascii="Arial" w:hAnsi="Arial" w:cs="Arial"/>
          <w:spacing w:val="7"/>
          <w:w w:val="89"/>
          <w:sz w:val="20"/>
          <w:szCs w:val="20"/>
        </w:rPr>
        <w:t xml:space="preserve"> </w:t>
      </w:r>
      <w:r>
        <w:rPr>
          <w:rFonts w:ascii="Arial" w:hAnsi="Arial" w:cs="Arial"/>
          <w:w w:val="89"/>
          <w:sz w:val="20"/>
          <w:szCs w:val="20"/>
        </w:rPr>
        <w:t>s</w:t>
      </w:r>
      <w:r>
        <w:rPr>
          <w:rFonts w:ascii="Arial" w:hAnsi="Arial" w:cs="Arial"/>
          <w:spacing w:val="5"/>
          <w:w w:val="89"/>
          <w:sz w:val="20"/>
          <w:szCs w:val="20"/>
        </w:rPr>
        <w:t>o</w:t>
      </w:r>
      <w:r>
        <w:rPr>
          <w:rFonts w:ascii="Arial" w:hAnsi="Arial" w:cs="Arial"/>
          <w:w w:val="89"/>
          <w:sz w:val="20"/>
          <w:szCs w:val="20"/>
        </w:rPr>
        <w:t>cial</w:t>
      </w:r>
      <w:r>
        <w:rPr>
          <w:rFonts w:ascii="Arial" w:hAnsi="Arial" w:cs="Arial"/>
          <w:spacing w:val="37"/>
          <w:w w:val="89"/>
          <w:sz w:val="20"/>
          <w:szCs w:val="20"/>
        </w:rPr>
        <w:t xml:space="preserve"> </w:t>
      </w:r>
      <w:r>
        <w:rPr>
          <w:rFonts w:ascii="Arial" w:hAnsi="Arial" w:cs="Arial"/>
          <w:sz w:val="20"/>
          <w:szCs w:val="20"/>
        </w:rPr>
        <w:t>ne</w:t>
      </w:r>
      <w:r>
        <w:rPr>
          <w:rFonts w:ascii="Arial" w:hAnsi="Arial" w:cs="Arial"/>
          <w:spacing w:val="-5"/>
          <w:sz w:val="20"/>
          <w:szCs w:val="20"/>
        </w:rPr>
        <w:t>t</w:t>
      </w:r>
      <w:r>
        <w:rPr>
          <w:rFonts w:ascii="Arial" w:hAnsi="Arial" w:cs="Arial"/>
          <w:spacing w:val="-6"/>
          <w:sz w:val="20"/>
          <w:szCs w:val="20"/>
        </w:rPr>
        <w:t>w</w:t>
      </w:r>
      <w:r>
        <w:rPr>
          <w:rFonts w:ascii="Arial" w:hAnsi="Arial" w:cs="Arial"/>
          <w:sz w:val="20"/>
          <w:szCs w:val="20"/>
        </w:rPr>
        <w:t>orks.</w:t>
      </w:r>
    </w:p>
    <w:p w14:paraId="107A4B7B"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The</w:t>
      </w:r>
      <w:r>
        <w:rPr>
          <w:rFonts w:ascii="Arial" w:hAnsi="Arial" w:cs="Arial"/>
          <w:spacing w:val="16"/>
          <w:sz w:val="20"/>
          <w:szCs w:val="20"/>
        </w:rPr>
        <w:t xml:space="preserve"> </w:t>
      </w:r>
      <w:r>
        <w:rPr>
          <w:rFonts w:ascii="Arial" w:hAnsi="Arial" w:cs="Arial"/>
          <w:sz w:val="20"/>
          <w:szCs w:val="20"/>
        </w:rPr>
        <w:t>double</w:t>
      </w:r>
      <w:r>
        <w:rPr>
          <w:rFonts w:ascii="Arial" w:hAnsi="Arial" w:cs="Arial"/>
          <w:spacing w:val="-10"/>
          <w:sz w:val="20"/>
          <w:szCs w:val="20"/>
        </w:rPr>
        <w:t xml:space="preserve"> </w:t>
      </w:r>
      <w:r>
        <w:rPr>
          <w:rFonts w:ascii="Arial" w:hAnsi="Arial" w:cs="Arial"/>
          <w:w w:val="89"/>
          <w:sz w:val="20"/>
          <w:szCs w:val="20"/>
        </w:rPr>
        <w:t>age</w:t>
      </w:r>
      <w:r>
        <w:rPr>
          <w:rFonts w:ascii="Arial" w:hAnsi="Arial" w:cs="Arial"/>
          <w:spacing w:val="-5"/>
          <w:w w:val="89"/>
          <w:sz w:val="20"/>
          <w:szCs w:val="20"/>
        </w:rPr>
        <w:t>n</w:t>
      </w:r>
      <w:r>
        <w:rPr>
          <w:rFonts w:ascii="Arial" w:hAnsi="Arial" w:cs="Arial"/>
          <w:w w:val="139"/>
          <w:sz w:val="20"/>
          <w:szCs w:val="20"/>
        </w:rPr>
        <w:t>t</w:t>
      </w:r>
      <w:r>
        <w:rPr>
          <w:rFonts w:ascii="Arial" w:hAnsi="Arial" w:cs="Arial"/>
          <w:spacing w:val="19"/>
          <w:sz w:val="20"/>
          <w:szCs w:val="20"/>
        </w:rPr>
        <w:t xml:space="preserve"> </w:t>
      </w:r>
      <w:r>
        <w:rPr>
          <w:rFonts w:ascii="Arial" w:hAnsi="Arial" w:cs="Arial"/>
          <w:sz w:val="20"/>
          <w:szCs w:val="20"/>
        </w:rPr>
        <w:t>probl</w:t>
      </w:r>
      <w:r>
        <w:rPr>
          <w:rFonts w:ascii="Arial" w:hAnsi="Arial" w:cs="Arial"/>
          <w:spacing w:val="1"/>
          <w:sz w:val="20"/>
          <w:szCs w:val="20"/>
        </w:rPr>
        <w:t>e</w:t>
      </w:r>
      <w:r>
        <w:rPr>
          <w:rFonts w:ascii="Arial" w:hAnsi="Arial" w:cs="Arial"/>
          <w:sz w:val="20"/>
          <w:szCs w:val="20"/>
        </w:rPr>
        <w:t>m is</w:t>
      </w:r>
      <w:r>
        <w:rPr>
          <w:rFonts w:ascii="Arial" w:hAnsi="Arial" w:cs="Arial"/>
          <w:spacing w:val="7"/>
          <w:sz w:val="20"/>
          <w:szCs w:val="20"/>
        </w:rPr>
        <w:t xml:space="preserve"> </w:t>
      </w:r>
      <w:r>
        <w:rPr>
          <w:rFonts w:ascii="Arial" w:hAnsi="Arial" w:cs="Arial"/>
          <w:sz w:val="20"/>
          <w:szCs w:val="20"/>
        </w:rPr>
        <w:t>the</w:t>
      </w:r>
      <w:r>
        <w:rPr>
          <w:rFonts w:ascii="Arial" w:hAnsi="Arial" w:cs="Arial"/>
          <w:spacing w:val="16"/>
          <w:sz w:val="20"/>
          <w:szCs w:val="20"/>
        </w:rPr>
        <w:t xml:space="preserve"> </w:t>
      </w:r>
      <w:r>
        <w:rPr>
          <w:rFonts w:ascii="Arial" w:hAnsi="Arial" w:cs="Arial"/>
          <w:sz w:val="20"/>
          <w:szCs w:val="20"/>
        </w:rPr>
        <w:t>problem</w:t>
      </w:r>
      <w:r>
        <w:rPr>
          <w:rFonts w:ascii="Arial" w:hAnsi="Arial" w:cs="Arial"/>
          <w:spacing w:val="6"/>
          <w:sz w:val="20"/>
          <w:szCs w:val="20"/>
        </w:rPr>
        <w:t xml:space="preserve"> </w:t>
      </w:r>
      <w:r>
        <w:rPr>
          <w:rFonts w:ascii="Arial" w:hAnsi="Arial" w:cs="Arial"/>
          <w:sz w:val="20"/>
          <w:szCs w:val="20"/>
        </w:rPr>
        <w:t>of</w:t>
      </w:r>
      <w:r>
        <w:rPr>
          <w:rFonts w:ascii="Arial" w:hAnsi="Arial" w:cs="Arial"/>
          <w:spacing w:val="12"/>
          <w:sz w:val="20"/>
          <w:szCs w:val="20"/>
        </w:rPr>
        <w:t xml:space="preserve"> </w:t>
      </w:r>
      <w:r>
        <w:rPr>
          <w:rFonts w:ascii="Arial" w:hAnsi="Arial" w:cs="Arial"/>
          <w:sz w:val="20"/>
          <w:szCs w:val="20"/>
        </w:rPr>
        <w:t>one</w:t>
      </w:r>
      <w:r>
        <w:rPr>
          <w:rFonts w:ascii="Arial" w:hAnsi="Arial" w:cs="Arial"/>
          <w:spacing w:val="-18"/>
          <w:sz w:val="20"/>
          <w:szCs w:val="20"/>
        </w:rPr>
        <w:t xml:space="preserve"> </w:t>
      </w:r>
      <w:r>
        <w:rPr>
          <w:rFonts w:ascii="Arial" w:hAnsi="Arial" w:cs="Arial"/>
          <w:sz w:val="20"/>
          <w:szCs w:val="20"/>
        </w:rPr>
        <w:t>of</w:t>
      </w:r>
      <w:r>
        <w:rPr>
          <w:rFonts w:ascii="Arial" w:hAnsi="Arial" w:cs="Arial"/>
          <w:spacing w:val="12"/>
          <w:sz w:val="20"/>
          <w:szCs w:val="20"/>
        </w:rPr>
        <w:t xml:space="preserve"> </w:t>
      </w:r>
      <w:r>
        <w:rPr>
          <w:rFonts w:ascii="Arial" w:hAnsi="Arial" w:cs="Arial"/>
          <w:sz w:val="20"/>
          <w:szCs w:val="20"/>
        </w:rPr>
        <w:t>the</w:t>
      </w:r>
      <w:r>
        <w:rPr>
          <w:rFonts w:ascii="Arial" w:hAnsi="Arial" w:cs="Arial"/>
          <w:spacing w:val="16"/>
          <w:sz w:val="20"/>
          <w:szCs w:val="20"/>
        </w:rPr>
        <w:t xml:space="preserve"> </w:t>
      </w:r>
      <w:r>
        <w:rPr>
          <w:rFonts w:ascii="Arial" w:hAnsi="Arial" w:cs="Arial"/>
          <w:w w:val="92"/>
          <w:sz w:val="20"/>
          <w:szCs w:val="20"/>
        </w:rPr>
        <w:t>regime’s</w:t>
      </w:r>
      <w:r>
        <w:rPr>
          <w:rFonts w:ascii="Arial" w:hAnsi="Arial" w:cs="Arial"/>
          <w:spacing w:val="32"/>
          <w:w w:val="92"/>
          <w:sz w:val="20"/>
          <w:szCs w:val="20"/>
        </w:rPr>
        <w:t xml:space="preserve"> </w:t>
      </w:r>
      <w:r>
        <w:rPr>
          <w:rFonts w:ascii="Arial" w:hAnsi="Arial" w:cs="Arial"/>
          <w:w w:val="92"/>
          <w:sz w:val="20"/>
          <w:szCs w:val="20"/>
        </w:rPr>
        <w:t>age</w:t>
      </w:r>
      <w:r>
        <w:rPr>
          <w:rFonts w:ascii="Arial" w:hAnsi="Arial" w:cs="Arial"/>
          <w:spacing w:val="-5"/>
          <w:w w:val="92"/>
          <w:sz w:val="20"/>
          <w:szCs w:val="20"/>
        </w:rPr>
        <w:t>n</w:t>
      </w:r>
      <w:r>
        <w:rPr>
          <w:rFonts w:ascii="Arial" w:hAnsi="Arial" w:cs="Arial"/>
          <w:w w:val="92"/>
          <w:sz w:val="20"/>
          <w:szCs w:val="20"/>
        </w:rPr>
        <w:t>ts</w:t>
      </w:r>
      <w:r>
        <w:rPr>
          <w:rFonts w:ascii="Arial" w:hAnsi="Arial" w:cs="Arial"/>
          <w:spacing w:val="22"/>
          <w:w w:val="92"/>
          <w:sz w:val="20"/>
          <w:szCs w:val="20"/>
        </w:rPr>
        <w:t xml:space="preserve"> </w:t>
      </w:r>
      <w:r>
        <w:rPr>
          <w:rFonts w:ascii="Arial" w:hAnsi="Arial" w:cs="Arial"/>
          <w:w w:val="104"/>
          <w:sz w:val="20"/>
          <w:szCs w:val="20"/>
        </w:rPr>
        <w:t xml:space="preserve">in- </w:t>
      </w:r>
      <w:r>
        <w:rPr>
          <w:rFonts w:ascii="Arial" w:hAnsi="Arial" w:cs="Arial"/>
          <w:sz w:val="20"/>
          <w:szCs w:val="20"/>
        </w:rPr>
        <w:t xml:space="preserve">filtrating </w:t>
      </w:r>
      <w:r>
        <w:rPr>
          <w:rFonts w:ascii="Arial" w:hAnsi="Arial" w:cs="Arial"/>
          <w:spacing w:val="9"/>
          <w:sz w:val="20"/>
          <w:szCs w:val="20"/>
        </w:rPr>
        <w:t xml:space="preserve"> </w:t>
      </w:r>
      <w:r>
        <w:rPr>
          <w:rFonts w:ascii="Arial" w:hAnsi="Arial" w:cs="Arial"/>
          <w:sz w:val="20"/>
          <w:szCs w:val="20"/>
        </w:rPr>
        <w:t>the</w:t>
      </w:r>
      <w:r>
        <w:rPr>
          <w:rFonts w:ascii="Arial" w:hAnsi="Arial" w:cs="Arial"/>
          <w:spacing w:val="5"/>
          <w:sz w:val="20"/>
          <w:szCs w:val="20"/>
        </w:rPr>
        <w:t xml:space="preserve"> </w:t>
      </w:r>
      <w:r>
        <w:rPr>
          <w:rFonts w:ascii="Arial" w:hAnsi="Arial" w:cs="Arial"/>
          <w:sz w:val="20"/>
          <w:szCs w:val="20"/>
        </w:rPr>
        <w:t>op</w:t>
      </w:r>
      <w:r>
        <w:rPr>
          <w:rFonts w:ascii="Arial" w:hAnsi="Arial" w:cs="Arial"/>
          <w:spacing w:val="6"/>
          <w:sz w:val="20"/>
          <w:szCs w:val="20"/>
        </w:rPr>
        <w:t>p</w:t>
      </w:r>
      <w:r>
        <w:rPr>
          <w:rFonts w:ascii="Arial" w:hAnsi="Arial" w:cs="Arial"/>
          <w:sz w:val="20"/>
          <w:szCs w:val="20"/>
        </w:rPr>
        <w:t>osition</w:t>
      </w:r>
      <w:r>
        <w:rPr>
          <w:rFonts w:ascii="Arial" w:hAnsi="Arial" w:cs="Arial"/>
          <w:spacing w:val="-10"/>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12"/>
          <w:sz w:val="20"/>
          <w:szCs w:val="20"/>
        </w:rPr>
        <w:t xml:space="preserve"> </w:t>
      </w:r>
      <w:r>
        <w:rPr>
          <w:rFonts w:ascii="Arial" w:hAnsi="Arial" w:cs="Arial"/>
          <w:sz w:val="20"/>
          <w:szCs w:val="20"/>
        </w:rPr>
        <w:t>acting</w:t>
      </w:r>
      <w:r>
        <w:rPr>
          <w:rFonts w:ascii="Arial" w:hAnsi="Arial" w:cs="Arial"/>
          <w:spacing w:val="4"/>
          <w:sz w:val="20"/>
          <w:szCs w:val="20"/>
        </w:rPr>
        <w:t xml:space="preserve"> </w:t>
      </w:r>
      <w:r>
        <w:rPr>
          <w:rFonts w:ascii="Arial" w:hAnsi="Arial" w:cs="Arial"/>
          <w:w w:val="84"/>
          <w:sz w:val="20"/>
          <w:szCs w:val="20"/>
        </w:rPr>
        <w:t>as</w:t>
      </w:r>
      <w:r>
        <w:rPr>
          <w:rFonts w:ascii="Arial" w:hAnsi="Arial" w:cs="Arial"/>
          <w:spacing w:val="17"/>
          <w:w w:val="84"/>
          <w:sz w:val="20"/>
          <w:szCs w:val="20"/>
        </w:rPr>
        <w:t xml:space="preserve"> </w:t>
      </w:r>
      <w:r>
        <w:rPr>
          <w:rFonts w:ascii="Arial" w:hAnsi="Arial" w:cs="Arial"/>
          <w:sz w:val="20"/>
          <w:szCs w:val="20"/>
        </w:rPr>
        <w:t>if</w:t>
      </w:r>
      <w:r>
        <w:rPr>
          <w:rFonts w:ascii="Arial" w:hAnsi="Arial" w:cs="Arial"/>
          <w:spacing w:val="23"/>
          <w:sz w:val="20"/>
          <w:szCs w:val="20"/>
        </w:rPr>
        <w:t xml:space="preserve"> </w:t>
      </w:r>
      <w:r>
        <w:rPr>
          <w:rFonts w:ascii="Arial" w:hAnsi="Arial" w:cs="Arial"/>
          <w:sz w:val="20"/>
          <w:szCs w:val="20"/>
        </w:rPr>
        <w:t>part</w:t>
      </w:r>
      <w:r>
        <w:rPr>
          <w:rFonts w:ascii="Arial" w:hAnsi="Arial" w:cs="Arial"/>
          <w:spacing w:val="25"/>
          <w:sz w:val="20"/>
          <w:szCs w:val="20"/>
        </w:rPr>
        <w:t xml:space="preserve"> </w:t>
      </w:r>
      <w:r>
        <w:rPr>
          <w:rFonts w:ascii="Arial" w:hAnsi="Arial" w:cs="Arial"/>
          <w:sz w:val="20"/>
          <w:szCs w:val="20"/>
        </w:rPr>
        <w:t>of</w:t>
      </w:r>
      <w:r>
        <w:rPr>
          <w:rFonts w:ascii="Arial" w:hAnsi="Arial" w:cs="Arial"/>
          <w:spacing w:val="1"/>
          <w:sz w:val="20"/>
          <w:szCs w:val="20"/>
        </w:rPr>
        <w:t xml:space="preserve"> </w:t>
      </w:r>
      <w:r>
        <w:rPr>
          <w:rFonts w:ascii="Arial" w:hAnsi="Arial" w:cs="Arial"/>
          <w:sz w:val="20"/>
          <w:szCs w:val="20"/>
        </w:rPr>
        <w:t>the</w:t>
      </w:r>
      <w:r>
        <w:rPr>
          <w:rFonts w:ascii="Arial" w:hAnsi="Arial" w:cs="Arial"/>
          <w:spacing w:val="5"/>
          <w:sz w:val="20"/>
          <w:szCs w:val="20"/>
        </w:rPr>
        <w:t xml:space="preserve"> </w:t>
      </w:r>
      <w:r>
        <w:rPr>
          <w:rFonts w:ascii="Arial" w:hAnsi="Arial" w:cs="Arial"/>
          <w:sz w:val="20"/>
          <w:szCs w:val="20"/>
        </w:rPr>
        <w:t>op</w:t>
      </w:r>
      <w:r>
        <w:rPr>
          <w:rFonts w:ascii="Arial" w:hAnsi="Arial" w:cs="Arial"/>
          <w:spacing w:val="6"/>
          <w:sz w:val="20"/>
          <w:szCs w:val="20"/>
        </w:rPr>
        <w:t>p</w:t>
      </w:r>
      <w:r>
        <w:rPr>
          <w:rFonts w:ascii="Arial" w:hAnsi="Arial" w:cs="Arial"/>
          <w:sz w:val="20"/>
          <w:szCs w:val="20"/>
        </w:rPr>
        <w:t>osition.</w:t>
      </w:r>
      <w:r>
        <w:rPr>
          <w:rFonts w:ascii="Arial" w:hAnsi="Arial" w:cs="Arial"/>
          <w:spacing w:val="13"/>
          <w:sz w:val="20"/>
          <w:szCs w:val="20"/>
        </w:rPr>
        <w:t xml:space="preserve"> </w:t>
      </w:r>
      <w:r>
        <w:rPr>
          <w:rFonts w:ascii="Arial" w:hAnsi="Arial" w:cs="Arial"/>
          <w:spacing w:val="-16"/>
          <w:w w:val="108"/>
          <w:sz w:val="20"/>
          <w:szCs w:val="20"/>
        </w:rPr>
        <w:t>W</w:t>
      </w:r>
      <w:r>
        <w:rPr>
          <w:rFonts w:ascii="Arial" w:hAnsi="Arial" w:cs="Arial"/>
          <w:w w:val="79"/>
          <w:sz w:val="20"/>
          <w:szCs w:val="20"/>
        </w:rPr>
        <w:t>e</w:t>
      </w:r>
      <w:r>
        <w:rPr>
          <w:rFonts w:ascii="Arial" w:hAnsi="Arial" w:cs="Arial"/>
          <w:spacing w:val="8"/>
          <w:sz w:val="20"/>
          <w:szCs w:val="20"/>
        </w:rPr>
        <w:t xml:space="preserve"> </w:t>
      </w:r>
      <w:r>
        <w:rPr>
          <w:rFonts w:ascii="Arial" w:hAnsi="Arial" w:cs="Arial"/>
          <w:sz w:val="20"/>
          <w:szCs w:val="20"/>
        </w:rPr>
        <w:t>cannot</w:t>
      </w:r>
      <w:r>
        <w:rPr>
          <w:rFonts w:ascii="Arial" w:hAnsi="Arial" w:cs="Arial"/>
          <w:spacing w:val="-10"/>
          <w:sz w:val="20"/>
          <w:szCs w:val="20"/>
        </w:rPr>
        <w:t xml:space="preserve"> </w:t>
      </w:r>
      <w:r>
        <w:rPr>
          <w:rFonts w:ascii="Arial" w:hAnsi="Arial" w:cs="Arial"/>
          <w:w w:val="95"/>
          <w:sz w:val="20"/>
          <w:szCs w:val="20"/>
        </w:rPr>
        <w:t>sol</w:t>
      </w:r>
      <w:r>
        <w:rPr>
          <w:rFonts w:ascii="Arial" w:hAnsi="Arial" w:cs="Arial"/>
          <w:spacing w:val="-5"/>
          <w:w w:val="95"/>
          <w:sz w:val="20"/>
          <w:szCs w:val="20"/>
        </w:rPr>
        <w:t>v</w:t>
      </w:r>
      <w:r>
        <w:rPr>
          <w:rFonts w:ascii="Arial" w:hAnsi="Arial" w:cs="Arial"/>
          <w:w w:val="79"/>
          <w:sz w:val="20"/>
          <w:szCs w:val="20"/>
        </w:rPr>
        <w:t xml:space="preserve">e </w:t>
      </w:r>
      <w:r>
        <w:rPr>
          <w:rFonts w:ascii="Arial" w:hAnsi="Arial" w:cs="Arial"/>
          <w:sz w:val="20"/>
          <w:szCs w:val="20"/>
        </w:rPr>
        <w:t>this</w:t>
      </w:r>
      <w:r>
        <w:rPr>
          <w:rFonts w:ascii="Arial" w:hAnsi="Arial" w:cs="Arial"/>
          <w:spacing w:val="41"/>
          <w:sz w:val="20"/>
          <w:szCs w:val="20"/>
        </w:rPr>
        <w:t xml:space="preserve"> </w:t>
      </w:r>
      <w:r>
        <w:rPr>
          <w:rFonts w:ascii="Arial" w:hAnsi="Arial" w:cs="Arial"/>
          <w:sz w:val="20"/>
          <w:szCs w:val="20"/>
        </w:rPr>
        <w:t>problem,</w:t>
      </w:r>
      <w:r>
        <w:rPr>
          <w:rFonts w:ascii="Arial" w:hAnsi="Arial" w:cs="Arial"/>
          <w:spacing w:val="21"/>
          <w:sz w:val="20"/>
          <w:szCs w:val="20"/>
        </w:rPr>
        <w:t xml:space="preserve"> </w:t>
      </w:r>
      <w:r>
        <w:rPr>
          <w:rFonts w:ascii="Arial" w:hAnsi="Arial" w:cs="Arial"/>
          <w:sz w:val="20"/>
          <w:szCs w:val="20"/>
        </w:rPr>
        <w:t>h</w:t>
      </w:r>
      <w:r>
        <w:rPr>
          <w:rFonts w:ascii="Arial" w:hAnsi="Arial" w:cs="Arial"/>
          <w:spacing w:val="-5"/>
          <w:sz w:val="20"/>
          <w:szCs w:val="20"/>
        </w:rPr>
        <w:t>o</w:t>
      </w:r>
      <w:r>
        <w:rPr>
          <w:rFonts w:ascii="Arial" w:hAnsi="Arial" w:cs="Arial"/>
          <w:spacing w:val="-6"/>
          <w:sz w:val="20"/>
          <w:szCs w:val="20"/>
        </w:rPr>
        <w:t>w</w:t>
      </w:r>
      <w:r>
        <w:rPr>
          <w:rFonts w:ascii="Arial" w:hAnsi="Arial" w:cs="Arial"/>
          <w:sz w:val="20"/>
          <w:szCs w:val="20"/>
        </w:rPr>
        <w:t>e</w:t>
      </w:r>
      <w:r>
        <w:rPr>
          <w:rFonts w:ascii="Arial" w:hAnsi="Arial" w:cs="Arial"/>
          <w:spacing w:val="-5"/>
          <w:sz w:val="20"/>
          <w:szCs w:val="20"/>
        </w:rPr>
        <w:t>v</w:t>
      </w:r>
      <w:r>
        <w:rPr>
          <w:rFonts w:ascii="Arial" w:hAnsi="Arial" w:cs="Arial"/>
          <w:sz w:val="20"/>
          <w:szCs w:val="20"/>
        </w:rPr>
        <w:t>er,</w:t>
      </w:r>
      <w:r>
        <w:rPr>
          <w:rFonts w:ascii="Arial" w:hAnsi="Arial" w:cs="Arial"/>
          <w:spacing w:val="-11"/>
          <w:sz w:val="20"/>
          <w:szCs w:val="20"/>
        </w:rPr>
        <w:t xml:space="preserve"> </w:t>
      </w:r>
      <w:r>
        <w:rPr>
          <w:rFonts w:ascii="Arial" w:hAnsi="Arial" w:cs="Arial"/>
          <w:spacing w:val="-4"/>
          <w:w w:val="90"/>
          <w:sz w:val="20"/>
          <w:szCs w:val="20"/>
        </w:rPr>
        <w:t>w</w:t>
      </w:r>
      <w:r>
        <w:rPr>
          <w:rFonts w:ascii="Arial" w:hAnsi="Arial" w:cs="Arial"/>
          <w:w w:val="90"/>
          <w:sz w:val="20"/>
          <w:szCs w:val="20"/>
        </w:rPr>
        <w:t>e</w:t>
      </w:r>
      <w:r>
        <w:rPr>
          <w:rFonts w:ascii="Arial" w:hAnsi="Arial" w:cs="Arial"/>
          <w:spacing w:val="36"/>
          <w:w w:val="90"/>
          <w:sz w:val="20"/>
          <w:szCs w:val="20"/>
        </w:rPr>
        <w:t xml:space="preserve"> </w:t>
      </w:r>
      <w:r>
        <w:rPr>
          <w:rFonts w:ascii="Arial" w:hAnsi="Arial" w:cs="Arial"/>
          <w:w w:val="99"/>
          <w:sz w:val="20"/>
          <w:szCs w:val="20"/>
        </w:rPr>
        <w:t>mig</w:t>
      </w:r>
      <w:r>
        <w:rPr>
          <w:rFonts w:ascii="Arial" w:hAnsi="Arial" w:cs="Arial"/>
          <w:spacing w:val="-5"/>
          <w:w w:val="99"/>
          <w:sz w:val="20"/>
          <w:szCs w:val="20"/>
        </w:rPr>
        <w:t>h</w:t>
      </w:r>
      <w:r>
        <w:rPr>
          <w:rFonts w:ascii="Arial" w:hAnsi="Arial" w:cs="Arial"/>
          <w:w w:val="139"/>
          <w:sz w:val="20"/>
          <w:szCs w:val="20"/>
        </w:rPr>
        <w:t>t</w:t>
      </w:r>
      <w:r>
        <w:rPr>
          <w:rFonts w:ascii="Arial" w:hAnsi="Arial" w:cs="Arial"/>
          <w:sz w:val="20"/>
          <w:szCs w:val="20"/>
        </w:rPr>
        <w:t xml:space="preserve"> </w:t>
      </w:r>
      <w:r>
        <w:rPr>
          <w:rFonts w:ascii="Arial" w:hAnsi="Arial" w:cs="Arial"/>
          <w:spacing w:val="-25"/>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37"/>
          <w:w w:val="89"/>
          <w:sz w:val="20"/>
          <w:szCs w:val="20"/>
        </w:rPr>
        <w:t xml:space="preserve"> </w:t>
      </w:r>
      <w:r>
        <w:rPr>
          <w:rFonts w:ascii="Arial" w:hAnsi="Arial" w:cs="Arial"/>
          <w:sz w:val="20"/>
          <w:szCs w:val="20"/>
        </w:rPr>
        <w:t>able</w:t>
      </w:r>
      <w:r>
        <w:rPr>
          <w:rFonts w:ascii="Arial" w:hAnsi="Arial" w:cs="Arial"/>
          <w:spacing w:val="5"/>
          <w:sz w:val="20"/>
          <w:szCs w:val="20"/>
        </w:rPr>
        <w:t xml:space="preserve"> </w:t>
      </w:r>
      <w:r>
        <w:rPr>
          <w:rFonts w:ascii="Arial" w:hAnsi="Arial" w:cs="Arial"/>
          <w:sz w:val="20"/>
          <w:szCs w:val="20"/>
        </w:rPr>
        <w:t>to</w:t>
      </w:r>
      <w:r>
        <w:rPr>
          <w:rFonts w:ascii="Arial" w:hAnsi="Arial" w:cs="Arial"/>
          <w:spacing w:val="40"/>
          <w:sz w:val="20"/>
          <w:szCs w:val="20"/>
        </w:rPr>
        <w:t xml:space="preserve"> </w:t>
      </w:r>
      <w:r>
        <w:rPr>
          <w:rFonts w:ascii="Arial" w:hAnsi="Arial" w:cs="Arial"/>
          <w:sz w:val="20"/>
          <w:szCs w:val="20"/>
        </w:rPr>
        <w:t>reduce</w:t>
      </w:r>
      <w:r>
        <w:rPr>
          <w:rFonts w:ascii="Arial" w:hAnsi="Arial" w:cs="Arial"/>
          <w:spacing w:val="-17"/>
          <w:sz w:val="20"/>
          <w:szCs w:val="20"/>
        </w:rPr>
        <w:t xml:space="preserve"> </w:t>
      </w:r>
      <w:r>
        <w:rPr>
          <w:rFonts w:ascii="Arial" w:hAnsi="Arial" w:cs="Arial"/>
          <w:sz w:val="20"/>
          <w:szCs w:val="20"/>
        </w:rPr>
        <w:t>the</w:t>
      </w:r>
      <w:r>
        <w:rPr>
          <w:rFonts w:ascii="Arial" w:hAnsi="Arial" w:cs="Arial"/>
          <w:spacing w:val="29"/>
          <w:sz w:val="20"/>
          <w:szCs w:val="20"/>
        </w:rPr>
        <w:t xml:space="preserve"> </w:t>
      </w:r>
      <w:r>
        <w:rPr>
          <w:rFonts w:ascii="Arial" w:hAnsi="Arial" w:cs="Arial"/>
          <w:sz w:val="20"/>
          <w:szCs w:val="20"/>
        </w:rPr>
        <w:t>damage.</w:t>
      </w:r>
      <w:r>
        <w:rPr>
          <w:rFonts w:ascii="Arial" w:hAnsi="Arial" w:cs="Arial"/>
          <w:spacing w:val="32"/>
          <w:sz w:val="20"/>
          <w:szCs w:val="20"/>
        </w:rPr>
        <w:t xml:space="preserve"> </w:t>
      </w:r>
      <w:commentRangeStart w:id="10"/>
      <w:r>
        <w:rPr>
          <w:rFonts w:ascii="Arial" w:hAnsi="Arial" w:cs="Arial"/>
          <w:sz w:val="20"/>
          <w:szCs w:val="20"/>
        </w:rPr>
        <w:t>One</w:t>
      </w:r>
      <w:r>
        <w:rPr>
          <w:rFonts w:ascii="Arial" w:hAnsi="Arial" w:cs="Arial"/>
          <w:spacing w:val="5"/>
          <w:sz w:val="20"/>
          <w:szCs w:val="20"/>
        </w:rPr>
        <w:t xml:space="preserve"> </w:t>
      </w:r>
      <w:r>
        <w:rPr>
          <w:rFonts w:ascii="Arial" w:hAnsi="Arial" w:cs="Arial"/>
          <w:sz w:val="20"/>
          <w:szCs w:val="20"/>
        </w:rPr>
        <w:t>design principle</w:t>
      </w:r>
      <w:r>
        <w:rPr>
          <w:rFonts w:ascii="Arial" w:hAnsi="Arial" w:cs="Arial"/>
          <w:spacing w:val="28"/>
          <w:sz w:val="20"/>
          <w:szCs w:val="20"/>
        </w:rPr>
        <w:t xml:space="preserve"> </w:t>
      </w:r>
      <w:r>
        <w:rPr>
          <w:rFonts w:ascii="Arial" w:hAnsi="Arial" w:cs="Arial"/>
          <w:sz w:val="20"/>
          <w:szCs w:val="20"/>
        </w:rPr>
        <w:t>for</w:t>
      </w:r>
      <w:r>
        <w:rPr>
          <w:rFonts w:ascii="Arial" w:hAnsi="Arial" w:cs="Arial"/>
          <w:spacing w:val="25"/>
          <w:sz w:val="20"/>
          <w:szCs w:val="20"/>
        </w:rPr>
        <w:t xml:space="preserve"> </w:t>
      </w:r>
      <w:r>
        <w:rPr>
          <w:rFonts w:ascii="Arial" w:hAnsi="Arial" w:cs="Arial"/>
          <w:sz w:val="20"/>
          <w:szCs w:val="20"/>
        </w:rPr>
        <w:t>pri</w:t>
      </w:r>
      <w:r>
        <w:rPr>
          <w:rFonts w:ascii="Arial" w:hAnsi="Arial" w:cs="Arial"/>
          <w:spacing w:val="-11"/>
          <w:sz w:val="20"/>
          <w:szCs w:val="20"/>
        </w:rPr>
        <w:t>v</w:t>
      </w:r>
      <w:r>
        <w:rPr>
          <w:rFonts w:ascii="Arial" w:hAnsi="Arial" w:cs="Arial"/>
          <w:sz w:val="20"/>
          <w:szCs w:val="20"/>
        </w:rPr>
        <w:t>acy</w:t>
      </w:r>
      <w:r>
        <w:rPr>
          <w:rFonts w:ascii="Arial" w:hAnsi="Arial" w:cs="Arial"/>
          <w:spacing w:val="25"/>
          <w:sz w:val="20"/>
          <w:szCs w:val="20"/>
        </w:rPr>
        <w:t xml:space="preserve"> </w:t>
      </w:r>
      <w:r>
        <w:rPr>
          <w:rFonts w:ascii="Arial" w:hAnsi="Arial" w:cs="Arial"/>
          <w:sz w:val="20"/>
          <w:szCs w:val="20"/>
        </w:rPr>
        <w:t>is</w:t>
      </w:r>
      <w:r>
        <w:rPr>
          <w:rFonts w:ascii="Arial" w:hAnsi="Arial" w:cs="Arial"/>
          <w:spacing w:val="8"/>
          <w:sz w:val="20"/>
          <w:szCs w:val="20"/>
        </w:rPr>
        <w:t xml:space="preserve"> </w:t>
      </w:r>
      <w:r>
        <w:rPr>
          <w:rFonts w:ascii="Arial" w:hAnsi="Arial" w:cs="Arial"/>
          <w:sz w:val="20"/>
          <w:szCs w:val="20"/>
        </w:rPr>
        <w:t>data</w:t>
      </w:r>
      <w:r>
        <w:rPr>
          <w:rFonts w:ascii="Arial" w:hAnsi="Arial" w:cs="Arial"/>
          <w:spacing w:val="16"/>
          <w:sz w:val="20"/>
          <w:szCs w:val="20"/>
        </w:rPr>
        <w:t xml:space="preserve"> </w:t>
      </w:r>
      <w:r>
        <w:rPr>
          <w:rFonts w:ascii="Arial" w:hAnsi="Arial" w:cs="Arial"/>
          <w:sz w:val="20"/>
          <w:szCs w:val="20"/>
        </w:rPr>
        <w:t>minimization</w:t>
      </w:r>
      <w:commentRangeEnd w:id="10"/>
      <w:r w:rsidR="006A2C3E">
        <w:rPr>
          <w:rStyle w:val="CommentReference"/>
        </w:rPr>
        <w:commentReference w:id="10"/>
      </w:r>
      <w:r>
        <w:rPr>
          <w:rFonts w:ascii="Arial" w:hAnsi="Arial" w:cs="Arial"/>
          <w:sz w:val="20"/>
          <w:szCs w:val="20"/>
        </w:rPr>
        <w:t>,</w:t>
      </w:r>
      <w:r>
        <w:rPr>
          <w:rFonts w:ascii="Arial" w:hAnsi="Arial" w:cs="Arial"/>
          <w:spacing w:val="41"/>
          <w:sz w:val="20"/>
          <w:szCs w:val="20"/>
        </w:rPr>
        <w:t xml:space="preserve"> </w:t>
      </w:r>
      <w:r>
        <w:rPr>
          <w:rFonts w:ascii="Arial" w:hAnsi="Arial" w:cs="Arial"/>
          <w:sz w:val="20"/>
          <w:szCs w:val="20"/>
        </w:rPr>
        <w:t>this</w:t>
      </w:r>
      <w:r>
        <w:rPr>
          <w:rFonts w:ascii="Arial" w:hAnsi="Arial" w:cs="Arial"/>
          <w:spacing w:val="29"/>
          <w:sz w:val="20"/>
          <w:szCs w:val="20"/>
        </w:rPr>
        <w:t xml:space="preserve"> </w:t>
      </w:r>
      <w:r>
        <w:rPr>
          <w:rFonts w:ascii="Arial" w:hAnsi="Arial" w:cs="Arial"/>
          <w:sz w:val="20"/>
          <w:szCs w:val="20"/>
        </w:rPr>
        <w:t>strategy</w:t>
      </w:r>
      <w:r>
        <w:rPr>
          <w:rFonts w:ascii="Arial" w:hAnsi="Arial" w:cs="Arial"/>
          <w:spacing w:val="7"/>
          <w:sz w:val="20"/>
          <w:szCs w:val="20"/>
        </w:rPr>
        <w:t xml:space="preserve"> </w:t>
      </w:r>
      <w:r>
        <w:rPr>
          <w:rFonts w:ascii="Arial" w:hAnsi="Arial" w:cs="Arial"/>
          <w:sz w:val="20"/>
          <w:szCs w:val="20"/>
        </w:rPr>
        <w:t>will</w:t>
      </w:r>
      <w:r>
        <w:rPr>
          <w:rFonts w:ascii="Arial" w:hAnsi="Arial" w:cs="Arial"/>
          <w:spacing w:val="51"/>
          <w:sz w:val="20"/>
          <w:szCs w:val="20"/>
        </w:rPr>
        <w:t xml:space="preserve"> </w:t>
      </w:r>
      <w:r>
        <w:rPr>
          <w:rFonts w:ascii="Arial" w:hAnsi="Arial" w:cs="Arial"/>
          <w:sz w:val="20"/>
          <w:szCs w:val="20"/>
        </w:rPr>
        <w:t>help</w:t>
      </w:r>
      <w:r>
        <w:rPr>
          <w:rFonts w:ascii="Arial" w:hAnsi="Arial" w:cs="Arial"/>
          <w:spacing w:val="5"/>
          <w:sz w:val="20"/>
          <w:szCs w:val="20"/>
        </w:rPr>
        <w:t xml:space="preserve"> </w:t>
      </w:r>
      <w:smartTag w:uri="urn:schemas-microsoft-com:office:smarttags" w:element="place">
        <w:smartTag w:uri="urn:schemas-microsoft-com:office:smarttags" w:element="City">
          <w:r>
            <w:rPr>
              <w:rFonts w:ascii="Arial" w:hAnsi="Arial" w:cs="Arial"/>
              <w:sz w:val="20"/>
              <w:szCs w:val="20"/>
            </w:rPr>
            <w:t>Alice</w:t>
          </w:r>
        </w:smartTag>
      </w:smartTag>
      <w:r>
        <w:rPr>
          <w:rFonts w:ascii="Arial" w:hAnsi="Arial" w:cs="Arial"/>
          <w:spacing w:val="20"/>
          <w:sz w:val="20"/>
          <w:szCs w:val="20"/>
        </w:rPr>
        <w:t xml:space="preserve"> </w:t>
      </w:r>
      <w:r>
        <w:rPr>
          <w:rFonts w:ascii="Arial" w:hAnsi="Arial" w:cs="Arial"/>
          <w:sz w:val="20"/>
          <w:szCs w:val="20"/>
        </w:rPr>
        <w:t>reduce the</w:t>
      </w:r>
      <w:r>
        <w:rPr>
          <w:rFonts w:ascii="Arial" w:hAnsi="Arial" w:cs="Arial"/>
          <w:spacing w:val="8"/>
          <w:sz w:val="20"/>
          <w:szCs w:val="20"/>
        </w:rPr>
        <w:t xml:space="preserve"> </w:t>
      </w:r>
      <w:r>
        <w:rPr>
          <w:rFonts w:ascii="Arial" w:hAnsi="Arial" w:cs="Arial"/>
          <w:sz w:val="20"/>
          <w:szCs w:val="20"/>
        </w:rPr>
        <w:t>information</w:t>
      </w:r>
      <w:r>
        <w:rPr>
          <w:rFonts w:ascii="Arial" w:hAnsi="Arial" w:cs="Arial"/>
          <w:spacing w:val="32"/>
          <w:sz w:val="20"/>
          <w:szCs w:val="20"/>
        </w:rPr>
        <w:t xml:space="preserve"> </w:t>
      </w:r>
      <w:r>
        <w:rPr>
          <w:rFonts w:ascii="Arial" w:hAnsi="Arial" w:cs="Arial"/>
          <w:sz w:val="20"/>
          <w:szCs w:val="20"/>
        </w:rPr>
        <w:t>that</w:t>
      </w:r>
      <w:r>
        <w:rPr>
          <w:rFonts w:ascii="Arial" w:hAnsi="Arial" w:cs="Arial"/>
          <w:spacing w:val="41"/>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double</w:t>
      </w:r>
      <w:r>
        <w:rPr>
          <w:rFonts w:ascii="Arial" w:hAnsi="Arial" w:cs="Arial"/>
          <w:spacing w:val="-19"/>
          <w:sz w:val="20"/>
          <w:szCs w:val="20"/>
        </w:rPr>
        <w:t xml:space="preserve"> </w:t>
      </w:r>
      <w:r>
        <w:rPr>
          <w:rFonts w:ascii="Arial" w:hAnsi="Arial" w:cs="Arial"/>
          <w:sz w:val="20"/>
          <w:szCs w:val="20"/>
        </w:rPr>
        <w:t>age</w:t>
      </w:r>
      <w:r>
        <w:rPr>
          <w:rFonts w:ascii="Arial" w:hAnsi="Arial" w:cs="Arial"/>
          <w:spacing w:val="-5"/>
          <w:sz w:val="20"/>
          <w:szCs w:val="20"/>
        </w:rPr>
        <w:t>n</w:t>
      </w:r>
      <w:r>
        <w:rPr>
          <w:rFonts w:ascii="Arial" w:hAnsi="Arial" w:cs="Arial"/>
          <w:sz w:val="20"/>
          <w:szCs w:val="20"/>
        </w:rPr>
        <w:t>t,</w:t>
      </w:r>
      <w:r>
        <w:rPr>
          <w:rFonts w:ascii="Arial" w:hAnsi="Arial" w:cs="Arial"/>
          <w:spacing w:val="-17"/>
          <w:sz w:val="20"/>
          <w:szCs w:val="20"/>
        </w:rPr>
        <w:t xml:space="preserve"> </w:t>
      </w:r>
      <w:r>
        <w:rPr>
          <w:rFonts w:ascii="Arial" w:hAnsi="Arial" w:cs="Arial"/>
          <w:sz w:val="20"/>
          <w:szCs w:val="20"/>
        </w:rPr>
        <w:t>and</w:t>
      </w:r>
      <w:r>
        <w:rPr>
          <w:rFonts w:ascii="Arial" w:hAnsi="Arial" w:cs="Arial"/>
          <w:spacing w:val="-2"/>
          <w:sz w:val="20"/>
          <w:szCs w:val="20"/>
        </w:rPr>
        <w:t xml:space="preserve"> </w:t>
      </w:r>
      <w:r>
        <w:rPr>
          <w:rFonts w:ascii="Arial" w:hAnsi="Arial" w:cs="Arial"/>
          <w:w w:val="89"/>
          <w:sz w:val="20"/>
          <w:szCs w:val="20"/>
        </w:rPr>
        <w:t>a</w:t>
      </w:r>
      <w:r>
        <w:rPr>
          <w:rFonts w:ascii="Arial" w:hAnsi="Arial" w:cs="Arial"/>
          <w:spacing w:val="-4"/>
          <w:w w:val="89"/>
          <w:sz w:val="20"/>
          <w:szCs w:val="20"/>
        </w:rPr>
        <w:t>ny</w:t>
      </w:r>
      <w:r>
        <w:rPr>
          <w:rFonts w:ascii="Arial" w:hAnsi="Arial" w:cs="Arial"/>
          <w:w w:val="89"/>
          <w:sz w:val="20"/>
          <w:szCs w:val="20"/>
        </w:rPr>
        <w:t>one</w:t>
      </w:r>
      <w:r>
        <w:rPr>
          <w:rFonts w:ascii="Arial" w:hAnsi="Arial" w:cs="Arial"/>
          <w:spacing w:val="43"/>
          <w:w w:val="89"/>
          <w:sz w:val="20"/>
          <w:szCs w:val="20"/>
        </w:rPr>
        <w:t xml:space="preserve"> </w:t>
      </w:r>
      <w:r>
        <w:rPr>
          <w:rFonts w:ascii="Arial" w:hAnsi="Arial" w:cs="Arial"/>
          <w:w w:val="89"/>
          <w:sz w:val="20"/>
          <w:szCs w:val="20"/>
        </w:rPr>
        <w:t>else,</w:t>
      </w:r>
      <w:r>
        <w:rPr>
          <w:rFonts w:ascii="Arial" w:hAnsi="Arial" w:cs="Arial"/>
          <w:spacing w:val="4"/>
          <w:w w:val="89"/>
          <w:sz w:val="20"/>
          <w:szCs w:val="20"/>
        </w:rPr>
        <w:t xml:space="preserve"> </w:t>
      </w:r>
      <w:r>
        <w:rPr>
          <w:rFonts w:ascii="Arial" w:hAnsi="Arial" w:cs="Arial"/>
          <w:sz w:val="20"/>
          <w:szCs w:val="20"/>
        </w:rPr>
        <w:t>can</w:t>
      </w:r>
      <w:r>
        <w:rPr>
          <w:rFonts w:ascii="Arial" w:hAnsi="Arial" w:cs="Arial"/>
          <w:spacing w:val="-15"/>
          <w:sz w:val="20"/>
          <w:szCs w:val="20"/>
        </w:rPr>
        <w:t xml:space="preserve"> </w:t>
      </w:r>
      <w:r>
        <w:rPr>
          <w:rFonts w:ascii="Arial" w:hAnsi="Arial" w:cs="Arial"/>
          <w:sz w:val="20"/>
          <w:szCs w:val="20"/>
        </w:rPr>
        <w:t>learn.</w:t>
      </w:r>
    </w:p>
    <w:p w14:paraId="3EAE78FD"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The</w:t>
      </w:r>
      <w:r>
        <w:rPr>
          <w:rFonts w:ascii="Arial" w:hAnsi="Arial" w:cs="Arial"/>
          <w:spacing w:val="21"/>
          <w:sz w:val="20"/>
          <w:szCs w:val="20"/>
        </w:rPr>
        <w:t xml:space="preserve"> </w:t>
      </w:r>
      <w:r>
        <w:rPr>
          <w:rFonts w:ascii="Arial" w:hAnsi="Arial" w:cs="Arial"/>
          <w:sz w:val="20"/>
          <w:szCs w:val="20"/>
        </w:rPr>
        <w:t>Sybil</w:t>
      </w:r>
      <w:r>
        <w:rPr>
          <w:rFonts w:ascii="Arial" w:hAnsi="Arial" w:cs="Arial"/>
          <w:spacing w:val="25"/>
          <w:sz w:val="20"/>
          <w:szCs w:val="20"/>
        </w:rPr>
        <w:t xml:space="preserve"> </w:t>
      </w:r>
      <w:r>
        <w:rPr>
          <w:rFonts w:ascii="Arial" w:hAnsi="Arial" w:cs="Arial"/>
          <w:sz w:val="20"/>
          <w:szCs w:val="20"/>
        </w:rPr>
        <w:t>atta</w:t>
      </w:r>
      <w:r>
        <w:rPr>
          <w:rFonts w:ascii="Arial" w:hAnsi="Arial" w:cs="Arial"/>
          <w:spacing w:val="-5"/>
          <w:sz w:val="20"/>
          <w:szCs w:val="20"/>
        </w:rPr>
        <w:t>c</w:t>
      </w:r>
      <w:r>
        <w:rPr>
          <w:rFonts w:ascii="Arial" w:hAnsi="Arial" w:cs="Arial"/>
          <w:sz w:val="20"/>
          <w:szCs w:val="20"/>
        </w:rPr>
        <w:t>k</w:t>
      </w:r>
      <w:r>
        <w:rPr>
          <w:rFonts w:ascii="Arial" w:hAnsi="Arial" w:cs="Arial"/>
          <w:spacing w:val="33"/>
          <w:sz w:val="20"/>
          <w:szCs w:val="20"/>
        </w:rPr>
        <w:t xml:space="preserve"> </w:t>
      </w:r>
      <w:r>
        <w:rPr>
          <w:rFonts w:ascii="Arial" w:hAnsi="Arial" w:cs="Arial"/>
          <w:sz w:val="20"/>
          <w:szCs w:val="20"/>
        </w:rPr>
        <w:t>is</w:t>
      </w:r>
      <w:r>
        <w:rPr>
          <w:rFonts w:ascii="Arial" w:hAnsi="Arial" w:cs="Arial"/>
          <w:spacing w:val="12"/>
          <w:sz w:val="20"/>
          <w:szCs w:val="20"/>
        </w:rPr>
        <w:t xml:space="preserve"> </w:t>
      </w:r>
      <w:r>
        <w:rPr>
          <w:rFonts w:ascii="Arial" w:hAnsi="Arial" w:cs="Arial"/>
          <w:w w:val="94"/>
          <w:sz w:val="20"/>
          <w:szCs w:val="20"/>
        </w:rPr>
        <w:t>somewhat</w:t>
      </w:r>
      <w:r>
        <w:rPr>
          <w:rFonts w:ascii="Arial" w:hAnsi="Arial" w:cs="Arial"/>
          <w:spacing w:val="28"/>
          <w:w w:val="94"/>
          <w:sz w:val="20"/>
          <w:szCs w:val="20"/>
        </w:rPr>
        <w:t xml:space="preserve"> </w:t>
      </w:r>
      <w:r>
        <w:rPr>
          <w:rFonts w:ascii="Arial" w:hAnsi="Arial" w:cs="Arial"/>
          <w:sz w:val="20"/>
          <w:szCs w:val="20"/>
        </w:rPr>
        <w:t>related</w:t>
      </w:r>
      <w:r>
        <w:rPr>
          <w:rFonts w:ascii="Arial" w:hAnsi="Arial" w:cs="Arial"/>
          <w:spacing w:val="7"/>
          <w:sz w:val="20"/>
          <w:szCs w:val="20"/>
        </w:rPr>
        <w:t xml:space="preserve"> </w:t>
      </w:r>
      <w:r>
        <w:rPr>
          <w:rFonts w:ascii="Arial" w:hAnsi="Arial" w:cs="Arial"/>
          <w:sz w:val="20"/>
          <w:szCs w:val="20"/>
        </w:rPr>
        <w:t>to</w:t>
      </w:r>
      <w:r>
        <w:rPr>
          <w:rFonts w:ascii="Arial" w:hAnsi="Arial" w:cs="Arial"/>
          <w:spacing w:val="32"/>
          <w:sz w:val="20"/>
          <w:szCs w:val="20"/>
        </w:rPr>
        <w:t xml:space="preserve"> </w:t>
      </w:r>
      <w:r>
        <w:rPr>
          <w:rFonts w:ascii="Arial" w:hAnsi="Arial" w:cs="Arial"/>
          <w:sz w:val="20"/>
          <w:szCs w:val="20"/>
        </w:rPr>
        <w:t>the</w:t>
      </w:r>
      <w:r>
        <w:rPr>
          <w:rFonts w:ascii="Arial" w:hAnsi="Arial" w:cs="Arial"/>
          <w:spacing w:val="21"/>
          <w:sz w:val="20"/>
          <w:szCs w:val="20"/>
        </w:rPr>
        <w:t xml:space="preserve"> </w:t>
      </w:r>
      <w:r>
        <w:rPr>
          <w:rFonts w:ascii="Arial" w:hAnsi="Arial" w:cs="Arial"/>
          <w:w w:val="99"/>
          <w:sz w:val="20"/>
          <w:szCs w:val="20"/>
        </w:rPr>
        <w:t>doub</w:t>
      </w:r>
      <w:r>
        <w:rPr>
          <w:rFonts w:ascii="Arial" w:hAnsi="Arial" w:cs="Arial"/>
          <w:spacing w:val="1"/>
          <w:w w:val="99"/>
          <w:sz w:val="20"/>
          <w:szCs w:val="20"/>
        </w:rPr>
        <w:t>l</w:t>
      </w:r>
      <w:r>
        <w:rPr>
          <w:rFonts w:ascii="Arial" w:hAnsi="Arial" w:cs="Arial"/>
          <w:w w:val="79"/>
          <w:sz w:val="20"/>
          <w:szCs w:val="20"/>
        </w:rPr>
        <w:t>e</w:t>
      </w:r>
      <w:r>
        <w:rPr>
          <w:rFonts w:ascii="Arial" w:hAnsi="Arial" w:cs="Arial"/>
          <w:spacing w:val="24"/>
          <w:sz w:val="20"/>
          <w:szCs w:val="20"/>
        </w:rPr>
        <w:t xml:space="preserve"> </w:t>
      </w:r>
      <w:r>
        <w:rPr>
          <w:rFonts w:ascii="Arial" w:hAnsi="Arial" w:cs="Arial"/>
          <w:w w:val="89"/>
          <w:sz w:val="20"/>
          <w:szCs w:val="20"/>
        </w:rPr>
        <w:t>age</w:t>
      </w:r>
      <w:r>
        <w:rPr>
          <w:rFonts w:ascii="Arial" w:hAnsi="Arial" w:cs="Arial"/>
          <w:spacing w:val="-5"/>
          <w:w w:val="89"/>
          <w:sz w:val="20"/>
          <w:szCs w:val="20"/>
        </w:rPr>
        <w:t>n</w:t>
      </w:r>
      <w:r>
        <w:rPr>
          <w:rFonts w:ascii="Arial" w:hAnsi="Arial" w:cs="Arial"/>
          <w:w w:val="139"/>
          <w:sz w:val="20"/>
          <w:szCs w:val="20"/>
        </w:rPr>
        <w:t>t</w:t>
      </w:r>
      <w:r>
        <w:rPr>
          <w:rFonts w:ascii="Arial" w:hAnsi="Arial" w:cs="Arial"/>
          <w:spacing w:val="24"/>
          <w:sz w:val="20"/>
          <w:szCs w:val="20"/>
        </w:rPr>
        <w:t xml:space="preserve"> </w:t>
      </w:r>
      <w:r>
        <w:rPr>
          <w:rFonts w:ascii="Arial" w:hAnsi="Arial" w:cs="Arial"/>
          <w:sz w:val="20"/>
          <w:szCs w:val="20"/>
        </w:rPr>
        <w:t>problem,</w:t>
      </w:r>
      <w:r>
        <w:rPr>
          <w:rFonts w:ascii="Arial" w:hAnsi="Arial" w:cs="Arial"/>
          <w:spacing w:val="13"/>
          <w:sz w:val="20"/>
          <w:szCs w:val="20"/>
        </w:rPr>
        <w:t xml:space="preserve"> </w:t>
      </w:r>
      <w:r>
        <w:rPr>
          <w:rFonts w:ascii="Arial" w:hAnsi="Arial" w:cs="Arial"/>
          <w:sz w:val="20"/>
          <w:szCs w:val="20"/>
        </w:rPr>
        <w:t>but</w:t>
      </w:r>
      <w:r>
        <w:rPr>
          <w:rFonts w:ascii="Arial" w:hAnsi="Arial" w:cs="Arial"/>
          <w:spacing w:val="43"/>
          <w:sz w:val="20"/>
          <w:szCs w:val="20"/>
        </w:rPr>
        <w:t xml:space="preserve"> </w:t>
      </w:r>
      <w:r>
        <w:rPr>
          <w:rFonts w:ascii="Arial" w:hAnsi="Arial" w:cs="Arial"/>
          <w:sz w:val="20"/>
          <w:szCs w:val="20"/>
        </w:rPr>
        <w:t>is only</w:t>
      </w:r>
      <w:r>
        <w:rPr>
          <w:rFonts w:ascii="Arial" w:hAnsi="Arial" w:cs="Arial"/>
          <w:spacing w:val="-1"/>
          <w:sz w:val="20"/>
          <w:szCs w:val="20"/>
        </w:rPr>
        <w:t xml:space="preserve"> </w:t>
      </w:r>
      <w:r>
        <w:rPr>
          <w:rFonts w:ascii="Arial" w:hAnsi="Arial" w:cs="Arial"/>
          <w:sz w:val="20"/>
          <w:szCs w:val="20"/>
        </w:rPr>
        <w:t>a</w:t>
      </w:r>
      <w:r>
        <w:rPr>
          <w:rFonts w:ascii="Arial" w:hAnsi="Arial" w:cs="Arial"/>
          <w:spacing w:val="-14"/>
          <w:sz w:val="20"/>
          <w:szCs w:val="20"/>
        </w:rPr>
        <w:t xml:space="preserve"> </w:t>
      </w:r>
      <w:r>
        <w:rPr>
          <w:rFonts w:ascii="Arial" w:hAnsi="Arial" w:cs="Arial"/>
          <w:sz w:val="20"/>
          <w:szCs w:val="20"/>
        </w:rPr>
        <w:t>problem</w:t>
      </w:r>
      <w:r>
        <w:rPr>
          <w:rFonts w:ascii="Arial" w:hAnsi="Arial" w:cs="Arial"/>
          <w:spacing w:val="-15"/>
          <w:sz w:val="20"/>
          <w:szCs w:val="20"/>
        </w:rPr>
        <w:t xml:space="preserve"> </w:t>
      </w:r>
      <w:r>
        <w:rPr>
          <w:rFonts w:ascii="Arial" w:hAnsi="Arial" w:cs="Arial"/>
          <w:sz w:val="20"/>
          <w:szCs w:val="20"/>
        </w:rPr>
        <w:t>in</w:t>
      </w:r>
      <w:r>
        <w:rPr>
          <w:rFonts w:ascii="Arial" w:hAnsi="Arial" w:cs="Arial"/>
          <w:spacing w:val="7"/>
          <w:sz w:val="20"/>
          <w:szCs w:val="20"/>
        </w:rPr>
        <w:t xml:space="preserve"> </w:t>
      </w:r>
      <w:r>
        <w:rPr>
          <w:rFonts w:ascii="Arial" w:hAnsi="Arial" w:cs="Arial"/>
          <w:w w:val="94"/>
          <w:sz w:val="20"/>
          <w:szCs w:val="20"/>
        </w:rPr>
        <w:t>electronic</w:t>
      </w:r>
      <w:r>
        <w:rPr>
          <w:rFonts w:ascii="Arial" w:hAnsi="Arial" w:cs="Arial"/>
          <w:spacing w:val="19"/>
          <w:w w:val="94"/>
          <w:sz w:val="20"/>
          <w:szCs w:val="20"/>
        </w:rPr>
        <w:t xml:space="preserve"> </w:t>
      </w:r>
      <w:r>
        <w:rPr>
          <w:rFonts w:ascii="Arial" w:hAnsi="Arial" w:cs="Arial"/>
          <w:w w:val="94"/>
          <w:sz w:val="20"/>
          <w:szCs w:val="20"/>
        </w:rPr>
        <w:t>systems.</w:t>
      </w:r>
      <w:r>
        <w:rPr>
          <w:rFonts w:ascii="Arial" w:hAnsi="Arial" w:cs="Arial"/>
          <w:spacing w:val="17"/>
          <w:w w:val="94"/>
          <w:sz w:val="20"/>
          <w:szCs w:val="20"/>
        </w:rPr>
        <w:t xml:space="preserve"> </w:t>
      </w:r>
      <w:r>
        <w:rPr>
          <w:rFonts w:ascii="Arial" w:hAnsi="Arial" w:cs="Arial"/>
          <w:sz w:val="20"/>
          <w:szCs w:val="20"/>
        </w:rPr>
        <w:t>The</w:t>
      </w:r>
      <w:r>
        <w:rPr>
          <w:rFonts w:ascii="Arial" w:hAnsi="Arial" w:cs="Arial"/>
          <w:spacing w:val="-5"/>
          <w:sz w:val="20"/>
          <w:szCs w:val="20"/>
        </w:rPr>
        <w:t xml:space="preserve"> </w:t>
      </w:r>
      <w:r>
        <w:rPr>
          <w:rFonts w:ascii="Arial" w:hAnsi="Arial" w:cs="Arial"/>
          <w:sz w:val="20"/>
          <w:szCs w:val="20"/>
        </w:rPr>
        <w:t>problem</w:t>
      </w:r>
      <w:r>
        <w:rPr>
          <w:rFonts w:ascii="Arial" w:hAnsi="Arial" w:cs="Arial"/>
          <w:spacing w:val="-15"/>
          <w:sz w:val="20"/>
          <w:szCs w:val="20"/>
        </w:rPr>
        <w:t xml:space="preserve"> </w:t>
      </w:r>
      <w:r>
        <w:rPr>
          <w:rFonts w:ascii="Arial" w:hAnsi="Arial" w:cs="Arial"/>
          <w:spacing w:val="6"/>
          <w:w w:val="92"/>
          <w:sz w:val="20"/>
          <w:szCs w:val="20"/>
        </w:rPr>
        <w:t>o</w:t>
      </w:r>
      <w:r>
        <w:rPr>
          <w:rFonts w:ascii="Arial" w:hAnsi="Arial" w:cs="Arial"/>
          <w:w w:val="92"/>
          <w:sz w:val="20"/>
          <w:szCs w:val="20"/>
        </w:rPr>
        <w:t>ccurs when</w:t>
      </w:r>
      <w:r>
        <w:rPr>
          <w:rFonts w:ascii="Arial" w:hAnsi="Arial" w:cs="Arial"/>
          <w:spacing w:val="12"/>
          <w:w w:val="92"/>
          <w:sz w:val="20"/>
          <w:szCs w:val="20"/>
        </w:rPr>
        <w:t xml:space="preserve"> </w:t>
      </w:r>
      <w:r>
        <w:rPr>
          <w:rFonts w:ascii="Arial" w:hAnsi="Arial" w:cs="Arial"/>
          <w:sz w:val="20"/>
          <w:szCs w:val="20"/>
        </w:rPr>
        <w:t>there</w:t>
      </w:r>
      <w:r>
        <w:rPr>
          <w:rFonts w:ascii="Arial" w:hAnsi="Arial" w:cs="Arial"/>
          <w:spacing w:val="-16"/>
          <w:sz w:val="20"/>
          <w:szCs w:val="20"/>
        </w:rPr>
        <w:t xml:space="preserve"> </w:t>
      </w:r>
      <w:r>
        <w:rPr>
          <w:rFonts w:ascii="Arial" w:hAnsi="Arial" w:cs="Arial"/>
          <w:sz w:val="20"/>
          <w:szCs w:val="20"/>
        </w:rPr>
        <w:t>is</w:t>
      </w:r>
      <w:r>
        <w:rPr>
          <w:rFonts w:ascii="Arial" w:hAnsi="Arial" w:cs="Arial"/>
          <w:spacing w:val="-14"/>
          <w:sz w:val="20"/>
          <w:szCs w:val="20"/>
        </w:rPr>
        <w:t xml:space="preserve"> </w:t>
      </w:r>
      <w:r>
        <w:rPr>
          <w:rFonts w:ascii="Arial" w:hAnsi="Arial" w:cs="Arial"/>
          <w:w w:val="101"/>
          <w:sz w:val="20"/>
          <w:szCs w:val="20"/>
        </w:rPr>
        <w:t xml:space="preserve">nothing </w:t>
      </w:r>
      <w:r>
        <w:rPr>
          <w:rFonts w:ascii="Arial" w:hAnsi="Arial" w:cs="Arial"/>
          <w:sz w:val="20"/>
          <w:szCs w:val="20"/>
        </w:rPr>
        <w:t>that</w:t>
      </w:r>
      <w:r>
        <w:rPr>
          <w:rFonts w:ascii="Arial" w:hAnsi="Arial" w:cs="Arial"/>
          <w:spacing w:val="31"/>
          <w:sz w:val="20"/>
          <w:szCs w:val="20"/>
        </w:rPr>
        <w:t xml:space="preserve"> </w:t>
      </w:r>
      <w:r>
        <w:rPr>
          <w:rFonts w:ascii="Arial" w:hAnsi="Arial" w:cs="Arial"/>
          <w:sz w:val="20"/>
          <w:szCs w:val="20"/>
        </w:rPr>
        <w:t>limits</w:t>
      </w:r>
      <w:r>
        <w:rPr>
          <w:rFonts w:ascii="Arial" w:hAnsi="Arial" w:cs="Arial"/>
          <w:spacing w:val="33"/>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sz w:val="20"/>
          <w:szCs w:val="20"/>
        </w:rPr>
        <w:t>creation</w:t>
      </w:r>
      <w:r>
        <w:rPr>
          <w:rFonts w:ascii="Arial" w:hAnsi="Arial" w:cs="Arial"/>
          <w:spacing w:val="-19"/>
          <w:sz w:val="20"/>
          <w:szCs w:val="20"/>
        </w:rPr>
        <w:t xml:space="preserve"> </w:t>
      </w:r>
      <w:r>
        <w:rPr>
          <w:rFonts w:ascii="Arial" w:hAnsi="Arial" w:cs="Arial"/>
          <w:sz w:val="20"/>
          <w:szCs w:val="20"/>
        </w:rPr>
        <w:t>of</w:t>
      </w:r>
      <w:r>
        <w:rPr>
          <w:rFonts w:ascii="Arial" w:hAnsi="Arial" w:cs="Arial"/>
          <w:spacing w:val="-6"/>
          <w:sz w:val="20"/>
          <w:szCs w:val="20"/>
        </w:rPr>
        <w:t xml:space="preserve"> </w:t>
      </w:r>
      <w:r>
        <w:rPr>
          <w:rFonts w:ascii="Arial" w:hAnsi="Arial" w:cs="Arial"/>
          <w:w w:val="93"/>
          <w:sz w:val="20"/>
          <w:szCs w:val="20"/>
        </w:rPr>
        <w:t>new</w:t>
      </w:r>
      <w:r>
        <w:rPr>
          <w:rFonts w:ascii="Arial" w:hAnsi="Arial" w:cs="Arial"/>
          <w:spacing w:val="5"/>
          <w:w w:val="93"/>
          <w:sz w:val="20"/>
          <w:szCs w:val="20"/>
        </w:rPr>
        <w:t xml:space="preserve"> </w:t>
      </w:r>
      <w:r>
        <w:rPr>
          <w:rFonts w:ascii="Arial" w:hAnsi="Arial" w:cs="Arial"/>
          <w:sz w:val="20"/>
          <w:szCs w:val="20"/>
        </w:rPr>
        <w:t>ide</w:t>
      </w:r>
      <w:r>
        <w:rPr>
          <w:rFonts w:ascii="Arial" w:hAnsi="Arial" w:cs="Arial"/>
          <w:spacing w:val="-5"/>
          <w:sz w:val="20"/>
          <w:szCs w:val="20"/>
        </w:rPr>
        <w:t>n</w:t>
      </w:r>
      <w:r>
        <w:rPr>
          <w:rFonts w:ascii="Arial" w:hAnsi="Arial" w:cs="Arial"/>
          <w:sz w:val="20"/>
          <w:szCs w:val="20"/>
        </w:rPr>
        <w:t>tities,</w:t>
      </w:r>
      <w:r>
        <w:rPr>
          <w:rFonts w:ascii="Arial" w:hAnsi="Arial" w:cs="Arial"/>
          <w:spacing w:val="7"/>
          <w:sz w:val="20"/>
          <w:szCs w:val="20"/>
        </w:rPr>
        <w:t xml:space="preserve"> </w:t>
      </w:r>
      <w:r>
        <w:rPr>
          <w:rFonts w:ascii="Arial" w:hAnsi="Arial" w:cs="Arial"/>
          <w:sz w:val="20"/>
          <w:szCs w:val="20"/>
        </w:rPr>
        <w:t>t</w:t>
      </w:r>
      <w:r>
        <w:rPr>
          <w:rFonts w:ascii="Arial" w:hAnsi="Arial" w:cs="Arial"/>
          <w:spacing w:val="-5"/>
          <w:sz w:val="20"/>
          <w:szCs w:val="20"/>
        </w:rPr>
        <w:t>h</w:t>
      </w:r>
      <w:r>
        <w:rPr>
          <w:rFonts w:ascii="Arial" w:hAnsi="Arial" w:cs="Arial"/>
          <w:sz w:val="20"/>
          <w:szCs w:val="20"/>
        </w:rPr>
        <w:t>us</w:t>
      </w:r>
      <w:r>
        <w:rPr>
          <w:rFonts w:ascii="Arial" w:hAnsi="Arial" w:cs="Arial"/>
          <w:spacing w:val="-2"/>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w w:val="93"/>
          <w:sz w:val="20"/>
          <w:szCs w:val="20"/>
        </w:rPr>
        <w:t>ad</w:t>
      </w:r>
      <w:r>
        <w:rPr>
          <w:rFonts w:ascii="Arial" w:hAnsi="Arial" w:cs="Arial"/>
          <w:spacing w:val="-5"/>
          <w:w w:val="93"/>
          <w:sz w:val="20"/>
          <w:szCs w:val="20"/>
        </w:rPr>
        <w:t>v</w:t>
      </w:r>
      <w:r>
        <w:rPr>
          <w:rFonts w:ascii="Arial" w:hAnsi="Arial" w:cs="Arial"/>
          <w:w w:val="93"/>
          <w:sz w:val="20"/>
          <w:szCs w:val="20"/>
        </w:rPr>
        <w:t>ersary</w:t>
      </w:r>
      <w:r>
        <w:rPr>
          <w:rFonts w:ascii="Arial" w:hAnsi="Arial" w:cs="Arial"/>
          <w:spacing w:val="23"/>
          <w:w w:val="93"/>
          <w:sz w:val="20"/>
          <w:szCs w:val="20"/>
        </w:rPr>
        <w:t xml:space="preserve"> </w:t>
      </w:r>
      <w:r>
        <w:rPr>
          <w:rFonts w:ascii="Arial" w:hAnsi="Arial" w:cs="Arial"/>
          <w:w w:val="93"/>
          <w:sz w:val="20"/>
          <w:szCs w:val="20"/>
        </w:rPr>
        <w:t>can</w:t>
      </w:r>
      <w:r>
        <w:rPr>
          <w:rFonts w:ascii="Arial" w:hAnsi="Arial" w:cs="Arial"/>
          <w:spacing w:val="2"/>
          <w:w w:val="93"/>
          <w:sz w:val="20"/>
          <w:szCs w:val="20"/>
        </w:rPr>
        <w:t xml:space="preserve"> </w:t>
      </w:r>
      <w:r>
        <w:rPr>
          <w:rFonts w:ascii="Arial" w:hAnsi="Arial" w:cs="Arial"/>
          <w:w w:val="93"/>
          <w:sz w:val="20"/>
          <w:szCs w:val="20"/>
        </w:rPr>
        <w:t>create</w:t>
      </w:r>
      <w:r>
        <w:rPr>
          <w:rFonts w:ascii="Arial" w:hAnsi="Arial" w:cs="Arial"/>
          <w:spacing w:val="4"/>
          <w:w w:val="93"/>
          <w:sz w:val="20"/>
          <w:szCs w:val="20"/>
        </w:rPr>
        <w:t xml:space="preserve"> </w:t>
      </w:r>
      <w:r>
        <w:rPr>
          <w:rFonts w:ascii="Arial" w:hAnsi="Arial" w:cs="Arial"/>
          <w:spacing w:val="-5"/>
          <w:w w:val="99"/>
          <w:sz w:val="20"/>
          <w:szCs w:val="20"/>
        </w:rPr>
        <w:t>m</w:t>
      </w:r>
      <w:r>
        <w:rPr>
          <w:rFonts w:ascii="Arial" w:hAnsi="Arial" w:cs="Arial"/>
          <w:w w:val="105"/>
          <w:sz w:val="20"/>
          <w:szCs w:val="20"/>
        </w:rPr>
        <w:t>ultiple</w:t>
      </w:r>
    </w:p>
    <w:p w14:paraId="46644A71" w14:textId="77777777" w:rsidR="009E6749" w:rsidRDefault="009E6749">
      <w:pPr>
        <w:spacing w:before="7" w:after="0" w:line="120" w:lineRule="exact"/>
        <w:rPr>
          <w:sz w:val="12"/>
          <w:szCs w:val="12"/>
        </w:rPr>
      </w:pPr>
    </w:p>
    <w:p w14:paraId="1088A44D" w14:textId="7CEC52B8" w:rsidR="009E6749" w:rsidRDefault="006A2C3E">
      <w:pPr>
        <w:spacing w:after="0" w:line="246" w:lineRule="auto"/>
        <w:ind w:left="955" w:right="923" w:firstLine="222"/>
        <w:jc w:val="both"/>
        <w:rPr>
          <w:rFonts w:ascii="Arial" w:hAnsi="Arial" w:cs="Arial"/>
          <w:sz w:val="16"/>
          <w:szCs w:val="16"/>
        </w:rPr>
      </w:pPr>
      <w:r>
        <w:rPr>
          <w:noProof/>
          <w:lang w:val="en-GB" w:eastAsia="en-GB"/>
        </w:rPr>
        <mc:AlternateContent>
          <mc:Choice Requires="wpg">
            <w:drawing>
              <wp:anchor distT="0" distB="0" distL="114300" distR="114300" simplePos="0" relativeHeight="251658240" behindDoc="1" locked="0" layoutInCell="1" allowOverlap="1" wp14:anchorId="1FD030D4" wp14:editId="7AADE9B9">
                <wp:simplePos x="0" y="0"/>
                <wp:positionH relativeFrom="page">
                  <wp:posOffset>1698625</wp:posOffset>
                </wp:positionH>
                <wp:positionV relativeFrom="paragraph">
                  <wp:posOffset>-10160</wp:posOffset>
                </wp:positionV>
                <wp:extent cx="1746250" cy="1270"/>
                <wp:effectExtent l="12700" t="11430" r="12700" b="635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6250" cy="1270"/>
                          <a:chOff x="2675" y="-16"/>
                          <a:chExt cx="2750" cy="2"/>
                        </a:xfrm>
                      </wpg:grpSpPr>
                      <wps:wsp>
                        <wps:cNvPr id="5" name="Freeform 4"/>
                        <wps:cNvSpPr>
                          <a:spLocks/>
                        </wps:cNvSpPr>
                        <wps:spPr bwMode="auto">
                          <a:xfrm>
                            <a:off x="2675" y="-16"/>
                            <a:ext cx="2750" cy="2"/>
                          </a:xfrm>
                          <a:custGeom>
                            <a:avLst/>
                            <a:gdLst>
                              <a:gd name="T0" fmla="+- 0 2675 2675"/>
                              <a:gd name="T1" fmla="*/ T0 w 2750"/>
                              <a:gd name="T2" fmla="+- 0 5425 2675"/>
                              <a:gd name="T3" fmla="*/ T2 w 2750"/>
                            </a:gdLst>
                            <a:ahLst/>
                            <a:cxnLst>
                              <a:cxn ang="0">
                                <a:pos x="T1" y="0"/>
                              </a:cxn>
                              <a:cxn ang="0">
                                <a:pos x="T3" y="0"/>
                              </a:cxn>
                            </a:cxnLst>
                            <a:rect l="0" t="0" r="r" b="b"/>
                            <a:pathLst>
                              <a:path w="2750">
                                <a:moveTo>
                                  <a:pt x="0" y="0"/>
                                </a:moveTo>
                                <a:lnTo>
                                  <a:pt x="275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6BEF1" id="Group 3" o:spid="_x0000_s1026" style="position:absolute;margin-left:133.75pt;margin-top:-.8pt;width:137.5pt;height:.1pt;z-index:-251658240;mso-position-horizontal-relative:page" coordorigin="2675,-16" coordsize="27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">
                <v:shape id="Freeform 4" o:spid="_x0000_s1027" style="position:absolute;left:2675;top:-16;width:2750;height:2;visibility:visible;mso-wrap-style:square;v-text-anchor:top" coordsize="27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BeZsMA&#10;AADaAAAADwAAAGRycy9kb3ducmV2LnhtbESPQWvCQBSE74X+h+UVequbCLUluoq0FkQPRS14fWSf&#10;STD7Nuw+NfXXu4WCx2FmvmEms9616kwhNp4N5IMMFHHpbcOVgZ/d18s7qCjIFlvPZOCXIsymjw8T&#10;LKy/8IbOW6lUgnAs0EAt0hVax7Imh3HgO+LkHXxwKEmGStuAlwR3rR5m2Ug7bDgt1NjRR03lcXty&#10;BkZt2Lzlnzu/l+F3ucrXx+VVFsY8P/XzMSihXu7h//bSGniFvyvpBu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BeZsMAAADaAAAADwAAAAAAAAAAAAAAAACYAgAAZHJzL2Rv&#10;d25yZXYueG1sUEsFBgAAAAAEAAQA9QAAAIgDAAAAAA==&#10;" path="m,l2750,e" filled="f" strokeweight=".14042mm">
                  <v:path arrowok="t" o:connecttype="custom" o:connectlocs="0,0;2750,0" o:connectangles="0,0"/>
                </v:shape>
                <w10:wrap anchorx="page"/>
              </v:group>
            </w:pict>
          </mc:Fallback>
        </mc:AlternateContent>
      </w:r>
      <w:r w:rsidR="009E6749">
        <w:rPr>
          <w:rFonts w:ascii="Arial" w:hAnsi="Arial" w:cs="Arial"/>
          <w:w w:val="109"/>
          <w:position w:val="6"/>
          <w:sz w:val="12"/>
          <w:szCs w:val="12"/>
        </w:rPr>
        <w:t>1</w:t>
      </w:r>
      <w:r w:rsidR="009E6749">
        <w:rPr>
          <w:rFonts w:ascii="Arial" w:hAnsi="Arial" w:cs="Arial"/>
          <w:spacing w:val="-23"/>
          <w:position w:val="6"/>
          <w:sz w:val="12"/>
          <w:szCs w:val="12"/>
        </w:rPr>
        <w:t xml:space="preserve"> </w:t>
      </w:r>
      <w:r w:rsidR="009E6749">
        <w:rPr>
          <w:rFonts w:ascii="Arial" w:hAnsi="Arial" w:cs="Arial"/>
          <w:spacing w:val="-14"/>
          <w:sz w:val="16"/>
          <w:szCs w:val="16"/>
        </w:rPr>
        <w:t>W</w:t>
      </w:r>
      <w:r w:rsidR="009E6749">
        <w:rPr>
          <w:rFonts w:ascii="Arial" w:hAnsi="Arial" w:cs="Arial"/>
          <w:sz w:val="16"/>
          <w:szCs w:val="16"/>
        </w:rPr>
        <w:t>e</w:t>
      </w:r>
      <w:r w:rsidR="009E6749">
        <w:rPr>
          <w:rFonts w:ascii="Arial" w:hAnsi="Arial" w:cs="Arial"/>
          <w:spacing w:val="35"/>
          <w:sz w:val="16"/>
          <w:szCs w:val="16"/>
        </w:rPr>
        <w:t xml:space="preserve"> </w:t>
      </w:r>
      <w:r w:rsidR="009E6749">
        <w:rPr>
          <w:rFonts w:ascii="Arial" w:hAnsi="Arial" w:cs="Arial"/>
          <w:sz w:val="16"/>
          <w:szCs w:val="16"/>
        </w:rPr>
        <w:t>use</w:t>
      </w:r>
      <w:r w:rsidR="009E6749">
        <w:rPr>
          <w:rFonts w:ascii="Arial" w:hAnsi="Arial" w:cs="Arial"/>
          <w:spacing w:val="3"/>
          <w:sz w:val="16"/>
          <w:szCs w:val="16"/>
        </w:rPr>
        <w:t xml:space="preserve"> </w:t>
      </w:r>
      <w:r w:rsidR="009E6749">
        <w:rPr>
          <w:rFonts w:ascii="Arial" w:hAnsi="Arial" w:cs="Arial"/>
          <w:sz w:val="16"/>
          <w:szCs w:val="16"/>
        </w:rPr>
        <w:t>the</w:t>
      </w:r>
      <w:r w:rsidR="009E6749">
        <w:rPr>
          <w:rFonts w:ascii="Arial" w:hAnsi="Arial" w:cs="Arial"/>
          <w:spacing w:val="38"/>
          <w:sz w:val="16"/>
          <w:szCs w:val="16"/>
        </w:rPr>
        <w:t xml:space="preserve"> </w:t>
      </w:r>
      <w:proofErr w:type="gramStart"/>
      <w:r w:rsidR="009E6749">
        <w:rPr>
          <w:rFonts w:ascii="Arial" w:hAnsi="Arial" w:cs="Arial"/>
          <w:sz w:val="16"/>
          <w:szCs w:val="16"/>
        </w:rPr>
        <w:t xml:space="preserve">nomenclature </w:t>
      </w:r>
      <w:r w:rsidR="009E6749">
        <w:rPr>
          <w:rFonts w:ascii="Arial" w:hAnsi="Arial" w:cs="Arial"/>
          <w:spacing w:val="1"/>
          <w:sz w:val="16"/>
          <w:szCs w:val="16"/>
        </w:rPr>
        <w:t xml:space="preserve"> </w:t>
      </w:r>
      <w:r w:rsidR="009E6749">
        <w:rPr>
          <w:rFonts w:ascii="Arial" w:hAnsi="Arial" w:cs="Arial"/>
          <w:sz w:val="16"/>
          <w:szCs w:val="16"/>
        </w:rPr>
        <w:t>of</w:t>
      </w:r>
      <w:proofErr w:type="gramEnd"/>
      <w:r w:rsidR="009E6749">
        <w:rPr>
          <w:rFonts w:ascii="Arial" w:hAnsi="Arial" w:cs="Arial"/>
          <w:spacing w:val="29"/>
          <w:sz w:val="16"/>
          <w:szCs w:val="16"/>
        </w:rPr>
        <w:t xml:space="preserve"> </w:t>
      </w:r>
      <w:r w:rsidR="009E6749">
        <w:rPr>
          <w:rFonts w:ascii="Arial" w:hAnsi="Arial" w:cs="Arial"/>
          <w:sz w:val="16"/>
          <w:szCs w:val="16"/>
        </w:rPr>
        <w:t>the</w:t>
      </w:r>
      <w:r w:rsidR="009E6749">
        <w:rPr>
          <w:rFonts w:ascii="Arial" w:hAnsi="Arial" w:cs="Arial"/>
          <w:spacing w:val="38"/>
          <w:sz w:val="16"/>
          <w:szCs w:val="16"/>
        </w:rPr>
        <w:t xml:space="preserve"> </w:t>
      </w:r>
      <w:r w:rsidR="009E6749">
        <w:rPr>
          <w:rFonts w:ascii="Arial" w:hAnsi="Arial" w:cs="Arial"/>
          <w:sz w:val="16"/>
          <w:szCs w:val="16"/>
        </w:rPr>
        <w:t xml:space="preserve">Computer </w:t>
      </w:r>
      <w:r w:rsidR="009E6749">
        <w:rPr>
          <w:rFonts w:ascii="Arial" w:hAnsi="Arial" w:cs="Arial"/>
          <w:spacing w:val="17"/>
          <w:sz w:val="16"/>
          <w:szCs w:val="16"/>
        </w:rPr>
        <w:t xml:space="preserve"> </w:t>
      </w:r>
      <w:r w:rsidR="009E6749">
        <w:rPr>
          <w:rFonts w:ascii="Arial" w:hAnsi="Arial" w:cs="Arial"/>
          <w:sz w:val="16"/>
          <w:szCs w:val="16"/>
        </w:rPr>
        <w:t>Securi</w:t>
      </w:r>
      <w:r w:rsidR="009E6749">
        <w:rPr>
          <w:rFonts w:ascii="Arial" w:hAnsi="Arial" w:cs="Arial"/>
          <w:spacing w:val="-5"/>
          <w:sz w:val="16"/>
          <w:szCs w:val="16"/>
        </w:rPr>
        <w:t>t</w:t>
      </w:r>
      <w:r w:rsidR="009E6749">
        <w:rPr>
          <w:rFonts w:ascii="Arial" w:hAnsi="Arial" w:cs="Arial"/>
          <w:sz w:val="16"/>
          <w:szCs w:val="16"/>
        </w:rPr>
        <w:t xml:space="preserve">y </w:t>
      </w:r>
      <w:r w:rsidR="009E6749">
        <w:rPr>
          <w:rFonts w:ascii="Arial" w:hAnsi="Arial" w:cs="Arial"/>
          <w:spacing w:val="6"/>
          <w:sz w:val="16"/>
          <w:szCs w:val="16"/>
        </w:rPr>
        <w:t xml:space="preserve"> </w:t>
      </w:r>
      <w:r w:rsidR="009E6749">
        <w:rPr>
          <w:rFonts w:ascii="Arial" w:hAnsi="Arial" w:cs="Arial"/>
          <w:sz w:val="16"/>
          <w:szCs w:val="16"/>
        </w:rPr>
        <w:t xml:space="preserve">field, </w:t>
      </w:r>
      <w:r w:rsidR="009E6749">
        <w:rPr>
          <w:rFonts w:ascii="Arial" w:hAnsi="Arial" w:cs="Arial"/>
          <w:spacing w:val="3"/>
          <w:sz w:val="16"/>
          <w:szCs w:val="16"/>
        </w:rPr>
        <w:t xml:space="preserve"> </w:t>
      </w:r>
      <w:r w:rsidR="009E6749">
        <w:rPr>
          <w:rFonts w:ascii="Arial" w:hAnsi="Arial" w:cs="Arial"/>
          <w:sz w:val="16"/>
          <w:szCs w:val="16"/>
        </w:rPr>
        <w:t>where</w:t>
      </w:r>
      <w:r w:rsidR="009E6749">
        <w:rPr>
          <w:rFonts w:ascii="Arial" w:hAnsi="Arial" w:cs="Arial"/>
          <w:spacing w:val="22"/>
          <w:sz w:val="16"/>
          <w:szCs w:val="16"/>
        </w:rPr>
        <w:t xml:space="preserve"> </w:t>
      </w:r>
      <w:r w:rsidR="009E6749">
        <w:rPr>
          <w:rFonts w:ascii="Arial" w:hAnsi="Arial" w:cs="Arial"/>
          <w:sz w:val="16"/>
          <w:szCs w:val="16"/>
        </w:rPr>
        <w:t xml:space="preserve">Alice </w:t>
      </w:r>
      <w:r w:rsidR="009E6749">
        <w:rPr>
          <w:rFonts w:ascii="Arial" w:hAnsi="Arial" w:cs="Arial"/>
          <w:spacing w:val="6"/>
          <w:sz w:val="16"/>
          <w:szCs w:val="16"/>
        </w:rPr>
        <w:t xml:space="preserve"> </w:t>
      </w:r>
      <w:r w:rsidR="009E6749">
        <w:rPr>
          <w:rFonts w:ascii="Arial" w:hAnsi="Arial" w:cs="Arial"/>
          <w:sz w:val="16"/>
          <w:szCs w:val="16"/>
        </w:rPr>
        <w:t>tries  to</w:t>
      </w:r>
      <w:r w:rsidR="009E6749">
        <w:rPr>
          <w:rFonts w:ascii="Arial" w:hAnsi="Arial" w:cs="Arial"/>
          <w:spacing w:val="43"/>
          <w:sz w:val="16"/>
          <w:szCs w:val="16"/>
        </w:rPr>
        <w:t xml:space="preserve"> </w:t>
      </w:r>
      <w:r w:rsidR="009E6749">
        <w:rPr>
          <w:rFonts w:ascii="Arial" w:hAnsi="Arial" w:cs="Arial"/>
          <w:sz w:val="16"/>
          <w:szCs w:val="16"/>
        </w:rPr>
        <w:t>securely com</w:t>
      </w:r>
      <w:r w:rsidR="009E6749">
        <w:rPr>
          <w:rFonts w:ascii="Arial" w:hAnsi="Arial" w:cs="Arial"/>
          <w:spacing w:val="-5"/>
          <w:sz w:val="16"/>
          <w:szCs w:val="16"/>
        </w:rPr>
        <w:t>m</w:t>
      </w:r>
      <w:r w:rsidR="009E6749">
        <w:rPr>
          <w:rFonts w:ascii="Arial" w:hAnsi="Arial" w:cs="Arial"/>
          <w:sz w:val="16"/>
          <w:szCs w:val="16"/>
        </w:rPr>
        <w:t>unicate</w:t>
      </w:r>
      <w:r w:rsidR="009E6749">
        <w:rPr>
          <w:rFonts w:ascii="Arial" w:hAnsi="Arial" w:cs="Arial"/>
          <w:spacing w:val="32"/>
          <w:sz w:val="16"/>
          <w:szCs w:val="16"/>
        </w:rPr>
        <w:t xml:space="preserve"> </w:t>
      </w:r>
      <w:r w:rsidR="009E6749">
        <w:rPr>
          <w:rFonts w:ascii="Arial" w:hAnsi="Arial" w:cs="Arial"/>
          <w:sz w:val="16"/>
          <w:szCs w:val="16"/>
        </w:rPr>
        <w:t xml:space="preserve">with </w:t>
      </w:r>
      <w:r w:rsidR="009E6749">
        <w:rPr>
          <w:rFonts w:ascii="Arial" w:hAnsi="Arial" w:cs="Arial"/>
          <w:spacing w:val="10"/>
          <w:sz w:val="16"/>
          <w:szCs w:val="16"/>
        </w:rPr>
        <w:t xml:space="preserve"> </w:t>
      </w:r>
      <w:r w:rsidR="009E6749">
        <w:rPr>
          <w:rFonts w:ascii="Arial" w:hAnsi="Arial" w:cs="Arial"/>
          <w:sz w:val="16"/>
          <w:szCs w:val="16"/>
        </w:rPr>
        <w:t>Bob</w:t>
      </w:r>
      <w:r w:rsidR="009E6749">
        <w:rPr>
          <w:rFonts w:ascii="Arial" w:hAnsi="Arial" w:cs="Arial"/>
          <w:spacing w:val="23"/>
          <w:sz w:val="16"/>
          <w:szCs w:val="16"/>
        </w:rPr>
        <w:t xml:space="preserve"> </w:t>
      </w:r>
      <w:r w:rsidR="009E6749">
        <w:rPr>
          <w:rFonts w:ascii="Arial" w:hAnsi="Arial" w:cs="Arial"/>
          <w:sz w:val="16"/>
          <w:szCs w:val="16"/>
        </w:rPr>
        <w:t>and</w:t>
      </w:r>
      <w:r w:rsidR="009E6749">
        <w:rPr>
          <w:rFonts w:ascii="Arial" w:hAnsi="Arial" w:cs="Arial"/>
          <w:spacing w:val="17"/>
          <w:sz w:val="16"/>
          <w:szCs w:val="16"/>
        </w:rPr>
        <w:t xml:space="preserve"> </w:t>
      </w:r>
      <w:r w:rsidR="009E6749">
        <w:rPr>
          <w:rFonts w:ascii="Arial" w:hAnsi="Arial" w:cs="Arial"/>
          <w:sz w:val="16"/>
          <w:szCs w:val="16"/>
        </w:rPr>
        <w:t>others,</w:t>
      </w:r>
      <w:r w:rsidR="009E6749">
        <w:rPr>
          <w:rFonts w:ascii="Arial" w:hAnsi="Arial" w:cs="Arial"/>
          <w:spacing w:val="22"/>
          <w:sz w:val="16"/>
          <w:szCs w:val="16"/>
        </w:rPr>
        <w:t xml:space="preserve"> </w:t>
      </w:r>
      <w:r w:rsidR="009E6749">
        <w:rPr>
          <w:rFonts w:ascii="Arial" w:hAnsi="Arial" w:cs="Arial"/>
          <w:sz w:val="16"/>
          <w:szCs w:val="16"/>
        </w:rPr>
        <w:t>so-called</w:t>
      </w:r>
      <w:r w:rsidR="009E6749">
        <w:rPr>
          <w:rFonts w:ascii="Arial" w:hAnsi="Arial" w:cs="Arial"/>
          <w:spacing w:val="-1"/>
          <w:sz w:val="16"/>
          <w:szCs w:val="16"/>
        </w:rPr>
        <w:t xml:space="preserve"> </w:t>
      </w:r>
      <w:r w:rsidR="009E6749">
        <w:rPr>
          <w:rFonts w:ascii="Arial" w:hAnsi="Arial" w:cs="Arial"/>
          <w:sz w:val="16"/>
          <w:szCs w:val="16"/>
        </w:rPr>
        <w:t>ad</w:t>
      </w:r>
      <w:r w:rsidR="009E6749">
        <w:rPr>
          <w:rFonts w:ascii="Arial" w:hAnsi="Arial" w:cs="Arial"/>
          <w:spacing w:val="-4"/>
          <w:sz w:val="16"/>
          <w:szCs w:val="16"/>
        </w:rPr>
        <w:t>v</w:t>
      </w:r>
      <w:r w:rsidR="009E6749">
        <w:rPr>
          <w:rFonts w:ascii="Arial" w:hAnsi="Arial" w:cs="Arial"/>
          <w:sz w:val="16"/>
          <w:szCs w:val="16"/>
        </w:rPr>
        <w:t>ersaries,</w:t>
      </w:r>
      <w:r w:rsidR="009E6749">
        <w:rPr>
          <w:rFonts w:ascii="Arial" w:hAnsi="Arial" w:cs="Arial"/>
          <w:spacing w:val="-5"/>
          <w:sz w:val="16"/>
          <w:szCs w:val="16"/>
        </w:rPr>
        <w:t xml:space="preserve"> </w:t>
      </w:r>
      <w:r w:rsidR="009E6749">
        <w:rPr>
          <w:rFonts w:ascii="Arial" w:hAnsi="Arial" w:cs="Arial"/>
          <w:w w:val="113"/>
          <w:sz w:val="16"/>
          <w:szCs w:val="16"/>
        </w:rPr>
        <w:t>i</w:t>
      </w:r>
      <w:r w:rsidR="009E6749">
        <w:rPr>
          <w:rFonts w:ascii="Arial" w:hAnsi="Arial" w:cs="Arial"/>
          <w:spacing w:val="-5"/>
          <w:w w:val="113"/>
          <w:sz w:val="16"/>
          <w:szCs w:val="16"/>
        </w:rPr>
        <w:t>n</w:t>
      </w:r>
      <w:r w:rsidR="009E6749">
        <w:rPr>
          <w:rFonts w:ascii="Arial" w:hAnsi="Arial" w:cs="Arial"/>
          <w:w w:val="102"/>
          <w:sz w:val="16"/>
          <w:szCs w:val="16"/>
        </w:rPr>
        <w:t>terfere.</w:t>
      </w:r>
    </w:p>
    <w:p w14:paraId="6513C9E1" w14:textId="77777777" w:rsidR="009E6749" w:rsidRDefault="009E6749">
      <w:pPr>
        <w:spacing w:after="0"/>
        <w:jc w:val="both"/>
        <w:sectPr w:rsidR="009E6749">
          <w:pgSz w:w="12240" w:h="15840"/>
          <w:pgMar w:top="1480" w:right="1720" w:bottom="1920" w:left="1720" w:header="0" w:footer="1736" w:gutter="0"/>
          <w:cols w:space="720"/>
        </w:sectPr>
      </w:pPr>
    </w:p>
    <w:p w14:paraId="4334A783" w14:textId="77777777" w:rsidR="009E6749" w:rsidRDefault="009E6749">
      <w:pPr>
        <w:spacing w:after="0" w:line="200" w:lineRule="exact"/>
        <w:rPr>
          <w:sz w:val="20"/>
          <w:szCs w:val="20"/>
        </w:rPr>
      </w:pPr>
    </w:p>
    <w:p w14:paraId="560B2035" w14:textId="77777777" w:rsidR="009E6749" w:rsidRDefault="009E6749">
      <w:pPr>
        <w:spacing w:after="0" w:line="200" w:lineRule="exact"/>
        <w:rPr>
          <w:sz w:val="20"/>
          <w:szCs w:val="20"/>
        </w:rPr>
      </w:pPr>
    </w:p>
    <w:p w14:paraId="03DF865F" w14:textId="77777777" w:rsidR="009E6749" w:rsidRDefault="009E6749">
      <w:pPr>
        <w:spacing w:after="0" w:line="200" w:lineRule="exact"/>
        <w:rPr>
          <w:sz w:val="20"/>
          <w:szCs w:val="20"/>
        </w:rPr>
      </w:pPr>
    </w:p>
    <w:p w14:paraId="31329A51" w14:textId="77777777" w:rsidR="009E6749" w:rsidRDefault="009E6749">
      <w:pPr>
        <w:spacing w:after="0" w:line="200" w:lineRule="exact"/>
        <w:rPr>
          <w:sz w:val="20"/>
          <w:szCs w:val="20"/>
        </w:rPr>
      </w:pPr>
    </w:p>
    <w:p w14:paraId="7D56EAEA" w14:textId="77777777" w:rsidR="009E6749" w:rsidRDefault="009E6749">
      <w:pPr>
        <w:spacing w:before="7" w:after="0" w:line="200" w:lineRule="exact"/>
        <w:rPr>
          <w:sz w:val="20"/>
          <w:szCs w:val="20"/>
        </w:rPr>
      </w:pPr>
    </w:p>
    <w:p w14:paraId="0A7F1CE1" w14:textId="77777777" w:rsidR="009E6749" w:rsidRDefault="009E6749">
      <w:pPr>
        <w:spacing w:before="21" w:after="0" w:line="249" w:lineRule="auto"/>
        <w:ind w:left="955" w:right="916"/>
        <w:jc w:val="both"/>
        <w:rPr>
          <w:rFonts w:ascii="Arial" w:hAnsi="Arial" w:cs="Arial"/>
          <w:sz w:val="20"/>
          <w:szCs w:val="20"/>
        </w:rPr>
      </w:pPr>
      <w:proofErr w:type="spellStart"/>
      <w:r>
        <w:rPr>
          <w:rFonts w:ascii="Arial" w:hAnsi="Arial" w:cs="Arial"/>
          <w:sz w:val="20"/>
          <w:szCs w:val="20"/>
        </w:rPr>
        <w:t>unlin</w:t>
      </w:r>
      <w:r>
        <w:rPr>
          <w:rFonts w:ascii="Arial" w:hAnsi="Arial" w:cs="Arial"/>
          <w:spacing w:val="-10"/>
          <w:sz w:val="20"/>
          <w:szCs w:val="20"/>
        </w:rPr>
        <w:t>k</w:t>
      </w:r>
      <w:r>
        <w:rPr>
          <w:rFonts w:ascii="Arial" w:hAnsi="Arial" w:cs="Arial"/>
          <w:sz w:val="20"/>
          <w:szCs w:val="20"/>
        </w:rPr>
        <w:t>able</w:t>
      </w:r>
      <w:proofErr w:type="spellEnd"/>
      <w:r>
        <w:rPr>
          <w:rFonts w:ascii="Arial" w:hAnsi="Arial" w:cs="Arial"/>
          <w:spacing w:val="5"/>
          <w:sz w:val="20"/>
          <w:szCs w:val="20"/>
        </w:rPr>
        <w:t xml:space="preserve"> </w:t>
      </w:r>
      <w:r>
        <w:rPr>
          <w:rFonts w:ascii="Arial" w:hAnsi="Arial" w:cs="Arial"/>
          <w:sz w:val="20"/>
          <w:szCs w:val="20"/>
        </w:rPr>
        <w:t>ide</w:t>
      </w:r>
      <w:r>
        <w:rPr>
          <w:rFonts w:ascii="Arial" w:hAnsi="Arial" w:cs="Arial"/>
          <w:spacing w:val="-5"/>
          <w:sz w:val="20"/>
          <w:szCs w:val="20"/>
        </w:rPr>
        <w:t>n</w:t>
      </w:r>
      <w:r>
        <w:rPr>
          <w:rFonts w:ascii="Arial" w:hAnsi="Arial" w:cs="Arial"/>
          <w:sz w:val="20"/>
          <w:szCs w:val="20"/>
        </w:rPr>
        <w:t>tities.</w:t>
      </w:r>
      <w:r>
        <w:rPr>
          <w:rFonts w:ascii="Arial" w:hAnsi="Arial" w:cs="Arial"/>
          <w:spacing w:val="37"/>
          <w:sz w:val="20"/>
          <w:szCs w:val="20"/>
        </w:rPr>
        <w:t xml:space="preserve"> </w:t>
      </w:r>
      <w:r>
        <w:rPr>
          <w:rFonts w:ascii="Arial" w:hAnsi="Arial" w:cs="Arial"/>
          <w:sz w:val="20"/>
          <w:szCs w:val="20"/>
        </w:rPr>
        <w:t>Usually</w:t>
      </w:r>
      <w:r>
        <w:rPr>
          <w:rFonts w:ascii="Arial" w:hAnsi="Arial" w:cs="Arial"/>
          <w:spacing w:val="5"/>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atta</w:t>
      </w:r>
      <w:r>
        <w:rPr>
          <w:rFonts w:ascii="Arial" w:hAnsi="Arial" w:cs="Arial"/>
          <w:spacing w:val="-5"/>
          <w:sz w:val="20"/>
          <w:szCs w:val="20"/>
        </w:rPr>
        <w:t>c</w:t>
      </w:r>
      <w:r>
        <w:rPr>
          <w:rFonts w:ascii="Arial" w:hAnsi="Arial" w:cs="Arial"/>
          <w:sz w:val="20"/>
          <w:szCs w:val="20"/>
        </w:rPr>
        <w:t>k</w:t>
      </w:r>
      <w:r>
        <w:rPr>
          <w:rFonts w:ascii="Arial" w:hAnsi="Arial" w:cs="Arial"/>
          <w:spacing w:val="20"/>
          <w:sz w:val="20"/>
          <w:szCs w:val="20"/>
        </w:rPr>
        <w:t xml:space="preserve"> </w:t>
      </w:r>
      <w:r>
        <w:rPr>
          <w:rFonts w:ascii="Arial" w:hAnsi="Arial" w:cs="Arial"/>
          <w:sz w:val="20"/>
          <w:szCs w:val="20"/>
        </w:rPr>
        <w:t>is</w:t>
      </w:r>
      <w:r>
        <w:rPr>
          <w:rFonts w:ascii="Arial" w:hAnsi="Arial" w:cs="Arial"/>
          <w:spacing w:val="-1"/>
          <w:sz w:val="20"/>
          <w:szCs w:val="20"/>
        </w:rPr>
        <w:t xml:space="preserve"> </w:t>
      </w:r>
      <w:r>
        <w:rPr>
          <w:rFonts w:ascii="Arial" w:hAnsi="Arial" w:cs="Arial"/>
          <w:sz w:val="20"/>
          <w:szCs w:val="20"/>
        </w:rPr>
        <w:t>aimed</w:t>
      </w:r>
      <w:r>
        <w:rPr>
          <w:rFonts w:ascii="Arial" w:hAnsi="Arial" w:cs="Arial"/>
          <w:spacing w:val="-16"/>
          <w:sz w:val="20"/>
          <w:szCs w:val="20"/>
        </w:rPr>
        <w:t xml:space="preserve"> </w:t>
      </w:r>
      <w:r>
        <w:rPr>
          <w:rFonts w:ascii="Arial" w:hAnsi="Arial" w:cs="Arial"/>
          <w:sz w:val="20"/>
          <w:szCs w:val="20"/>
        </w:rPr>
        <w:t>at</w:t>
      </w:r>
      <w:r>
        <w:rPr>
          <w:rFonts w:ascii="Arial" w:hAnsi="Arial" w:cs="Arial"/>
          <w:spacing w:val="19"/>
          <w:sz w:val="20"/>
          <w:szCs w:val="20"/>
        </w:rPr>
        <w:t xml:space="preserve"> </w:t>
      </w:r>
      <w:r>
        <w:rPr>
          <w:rFonts w:ascii="Arial" w:hAnsi="Arial" w:cs="Arial"/>
          <w:sz w:val="20"/>
          <w:szCs w:val="20"/>
        </w:rPr>
        <w:t>reputation</w:t>
      </w:r>
      <w:r>
        <w:rPr>
          <w:rFonts w:ascii="Arial" w:hAnsi="Arial" w:cs="Arial"/>
          <w:spacing w:val="21"/>
          <w:sz w:val="20"/>
          <w:szCs w:val="20"/>
        </w:rPr>
        <w:t xml:space="preserve"> </w:t>
      </w:r>
      <w:r>
        <w:rPr>
          <w:rFonts w:ascii="Arial" w:hAnsi="Arial" w:cs="Arial"/>
          <w:w w:val="92"/>
          <w:sz w:val="20"/>
          <w:szCs w:val="20"/>
        </w:rPr>
        <w:t>systems,</w:t>
      </w:r>
      <w:r>
        <w:rPr>
          <w:rFonts w:ascii="Arial" w:hAnsi="Arial" w:cs="Arial"/>
          <w:spacing w:val="16"/>
          <w:w w:val="92"/>
          <w:sz w:val="20"/>
          <w:szCs w:val="20"/>
        </w:rPr>
        <w:t xml:space="preserve"> </w:t>
      </w:r>
      <w:r>
        <w:rPr>
          <w:rFonts w:ascii="Arial" w:hAnsi="Arial" w:cs="Arial"/>
          <w:sz w:val="20"/>
          <w:szCs w:val="20"/>
        </w:rPr>
        <w:t>where the</w:t>
      </w:r>
      <w:r>
        <w:rPr>
          <w:rFonts w:ascii="Arial" w:hAnsi="Arial" w:cs="Arial"/>
          <w:spacing w:val="3"/>
          <w:sz w:val="20"/>
          <w:szCs w:val="20"/>
        </w:rPr>
        <w:t xml:space="preserve"> </w:t>
      </w:r>
      <w:r>
        <w:rPr>
          <w:rFonts w:ascii="Arial" w:hAnsi="Arial" w:cs="Arial"/>
          <w:w w:val="95"/>
          <w:sz w:val="20"/>
          <w:szCs w:val="20"/>
        </w:rPr>
        <w:t>ad</w:t>
      </w:r>
      <w:r>
        <w:rPr>
          <w:rFonts w:ascii="Arial" w:hAnsi="Arial" w:cs="Arial"/>
          <w:spacing w:val="-5"/>
          <w:w w:val="95"/>
          <w:sz w:val="20"/>
          <w:szCs w:val="20"/>
        </w:rPr>
        <w:t>v</w:t>
      </w:r>
      <w:r>
        <w:rPr>
          <w:rFonts w:ascii="Arial" w:hAnsi="Arial" w:cs="Arial"/>
          <w:w w:val="95"/>
          <w:sz w:val="20"/>
          <w:szCs w:val="20"/>
        </w:rPr>
        <w:t>ersary</w:t>
      </w:r>
      <w:r>
        <w:rPr>
          <w:rFonts w:ascii="Arial" w:hAnsi="Arial" w:cs="Arial"/>
          <w:spacing w:val="10"/>
          <w:w w:val="95"/>
          <w:sz w:val="20"/>
          <w:szCs w:val="20"/>
        </w:rPr>
        <w:t xml:space="preserve"> </w:t>
      </w:r>
      <w:r>
        <w:rPr>
          <w:rFonts w:ascii="Arial" w:hAnsi="Arial" w:cs="Arial"/>
          <w:sz w:val="20"/>
          <w:szCs w:val="20"/>
        </w:rPr>
        <w:t>can</w:t>
      </w:r>
      <w:r>
        <w:rPr>
          <w:rFonts w:ascii="Arial" w:hAnsi="Arial" w:cs="Arial"/>
          <w:spacing w:val="-20"/>
          <w:sz w:val="20"/>
          <w:szCs w:val="20"/>
        </w:rPr>
        <w:t xml:space="preserve"> </w:t>
      </w:r>
      <w:r>
        <w:rPr>
          <w:rFonts w:ascii="Arial" w:hAnsi="Arial" w:cs="Arial"/>
          <w:w w:val="86"/>
          <w:sz w:val="20"/>
          <w:szCs w:val="20"/>
        </w:rPr>
        <w:t>use</w:t>
      </w:r>
      <w:r>
        <w:rPr>
          <w:rFonts w:ascii="Arial" w:hAnsi="Arial" w:cs="Arial"/>
          <w:spacing w:val="14"/>
          <w:w w:val="86"/>
          <w:sz w:val="20"/>
          <w:szCs w:val="20"/>
        </w:rPr>
        <w:t xml:space="preserve"> </w:t>
      </w:r>
      <w:r>
        <w:rPr>
          <w:rFonts w:ascii="Arial" w:hAnsi="Arial" w:cs="Arial"/>
          <w:sz w:val="20"/>
          <w:szCs w:val="20"/>
        </w:rPr>
        <w:t>its</w:t>
      </w:r>
      <w:r>
        <w:rPr>
          <w:rFonts w:ascii="Arial" w:hAnsi="Arial" w:cs="Arial"/>
          <w:spacing w:val="17"/>
          <w:sz w:val="20"/>
          <w:szCs w:val="20"/>
        </w:rPr>
        <w:t xml:space="preserve"> </w:t>
      </w:r>
      <w:r>
        <w:rPr>
          <w:rFonts w:ascii="Arial" w:hAnsi="Arial" w:cs="Arial"/>
          <w:sz w:val="20"/>
          <w:szCs w:val="20"/>
        </w:rPr>
        <w:t>ma</w:t>
      </w:r>
      <w:r>
        <w:rPr>
          <w:rFonts w:ascii="Arial" w:hAnsi="Arial" w:cs="Arial"/>
          <w:spacing w:val="-5"/>
          <w:sz w:val="20"/>
          <w:szCs w:val="20"/>
        </w:rPr>
        <w:t>n</w:t>
      </w:r>
      <w:r>
        <w:rPr>
          <w:rFonts w:ascii="Arial" w:hAnsi="Arial" w:cs="Arial"/>
          <w:sz w:val="20"/>
          <w:szCs w:val="20"/>
        </w:rPr>
        <w:t>y</w:t>
      </w:r>
      <w:r>
        <w:rPr>
          <w:rFonts w:ascii="Arial" w:hAnsi="Arial" w:cs="Arial"/>
          <w:spacing w:val="-5"/>
          <w:sz w:val="20"/>
          <w:szCs w:val="20"/>
        </w:rPr>
        <w:t xml:space="preserve"> </w:t>
      </w:r>
      <w:r>
        <w:rPr>
          <w:rFonts w:ascii="Arial" w:hAnsi="Arial" w:cs="Arial"/>
          <w:sz w:val="20"/>
          <w:szCs w:val="20"/>
        </w:rPr>
        <w:t>ide</w:t>
      </w:r>
      <w:r>
        <w:rPr>
          <w:rFonts w:ascii="Arial" w:hAnsi="Arial" w:cs="Arial"/>
          <w:spacing w:val="-5"/>
          <w:sz w:val="20"/>
          <w:szCs w:val="20"/>
        </w:rPr>
        <w:t>n</w:t>
      </w:r>
      <w:r>
        <w:rPr>
          <w:rFonts w:ascii="Arial" w:hAnsi="Arial" w:cs="Arial"/>
          <w:sz w:val="20"/>
          <w:szCs w:val="20"/>
        </w:rPr>
        <w:t>tities</w:t>
      </w:r>
      <w:r>
        <w:rPr>
          <w:rFonts w:ascii="Arial" w:hAnsi="Arial" w:cs="Arial"/>
          <w:spacing w:val="12"/>
          <w:sz w:val="20"/>
          <w:szCs w:val="20"/>
        </w:rPr>
        <w:t xml:space="preserve"> </w:t>
      </w:r>
      <w:r>
        <w:rPr>
          <w:rFonts w:ascii="Arial" w:hAnsi="Arial" w:cs="Arial"/>
          <w:sz w:val="20"/>
          <w:szCs w:val="20"/>
        </w:rPr>
        <w:t>to</w:t>
      </w:r>
      <w:r>
        <w:rPr>
          <w:rFonts w:ascii="Arial" w:hAnsi="Arial" w:cs="Arial"/>
          <w:spacing w:val="14"/>
          <w:sz w:val="20"/>
          <w:szCs w:val="20"/>
        </w:rPr>
        <w:t xml:space="preserve"> </w:t>
      </w:r>
      <w:r>
        <w:rPr>
          <w:rFonts w:ascii="Arial" w:hAnsi="Arial" w:cs="Arial"/>
          <w:spacing w:val="-5"/>
          <w:sz w:val="20"/>
          <w:szCs w:val="20"/>
        </w:rPr>
        <w:t>v</w:t>
      </w:r>
      <w:r>
        <w:rPr>
          <w:rFonts w:ascii="Arial" w:hAnsi="Arial" w:cs="Arial"/>
          <w:sz w:val="20"/>
          <w:szCs w:val="20"/>
        </w:rPr>
        <w:t>ou</w:t>
      </w:r>
      <w:r>
        <w:rPr>
          <w:rFonts w:ascii="Arial" w:hAnsi="Arial" w:cs="Arial"/>
          <w:spacing w:val="-5"/>
          <w:sz w:val="20"/>
          <w:szCs w:val="20"/>
        </w:rPr>
        <w:t>c</w:t>
      </w:r>
      <w:r>
        <w:rPr>
          <w:rFonts w:ascii="Arial" w:hAnsi="Arial" w:cs="Arial"/>
          <w:sz w:val="20"/>
          <w:szCs w:val="20"/>
        </w:rPr>
        <w:t>h</w:t>
      </w:r>
      <w:r>
        <w:rPr>
          <w:rFonts w:ascii="Arial" w:hAnsi="Arial" w:cs="Arial"/>
          <w:spacing w:val="-16"/>
          <w:sz w:val="20"/>
          <w:szCs w:val="20"/>
        </w:rPr>
        <w:t xml:space="preserve"> </w:t>
      </w:r>
      <w:r>
        <w:rPr>
          <w:rFonts w:ascii="Arial" w:hAnsi="Arial" w:cs="Arial"/>
          <w:sz w:val="20"/>
          <w:szCs w:val="20"/>
        </w:rPr>
        <w:t>for</w:t>
      </w:r>
      <w:r>
        <w:rPr>
          <w:rFonts w:ascii="Arial" w:hAnsi="Arial" w:cs="Arial"/>
          <w:spacing w:val="11"/>
          <w:sz w:val="20"/>
          <w:szCs w:val="20"/>
        </w:rPr>
        <w:t xml:space="preserve"> </w:t>
      </w:r>
      <w:r>
        <w:rPr>
          <w:rFonts w:ascii="Arial" w:hAnsi="Arial" w:cs="Arial"/>
          <w:w w:val="88"/>
          <w:sz w:val="20"/>
          <w:szCs w:val="20"/>
        </w:rPr>
        <w:t>ea</w:t>
      </w:r>
      <w:r>
        <w:rPr>
          <w:rFonts w:ascii="Arial" w:hAnsi="Arial" w:cs="Arial"/>
          <w:spacing w:val="-4"/>
          <w:w w:val="88"/>
          <w:sz w:val="20"/>
          <w:szCs w:val="20"/>
        </w:rPr>
        <w:t>c</w:t>
      </w:r>
      <w:r>
        <w:rPr>
          <w:rFonts w:ascii="Arial" w:hAnsi="Arial" w:cs="Arial"/>
          <w:w w:val="88"/>
          <w:sz w:val="20"/>
          <w:szCs w:val="20"/>
        </w:rPr>
        <w:t>h</w:t>
      </w:r>
      <w:r>
        <w:rPr>
          <w:rFonts w:ascii="Arial" w:hAnsi="Arial" w:cs="Arial"/>
          <w:spacing w:val="15"/>
          <w:w w:val="88"/>
          <w:sz w:val="20"/>
          <w:szCs w:val="20"/>
        </w:rPr>
        <w:t xml:space="preserve"> </w:t>
      </w:r>
      <w:r>
        <w:rPr>
          <w:rFonts w:ascii="Arial" w:hAnsi="Arial" w:cs="Arial"/>
          <w:sz w:val="20"/>
          <w:szCs w:val="20"/>
        </w:rPr>
        <w:t>other</w:t>
      </w:r>
      <w:r>
        <w:rPr>
          <w:rFonts w:ascii="Arial" w:hAnsi="Arial" w:cs="Arial"/>
          <w:spacing w:val="2"/>
          <w:sz w:val="20"/>
          <w:szCs w:val="20"/>
        </w:rPr>
        <w:t xml:space="preserve"> </w:t>
      </w:r>
      <w:r>
        <w:rPr>
          <w:rFonts w:ascii="Arial" w:hAnsi="Arial" w:cs="Arial"/>
          <w:sz w:val="20"/>
          <w:szCs w:val="20"/>
        </w:rPr>
        <w:t>to</w:t>
      </w:r>
      <w:r>
        <w:rPr>
          <w:rFonts w:ascii="Arial" w:hAnsi="Arial" w:cs="Arial"/>
          <w:spacing w:val="14"/>
          <w:sz w:val="20"/>
          <w:szCs w:val="20"/>
        </w:rPr>
        <w:t xml:space="preserve"> </w:t>
      </w:r>
      <w:r>
        <w:rPr>
          <w:rFonts w:ascii="Arial" w:hAnsi="Arial" w:cs="Arial"/>
          <w:sz w:val="20"/>
          <w:szCs w:val="20"/>
        </w:rPr>
        <w:t>falsely</w:t>
      </w:r>
      <w:r>
        <w:rPr>
          <w:rFonts w:ascii="Arial" w:hAnsi="Arial" w:cs="Arial"/>
          <w:spacing w:val="-21"/>
          <w:sz w:val="20"/>
          <w:szCs w:val="20"/>
        </w:rPr>
        <w:t xml:space="preserve"> </w:t>
      </w:r>
      <w:r>
        <w:rPr>
          <w:rFonts w:ascii="Arial" w:hAnsi="Arial" w:cs="Arial"/>
          <w:sz w:val="20"/>
          <w:szCs w:val="20"/>
        </w:rPr>
        <w:t>gain in</w:t>
      </w:r>
      <w:r>
        <w:rPr>
          <w:rFonts w:ascii="Arial" w:hAnsi="Arial" w:cs="Arial"/>
          <w:spacing w:val="46"/>
          <w:sz w:val="20"/>
          <w:szCs w:val="20"/>
        </w:rPr>
        <w:t xml:space="preserve"> </w:t>
      </w:r>
      <w:r>
        <w:rPr>
          <w:rFonts w:ascii="Arial" w:hAnsi="Arial" w:cs="Arial"/>
          <w:sz w:val="20"/>
          <w:szCs w:val="20"/>
        </w:rPr>
        <w:t xml:space="preserve">reputation.  </w:t>
      </w:r>
      <w:r>
        <w:rPr>
          <w:rFonts w:ascii="Arial" w:hAnsi="Arial" w:cs="Arial"/>
          <w:spacing w:val="8"/>
          <w:sz w:val="20"/>
          <w:szCs w:val="20"/>
        </w:rPr>
        <w:t xml:space="preserve"> </w:t>
      </w:r>
      <w:r>
        <w:rPr>
          <w:rFonts w:ascii="Arial" w:hAnsi="Arial" w:cs="Arial"/>
          <w:sz w:val="20"/>
          <w:szCs w:val="20"/>
        </w:rPr>
        <w:t>In</w:t>
      </w:r>
      <w:r>
        <w:rPr>
          <w:rFonts w:ascii="Arial" w:hAnsi="Arial" w:cs="Arial"/>
          <w:spacing w:val="52"/>
          <w:sz w:val="20"/>
          <w:szCs w:val="20"/>
        </w:rPr>
        <w:t xml:space="preserve"> </w:t>
      </w:r>
      <w:r>
        <w:rPr>
          <w:rFonts w:ascii="Arial" w:hAnsi="Arial" w:cs="Arial"/>
          <w:sz w:val="20"/>
          <w:szCs w:val="20"/>
        </w:rPr>
        <w:t>general,</w:t>
      </w:r>
      <w:r>
        <w:rPr>
          <w:rFonts w:ascii="Arial" w:hAnsi="Arial" w:cs="Arial"/>
          <w:spacing w:val="-7"/>
          <w:sz w:val="20"/>
          <w:szCs w:val="20"/>
        </w:rPr>
        <w:t xml:space="preserve"> </w:t>
      </w:r>
      <w:r>
        <w:rPr>
          <w:rFonts w:ascii="Arial" w:hAnsi="Arial" w:cs="Arial"/>
          <w:sz w:val="20"/>
          <w:szCs w:val="20"/>
        </w:rPr>
        <w:t>the</w:t>
      </w:r>
      <w:r>
        <w:rPr>
          <w:rFonts w:ascii="Arial" w:hAnsi="Arial" w:cs="Arial"/>
          <w:spacing w:val="34"/>
          <w:sz w:val="20"/>
          <w:szCs w:val="20"/>
        </w:rPr>
        <w:t xml:space="preserve"> </w:t>
      </w:r>
      <w:r>
        <w:rPr>
          <w:rFonts w:ascii="Arial" w:hAnsi="Arial" w:cs="Arial"/>
          <w:sz w:val="20"/>
          <w:szCs w:val="20"/>
        </w:rPr>
        <w:t>problem</w:t>
      </w:r>
      <w:r>
        <w:rPr>
          <w:rFonts w:ascii="Arial" w:hAnsi="Arial" w:cs="Arial"/>
          <w:spacing w:val="22"/>
          <w:sz w:val="20"/>
          <w:szCs w:val="20"/>
        </w:rPr>
        <w:t xml:space="preserve"> </w:t>
      </w:r>
      <w:r>
        <w:rPr>
          <w:rFonts w:ascii="Arial" w:hAnsi="Arial" w:cs="Arial"/>
          <w:sz w:val="20"/>
          <w:szCs w:val="20"/>
        </w:rPr>
        <w:t>can</w:t>
      </w:r>
      <w:r>
        <w:rPr>
          <w:rFonts w:ascii="Arial" w:hAnsi="Arial" w:cs="Arial"/>
          <w:spacing w:val="11"/>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43"/>
          <w:w w:val="89"/>
          <w:sz w:val="20"/>
          <w:szCs w:val="20"/>
        </w:rPr>
        <w:t xml:space="preserve"> </w:t>
      </w:r>
      <w:r>
        <w:rPr>
          <w:rFonts w:ascii="Arial" w:hAnsi="Arial" w:cs="Arial"/>
          <w:sz w:val="20"/>
          <w:szCs w:val="20"/>
        </w:rPr>
        <w:t>summarized</w:t>
      </w:r>
      <w:r>
        <w:rPr>
          <w:rFonts w:ascii="Arial" w:hAnsi="Arial" w:cs="Arial"/>
          <w:spacing w:val="-18"/>
          <w:sz w:val="20"/>
          <w:szCs w:val="20"/>
        </w:rPr>
        <w:t xml:space="preserve"> </w:t>
      </w:r>
      <w:r>
        <w:rPr>
          <w:rFonts w:ascii="Arial" w:hAnsi="Arial" w:cs="Arial"/>
          <w:sz w:val="20"/>
          <w:szCs w:val="20"/>
        </w:rPr>
        <w:t>as</w:t>
      </w:r>
      <w:r>
        <w:rPr>
          <w:rFonts w:ascii="Arial" w:hAnsi="Arial" w:cs="Arial"/>
          <w:spacing w:val="3"/>
          <w:sz w:val="20"/>
          <w:szCs w:val="20"/>
        </w:rPr>
        <w:t xml:space="preserve"> </w:t>
      </w:r>
      <w:r>
        <w:rPr>
          <w:rFonts w:ascii="Arial" w:hAnsi="Arial" w:cs="Arial"/>
          <w:sz w:val="20"/>
          <w:szCs w:val="20"/>
        </w:rPr>
        <w:t xml:space="preserve">that </w:t>
      </w:r>
      <w:r>
        <w:rPr>
          <w:rFonts w:ascii="Arial" w:hAnsi="Arial" w:cs="Arial"/>
          <w:spacing w:val="11"/>
          <w:sz w:val="20"/>
          <w:szCs w:val="20"/>
        </w:rPr>
        <w:t xml:space="preserve"> </w:t>
      </w:r>
      <w:r>
        <w:rPr>
          <w:rFonts w:ascii="Arial" w:hAnsi="Arial" w:cs="Arial"/>
          <w:sz w:val="20"/>
          <w:szCs w:val="20"/>
        </w:rPr>
        <w:t>a</w:t>
      </w:r>
      <w:r>
        <w:rPr>
          <w:rFonts w:ascii="Arial" w:hAnsi="Arial" w:cs="Arial"/>
          <w:spacing w:val="24"/>
          <w:sz w:val="20"/>
          <w:szCs w:val="20"/>
        </w:rPr>
        <w:t xml:space="preserve"> </w:t>
      </w:r>
      <w:r>
        <w:rPr>
          <w:rFonts w:ascii="Arial" w:hAnsi="Arial" w:cs="Arial"/>
          <w:w w:val="101"/>
          <w:sz w:val="20"/>
          <w:szCs w:val="20"/>
        </w:rPr>
        <w:t xml:space="preserve">rather </w:t>
      </w:r>
      <w:r>
        <w:rPr>
          <w:rFonts w:ascii="Arial" w:hAnsi="Arial" w:cs="Arial"/>
          <w:sz w:val="20"/>
          <w:szCs w:val="20"/>
        </w:rPr>
        <w:t>small</w:t>
      </w:r>
      <w:r>
        <w:rPr>
          <w:rFonts w:ascii="Arial" w:hAnsi="Arial" w:cs="Arial"/>
          <w:spacing w:val="4"/>
          <w:sz w:val="20"/>
          <w:szCs w:val="20"/>
        </w:rPr>
        <w:t xml:space="preserve"> </w:t>
      </w:r>
      <w:r>
        <w:rPr>
          <w:rFonts w:ascii="Arial" w:hAnsi="Arial" w:cs="Arial"/>
          <w:spacing w:val="-5"/>
          <w:sz w:val="20"/>
          <w:szCs w:val="20"/>
        </w:rPr>
        <w:t>n</w:t>
      </w:r>
      <w:r>
        <w:rPr>
          <w:rFonts w:ascii="Arial" w:hAnsi="Arial" w:cs="Arial"/>
          <w:sz w:val="20"/>
          <w:szCs w:val="20"/>
        </w:rPr>
        <w:t>u</w:t>
      </w:r>
      <w:r>
        <w:rPr>
          <w:rFonts w:ascii="Arial" w:hAnsi="Arial" w:cs="Arial"/>
          <w:spacing w:val="-5"/>
          <w:sz w:val="20"/>
          <w:szCs w:val="20"/>
        </w:rPr>
        <w:t>m</w:t>
      </w:r>
      <w:r>
        <w:rPr>
          <w:rFonts w:ascii="Arial" w:hAnsi="Arial" w:cs="Arial"/>
          <w:spacing w:val="6"/>
          <w:sz w:val="20"/>
          <w:szCs w:val="20"/>
        </w:rPr>
        <w:t>b</w:t>
      </w:r>
      <w:r>
        <w:rPr>
          <w:rFonts w:ascii="Arial" w:hAnsi="Arial" w:cs="Arial"/>
          <w:sz w:val="20"/>
          <w:szCs w:val="20"/>
        </w:rPr>
        <w:t>er</w:t>
      </w:r>
      <w:r>
        <w:rPr>
          <w:rFonts w:ascii="Arial" w:hAnsi="Arial" w:cs="Arial"/>
          <w:spacing w:val="1"/>
          <w:sz w:val="20"/>
          <w:szCs w:val="20"/>
        </w:rPr>
        <w:t xml:space="preserve"> </w:t>
      </w:r>
      <w:r>
        <w:rPr>
          <w:rFonts w:ascii="Arial" w:hAnsi="Arial" w:cs="Arial"/>
          <w:sz w:val="20"/>
          <w:szCs w:val="20"/>
        </w:rPr>
        <w:t>of</w:t>
      </w:r>
      <w:r>
        <w:rPr>
          <w:rFonts w:ascii="Arial" w:hAnsi="Arial" w:cs="Arial"/>
          <w:spacing w:val="11"/>
          <w:sz w:val="20"/>
          <w:szCs w:val="20"/>
        </w:rPr>
        <w:t xml:space="preserve"> </w:t>
      </w:r>
      <w:r>
        <w:rPr>
          <w:rFonts w:ascii="Arial" w:hAnsi="Arial" w:cs="Arial"/>
          <w:spacing w:val="5"/>
          <w:w w:val="91"/>
          <w:sz w:val="20"/>
          <w:szCs w:val="20"/>
        </w:rPr>
        <w:t>p</w:t>
      </w:r>
      <w:r>
        <w:rPr>
          <w:rFonts w:ascii="Arial" w:hAnsi="Arial" w:cs="Arial"/>
          <w:w w:val="91"/>
          <w:sz w:val="20"/>
          <w:szCs w:val="20"/>
        </w:rPr>
        <w:t>eople</w:t>
      </w:r>
      <w:r>
        <w:rPr>
          <w:rFonts w:ascii="Arial" w:hAnsi="Arial" w:cs="Arial"/>
          <w:spacing w:val="28"/>
          <w:w w:val="91"/>
          <w:sz w:val="20"/>
          <w:szCs w:val="20"/>
        </w:rPr>
        <w:t xml:space="preserve"> </w:t>
      </w:r>
      <w:r>
        <w:rPr>
          <w:rFonts w:ascii="Arial" w:hAnsi="Arial" w:cs="Arial"/>
          <w:sz w:val="20"/>
          <w:szCs w:val="20"/>
        </w:rPr>
        <w:t>in</w:t>
      </w:r>
      <w:r>
        <w:rPr>
          <w:rFonts w:ascii="Arial" w:hAnsi="Arial" w:cs="Arial"/>
          <w:spacing w:val="27"/>
          <w:sz w:val="20"/>
          <w:szCs w:val="20"/>
        </w:rPr>
        <w:t xml:space="preserve"> </w:t>
      </w:r>
      <w:r>
        <w:rPr>
          <w:rFonts w:ascii="Arial" w:hAnsi="Arial" w:cs="Arial"/>
          <w:sz w:val="20"/>
          <w:szCs w:val="20"/>
        </w:rPr>
        <w:t>the</w:t>
      </w:r>
      <w:r>
        <w:rPr>
          <w:rFonts w:ascii="Arial" w:hAnsi="Arial" w:cs="Arial"/>
          <w:spacing w:val="15"/>
          <w:sz w:val="20"/>
          <w:szCs w:val="20"/>
        </w:rPr>
        <w:t xml:space="preserve"> </w:t>
      </w:r>
      <w:r>
        <w:rPr>
          <w:rFonts w:ascii="Arial" w:hAnsi="Arial" w:cs="Arial"/>
          <w:sz w:val="20"/>
          <w:szCs w:val="20"/>
        </w:rPr>
        <w:t>ne</w:t>
      </w:r>
      <w:r>
        <w:rPr>
          <w:rFonts w:ascii="Arial" w:hAnsi="Arial" w:cs="Arial"/>
          <w:spacing w:val="-5"/>
          <w:sz w:val="20"/>
          <w:szCs w:val="20"/>
        </w:rPr>
        <w:t>tw</w:t>
      </w:r>
      <w:r>
        <w:rPr>
          <w:rFonts w:ascii="Arial" w:hAnsi="Arial" w:cs="Arial"/>
          <w:sz w:val="20"/>
          <w:szCs w:val="20"/>
        </w:rPr>
        <w:t>ork</w:t>
      </w:r>
      <w:r>
        <w:rPr>
          <w:rFonts w:ascii="Arial" w:hAnsi="Arial" w:cs="Arial"/>
          <w:spacing w:val="17"/>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trol</w:t>
      </w:r>
      <w:r>
        <w:rPr>
          <w:rFonts w:ascii="Arial" w:hAnsi="Arial" w:cs="Arial"/>
          <w:spacing w:val="23"/>
          <w:sz w:val="20"/>
          <w:szCs w:val="20"/>
        </w:rPr>
        <w:t xml:space="preserve"> </w:t>
      </w:r>
      <w:r>
        <w:rPr>
          <w:rFonts w:ascii="Arial" w:hAnsi="Arial" w:cs="Arial"/>
          <w:sz w:val="20"/>
          <w:szCs w:val="20"/>
        </w:rPr>
        <w:t>a</w:t>
      </w:r>
      <w:r>
        <w:rPr>
          <w:rFonts w:ascii="Arial" w:hAnsi="Arial" w:cs="Arial"/>
          <w:spacing w:val="6"/>
          <w:sz w:val="20"/>
          <w:szCs w:val="20"/>
        </w:rPr>
        <w:t xml:space="preserve"> </w:t>
      </w:r>
      <w:r>
        <w:rPr>
          <w:rFonts w:ascii="Arial" w:hAnsi="Arial" w:cs="Arial"/>
          <w:sz w:val="20"/>
          <w:szCs w:val="20"/>
        </w:rPr>
        <w:t>large</w:t>
      </w:r>
      <w:r>
        <w:rPr>
          <w:rFonts w:ascii="Arial" w:hAnsi="Arial" w:cs="Arial"/>
          <w:spacing w:val="-9"/>
          <w:sz w:val="20"/>
          <w:szCs w:val="20"/>
        </w:rPr>
        <w:t xml:space="preserve"> </w:t>
      </w:r>
      <w:r>
        <w:rPr>
          <w:rFonts w:ascii="Arial" w:hAnsi="Arial" w:cs="Arial"/>
          <w:sz w:val="20"/>
          <w:szCs w:val="20"/>
        </w:rPr>
        <w:t>part</w:t>
      </w:r>
      <w:r>
        <w:rPr>
          <w:rFonts w:ascii="Arial" w:hAnsi="Arial" w:cs="Arial"/>
          <w:spacing w:val="35"/>
          <w:sz w:val="20"/>
          <w:szCs w:val="20"/>
        </w:rPr>
        <w:t xml:space="preserve"> </w:t>
      </w:r>
      <w:r>
        <w:rPr>
          <w:rFonts w:ascii="Arial" w:hAnsi="Arial" w:cs="Arial"/>
          <w:sz w:val="20"/>
          <w:szCs w:val="20"/>
        </w:rPr>
        <w:t>of</w:t>
      </w:r>
      <w:r>
        <w:rPr>
          <w:rFonts w:ascii="Arial" w:hAnsi="Arial" w:cs="Arial"/>
          <w:spacing w:val="10"/>
          <w:sz w:val="20"/>
          <w:szCs w:val="20"/>
        </w:rPr>
        <w:t xml:space="preserve"> </w:t>
      </w:r>
      <w:r>
        <w:rPr>
          <w:rFonts w:ascii="Arial" w:hAnsi="Arial" w:cs="Arial"/>
          <w:sz w:val="20"/>
          <w:szCs w:val="20"/>
        </w:rPr>
        <w:t>the</w:t>
      </w:r>
      <w:r>
        <w:rPr>
          <w:rFonts w:ascii="Arial" w:hAnsi="Arial" w:cs="Arial"/>
          <w:spacing w:val="15"/>
          <w:sz w:val="20"/>
          <w:szCs w:val="20"/>
        </w:rPr>
        <w:t xml:space="preserve"> </w:t>
      </w:r>
      <w:r>
        <w:rPr>
          <w:rFonts w:ascii="Arial" w:hAnsi="Arial" w:cs="Arial"/>
          <w:sz w:val="20"/>
          <w:szCs w:val="20"/>
        </w:rPr>
        <w:t>ide</w:t>
      </w:r>
      <w:r>
        <w:rPr>
          <w:rFonts w:ascii="Arial" w:hAnsi="Arial" w:cs="Arial"/>
          <w:spacing w:val="-5"/>
          <w:sz w:val="20"/>
          <w:szCs w:val="20"/>
        </w:rPr>
        <w:t>n</w:t>
      </w:r>
      <w:r>
        <w:rPr>
          <w:rFonts w:ascii="Arial" w:hAnsi="Arial" w:cs="Arial"/>
          <w:sz w:val="20"/>
          <w:szCs w:val="20"/>
        </w:rPr>
        <w:t>tities</w:t>
      </w:r>
      <w:r>
        <w:rPr>
          <w:rFonts w:ascii="Arial" w:hAnsi="Arial" w:cs="Arial"/>
          <w:spacing w:val="23"/>
          <w:sz w:val="20"/>
          <w:szCs w:val="20"/>
        </w:rPr>
        <w:t xml:space="preserve"> </w:t>
      </w:r>
      <w:r>
        <w:rPr>
          <w:rFonts w:ascii="Arial" w:hAnsi="Arial" w:cs="Arial"/>
          <w:w w:val="124"/>
          <w:sz w:val="20"/>
          <w:szCs w:val="20"/>
        </w:rPr>
        <w:t>i</w:t>
      </w:r>
      <w:r>
        <w:rPr>
          <w:rFonts w:ascii="Arial" w:hAnsi="Arial" w:cs="Arial"/>
          <w:w w:val="99"/>
          <w:sz w:val="20"/>
          <w:szCs w:val="20"/>
        </w:rPr>
        <w:t xml:space="preserve">n </w:t>
      </w:r>
      <w:r>
        <w:rPr>
          <w:rFonts w:ascii="Arial" w:hAnsi="Arial" w:cs="Arial"/>
          <w:sz w:val="20"/>
          <w:szCs w:val="20"/>
        </w:rPr>
        <w:t>the</w:t>
      </w:r>
      <w:r>
        <w:rPr>
          <w:rFonts w:ascii="Arial" w:hAnsi="Arial" w:cs="Arial"/>
          <w:spacing w:val="16"/>
          <w:sz w:val="20"/>
          <w:szCs w:val="20"/>
        </w:rPr>
        <w:t xml:space="preserve"> </w:t>
      </w:r>
      <w:r>
        <w:rPr>
          <w:rFonts w:ascii="Arial" w:hAnsi="Arial" w:cs="Arial"/>
          <w:sz w:val="20"/>
          <w:szCs w:val="20"/>
        </w:rPr>
        <w:t>ne</w:t>
      </w:r>
      <w:r>
        <w:rPr>
          <w:rFonts w:ascii="Arial" w:hAnsi="Arial" w:cs="Arial"/>
          <w:spacing w:val="-5"/>
          <w:sz w:val="20"/>
          <w:szCs w:val="20"/>
        </w:rPr>
        <w:t>t</w:t>
      </w:r>
      <w:r>
        <w:rPr>
          <w:rFonts w:ascii="Arial" w:hAnsi="Arial" w:cs="Arial"/>
          <w:spacing w:val="-6"/>
          <w:sz w:val="20"/>
          <w:szCs w:val="20"/>
        </w:rPr>
        <w:t>w</w:t>
      </w:r>
      <w:r>
        <w:rPr>
          <w:rFonts w:ascii="Arial" w:hAnsi="Arial" w:cs="Arial"/>
          <w:sz w:val="20"/>
          <w:szCs w:val="20"/>
        </w:rPr>
        <w:t>ork</w:t>
      </w:r>
      <w:r>
        <w:rPr>
          <w:rFonts w:ascii="Arial" w:hAnsi="Arial" w:cs="Arial"/>
          <w:spacing w:val="18"/>
          <w:sz w:val="20"/>
          <w:szCs w:val="20"/>
        </w:rPr>
        <w:t xml:space="preserve"> </w:t>
      </w:r>
      <w:r>
        <w:rPr>
          <w:rFonts w:ascii="Arial" w:hAnsi="Arial" w:cs="Arial"/>
          <w:sz w:val="20"/>
          <w:szCs w:val="20"/>
        </w:rPr>
        <w:t>in</w:t>
      </w:r>
      <w:r>
        <w:rPr>
          <w:rFonts w:ascii="Arial" w:hAnsi="Arial" w:cs="Arial"/>
          <w:spacing w:val="28"/>
          <w:sz w:val="20"/>
          <w:szCs w:val="20"/>
        </w:rPr>
        <w:t xml:space="preserve"> </w:t>
      </w:r>
      <w:r>
        <w:rPr>
          <w:rFonts w:ascii="Arial" w:hAnsi="Arial" w:cs="Arial"/>
          <w:sz w:val="20"/>
          <w:szCs w:val="20"/>
        </w:rPr>
        <w:t>order</w:t>
      </w:r>
      <w:r>
        <w:rPr>
          <w:rFonts w:ascii="Arial" w:hAnsi="Arial" w:cs="Arial"/>
          <w:spacing w:val="5"/>
          <w:sz w:val="20"/>
          <w:szCs w:val="20"/>
        </w:rPr>
        <w:t xml:space="preserve"> </w:t>
      </w:r>
      <w:r>
        <w:rPr>
          <w:rFonts w:ascii="Arial" w:hAnsi="Arial" w:cs="Arial"/>
          <w:sz w:val="20"/>
          <w:szCs w:val="20"/>
        </w:rPr>
        <w:t>to</w:t>
      </w:r>
      <w:r>
        <w:rPr>
          <w:rFonts w:ascii="Arial" w:hAnsi="Arial" w:cs="Arial"/>
          <w:spacing w:val="27"/>
          <w:sz w:val="20"/>
          <w:szCs w:val="20"/>
        </w:rPr>
        <w:t xml:space="preserve"> </w:t>
      </w:r>
      <w:r>
        <w:rPr>
          <w:rFonts w:ascii="Arial" w:hAnsi="Arial" w:cs="Arial"/>
          <w:sz w:val="20"/>
          <w:szCs w:val="20"/>
        </w:rPr>
        <w:t>gain</w:t>
      </w:r>
      <w:r>
        <w:rPr>
          <w:rFonts w:ascii="Arial" w:hAnsi="Arial" w:cs="Arial"/>
          <w:spacing w:val="4"/>
          <w:sz w:val="20"/>
          <w:szCs w:val="20"/>
        </w:rPr>
        <w:t xml:space="preserve"> </w:t>
      </w:r>
      <w:r>
        <w:rPr>
          <w:rFonts w:ascii="Arial" w:hAnsi="Arial" w:cs="Arial"/>
          <w:sz w:val="20"/>
          <w:szCs w:val="20"/>
        </w:rPr>
        <w:t>a</w:t>
      </w:r>
      <w:r>
        <w:rPr>
          <w:rFonts w:ascii="Arial" w:hAnsi="Arial" w:cs="Arial"/>
          <w:spacing w:val="7"/>
          <w:sz w:val="20"/>
          <w:szCs w:val="20"/>
        </w:rPr>
        <w:t xml:space="preserve"> </w:t>
      </w:r>
      <w:r>
        <w:rPr>
          <w:rFonts w:ascii="Arial" w:hAnsi="Arial" w:cs="Arial"/>
          <w:sz w:val="20"/>
          <w:szCs w:val="20"/>
        </w:rPr>
        <w:t>dispro</w:t>
      </w:r>
      <w:r>
        <w:rPr>
          <w:rFonts w:ascii="Arial" w:hAnsi="Arial" w:cs="Arial"/>
          <w:spacing w:val="6"/>
          <w:sz w:val="20"/>
          <w:szCs w:val="20"/>
        </w:rPr>
        <w:t>p</w:t>
      </w:r>
      <w:r>
        <w:rPr>
          <w:rFonts w:ascii="Arial" w:hAnsi="Arial" w:cs="Arial"/>
          <w:sz w:val="20"/>
          <w:szCs w:val="20"/>
        </w:rPr>
        <w:t>ortionate</w:t>
      </w:r>
      <w:r>
        <w:rPr>
          <w:rFonts w:ascii="Arial" w:hAnsi="Arial" w:cs="Arial"/>
          <w:spacing w:val="7"/>
          <w:sz w:val="20"/>
          <w:szCs w:val="20"/>
        </w:rPr>
        <w:t xml:space="preserve"> </w:t>
      </w:r>
      <w:r>
        <w:rPr>
          <w:rFonts w:ascii="Arial" w:hAnsi="Arial" w:cs="Arial"/>
          <w:w w:val="95"/>
          <w:sz w:val="20"/>
          <w:szCs w:val="20"/>
        </w:rPr>
        <w:t>amou</w:t>
      </w:r>
      <w:r>
        <w:rPr>
          <w:rFonts w:ascii="Arial" w:hAnsi="Arial" w:cs="Arial"/>
          <w:spacing w:val="-5"/>
          <w:w w:val="95"/>
          <w:sz w:val="20"/>
          <w:szCs w:val="20"/>
        </w:rPr>
        <w:t>n</w:t>
      </w:r>
      <w:r>
        <w:rPr>
          <w:rFonts w:ascii="Arial" w:hAnsi="Arial" w:cs="Arial"/>
          <w:w w:val="139"/>
          <w:sz w:val="20"/>
          <w:szCs w:val="20"/>
        </w:rPr>
        <w:t>t</w:t>
      </w:r>
      <w:r>
        <w:rPr>
          <w:rFonts w:ascii="Arial" w:hAnsi="Arial" w:cs="Arial"/>
          <w:spacing w:val="19"/>
          <w:sz w:val="20"/>
          <w:szCs w:val="20"/>
        </w:rPr>
        <w:t xml:space="preserve"> </w:t>
      </w:r>
      <w:r>
        <w:rPr>
          <w:rFonts w:ascii="Arial" w:hAnsi="Arial" w:cs="Arial"/>
          <w:sz w:val="20"/>
          <w:szCs w:val="20"/>
        </w:rPr>
        <w:t>of</w:t>
      </w:r>
      <w:r>
        <w:rPr>
          <w:rFonts w:ascii="Arial" w:hAnsi="Arial" w:cs="Arial"/>
          <w:spacing w:val="12"/>
          <w:sz w:val="20"/>
          <w:szCs w:val="20"/>
        </w:rPr>
        <w:t xml:space="preserve"> </w:t>
      </w:r>
      <w:r>
        <w:rPr>
          <w:rFonts w:ascii="Arial" w:hAnsi="Arial" w:cs="Arial"/>
          <w:sz w:val="20"/>
          <w:szCs w:val="20"/>
        </w:rPr>
        <w:t>influence</w:t>
      </w:r>
      <w:r>
        <w:rPr>
          <w:rFonts w:ascii="Arial" w:hAnsi="Arial" w:cs="Arial"/>
          <w:spacing w:val="-20"/>
          <w:sz w:val="20"/>
          <w:szCs w:val="20"/>
        </w:rPr>
        <w:t xml:space="preserve"> </w:t>
      </w:r>
      <w:r>
        <w:rPr>
          <w:rFonts w:ascii="Arial" w:hAnsi="Arial" w:cs="Arial"/>
          <w:sz w:val="20"/>
          <w:szCs w:val="20"/>
        </w:rPr>
        <w:t>(Douceur</w:t>
      </w:r>
    </w:p>
    <w:p w14:paraId="49839F9B" w14:textId="77777777" w:rsidR="009E6749" w:rsidRDefault="009E6749">
      <w:pPr>
        <w:spacing w:after="0" w:line="240" w:lineRule="auto"/>
        <w:ind w:left="955" w:right="7265"/>
        <w:jc w:val="both"/>
        <w:rPr>
          <w:rFonts w:ascii="Arial" w:hAnsi="Arial" w:cs="Arial"/>
          <w:sz w:val="20"/>
          <w:szCs w:val="20"/>
        </w:rPr>
      </w:pPr>
      <w:r>
        <w:rPr>
          <w:rFonts w:ascii="Arial" w:hAnsi="Arial" w:cs="Arial"/>
          <w:w w:val="93"/>
          <w:sz w:val="20"/>
          <w:szCs w:val="20"/>
        </w:rPr>
        <w:t>2002).</w:t>
      </w:r>
      <w:commentRangeEnd w:id="9"/>
      <w:r w:rsidR="0046536C">
        <w:rPr>
          <w:rStyle w:val="CommentReference"/>
        </w:rPr>
        <w:commentReference w:id="9"/>
      </w:r>
    </w:p>
    <w:p w14:paraId="598EDC2B" w14:textId="568CF041" w:rsidR="009E6749" w:rsidRDefault="009E6749">
      <w:pPr>
        <w:spacing w:before="9" w:after="0" w:line="249" w:lineRule="auto"/>
        <w:ind w:left="955" w:right="916" w:firstLine="299"/>
        <w:jc w:val="both"/>
        <w:rPr>
          <w:rFonts w:ascii="Arial" w:hAnsi="Arial" w:cs="Arial"/>
          <w:sz w:val="20"/>
          <w:szCs w:val="20"/>
        </w:rPr>
      </w:pPr>
      <w:r>
        <w:rPr>
          <w:rFonts w:ascii="Arial" w:hAnsi="Arial" w:cs="Arial"/>
          <w:w w:val="95"/>
          <w:sz w:val="20"/>
          <w:szCs w:val="20"/>
        </w:rPr>
        <w:t>Douceur</w:t>
      </w:r>
      <w:r>
        <w:rPr>
          <w:rFonts w:ascii="Arial" w:hAnsi="Arial" w:cs="Arial"/>
          <w:spacing w:val="3"/>
          <w:w w:val="95"/>
          <w:sz w:val="20"/>
          <w:szCs w:val="20"/>
        </w:rPr>
        <w:t xml:space="preserve"> </w:t>
      </w:r>
      <w:r>
        <w:rPr>
          <w:rFonts w:ascii="Arial" w:hAnsi="Arial" w:cs="Arial"/>
          <w:w w:val="95"/>
          <w:sz w:val="20"/>
          <w:szCs w:val="20"/>
        </w:rPr>
        <w:t>(2002)</w:t>
      </w:r>
      <w:r>
        <w:rPr>
          <w:rFonts w:ascii="Arial" w:hAnsi="Arial" w:cs="Arial"/>
          <w:spacing w:val="-3"/>
          <w:w w:val="95"/>
          <w:sz w:val="20"/>
          <w:szCs w:val="20"/>
        </w:rPr>
        <w:t xml:space="preserve"> </w:t>
      </w:r>
      <w:r>
        <w:rPr>
          <w:rFonts w:ascii="Arial" w:hAnsi="Arial" w:cs="Arial"/>
          <w:w w:val="95"/>
          <w:sz w:val="20"/>
          <w:szCs w:val="20"/>
        </w:rPr>
        <w:t>pr</w:t>
      </w:r>
      <w:r>
        <w:rPr>
          <w:rFonts w:ascii="Arial" w:hAnsi="Arial" w:cs="Arial"/>
          <w:spacing w:val="-5"/>
          <w:w w:val="95"/>
          <w:sz w:val="20"/>
          <w:szCs w:val="20"/>
        </w:rPr>
        <w:t>ov</w:t>
      </w:r>
      <w:r>
        <w:rPr>
          <w:rFonts w:ascii="Arial" w:hAnsi="Arial" w:cs="Arial"/>
          <w:w w:val="95"/>
          <w:sz w:val="20"/>
          <w:szCs w:val="20"/>
        </w:rPr>
        <w:t>ed</w:t>
      </w:r>
      <w:r>
        <w:rPr>
          <w:rFonts w:ascii="Arial" w:hAnsi="Arial" w:cs="Arial"/>
          <w:spacing w:val="3"/>
          <w:w w:val="95"/>
          <w:sz w:val="20"/>
          <w:szCs w:val="20"/>
        </w:rPr>
        <w:t xml:space="preserve"> </w:t>
      </w:r>
      <w:r>
        <w:rPr>
          <w:rFonts w:ascii="Arial" w:hAnsi="Arial" w:cs="Arial"/>
          <w:sz w:val="20"/>
          <w:szCs w:val="20"/>
        </w:rPr>
        <w:t>that</w:t>
      </w:r>
      <w:r>
        <w:rPr>
          <w:rFonts w:ascii="Arial" w:hAnsi="Arial" w:cs="Arial"/>
          <w:spacing w:val="23"/>
          <w:sz w:val="20"/>
          <w:szCs w:val="20"/>
        </w:rPr>
        <w:t xml:space="preserve"> </w:t>
      </w:r>
      <w:r>
        <w:rPr>
          <w:rFonts w:ascii="Arial" w:hAnsi="Arial" w:cs="Arial"/>
          <w:sz w:val="20"/>
          <w:szCs w:val="20"/>
        </w:rPr>
        <w:t>this</w:t>
      </w:r>
      <w:r>
        <w:rPr>
          <w:rFonts w:ascii="Arial" w:hAnsi="Arial" w:cs="Arial"/>
          <w:spacing w:val="2"/>
          <w:sz w:val="20"/>
          <w:szCs w:val="20"/>
        </w:rPr>
        <w:t xml:space="preserve"> </w:t>
      </w:r>
      <w:r>
        <w:rPr>
          <w:rFonts w:ascii="Arial" w:hAnsi="Arial" w:cs="Arial"/>
          <w:sz w:val="20"/>
          <w:szCs w:val="20"/>
        </w:rPr>
        <w:t>problem</w:t>
      </w:r>
      <w:r>
        <w:rPr>
          <w:rFonts w:ascii="Arial" w:hAnsi="Arial" w:cs="Arial"/>
          <w:spacing w:val="-21"/>
          <w:sz w:val="20"/>
          <w:szCs w:val="20"/>
        </w:rPr>
        <w:t xml:space="preserve"> </w:t>
      </w:r>
      <w:r>
        <w:rPr>
          <w:rFonts w:ascii="Arial" w:hAnsi="Arial" w:cs="Arial"/>
          <w:w w:val="92"/>
          <w:sz w:val="20"/>
          <w:szCs w:val="20"/>
        </w:rPr>
        <w:t>cannot</w:t>
      </w:r>
      <w:r>
        <w:rPr>
          <w:rFonts w:ascii="Arial" w:hAnsi="Arial" w:cs="Arial"/>
          <w:spacing w:val="27"/>
          <w:w w:val="92"/>
          <w:sz w:val="20"/>
          <w:szCs w:val="20"/>
        </w:rPr>
        <w:t xml:space="preserve"> </w:t>
      </w:r>
      <w:r>
        <w:rPr>
          <w:rFonts w:ascii="Arial" w:hAnsi="Arial" w:cs="Arial"/>
          <w:spacing w:val="6"/>
          <w:w w:val="92"/>
          <w:sz w:val="20"/>
          <w:szCs w:val="20"/>
        </w:rPr>
        <w:t>b</w:t>
      </w:r>
      <w:r>
        <w:rPr>
          <w:rFonts w:ascii="Arial" w:hAnsi="Arial" w:cs="Arial"/>
          <w:w w:val="92"/>
          <w:sz w:val="20"/>
          <w:szCs w:val="20"/>
        </w:rPr>
        <w:t>e</w:t>
      </w:r>
      <w:r>
        <w:rPr>
          <w:rFonts w:ascii="Arial" w:hAnsi="Arial" w:cs="Arial"/>
          <w:spacing w:val="-9"/>
          <w:w w:val="92"/>
          <w:sz w:val="20"/>
          <w:szCs w:val="20"/>
        </w:rPr>
        <w:t xml:space="preserve"> </w:t>
      </w:r>
      <w:r>
        <w:rPr>
          <w:rFonts w:ascii="Arial" w:hAnsi="Arial" w:cs="Arial"/>
          <w:w w:val="92"/>
          <w:sz w:val="20"/>
          <w:szCs w:val="20"/>
        </w:rPr>
        <w:t>sol</w:t>
      </w:r>
      <w:r>
        <w:rPr>
          <w:rFonts w:ascii="Arial" w:hAnsi="Arial" w:cs="Arial"/>
          <w:spacing w:val="-5"/>
          <w:w w:val="92"/>
          <w:sz w:val="20"/>
          <w:szCs w:val="20"/>
        </w:rPr>
        <w:t>v</w:t>
      </w:r>
      <w:r>
        <w:rPr>
          <w:rFonts w:ascii="Arial" w:hAnsi="Arial" w:cs="Arial"/>
          <w:w w:val="92"/>
          <w:sz w:val="20"/>
          <w:szCs w:val="20"/>
        </w:rPr>
        <w:t>ed</w:t>
      </w:r>
      <w:r>
        <w:rPr>
          <w:rFonts w:ascii="Arial" w:hAnsi="Arial" w:cs="Arial"/>
          <w:spacing w:val="1"/>
          <w:w w:val="92"/>
          <w:sz w:val="20"/>
          <w:szCs w:val="20"/>
        </w:rPr>
        <w:t xml:space="preserve"> </w:t>
      </w:r>
      <w:r>
        <w:rPr>
          <w:rFonts w:ascii="Arial" w:hAnsi="Arial" w:cs="Arial"/>
          <w:sz w:val="20"/>
          <w:szCs w:val="20"/>
        </w:rPr>
        <w:t>without</w:t>
      </w:r>
      <w:r>
        <w:rPr>
          <w:rFonts w:ascii="Arial" w:hAnsi="Arial" w:cs="Arial"/>
          <w:spacing w:val="31"/>
          <w:sz w:val="20"/>
          <w:szCs w:val="20"/>
        </w:rPr>
        <w:t xml:space="preserve"> </w:t>
      </w:r>
      <w:r>
        <w:rPr>
          <w:rFonts w:ascii="Arial" w:hAnsi="Arial" w:cs="Arial"/>
          <w:sz w:val="20"/>
          <w:szCs w:val="20"/>
        </w:rPr>
        <w:t>a</w:t>
      </w:r>
      <w:r>
        <w:rPr>
          <w:rFonts w:ascii="Arial" w:hAnsi="Arial" w:cs="Arial"/>
          <w:spacing w:val="-19"/>
          <w:sz w:val="20"/>
          <w:szCs w:val="20"/>
        </w:rPr>
        <w:t xml:space="preserve"> </w:t>
      </w:r>
      <w:commentRangeStart w:id="11"/>
      <w:r>
        <w:rPr>
          <w:rFonts w:ascii="Arial" w:hAnsi="Arial" w:cs="Arial"/>
          <w:i/>
          <w:sz w:val="20"/>
          <w:szCs w:val="20"/>
        </w:rPr>
        <w:t>l</w:t>
      </w:r>
      <w:r>
        <w:rPr>
          <w:rFonts w:ascii="Arial" w:hAnsi="Arial" w:cs="Arial"/>
          <w:i/>
          <w:spacing w:val="-10"/>
          <w:sz w:val="20"/>
          <w:szCs w:val="20"/>
        </w:rPr>
        <w:t>o</w:t>
      </w:r>
      <w:r>
        <w:rPr>
          <w:rFonts w:ascii="Arial" w:hAnsi="Arial" w:cs="Arial"/>
          <w:i/>
          <w:sz w:val="20"/>
          <w:szCs w:val="20"/>
        </w:rPr>
        <w:t>gi</w:t>
      </w:r>
      <w:r>
        <w:rPr>
          <w:rFonts w:ascii="Arial" w:hAnsi="Arial" w:cs="Arial"/>
          <w:i/>
          <w:spacing w:val="-10"/>
          <w:sz w:val="20"/>
          <w:szCs w:val="20"/>
        </w:rPr>
        <w:t>c</w:t>
      </w:r>
      <w:r>
        <w:rPr>
          <w:rFonts w:ascii="Arial" w:hAnsi="Arial" w:cs="Arial"/>
          <w:i/>
          <w:sz w:val="20"/>
          <w:szCs w:val="20"/>
        </w:rPr>
        <w:t>a</w:t>
      </w:r>
      <w:r>
        <w:rPr>
          <w:rFonts w:ascii="Arial" w:hAnsi="Arial" w:cs="Arial"/>
          <w:i/>
          <w:spacing w:val="10"/>
          <w:sz w:val="20"/>
          <w:szCs w:val="20"/>
        </w:rPr>
        <w:t>l</w:t>
      </w:r>
      <w:r>
        <w:rPr>
          <w:rFonts w:ascii="Arial" w:hAnsi="Arial" w:cs="Arial"/>
          <w:i/>
          <w:sz w:val="20"/>
          <w:szCs w:val="20"/>
        </w:rPr>
        <w:t>ly</w:t>
      </w:r>
      <w:commentRangeEnd w:id="11"/>
      <w:r w:rsidR="0046536C">
        <w:rPr>
          <w:rStyle w:val="CommentReference"/>
        </w:rPr>
        <w:commentReference w:id="11"/>
      </w:r>
      <w:r>
        <w:rPr>
          <w:rFonts w:ascii="Arial" w:hAnsi="Arial" w:cs="Arial"/>
          <w:i/>
          <w:sz w:val="20"/>
          <w:szCs w:val="20"/>
        </w:rPr>
        <w:t xml:space="preserve"> </w:t>
      </w:r>
      <w:r>
        <w:rPr>
          <w:rFonts w:ascii="Arial" w:hAnsi="Arial" w:cs="Arial"/>
          <w:sz w:val="20"/>
          <w:szCs w:val="20"/>
        </w:rPr>
        <w:t>ce</w:t>
      </w:r>
      <w:r>
        <w:rPr>
          <w:rFonts w:ascii="Arial" w:hAnsi="Arial" w:cs="Arial"/>
          <w:spacing w:val="-5"/>
          <w:sz w:val="20"/>
          <w:szCs w:val="20"/>
        </w:rPr>
        <w:t>n</w:t>
      </w:r>
      <w:r>
        <w:rPr>
          <w:rFonts w:ascii="Arial" w:hAnsi="Arial" w:cs="Arial"/>
          <w:sz w:val="20"/>
          <w:szCs w:val="20"/>
        </w:rPr>
        <w:t>tral</w:t>
      </w:r>
      <w:r>
        <w:rPr>
          <w:rFonts w:ascii="Arial" w:hAnsi="Arial" w:cs="Arial"/>
          <w:spacing w:val="24"/>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trol</w:t>
      </w:r>
      <w:r>
        <w:rPr>
          <w:rFonts w:ascii="Arial" w:hAnsi="Arial" w:cs="Arial"/>
          <w:spacing w:val="33"/>
          <w:sz w:val="20"/>
          <w:szCs w:val="20"/>
        </w:rPr>
        <w:t xml:space="preserve"> </w:t>
      </w:r>
      <w:r>
        <w:rPr>
          <w:rFonts w:ascii="Arial" w:hAnsi="Arial" w:cs="Arial"/>
          <w:sz w:val="20"/>
          <w:szCs w:val="20"/>
        </w:rPr>
        <w:t>of</w:t>
      </w:r>
      <w:r>
        <w:rPr>
          <w:rFonts w:ascii="Arial" w:hAnsi="Arial" w:cs="Arial"/>
          <w:spacing w:val="22"/>
          <w:sz w:val="20"/>
          <w:szCs w:val="20"/>
        </w:rPr>
        <w:t xml:space="preserve"> </w:t>
      </w:r>
      <w:r>
        <w:rPr>
          <w:rFonts w:ascii="Arial" w:hAnsi="Arial" w:cs="Arial"/>
          <w:sz w:val="20"/>
          <w:szCs w:val="20"/>
        </w:rPr>
        <w:t>the</w:t>
      </w:r>
      <w:r>
        <w:rPr>
          <w:rFonts w:ascii="Arial" w:hAnsi="Arial" w:cs="Arial"/>
          <w:spacing w:val="26"/>
          <w:sz w:val="20"/>
          <w:szCs w:val="20"/>
        </w:rPr>
        <w:t xml:space="preserve"> </w:t>
      </w:r>
      <w:del w:id="12" w:author="Author">
        <w:r w:rsidDel="0046536C">
          <w:rPr>
            <w:rFonts w:ascii="Arial" w:hAnsi="Arial" w:cs="Arial"/>
            <w:sz w:val="20"/>
            <w:szCs w:val="20"/>
          </w:rPr>
          <w:delText>the</w:delText>
        </w:r>
        <w:r w:rsidDel="0046536C">
          <w:rPr>
            <w:rFonts w:ascii="Arial" w:hAnsi="Arial" w:cs="Arial"/>
            <w:spacing w:val="26"/>
            <w:sz w:val="20"/>
            <w:szCs w:val="20"/>
          </w:rPr>
          <w:delText xml:space="preserve"> </w:delText>
        </w:r>
      </w:del>
      <w:r>
        <w:rPr>
          <w:rFonts w:ascii="Arial" w:hAnsi="Arial" w:cs="Arial"/>
          <w:sz w:val="20"/>
          <w:szCs w:val="20"/>
        </w:rPr>
        <w:t>creation</w:t>
      </w:r>
      <w:r>
        <w:rPr>
          <w:rFonts w:ascii="Arial" w:hAnsi="Arial" w:cs="Arial"/>
          <w:spacing w:val="8"/>
          <w:sz w:val="20"/>
          <w:szCs w:val="20"/>
        </w:rPr>
        <w:t xml:space="preserve"> </w:t>
      </w:r>
      <w:r>
        <w:rPr>
          <w:rFonts w:ascii="Arial" w:hAnsi="Arial" w:cs="Arial"/>
          <w:sz w:val="20"/>
          <w:szCs w:val="20"/>
        </w:rPr>
        <w:t>of</w:t>
      </w:r>
      <w:r>
        <w:rPr>
          <w:rFonts w:ascii="Arial" w:hAnsi="Arial" w:cs="Arial"/>
          <w:spacing w:val="22"/>
          <w:sz w:val="20"/>
          <w:szCs w:val="20"/>
        </w:rPr>
        <w:t xml:space="preserve"> </w:t>
      </w:r>
      <w:r>
        <w:rPr>
          <w:rFonts w:ascii="Arial" w:hAnsi="Arial" w:cs="Arial"/>
          <w:sz w:val="20"/>
          <w:szCs w:val="20"/>
        </w:rPr>
        <w:t>ide</w:t>
      </w:r>
      <w:r>
        <w:rPr>
          <w:rFonts w:ascii="Arial" w:hAnsi="Arial" w:cs="Arial"/>
          <w:spacing w:val="-5"/>
          <w:sz w:val="20"/>
          <w:szCs w:val="20"/>
        </w:rPr>
        <w:t>n</w:t>
      </w:r>
      <w:r>
        <w:rPr>
          <w:rFonts w:ascii="Arial" w:hAnsi="Arial" w:cs="Arial"/>
          <w:sz w:val="20"/>
          <w:szCs w:val="20"/>
        </w:rPr>
        <w:t xml:space="preserve">tities. </w:t>
      </w:r>
      <w:r>
        <w:rPr>
          <w:rFonts w:ascii="Arial" w:hAnsi="Arial" w:cs="Arial"/>
          <w:spacing w:val="34"/>
          <w:sz w:val="20"/>
          <w:szCs w:val="20"/>
        </w:rPr>
        <w:t xml:space="preserve"> </w:t>
      </w:r>
      <w:r>
        <w:rPr>
          <w:rFonts w:ascii="Arial" w:hAnsi="Arial" w:cs="Arial"/>
          <w:sz w:val="20"/>
          <w:szCs w:val="20"/>
        </w:rPr>
        <w:t>This</w:t>
      </w:r>
      <w:r>
        <w:rPr>
          <w:rFonts w:ascii="Arial" w:hAnsi="Arial" w:cs="Arial"/>
          <w:spacing w:val="36"/>
          <w:sz w:val="20"/>
          <w:szCs w:val="20"/>
        </w:rPr>
        <w:t xml:space="preserve"> </w:t>
      </w:r>
      <w:r>
        <w:rPr>
          <w:rFonts w:ascii="Arial" w:hAnsi="Arial" w:cs="Arial"/>
          <w:w w:val="90"/>
          <w:sz w:val="20"/>
          <w:szCs w:val="20"/>
        </w:rPr>
        <w:t>means</w:t>
      </w:r>
      <w:r>
        <w:rPr>
          <w:rFonts w:ascii="Arial" w:hAnsi="Arial" w:cs="Arial"/>
          <w:spacing w:val="34"/>
          <w:w w:val="90"/>
          <w:sz w:val="20"/>
          <w:szCs w:val="20"/>
        </w:rPr>
        <w:t xml:space="preserve"> </w:t>
      </w:r>
      <w:r>
        <w:rPr>
          <w:rFonts w:ascii="Arial" w:hAnsi="Arial" w:cs="Arial"/>
          <w:sz w:val="20"/>
          <w:szCs w:val="20"/>
        </w:rPr>
        <w:t xml:space="preserve">that </w:t>
      </w:r>
      <w:r>
        <w:rPr>
          <w:rFonts w:ascii="Arial" w:hAnsi="Arial" w:cs="Arial"/>
          <w:spacing w:val="3"/>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34"/>
          <w:w w:val="90"/>
          <w:sz w:val="20"/>
          <w:szCs w:val="20"/>
        </w:rPr>
        <w:t xml:space="preserve"> </w:t>
      </w:r>
      <w:proofErr w:type="spellStart"/>
      <w:r>
        <w:rPr>
          <w:rFonts w:ascii="Arial" w:hAnsi="Arial" w:cs="Arial"/>
          <w:sz w:val="20"/>
          <w:szCs w:val="20"/>
        </w:rPr>
        <w:t>can</w:t>
      </w:r>
      <w:r>
        <w:rPr>
          <w:rFonts w:ascii="Arial" w:hAnsi="Arial" w:cs="Arial"/>
          <w:spacing w:val="3"/>
          <w:sz w:val="20"/>
          <w:szCs w:val="20"/>
        </w:rPr>
        <w:t xml:space="preserve"> </w:t>
      </w:r>
      <w:r>
        <w:rPr>
          <w:rFonts w:ascii="Arial" w:hAnsi="Arial" w:cs="Arial"/>
          <w:w w:val="103"/>
          <w:sz w:val="20"/>
          <w:szCs w:val="20"/>
        </w:rPr>
        <w:t>not</w:t>
      </w:r>
      <w:proofErr w:type="spellEnd"/>
      <w:r>
        <w:rPr>
          <w:rFonts w:ascii="Arial" w:hAnsi="Arial" w:cs="Arial"/>
          <w:w w:val="103"/>
          <w:sz w:val="20"/>
          <w:szCs w:val="20"/>
        </w:rPr>
        <w:t xml:space="preserve"> </w:t>
      </w:r>
      <w:r>
        <w:rPr>
          <w:rFonts w:ascii="Arial" w:hAnsi="Arial" w:cs="Arial"/>
          <w:sz w:val="20"/>
          <w:szCs w:val="20"/>
        </w:rPr>
        <w:t>handle</w:t>
      </w:r>
      <w:r>
        <w:rPr>
          <w:rFonts w:ascii="Arial" w:hAnsi="Arial" w:cs="Arial"/>
          <w:spacing w:val="-7"/>
          <w:sz w:val="20"/>
          <w:szCs w:val="20"/>
        </w:rPr>
        <w:t xml:space="preserve"> </w:t>
      </w:r>
      <w:r>
        <w:rPr>
          <w:rFonts w:ascii="Arial" w:hAnsi="Arial" w:cs="Arial"/>
          <w:w w:val="96"/>
          <w:sz w:val="20"/>
          <w:szCs w:val="20"/>
        </w:rPr>
        <w:t>ide</w:t>
      </w:r>
      <w:r>
        <w:rPr>
          <w:rFonts w:ascii="Arial" w:hAnsi="Arial" w:cs="Arial"/>
          <w:spacing w:val="-5"/>
          <w:w w:val="96"/>
          <w:sz w:val="20"/>
          <w:szCs w:val="20"/>
        </w:rPr>
        <w:t>n</w:t>
      </w:r>
      <w:r>
        <w:rPr>
          <w:rFonts w:ascii="Arial" w:hAnsi="Arial" w:cs="Arial"/>
          <w:w w:val="134"/>
          <w:sz w:val="20"/>
          <w:szCs w:val="20"/>
        </w:rPr>
        <w:t>ti</w:t>
      </w:r>
      <w:r>
        <w:rPr>
          <w:rFonts w:ascii="Arial" w:hAnsi="Arial" w:cs="Arial"/>
          <w:spacing w:val="-5"/>
          <w:w w:val="134"/>
          <w:sz w:val="20"/>
          <w:szCs w:val="20"/>
        </w:rPr>
        <w:t>t</w:t>
      </w:r>
      <w:r>
        <w:rPr>
          <w:rFonts w:ascii="Arial" w:hAnsi="Arial" w:cs="Arial"/>
          <w:w w:val="105"/>
          <w:sz w:val="20"/>
          <w:szCs w:val="20"/>
        </w:rPr>
        <w:t>y</w:t>
      </w:r>
      <w:r>
        <w:rPr>
          <w:rFonts w:ascii="Arial" w:hAnsi="Arial" w:cs="Arial"/>
          <w:spacing w:val="22"/>
          <w:sz w:val="20"/>
          <w:szCs w:val="20"/>
        </w:rPr>
        <w:t xml:space="preserve"> </w:t>
      </w:r>
      <w:r>
        <w:rPr>
          <w:rFonts w:ascii="Arial" w:hAnsi="Arial" w:cs="Arial"/>
          <w:sz w:val="20"/>
          <w:szCs w:val="20"/>
        </w:rPr>
        <w:t>creation</w:t>
      </w:r>
      <w:r>
        <w:rPr>
          <w:rFonts w:ascii="Arial" w:hAnsi="Arial" w:cs="Arial"/>
          <w:spacing w:val="2"/>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26"/>
          <w:sz w:val="20"/>
          <w:szCs w:val="20"/>
        </w:rPr>
        <w:t xml:space="preserve"> </w:t>
      </w:r>
      <w:r>
        <w:rPr>
          <w:rFonts w:ascii="Arial" w:hAnsi="Arial" w:cs="Arial"/>
          <w:sz w:val="20"/>
          <w:szCs w:val="20"/>
        </w:rPr>
        <w:t>letting</w:t>
      </w:r>
      <w:r>
        <w:rPr>
          <w:rFonts w:ascii="Arial" w:hAnsi="Arial" w:cs="Arial"/>
          <w:spacing w:val="50"/>
          <w:sz w:val="20"/>
          <w:szCs w:val="20"/>
        </w:rPr>
        <w:t xml:space="preserve"> </w:t>
      </w:r>
      <w:r>
        <w:rPr>
          <w:rFonts w:ascii="Arial" w:hAnsi="Arial" w:cs="Arial"/>
          <w:sz w:val="20"/>
          <w:szCs w:val="20"/>
        </w:rPr>
        <w:t>the</w:t>
      </w:r>
      <w:r>
        <w:rPr>
          <w:rFonts w:ascii="Arial" w:hAnsi="Arial" w:cs="Arial"/>
          <w:spacing w:val="19"/>
          <w:sz w:val="20"/>
          <w:szCs w:val="20"/>
        </w:rPr>
        <w:t xml:space="preserve"> </w:t>
      </w:r>
      <w:r>
        <w:rPr>
          <w:rFonts w:ascii="Arial" w:hAnsi="Arial" w:cs="Arial"/>
          <w:spacing w:val="5"/>
          <w:w w:val="91"/>
          <w:sz w:val="20"/>
          <w:szCs w:val="20"/>
        </w:rPr>
        <w:t>p</w:t>
      </w:r>
      <w:r>
        <w:rPr>
          <w:rFonts w:ascii="Arial" w:hAnsi="Arial" w:cs="Arial"/>
          <w:w w:val="91"/>
          <w:sz w:val="20"/>
          <w:szCs w:val="20"/>
        </w:rPr>
        <w:t>eople</w:t>
      </w:r>
      <w:r>
        <w:rPr>
          <w:rFonts w:ascii="Arial" w:hAnsi="Arial" w:cs="Arial"/>
          <w:spacing w:val="32"/>
          <w:w w:val="91"/>
          <w:sz w:val="20"/>
          <w:szCs w:val="20"/>
        </w:rPr>
        <w:t xml:space="preserve"> </w:t>
      </w:r>
      <w:r>
        <w:rPr>
          <w:rFonts w:ascii="Arial" w:hAnsi="Arial" w:cs="Arial"/>
          <w:sz w:val="20"/>
          <w:szCs w:val="20"/>
        </w:rPr>
        <w:t>who</w:t>
      </w:r>
      <w:r>
        <w:rPr>
          <w:rFonts w:ascii="Arial" w:hAnsi="Arial" w:cs="Arial"/>
          <w:spacing w:val="7"/>
          <w:sz w:val="20"/>
          <w:szCs w:val="20"/>
        </w:rPr>
        <w:t xml:space="preserve"> </w:t>
      </w:r>
      <w:r>
        <w:rPr>
          <w:rFonts w:ascii="Arial" w:hAnsi="Arial" w:cs="Arial"/>
          <w:sz w:val="20"/>
          <w:szCs w:val="20"/>
        </w:rPr>
        <w:t>are</w:t>
      </w:r>
      <w:r>
        <w:rPr>
          <w:rFonts w:ascii="Arial" w:hAnsi="Arial" w:cs="Arial"/>
          <w:spacing w:val="-4"/>
          <w:sz w:val="20"/>
          <w:szCs w:val="20"/>
        </w:rPr>
        <w:t xml:space="preserve"> </w:t>
      </w:r>
      <w:r>
        <w:rPr>
          <w:rFonts w:ascii="Arial" w:hAnsi="Arial" w:cs="Arial"/>
          <w:sz w:val="20"/>
          <w:szCs w:val="20"/>
        </w:rPr>
        <w:t>already</w:t>
      </w:r>
      <w:r>
        <w:rPr>
          <w:rFonts w:ascii="Arial" w:hAnsi="Arial" w:cs="Arial"/>
          <w:spacing w:val="-3"/>
          <w:sz w:val="20"/>
          <w:szCs w:val="20"/>
        </w:rPr>
        <w:t xml:space="preserve"> </w:t>
      </w:r>
      <w:r>
        <w:rPr>
          <w:rFonts w:ascii="Arial" w:hAnsi="Arial" w:cs="Arial"/>
          <w:sz w:val="20"/>
          <w:szCs w:val="20"/>
        </w:rPr>
        <w:t>in</w:t>
      </w:r>
      <w:r>
        <w:rPr>
          <w:rFonts w:ascii="Arial" w:hAnsi="Arial" w:cs="Arial"/>
          <w:spacing w:val="31"/>
          <w:sz w:val="20"/>
          <w:szCs w:val="20"/>
        </w:rPr>
        <w:t xml:space="preserve"> </w:t>
      </w:r>
      <w:r>
        <w:rPr>
          <w:rFonts w:ascii="Arial" w:hAnsi="Arial" w:cs="Arial"/>
          <w:sz w:val="20"/>
          <w:szCs w:val="20"/>
        </w:rPr>
        <w:t>the</w:t>
      </w:r>
      <w:r>
        <w:rPr>
          <w:rFonts w:ascii="Arial" w:hAnsi="Arial" w:cs="Arial"/>
          <w:spacing w:val="19"/>
          <w:sz w:val="20"/>
          <w:szCs w:val="20"/>
        </w:rPr>
        <w:t xml:space="preserve"> </w:t>
      </w:r>
      <w:r>
        <w:rPr>
          <w:rFonts w:ascii="Arial" w:hAnsi="Arial" w:cs="Arial"/>
          <w:sz w:val="20"/>
          <w:szCs w:val="20"/>
        </w:rPr>
        <w:t>ne</w:t>
      </w:r>
      <w:r>
        <w:rPr>
          <w:rFonts w:ascii="Arial" w:hAnsi="Arial" w:cs="Arial"/>
          <w:spacing w:val="-5"/>
          <w:sz w:val="20"/>
          <w:szCs w:val="20"/>
        </w:rPr>
        <w:t>t</w:t>
      </w:r>
      <w:r>
        <w:rPr>
          <w:rFonts w:ascii="Arial" w:hAnsi="Arial" w:cs="Arial"/>
          <w:spacing w:val="-6"/>
          <w:sz w:val="20"/>
          <w:szCs w:val="20"/>
        </w:rPr>
        <w:t>w</w:t>
      </w:r>
      <w:r>
        <w:rPr>
          <w:rFonts w:ascii="Arial" w:hAnsi="Arial" w:cs="Arial"/>
          <w:sz w:val="20"/>
          <w:szCs w:val="20"/>
        </w:rPr>
        <w:t xml:space="preserve">ork </w:t>
      </w:r>
      <w:r>
        <w:rPr>
          <w:rFonts w:ascii="Arial" w:hAnsi="Arial" w:cs="Arial"/>
          <w:spacing w:val="-5"/>
          <w:sz w:val="20"/>
          <w:szCs w:val="20"/>
        </w:rPr>
        <w:t>v</w:t>
      </w:r>
      <w:r>
        <w:rPr>
          <w:rFonts w:ascii="Arial" w:hAnsi="Arial" w:cs="Arial"/>
          <w:sz w:val="20"/>
          <w:szCs w:val="20"/>
        </w:rPr>
        <w:t>ou</w:t>
      </w:r>
      <w:r>
        <w:rPr>
          <w:rFonts w:ascii="Arial" w:hAnsi="Arial" w:cs="Arial"/>
          <w:spacing w:val="-5"/>
          <w:sz w:val="20"/>
          <w:szCs w:val="20"/>
        </w:rPr>
        <w:t>c</w:t>
      </w:r>
      <w:r>
        <w:rPr>
          <w:rFonts w:ascii="Arial" w:hAnsi="Arial" w:cs="Arial"/>
          <w:sz w:val="20"/>
          <w:szCs w:val="20"/>
        </w:rPr>
        <w:t>h</w:t>
      </w:r>
      <w:r>
        <w:rPr>
          <w:rFonts w:ascii="Arial" w:hAnsi="Arial" w:cs="Arial"/>
          <w:spacing w:val="10"/>
          <w:sz w:val="20"/>
          <w:szCs w:val="20"/>
        </w:rPr>
        <w:t xml:space="preserve"> </w:t>
      </w:r>
      <w:r>
        <w:rPr>
          <w:rFonts w:ascii="Arial" w:hAnsi="Arial" w:cs="Arial"/>
          <w:sz w:val="20"/>
          <w:szCs w:val="20"/>
        </w:rPr>
        <w:t>for</w:t>
      </w:r>
      <w:r>
        <w:rPr>
          <w:rFonts w:ascii="Arial" w:hAnsi="Arial" w:cs="Arial"/>
          <w:spacing w:val="36"/>
          <w:sz w:val="20"/>
          <w:szCs w:val="20"/>
        </w:rPr>
        <w:t xml:space="preserve"> </w:t>
      </w:r>
      <w:r>
        <w:rPr>
          <w:rFonts w:ascii="Arial" w:hAnsi="Arial" w:cs="Arial"/>
          <w:sz w:val="20"/>
          <w:szCs w:val="20"/>
        </w:rPr>
        <w:t>other</w:t>
      </w:r>
      <w:r>
        <w:rPr>
          <w:rFonts w:ascii="Arial" w:hAnsi="Arial" w:cs="Arial"/>
          <w:spacing w:val="28"/>
          <w:sz w:val="20"/>
          <w:szCs w:val="20"/>
        </w:rPr>
        <w:t xml:space="preserve"> </w:t>
      </w:r>
      <w:r>
        <w:rPr>
          <w:rFonts w:ascii="Arial" w:hAnsi="Arial" w:cs="Arial"/>
          <w:sz w:val="20"/>
          <w:szCs w:val="20"/>
        </w:rPr>
        <w:t>ide</w:t>
      </w:r>
      <w:r>
        <w:rPr>
          <w:rFonts w:ascii="Arial" w:hAnsi="Arial" w:cs="Arial"/>
          <w:spacing w:val="-5"/>
          <w:sz w:val="20"/>
          <w:szCs w:val="20"/>
        </w:rPr>
        <w:t>n</w:t>
      </w:r>
      <w:r>
        <w:rPr>
          <w:rFonts w:ascii="Arial" w:hAnsi="Arial" w:cs="Arial"/>
          <w:sz w:val="20"/>
          <w:szCs w:val="20"/>
        </w:rPr>
        <w:t>tities,</w:t>
      </w:r>
      <w:r>
        <w:rPr>
          <w:rFonts w:ascii="Arial" w:hAnsi="Arial" w:cs="Arial"/>
          <w:spacing w:val="41"/>
          <w:sz w:val="20"/>
          <w:szCs w:val="20"/>
        </w:rPr>
        <w:t xml:space="preserve"> </w:t>
      </w:r>
      <w:r>
        <w:rPr>
          <w:rFonts w:ascii="Arial" w:hAnsi="Arial" w:cs="Arial"/>
          <w:sz w:val="20"/>
          <w:szCs w:val="20"/>
        </w:rPr>
        <w:t>i.e.</w:t>
      </w:r>
      <w:r>
        <w:rPr>
          <w:rFonts w:ascii="Arial" w:hAnsi="Arial" w:cs="Arial"/>
          <w:spacing w:val="19"/>
          <w:sz w:val="20"/>
          <w:szCs w:val="20"/>
        </w:rPr>
        <w:t xml:space="preserve"> </w:t>
      </w:r>
      <w:r>
        <w:rPr>
          <w:rFonts w:ascii="Arial" w:hAnsi="Arial" w:cs="Arial"/>
          <w:sz w:val="20"/>
          <w:szCs w:val="20"/>
        </w:rPr>
        <w:t>to</w:t>
      </w:r>
      <w:r>
        <w:rPr>
          <w:rFonts w:ascii="Arial" w:hAnsi="Arial" w:cs="Arial"/>
          <w:spacing w:val="40"/>
          <w:sz w:val="20"/>
          <w:szCs w:val="20"/>
        </w:rPr>
        <w:t xml:space="preserve"> </w:t>
      </w:r>
      <w:r>
        <w:rPr>
          <w:rFonts w:ascii="Arial" w:hAnsi="Arial" w:cs="Arial"/>
          <w:sz w:val="20"/>
          <w:szCs w:val="20"/>
        </w:rPr>
        <w:t>build</w:t>
      </w:r>
      <w:r>
        <w:rPr>
          <w:rFonts w:ascii="Arial" w:hAnsi="Arial" w:cs="Arial"/>
          <w:spacing w:val="49"/>
          <w:sz w:val="20"/>
          <w:szCs w:val="20"/>
        </w:rPr>
        <w:t xml:space="preserve"> </w:t>
      </w:r>
      <w:r>
        <w:rPr>
          <w:rFonts w:ascii="Arial" w:hAnsi="Arial" w:cs="Arial"/>
          <w:sz w:val="20"/>
          <w:szCs w:val="20"/>
        </w:rPr>
        <w:t>a</w:t>
      </w:r>
      <w:r>
        <w:rPr>
          <w:rFonts w:ascii="Arial" w:hAnsi="Arial" w:cs="Arial"/>
          <w:spacing w:val="19"/>
          <w:sz w:val="20"/>
          <w:szCs w:val="20"/>
        </w:rPr>
        <w:t xml:space="preserve"> </w:t>
      </w:r>
      <w:r>
        <w:rPr>
          <w:rFonts w:ascii="Arial" w:hAnsi="Arial" w:cs="Arial"/>
          <w:sz w:val="20"/>
          <w:szCs w:val="20"/>
        </w:rPr>
        <w:t>ne</w:t>
      </w:r>
      <w:r>
        <w:rPr>
          <w:rFonts w:ascii="Arial" w:hAnsi="Arial" w:cs="Arial"/>
          <w:spacing w:val="-5"/>
          <w:sz w:val="20"/>
          <w:szCs w:val="20"/>
        </w:rPr>
        <w:t>t</w:t>
      </w:r>
      <w:r>
        <w:rPr>
          <w:rFonts w:ascii="Arial" w:hAnsi="Arial" w:cs="Arial"/>
          <w:spacing w:val="-6"/>
          <w:sz w:val="20"/>
          <w:szCs w:val="20"/>
        </w:rPr>
        <w:t>w</w:t>
      </w:r>
      <w:r>
        <w:rPr>
          <w:rFonts w:ascii="Arial" w:hAnsi="Arial" w:cs="Arial"/>
          <w:sz w:val="20"/>
          <w:szCs w:val="20"/>
        </w:rPr>
        <w:t>ork</w:t>
      </w:r>
      <w:r>
        <w:rPr>
          <w:rFonts w:ascii="Arial" w:hAnsi="Arial" w:cs="Arial"/>
          <w:spacing w:val="31"/>
          <w:sz w:val="20"/>
          <w:szCs w:val="20"/>
        </w:rPr>
        <w:t xml:space="preserve"> </w:t>
      </w:r>
      <w:r>
        <w:rPr>
          <w:rFonts w:ascii="Arial" w:hAnsi="Arial" w:cs="Arial"/>
          <w:sz w:val="20"/>
          <w:szCs w:val="20"/>
        </w:rPr>
        <w:t>of</w:t>
      </w:r>
      <w:r>
        <w:rPr>
          <w:rFonts w:ascii="Arial" w:hAnsi="Arial" w:cs="Arial"/>
          <w:spacing w:val="25"/>
          <w:sz w:val="20"/>
          <w:szCs w:val="20"/>
        </w:rPr>
        <w:t xml:space="preserve"> </w:t>
      </w:r>
      <w:r>
        <w:rPr>
          <w:rFonts w:ascii="Arial" w:hAnsi="Arial" w:cs="Arial"/>
          <w:sz w:val="20"/>
          <w:szCs w:val="20"/>
        </w:rPr>
        <w:t xml:space="preserve">trust.  </w:t>
      </w:r>
      <w:r>
        <w:rPr>
          <w:rFonts w:ascii="Arial" w:hAnsi="Arial" w:cs="Arial"/>
          <w:spacing w:val="16"/>
          <w:sz w:val="20"/>
          <w:szCs w:val="20"/>
        </w:rPr>
        <w:t xml:space="preserve"> </w:t>
      </w:r>
      <w:r>
        <w:rPr>
          <w:rFonts w:ascii="Arial" w:hAnsi="Arial" w:cs="Arial"/>
          <w:sz w:val="20"/>
          <w:szCs w:val="20"/>
        </w:rPr>
        <w:t>The</w:t>
      </w:r>
      <w:r>
        <w:rPr>
          <w:rFonts w:ascii="Arial" w:hAnsi="Arial" w:cs="Arial"/>
          <w:spacing w:val="28"/>
          <w:sz w:val="20"/>
          <w:szCs w:val="20"/>
        </w:rPr>
        <w:t xml:space="preserve"> </w:t>
      </w:r>
      <w:r>
        <w:rPr>
          <w:rFonts w:ascii="Arial" w:hAnsi="Arial" w:cs="Arial"/>
          <w:sz w:val="20"/>
          <w:szCs w:val="20"/>
        </w:rPr>
        <w:t>Sybil</w:t>
      </w:r>
      <w:r>
        <w:rPr>
          <w:rFonts w:ascii="Arial" w:hAnsi="Arial" w:cs="Arial"/>
          <w:spacing w:val="33"/>
          <w:sz w:val="20"/>
          <w:szCs w:val="20"/>
        </w:rPr>
        <w:t xml:space="preserve"> </w:t>
      </w:r>
      <w:r>
        <w:rPr>
          <w:rFonts w:ascii="Arial" w:hAnsi="Arial" w:cs="Arial"/>
          <w:w w:val="101"/>
          <w:sz w:val="20"/>
          <w:szCs w:val="20"/>
        </w:rPr>
        <w:t>atta</w:t>
      </w:r>
      <w:r>
        <w:rPr>
          <w:rFonts w:ascii="Arial" w:hAnsi="Arial" w:cs="Arial"/>
          <w:spacing w:val="-5"/>
          <w:w w:val="101"/>
          <w:sz w:val="20"/>
          <w:szCs w:val="20"/>
        </w:rPr>
        <w:t>c</w:t>
      </w:r>
      <w:r>
        <w:rPr>
          <w:rFonts w:ascii="Arial" w:hAnsi="Arial" w:cs="Arial"/>
          <w:w w:val="105"/>
          <w:sz w:val="20"/>
          <w:szCs w:val="20"/>
        </w:rPr>
        <w:t xml:space="preserve">k </w:t>
      </w:r>
      <w:r>
        <w:rPr>
          <w:rFonts w:ascii="Arial" w:hAnsi="Arial" w:cs="Arial"/>
          <w:sz w:val="20"/>
          <w:szCs w:val="20"/>
        </w:rPr>
        <w:t>itself</w:t>
      </w:r>
      <w:r>
        <w:rPr>
          <w:rFonts w:ascii="Arial" w:hAnsi="Arial" w:cs="Arial"/>
          <w:spacing w:val="25"/>
          <w:sz w:val="20"/>
          <w:szCs w:val="20"/>
        </w:rPr>
        <w:t xml:space="preserve"> </w:t>
      </w:r>
      <w:r>
        <w:rPr>
          <w:rFonts w:ascii="Arial" w:hAnsi="Arial" w:cs="Arial"/>
          <w:sz w:val="20"/>
          <w:szCs w:val="20"/>
        </w:rPr>
        <w:t>aims</w:t>
      </w:r>
      <w:r>
        <w:rPr>
          <w:rFonts w:ascii="Arial" w:hAnsi="Arial" w:cs="Arial"/>
          <w:spacing w:val="-4"/>
          <w:sz w:val="20"/>
          <w:szCs w:val="20"/>
        </w:rPr>
        <w:t xml:space="preserve"> </w:t>
      </w:r>
      <w:r>
        <w:rPr>
          <w:rFonts w:ascii="Arial" w:hAnsi="Arial" w:cs="Arial"/>
          <w:sz w:val="20"/>
          <w:szCs w:val="20"/>
        </w:rPr>
        <w:t>at</w:t>
      </w:r>
      <w:r>
        <w:rPr>
          <w:rFonts w:ascii="Arial" w:hAnsi="Arial" w:cs="Arial"/>
          <w:spacing w:val="29"/>
          <w:sz w:val="20"/>
          <w:szCs w:val="20"/>
        </w:rPr>
        <w:t xml:space="preserve"> </w:t>
      </w:r>
      <w:r>
        <w:rPr>
          <w:rFonts w:ascii="Arial" w:hAnsi="Arial" w:cs="Arial"/>
          <w:w w:val="96"/>
          <w:sz w:val="20"/>
          <w:szCs w:val="20"/>
        </w:rPr>
        <w:t>compromising</w:t>
      </w:r>
      <w:r>
        <w:rPr>
          <w:rFonts w:ascii="Arial" w:hAnsi="Arial" w:cs="Arial"/>
          <w:spacing w:val="24"/>
          <w:w w:val="96"/>
          <w:sz w:val="20"/>
          <w:szCs w:val="20"/>
        </w:rPr>
        <w:t xml:space="preserve"> </w:t>
      </w:r>
      <w:r>
        <w:rPr>
          <w:rFonts w:ascii="Arial" w:hAnsi="Arial" w:cs="Arial"/>
          <w:sz w:val="20"/>
          <w:szCs w:val="20"/>
        </w:rPr>
        <w:t>a</w:t>
      </w:r>
      <w:r>
        <w:rPr>
          <w:rFonts w:ascii="Arial" w:hAnsi="Arial" w:cs="Arial"/>
          <w:spacing w:val="9"/>
          <w:sz w:val="20"/>
          <w:szCs w:val="20"/>
        </w:rPr>
        <w:t xml:space="preserve"> </w:t>
      </w:r>
      <w:r>
        <w:rPr>
          <w:rFonts w:ascii="Arial" w:hAnsi="Arial" w:cs="Arial"/>
          <w:w w:val="93"/>
          <w:sz w:val="20"/>
          <w:szCs w:val="20"/>
        </w:rPr>
        <w:t>considerable</w:t>
      </w:r>
      <w:r>
        <w:rPr>
          <w:rFonts w:ascii="Arial" w:hAnsi="Arial" w:cs="Arial"/>
          <w:spacing w:val="26"/>
          <w:w w:val="93"/>
          <w:sz w:val="20"/>
          <w:szCs w:val="20"/>
        </w:rPr>
        <w:t xml:space="preserve"> </w:t>
      </w:r>
      <w:r>
        <w:rPr>
          <w:rFonts w:ascii="Arial" w:hAnsi="Arial" w:cs="Arial"/>
          <w:spacing w:val="6"/>
          <w:sz w:val="20"/>
          <w:szCs w:val="20"/>
        </w:rPr>
        <w:t>p</w:t>
      </w:r>
      <w:r>
        <w:rPr>
          <w:rFonts w:ascii="Arial" w:hAnsi="Arial" w:cs="Arial"/>
          <w:sz w:val="20"/>
          <w:szCs w:val="20"/>
        </w:rPr>
        <w:t>ortion</w:t>
      </w:r>
      <w:r>
        <w:rPr>
          <w:rFonts w:ascii="Arial" w:hAnsi="Arial" w:cs="Arial"/>
          <w:spacing w:val="35"/>
          <w:sz w:val="20"/>
          <w:szCs w:val="20"/>
        </w:rPr>
        <w:t xml:space="preserve"> </w:t>
      </w:r>
      <w:r>
        <w:rPr>
          <w:rFonts w:ascii="Arial" w:hAnsi="Arial" w:cs="Arial"/>
          <w:sz w:val="20"/>
          <w:szCs w:val="20"/>
        </w:rPr>
        <w:t>of</w:t>
      </w:r>
      <w:r>
        <w:rPr>
          <w:rFonts w:ascii="Arial" w:hAnsi="Arial" w:cs="Arial"/>
          <w:spacing w:val="14"/>
          <w:sz w:val="20"/>
          <w:szCs w:val="20"/>
        </w:rPr>
        <w:t xml:space="preserve"> </w:t>
      </w:r>
      <w:r>
        <w:rPr>
          <w:rFonts w:ascii="Arial" w:hAnsi="Arial" w:cs="Arial"/>
          <w:sz w:val="20"/>
          <w:szCs w:val="20"/>
        </w:rPr>
        <w:t>the</w:t>
      </w:r>
      <w:r>
        <w:rPr>
          <w:rFonts w:ascii="Arial" w:hAnsi="Arial" w:cs="Arial"/>
          <w:spacing w:val="18"/>
          <w:sz w:val="20"/>
          <w:szCs w:val="20"/>
        </w:rPr>
        <w:t xml:space="preserve"> </w:t>
      </w:r>
      <w:r>
        <w:rPr>
          <w:rFonts w:ascii="Arial" w:hAnsi="Arial" w:cs="Arial"/>
          <w:sz w:val="20"/>
          <w:szCs w:val="20"/>
        </w:rPr>
        <w:t>ide</w:t>
      </w:r>
      <w:r>
        <w:rPr>
          <w:rFonts w:ascii="Arial" w:hAnsi="Arial" w:cs="Arial"/>
          <w:spacing w:val="-5"/>
          <w:sz w:val="20"/>
          <w:szCs w:val="20"/>
        </w:rPr>
        <w:t>n</w:t>
      </w:r>
      <w:r>
        <w:rPr>
          <w:rFonts w:ascii="Arial" w:hAnsi="Arial" w:cs="Arial"/>
          <w:sz w:val="20"/>
          <w:szCs w:val="20"/>
        </w:rPr>
        <w:t>tities,</w:t>
      </w:r>
      <w:r>
        <w:rPr>
          <w:rFonts w:ascii="Arial" w:hAnsi="Arial" w:cs="Arial"/>
          <w:spacing w:val="28"/>
          <w:sz w:val="20"/>
          <w:szCs w:val="20"/>
        </w:rPr>
        <w:t xml:space="preserve"> </w:t>
      </w:r>
      <w:r>
        <w:rPr>
          <w:rFonts w:ascii="Arial" w:hAnsi="Arial" w:cs="Arial"/>
          <w:sz w:val="20"/>
          <w:szCs w:val="20"/>
        </w:rPr>
        <w:t>and</w:t>
      </w:r>
      <w:r>
        <w:rPr>
          <w:rFonts w:ascii="Arial" w:hAnsi="Arial" w:cs="Arial"/>
          <w:spacing w:val="8"/>
          <w:sz w:val="20"/>
          <w:szCs w:val="20"/>
        </w:rPr>
        <w:t xml:space="preserve"> </w:t>
      </w:r>
      <w:r>
        <w:rPr>
          <w:rFonts w:ascii="Arial" w:hAnsi="Arial" w:cs="Arial"/>
          <w:sz w:val="20"/>
          <w:szCs w:val="20"/>
        </w:rPr>
        <w:t>t</w:t>
      </w:r>
      <w:r>
        <w:rPr>
          <w:rFonts w:ascii="Arial" w:hAnsi="Arial" w:cs="Arial"/>
          <w:spacing w:val="-5"/>
          <w:sz w:val="20"/>
          <w:szCs w:val="20"/>
        </w:rPr>
        <w:t>h</w:t>
      </w:r>
      <w:r>
        <w:rPr>
          <w:rFonts w:ascii="Arial" w:hAnsi="Arial" w:cs="Arial"/>
          <w:sz w:val="20"/>
          <w:szCs w:val="20"/>
        </w:rPr>
        <w:t>us, the</w:t>
      </w:r>
      <w:r>
        <w:rPr>
          <w:rFonts w:ascii="Arial" w:hAnsi="Arial" w:cs="Arial"/>
          <w:spacing w:val="1"/>
          <w:sz w:val="20"/>
          <w:szCs w:val="20"/>
        </w:rPr>
        <w:t xml:space="preserve"> </w:t>
      </w:r>
      <w:r>
        <w:rPr>
          <w:rFonts w:ascii="Arial" w:hAnsi="Arial" w:cs="Arial"/>
          <w:w w:val="94"/>
          <w:sz w:val="20"/>
          <w:szCs w:val="20"/>
        </w:rPr>
        <w:t>more</w:t>
      </w:r>
      <w:r>
        <w:rPr>
          <w:rFonts w:ascii="Arial" w:hAnsi="Arial" w:cs="Arial"/>
          <w:spacing w:val="8"/>
          <w:w w:val="94"/>
          <w:sz w:val="20"/>
          <w:szCs w:val="20"/>
        </w:rPr>
        <w:t xml:space="preserve"> </w:t>
      </w:r>
      <w:r>
        <w:rPr>
          <w:rFonts w:ascii="Arial" w:hAnsi="Arial" w:cs="Arial"/>
          <w:sz w:val="20"/>
          <w:szCs w:val="20"/>
        </w:rPr>
        <w:t>ide</w:t>
      </w:r>
      <w:r>
        <w:rPr>
          <w:rFonts w:ascii="Arial" w:hAnsi="Arial" w:cs="Arial"/>
          <w:spacing w:val="-5"/>
          <w:sz w:val="20"/>
          <w:szCs w:val="20"/>
        </w:rPr>
        <w:t>n</w:t>
      </w:r>
      <w:r>
        <w:rPr>
          <w:rFonts w:ascii="Arial" w:hAnsi="Arial" w:cs="Arial"/>
          <w:sz w:val="20"/>
          <w:szCs w:val="20"/>
        </w:rPr>
        <w:t>tities</w:t>
      </w:r>
      <w:r>
        <w:rPr>
          <w:rFonts w:ascii="Arial" w:hAnsi="Arial" w:cs="Arial"/>
          <w:spacing w:val="10"/>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sz w:val="20"/>
          <w:szCs w:val="20"/>
        </w:rPr>
        <w:t>atta</w:t>
      </w:r>
      <w:r>
        <w:rPr>
          <w:rFonts w:ascii="Arial" w:hAnsi="Arial" w:cs="Arial"/>
          <w:spacing w:val="-5"/>
          <w:sz w:val="20"/>
          <w:szCs w:val="20"/>
        </w:rPr>
        <w:t>ck</w:t>
      </w:r>
      <w:r>
        <w:rPr>
          <w:rFonts w:ascii="Arial" w:hAnsi="Arial" w:cs="Arial"/>
          <w:sz w:val="20"/>
          <w:szCs w:val="20"/>
        </w:rPr>
        <w:t>er</w:t>
      </w:r>
      <w:r>
        <w:rPr>
          <w:rFonts w:ascii="Arial" w:hAnsi="Arial" w:cs="Arial"/>
          <w:spacing w:val="1"/>
          <w:sz w:val="20"/>
          <w:szCs w:val="20"/>
        </w:rPr>
        <w:t xml:space="preserve"> </w:t>
      </w:r>
      <w:r>
        <w:rPr>
          <w:rFonts w:ascii="Arial" w:hAnsi="Arial" w:cs="Arial"/>
          <w:w w:val="93"/>
          <w:sz w:val="20"/>
          <w:szCs w:val="20"/>
        </w:rPr>
        <w:t>gains,</w:t>
      </w:r>
      <w:r>
        <w:rPr>
          <w:rFonts w:ascii="Arial" w:hAnsi="Arial" w:cs="Arial"/>
          <w:spacing w:val="10"/>
          <w:w w:val="93"/>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w w:val="93"/>
          <w:sz w:val="20"/>
          <w:szCs w:val="20"/>
        </w:rPr>
        <w:t>more</w:t>
      </w:r>
      <w:r>
        <w:rPr>
          <w:rFonts w:ascii="Arial" w:hAnsi="Arial" w:cs="Arial"/>
          <w:spacing w:val="12"/>
          <w:w w:val="93"/>
          <w:sz w:val="20"/>
          <w:szCs w:val="20"/>
        </w:rPr>
        <w:t xml:space="preserve"> </w:t>
      </w:r>
      <w:r>
        <w:rPr>
          <w:rFonts w:ascii="Arial" w:hAnsi="Arial" w:cs="Arial"/>
          <w:w w:val="93"/>
          <w:sz w:val="20"/>
          <w:szCs w:val="20"/>
        </w:rPr>
        <w:t>new</w:t>
      </w:r>
      <w:r>
        <w:rPr>
          <w:rFonts w:ascii="Arial" w:hAnsi="Arial" w:cs="Arial"/>
          <w:spacing w:val="7"/>
          <w:w w:val="93"/>
          <w:sz w:val="20"/>
          <w:szCs w:val="20"/>
        </w:rPr>
        <w:t xml:space="preserve"> </w:t>
      </w:r>
      <w:r>
        <w:rPr>
          <w:rFonts w:ascii="Arial" w:hAnsi="Arial" w:cs="Arial"/>
          <w:sz w:val="20"/>
          <w:szCs w:val="20"/>
        </w:rPr>
        <w:t>ide</w:t>
      </w:r>
      <w:r>
        <w:rPr>
          <w:rFonts w:ascii="Arial" w:hAnsi="Arial" w:cs="Arial"/>
          <w:spacing w:val="-5"/>
          <w:sz w:val="20"/>
          <w:szCs w:val="20"/>
        </w:rPr>
        <w:t>n</w:t>
      </w:r>
      <w:r>
        <w:rPr>
          <w:rFonts w:ascii="Arial" w:hAnsi="Arial" w:cs="Arial"/>
          <w:sz w:val="20"/>
          <w:szCs w:val="20"/>
        </w:rPr>
        <w:t>tities</w:t>
      </w:r>
      <w:r>
        <w:rPr>
          <w:rFonts w:ascii="Arial" w:hAnsi="Arial" w:cs="Arial"/>
          <w:spacing w:val="10"/>
          <w:sz w:val="20"/>
          <w:szCs w:val="20"/>
        </w:rPr>
        <w:t xml:space="preserve"> </w:t>
      </w:r>
      <w:r>
        <w:rPr>
          <w:rFonts w:ascii="Arial" w:hAnsi="Arial" w:cs="Arial"/>
          <w:w w:val="132"/>
          <w:sz w:val="20"/>
          <w:szCs w:val="20"/>
        </w:rPr>
        <w:t>it</w:t>
      </w:r>
      <w:r>
        <w:rPr>
          <w:rFonts w:ascii="Arial" w:hAnsi="Arial" w:cs="Arial"/>
          <w:spacing w:val="-14"/>
          <w:w w:val="132"/>
          <w:sz w:val="20"/>
          <w:szCs w:val="20"/>
        </w:rPr>
        <w:t xml:space="preserve"> </w:t>
      </w:r>
      <w:r>
        <w:rPr>
          <w:rFonts w:ascii="Arial" w:hAnsi="Arial" w:cs="Arial"/>
          <w:sz w:val="20"/>
          <w:szCs w:val="20"/>
        </w:rPr>
        <w:t>can</w:t>
      </w:r>
      <w:r>
        <w:rPr>
          <w:rFonts w:ascii="Arial" w:hAnsi="Arial" w:cs="Arial"/>
          <w:spacing w:val="-22"/>
          <w:sz w:val="20"/>
          <w:szCs w:val="20"/>
        </w:rPr>
        <w:t xml:space="preserve"> </w:t>
      </w:r>
      <w:r>
        <w:rPr>
          <w:rFonts w:ascii="Arial" w:hAnsi="Arial" w:cs="Arial"/>
          <w:w w:val="93"/>
          <w:sz w:val="20"/>
          <w:szCs w:val="20"/>
        </w:rPr>
        <w:t>create</w:t>
      </w:r>
      <w:r>
        <w:rPr>
          <w:rFonts w:ascii="Arial" w:hAnsi="Arial" w:cs="Arial"/>
          <w:spacing w:val="9"/>
          <w:w w:val="93"/>
          <w:sz w:val="20"/>
          <w:szCs w:val="20"/>
        </w:rPr>
        <w:t xml:space="preserve"> </w:t>
      </w:r>
      <w:r>
        <w:rPr>
          <w:rFonts w:ascii="Arial" w:hAnsi="Arial" w:cs="Arial"/>
          <w:sz w:val="20"/>
          <w:szCs w:val="20"/>
        </w:rPr>
        <w:t xml:space="preserve">and </w:t>
      </w:r>
      <w:r>
        <w:rPr>
          <w:rFonts w:ascii="Arial" w:hAnsi="Arial" w:cs="Arial"/>
          <w:spacing w:val="-5"/>
          <w:sz w:val="20"/>
          <w:szCs w:val="20"/>
        </w:rPr>
        <w:t>v</w:t>
      </w:r>
      <w:r>
        <w:rPr>
          <w:rFonts w:ascii="Arial" w:hAnsi="Arial" w:cs="Arial"/>
          <w:sz w:val="20"/>
          <w:szCs w:val="20"/>
        </w:rPr>
        <w:t>ou</w:t>
      </w:r>
      <w:r>
        <w:rPr>
          <w:rFonts w:ascii="Arial" w:hAnsi="Arial" w:cs="Arial"/>
          <w:spacing w:val="-5"/>
          <w:sz w:val="20"/>
          <w:szCs w:val="20"/>
        </w:rPr>
        <w:t>c</w:t>
      </w:r>
      <w:r>
        <w:rPr>
          <w:rFonts w:ascii="Arial" w:hAnsi="Arial" w:cs="Arial"/>
          <w:sz w:val="20"/>
          <w:szCs w:val="20"/>
        </w:rPr>
        <w:t>h</w:t>
      </w:r>
      <w:r>
        <w:rPr>
          <w:rFonts w:ascii="Arial" w:hAnsi="Arial" w:cs="Arial"/>
          <w:spacing w:val="-13"/>
          <w:sz w:val="20"/>
          <w:szCs w:val="20"/>
        </w:rPr>
        <w:t xml:space="preserve"> </w:t>
      </w:r>
      <w:r>
        <w:rPr>
          <w:rFonts w:ascii="Arial" w:hAnsi="Arial" w:cs="Arial"/>
          <w:sz w:val="20"/>
          <w:szCs w:val="20"/>
        </w:rPr>
        <w:t>for.</w:t>
      </w:r>
      <w:r>
        <w:rPr>
          <w:rFonts w:ascii="Arial" w:hAnsi="Arial" w:cs="Arial"/>
          <w:spacing w:val="35"/>
          <w:sz w:val="20"/>
          <w:szCs w:val="20"/>
        </w:rPr>
        <w:t xml:space="preserve"> </w:t>
      </w:r>
      <w:r>
        <w:rPr>
          <w:rFonts w:ascii="Arial" w:hAnsi="Arial" w:cs="Arial"/>
          <w:spacing w:val="-17"/>
          <w:sz w:val="20"/>
          <w:szCs w:val="20"/>
        </w:rPr>
        <w:t>T</w:t>
      </w:r>
      <w:r>
        <w:rPr>
          <w:rFonts w:ascii="Arial" w:hAnsi="Arial" w:cs="Arial"/>
          <w:sz w:val="20"/>
          <w:szCs w:val="20"/>
        </w:rPr>
        <w:t>o</w:t>
      </w:r>
      <w:r>
        <w:rPr>
          <w:rFonts w:ascii="Arial" w:hAnsi="Arial" w:cs="Arial"/>
          <w:spacing w:val="18"/>
          <w:sz w:val="20"/>
          <w:szCs w:val="20"/>
        </w:rPr>
        <w:t xml:space="preserve"> </w:t>
      </w:r>
      <w:r>
        <w:rPr>
          <w:rFonts w:ascii="Arial" w:hAnsi="Arial" w:cs="Arial"/>
          <w:w w:val="98"/>
          <w:sz w:val="20"/>
          <w:szCs w:val="20"/>
        </w:rPr>
        <w:t>pre</w:t>
      </w:r>
      <w:r>
        <w:rPr>
          <w:rFonts w:ascii="Arial" w:hAnsi="Arial" w:cs="Arial"/>
          <w:spacing w:val="-5"/>
          <w:w w:val="98"/>
          <w:sz w:val="20"/>
          <w:szCs w:val="20"/>
        </w:rPr>
        <w:t>v</w:t>
      </w:r>
      <w:r>
        <w:rPr>
          <w:rFonts w:ascii="Arial" w:hAnsi="Arial" w:cs="Arial"/>
          <w:w w:val="89"/>
          <w:sz w:val="20"/>
          <w:szCs w:val="20"/>
        </w:rPr>
        <w:t>e</w:t>
      </w:r>
      <w:r>
        <w:rPr>
          <w:rFonts w:ascii="Arial" w:hAnsi="Arial" w:cs="Arial"/>
          <w:spacing w:val="-5"/>
          <w:w w:val="89"/>
          <w:sz w:val="20"/>
          <w:szCs w:val="20"/>
        </w:rPr>
        <w:t>n</w:t>
      </w:r>
      <w:r>
        <w:rPr>
          <w:rFonts w:ascii="Arial" w:hAnsi="Arial" w:cs="Arial"/>
          <w:w w:val="139"/>
          <w:sz w:val="20"/>
          <w:szCs w:val="20"/>
        </w:rPr>
        <w:t>t</w:t>
      </w:r>
      <w:r>
        <w:rPr>
          <w:rFonts w:ascii="Arial" w:hAnsi="Arial" w:cs="Arial"/>
          <w:spacing w:val="9"/>
          <w:sz w:val="20"/>
          <w:szCs w:val="20"/>
        </w:rPr>
        <w:t xml:space="preserve"> </w:t>
      </w:r>
      <w:r>
        <w:rPr>
          <w:rFonts w:ascii="Arial" w:hAnsi="Arial" w:cs="Arial"/>
          <w:sz w:val="20"/>
          <w:szCs w:val="20"/>
        </w:rPr>
        <w:t>this</w:t>
      </w:r>
      <w:r>
        <w:rPr>
          <w:rFonts w:ascii="Arial" w:hAnsi="Arial" w:cs="Arial"/>
          <w:spacing w:val="18"/>
          <w:sz w:val="20"/>
          <w:szCs w:val="20"/>
        </w:rPr>
        <w:t xml:space="preserve"> </w:t>
      </w:r>
      <w:r>
        <w:rPr>
          <w:rFonts w:ascii="Arial" w:hAnsi="Arial" w:cs="Arial"/>
          <w:sz w:val="20"/>
          <w:szCs w:val="20"/>
        </w:rPr>
        <w:t>kind</w:t>
      </w:r>
      <w:r>
        <w:rPr>
          <w:rFonts w:ascii="Arial" w:hAnsi="Arial" w:cs="Arial"/>
          <w:spacing w:val="20"/>
          <w:sz w:val="20"/>
          <w:szCs w:val="20"/>
        </w:rPr>
        <w:t xml:space="preserve"> </w:t>
      </w:r>
      <w:r>
        <w:rPr>
          <w:rFonts w:ascii="Arial" w:hAnsi="Arial" w:cs="Arial"/>
          <w:sz w:val="20"/>
          <w:szCs w:val="20"/>
        </w:rPr>
        <w:t>of</w:t>
      </w:r>
      <w:r>
        <w:rPr>
          <w:rFonts w:ascii="Arial" w:hAnsi="Arial" w:cs="Arial"/>
          <w:spacing w:val="2"/>
          <w:sz w:val="20"/>
          <w:szCs w:val="20"/>
        </w:rPr>
        <w:t xml:space="preserve"> </w:t>
      </w:r>
      <w:proofErr w:type="spellStart"/>
      <w:r>
        <w:rPr>
          <w:rFonts w:ascii="Arial" w:hAnsi="Arial" w:cs="Arial"/>
          <w:spacing w:val="6"/>
          <w:sz w:val="20"/>
          <w:szCs w:val="20"/>
        </w:rPr>
        <w:t>b</w:t>
      </w:r>
      <w:r>
        <w:rPr>
          <w:rFonts w:ascii="Arial" w:hAnsi="Arial" w:cs="Arial"/>
          <w:sz w:val="20"/>
          <w:szCs w:val="20"/>
        </w:rPr>
        <w:t>eh</w:t>
      </w:r>
      <w:r>
        <w:rPr>
          <w:rFonts w:ascii="Arial" w:hAnsi="Arial" w:cs="Arial"/>
          <w:spacing w:val="-5"/>
          <w:sz w:val="20"/>
          <w:szCs w:val="20"/>
        </w:rPr>
        <w:t>a</w:t>
      </w:r>
      <w:r>
        <w:rPr>
          <w:rFonts w:ascii="Arial" w:hAnsi="Arial" w:cs="Arial"/>
          <w:sz w:val="20"/>
          <w:szCs w:val="20"/>
        </w:rPr>
        <w:t>viour</w:t>
      </w:r>
      <w:proofErr w:type="spellEnd"/>
      <w:r>
        <w:rPr>
          <w:rFonts w:ascii="Arial" w:hAnsi="Arial" w:cs="Arial"/>
          <w:spacing w:val="-16"/>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15"/>
          <w:w w:val="90"/>
          <w:sz w:val="20"/>
          <w:szCs w:val="20"/>
        </w:rPr>
        <w:t xml:space="preserve"> </w:t>
      </w:r>
      <w:r>
        <w:rPr>
          <w:rFonts w:ascii="Arial" w:hAnsi="Arial" w:cs="Arial"/>
          <w:sz w:val="20"/>
          <w:szCs w:val="20"/>
        </w:rPr>
        <w:t>rather</w:t>
      </w:r>
      <w:r>
        <w:rPr>
          <w:rFonts w:ascii="Arial" w:hAnsi="Arial" w:cs="Arial"/>
          <w:spacing w:val="14"/>
          <w:sz w:val="20"/>
          <w:szCs w:val="20"/>
        </w:rPr>
        <w:t xml:space="preserve"> </w:t>
      </w:r>
      <w:r>
        <w:rPr>
          <w:rFonts w:ascii="Arial" w:hAnsi="Arial" w:cs="Arial"/>
          <w:w w:val="92"/>
          <w:sz w:val="20"/>
          <w:szCs w:val="20"/>
        </w:rPr>
        <w:t>need something</w:t>
      </w:r>
      <w:r>
        <w:rPr>
          <w:rFonts w:ascii="Arial" w:hAnsi="Arial" w:cs="Arial"/>
          <w:spacing w:val="42"/>
          <w:w w:val="92"/>
          <w:sz w:val="20"/>
          <w:szCs w:val="20"/>
        </w:rPr>
        <w:t xml:space="preserve"> </w:t>
      </w:r>
      <w:r>
        <w:rPr>
          <w:rFonts w:ascii="Arial" w:hAnsi="Arial" w:cs="Arial"/>
          <w:w w:val="114"/>
          <w:sz w:val="20"/>
          <w:szCs w:val="20"/>
        </w:rPr>
        <w:t>li</w:t>
      </w:r>
      <w:r>
        <w:rPr>
          <w:rFonts w:ascii="Arial" w:hAnsi="Arial" w:cs="Arial"/>
          <w:spacing w:val="-5"/>
          <w:w w:val="114"/>
          <w:sz w:val="20"/>
          <w:szCs w:val="20"/>
        </w:rPr>
        <w:t>k</w:t>
      </w:r>
      <w:r>
        <w:rPr>
          <w:rFonts w:ascii="Arial" w:hAnsi="Arial" w:cs="Arial"/>
          <w:w w:val="79"/>
          <w:sz w:val="20"/>
          <w:szCs w:val="20"/>
        </w:rPr>
        <w:t>e</w:t>
      </w:r>
      <w:r>
        <w:rPr>
          <w:rFonts w:ascii="Arial" w:hAnsi="Arial" w:cs="Arial"/>
          <w:spacing w:val="9"/>
          <w:sz w:val="20"/>
          <w:szCs w:val="20"/>
        </w:rPr>
        <w:t xml:space="preserve"> </w:t>
      </w:r>
      <w:r>
        <w:rPr>
          <w:rFonts w:ascii="Arial" w:hAnsi="Arial" w:cs="Arial"/>
          <w:sz w:val="20"/>
          <w:szCs w:val="20"/>
        </w:rPr>
        <w:t>the national</w:t>
      </w:r>
      <w:r>
        <w:rPr>
          <w:rFonts w:ascii="Arial" w:hAnsi="Arial" w:cs="Arial"/>
          <w:spacing w:val="26"/>
          <w:sz w:val="20"/>
          <w:szCs w:val="20"/>
        </w:rPr>
        <w:t xml:space="preserve"> </w:t>
      </w:r>
      <w:r>
        <w:rPr>
          <w:rFonts w:ascii="Arial" w:hAnsi="Arial" w:cs="Arial"/>
          <w:sz w:val="20"/>
          <w:szCs w:val="20"/>
        </w:rPr>
        <w:t>ide</w:t>
      </w:r>
      <w:r>
        <w:rPr>
          <w:rFonts w:ascii="Arial" w:hAnsi="Arial" w:cs="Arial"/>
          <w:spacing w:val="-5"/>
          <w:sz w:val="20"/>
          <w:szCs w:val="20"/>
        </w:rPr>
        <w:t>n</w:t>
      </w:r>
      <w:r>
        <w:rPr>
          <w:rFonts w:ascii="Arial" w:hAnsi="Arial" w:cs="Arial"/>
          <w:sz w:val="20"/>
          <w:szCs w:val="20"/>
        </w:rPr>
        <w:t>tification</w:t>
      </w:r>
      <w:r>
        <w:rPr>
          <w:rFonts w:ascii="Arial" w:hAnsi="Arial" w:cs="Arial"/>
          <w:spacing w:val="48"/>
          <w:sz w:val="20"/>
          <w:szCs w:val="20"/>
        </w:rPr>
        <w:t xml:space="preserve"> </w:t>
      </w:r>
      <w:r>
        <w:rPr>
          <w:rFonts w:ascii="Arial" w:hAnsi="Arial" w:cs="Arial"/>
          <w:w w:val="91"/>
          <w:sz w:val="20"/>
          <w:szCs w:val="20"/>
        </w:rPr>
        <w:t>systems</w:t>
      </w:r>
      <w:r>
        <w:rPr>
          <w:rFonts w:ascii="Arial" w:hAnsi="Arial" w:cs="Arial"/>
          <w:spacing w:val="31"/>
          <w:w w:val="91"/>
          <w:sz w:val="20"/>
          <w:szCs w:val="20"/>
        </w:rPr>
        <w:t xml:space="preserve"> </w:t>
      </w:r>
      <w:r>
        <w:rPr>
          <w:rFonts w:ascii="Arial" w:hAnsi="Arial" w:cs="Arial"/>
          <w:w w:val="90"/>
          <w:sz w:val="20"/>
          <w:szCs w:val="20"/>
        </w:rPr>
        <w:t>prese</w:t>
      </w:r>
      <w:r>
        <w:rPr>
          <w:rFonts w:ascii="Arial" w:hAnsi="Arial" w:cs="Arial"/>
          <w:spacing w:val="-5"/>
          <w:w w:val="90"/>
          <w:sz w:val="20"/>
          <w:szCs w:val="20"/>
        </w:rPr>
        <w:t>n</w:t>
      </w:r>
      <w:r>
        <w:rPr>
          <w:rFonts w:ascii="Arial" w:hAnsi="Arial" w:cs="Arial"/>
          <w:w w:val="139"/>
          <w:sz w:val="20"/>
          <w:szCs w:val="20"/>
        </w:rPr>
        <w:t>t</w:t>
      </w:r>
      <w:r>
        <w:rPr>
          <w:rFonts w:ascii="Arial" w:hAnsi="Arial" w:cs="Arial"/>
          <w:spacing w:val="25"/>
          <w:sz w:val="20"/>
          <w:szCs w:val="20"/>
        </w:rPr>
        <w:t xml:space="preserve"> </w:t>
      </w:r>
      <w:r>
        <w:rPr>
          <w:rFonts w:ascii="Arial" w:hAnsi="Arial" w:cs="Arial"/>
          <w:sz w:val="20"/>
          <w:szCs w:val="20"/>
        </w:rPr>
        <w:t>in</w:t>
      </w:r>
      <w:r>
        <w:rPr>
          <w:rFonts w:ascii="Arial" w:hAnsi="Arial" w:cs="Arial"/>
          <w:spacing w:val="34"/>
          <w:sz w:val="20"/>
          <w:szCs w:val="20"/>
        </w:rPr>
        <w:t xml:space="preserve"> </w:t>
      </w:r>
      <w:r>
        <w:rPr>
          <w:rFonts w:ascii="Arial" w:hAnsi="Arial" w:cs="Arial"/>
          <w:sz w:val="20"/>
          <w:szCs w:val="20"/>
        </w:rPr>
        <w:t>most</w:t>
      </w:r>
      <w:r>
        <w:rPr>
          <w:rFonts w:ascii="Arial" w:hAnsi="Arial" w:cs="Arial"/>
          <w:spacing w:val="13"/>
          <w:sz w:val="20"/>
          <w:szCs w:val="20"/>
        </w:rPr>
        <w:t xml:space="preserve"> </w:t>
      </w:r>
      <w:r>
        <w:rPr>
          <w:rFonts w:ascii="Arial" w:hAnsi="Arial" w:cs="Arial"/>
          <w:sz w:val="20"/>
          <w:szCs w:val="20"/>
        </w:rPr>
        <w:t>cou</w:t>
      </w:r>
      <w:r>
        <w:rPr>
          <w:rFonts w:ascii="Arial" w:hAnsi="Arial" w:cs="Arial"/>
          <w:spacing w:val="-5"/>
          <w:sz w:val="20"/>
          <w:szCs w:val="20"/>
        </w:rPr>
        <w:t>n</w:t>
      </w:r>
      <w:r>
        <w:rPr>
          <w:rFonts w:ascii="Arial" w:hAnsi="Arial" w:cs="Arial"/>
          <w:sz w:val="20"/>
          <w:szCs w:val="20"/>
        </w:rPr>
        <w:t>tries,</w:t>
      </w:r>
      <w:r>
        <w:rPr>
          <w:rFonts w:ascii="Arial" w:hAnsi="Arial" w:cs="Arial"/>
          <w:spacing w:val="-1"/>
          <w:sz w:val="20"/>
          <w:szCs w:val="20"/>
        </w:rPr>
        <w:t xml:space="preserve"> </w:t>
      </w:r>
      <w:r>
        <w:rPr>
          <w:rFonts w:ascii="Arial" w:hAnsi="Arial" w:cs="Arial"/>
          <w:sz w:val="20"/>
          <w:szCs w:val="20"/>
        </w:rPr>
        <w:t>where</w:t>
      </w:r>
      <w:r>
        <w:rPr>
          <w:rFonts w:ascii="Arial" w:hAnsi="Arial" w:cs="Arial"/>
          <w:spacing w:val="-13"/>
          <w:sz w:val="20"/>
          <w:szCs w:val="20"/>
        </w:rPr>
        <w:t xml:space="preserve"> </w:t>
      </w:r>
      <w:r>
        <w:rPr>
          <w:rFonts w:ascii="Arial" w:hAnsi="Arial" w:cs="Arial"/>
          <w:sz w:val="20"/>
          <w:szCs w:val="20"/>
        </w:rPr>
        <w:t>the</w:t>
      </w:r>
      <w:r>
        <w:rPr>
          <w:rFonts w:ascii="Arial" w:hAnsi="Arial" w:cs="Arial"/>
          <w:spacing w:val="22"/>
          <w:sz w:val="20"/>
          <w:szCs w:val="20"/>
        </w:rPr>
        <w:t xml:space="preserve"> </w:t>
      </w:r>
      <w:r>
        <w:rPr>
          <w:rFonts w:ascii="Arial" w:hAnsi="Arial" w:cs="Arial"/>
          <w:sz w:val="20"/>
          <w:szCs w:val="20"/>
        </w:rPr>
        <w:t>state</w:t>
      </w:r>
      <w:r>
        <w:rPr>
          <w:rFonts w:ascii="Arial" w:hAnsi="Arial" w:cs="Arial"/>
          <w:spacing w:val="13"/>
          <w:sz w:val="20"/>
          <w:szCs w:val="20"/>
        </w:rPr>
        <w:t xml:space="preserve"> </w:t>
      </w:r>
      <w:r>
        <w:rPr>
          <w:rFonts w:ascii="Arial" w:hAnsi="Arial" w:cs="Arial"/>
          <w:sz w:val="20"/>
          <w:szCs w:val="20"/>
        </w:rPr>
        <w:t xml:space="preserve">has </w:t>
      </w:r>
      <w:r>
        <w:rPr>
          <w:rFonts w:ascii="Arial" w:hAnsi="Arial" w:cs="Arial"/>
          <w:w w:val="92"/>
          <w:sz w:val="20"/>
          <w:szCs w:val="20"/>
        </w:rPr>
        <w:t>ensured</w:t>
      </w:r>
      <w:r>
        <w:rPr>
          <w:rFonts w:ascii="Arial" w:hAnsi="Arial" w:cs="Arial"/>
          <w:spacing w:val="31"/>
          <w:w w:val="92"/>
          <w:sz w:val="20"/>
          <w:szCs w:val="20"/>
        </w:rPr>
        <w:t xml:space="preserve"> </w:t>
      </w:r>
      <w:r>
        <w:rPr>
          <w:rFonts w:ascii="Arial" w:hAnsi="Arial" w:cs="Arial"/>
          <w:sz w:val="20"/>
          <w:szCs w:val="20"/>
        </w:rPr>
        <w:t>a</w:t>
      </w:r>
      <w:r>
        <w:rPr>
          <w:rFonts w:ascii="Arial" w:hAnsi="Arial" w:cs="Arial"/>
          <w:spacing w:val="15"/>
          <w:sz w:val="20"/>
          <w:szCs w:val="20"/>
        </w:rPr>
        <w:t xml:space="preserve"> </w:t>
      </w:r>
      <w:r>
        <w:rPr>
          <w:rFonts w:ascii="Arial" w:hAnsi="Arial" w:cs="Arial"/>
          <w:w w:val="92"/>
          <w:sz w:val="20"/>
          <w:szCs w:val="20"/>
        </w:rPr>
        <w:t>one-to-one</w:t>
      </w:r>
      <w:r>
        <w:rPr>
          <w:rFonts w:ascii="Arial" w:hAnsi="Arial" w:cs="Arial"/>
          <w:spacing w:val="42"/>
          <w:w w:val="92"/>
          <w:sz w:val="20"/>
          <w:szCs w:val="20"/>
        </w:rPr>
        <w:t xml:space="preserve"> </w:t>
      </w:r>
      <w:r>
        <w:rPr>
          <w:rFonts w:ascii="Arial" w:hAnsi="Arial" w:cs="Arial"/>
          <w:w w:val="92"/>
          <w:sz w:val="20"/>
          <w:szCs w:val="20"/>
        </w:rPr>
        <w:t>corres</w:t>
      </w:r>
      <w:r>
        <w:rPr>
          <w:rFonts w:ascii="Arial" w:hAnsi="Arial" w:cs="Arial"/>
          <w:spacing w:val="6"/>
          <w:w w:val="92"/>
          <w:sz w:val="20"/>
          <w:szCs w:val="20"/>
        </w:rPr>
        <w:t>p</w:t>
      </w:r>
      <w:r>
        <w:rPr>
          <w:rFonts w:ascii="Arial" w:hAnsi="Arial" w:cs="Arial"/>
          <w:w w:val="92"/>
          <w:sz w:val="20"/>
          <w:szCs w:val="20"/>
        </w:rPr>
        <w:t>ondence</w:t>
      </w:r>
      <w:r>
        <w:rPr>
          <w:rFonts w:ascii="Arial" w:hAnsi="Arial" w:cs="Arial"/>
          <w:spacing w:val="23"/>
          <w:w w:val="92"/>
          <w:sz w:val="20"/>
          <w:szCs w:val="20"/>
        </w:rPr>
        <w:t xml:space="preserve"> </w:t>
      </w:r>
      <w:r>
        <w:rPr>
          <w:rFonts w:ascii="Arial" w:hAnsi="Arial" w:cs="Arial"/>
          <w:spacing w:val="6"/>
          <w:w w:val="92"/>
          <w:sz w:val="20"/>
          <w:szCs w:val="20"/>
        </w:rPr>
        <w:t>b</w:t>
      </w:r>
      <w:r>
        <w:rPr>
          <w:rFonts w:ascii="Arial" w:hAnsi="Arial" w:cs="Arial"/>
          <w:w w:val="92"/>
          <w:sz w:val="20"/>
          <w:szCs w:val="20"/>
        </w:rPr>
        <w:t>e</w:t>
      </w:r>
      <w:r>
        <w:rPr>
          <w:rFonts w:ascii="Arial" w:hAnsi="Arial" w:cs="Arial"/>
          <w:spacing w:val="-5"/>
          <w:w w:val="92"/>
          <w:sz w:val="20"/>
          <w:szCs w:val="20"/>
        </w:rPr>
        <w:t>tw</w:t>
      </w:r>
      <w:r>
        <w:rPr>
          <w:rFonts w:ascii="Arial" w:hAnsi="Arial" w:cs="Arial"/>
          <w:w w:val="92"/>
          <w:sz w:val="20"/>
          <w:szCs w:val="20"/>
        </w:rPr>
        <w:t>een</w:t>
      </w:r>
      <w:r>
        <w:rPr>
          <w:rFonts w:ascii="Arial" w:hAnsi="Arial" w:cs="Arial"/>
          <w:spacing w:val="41"/>
          <w:w w:val="92"/>
          <w:sz w:val="20"/>
          <w:szCs w:val="20"/>
        </w:rPr>
        <w:t xml:space="preserve"> </w:t>
      </w:r>
      <w:r>
        <w:rPr>
          <w:rFonts w:ascii="Arial" w:hAnsi="Arial" w:cs="Arial"/>
          <w:sz w:val="20"/>
          <w:szCs w:val="20"/>
        </w:rPr>
        <w:t>ide</w:t>
      </w:r>
      <w:r>
        <w:rPr>
          <w:rFonts w:ascii="Arial" w:hAnsi="Arial" w:cs="Arial"/>
          <w:spacing w:val="-5"/>
          <w:sz w:val="20"/>
          <w:szCs w:val="20"/>
        </w:rPr>
        <w:t>n</w:t>
      </w:r>
      <w:r>
        <w:rPr>
          <w:rFonts w:ascii="Arial" w:hAnsi="Arial" w:cs="Arial"/>
          <w:sz w:val="20"/>
          <w:szCs w:val="20"/>
        </w:rPr>
        <w:t>tities</w:t>
      </w:r>
      <w:r>
        <w:rPr>
          <w:rFonts w:ascii="Arial" w:hAnsi="Arial" w:cs="Arial"/>
          <w:spacing w:val="32"/>
          <w:sz w:val="20"/>
          <w:szCs w:val="20"/>
        </w:rPr>
        <w:t xml:space="preserve"> </w:t>
      </w:r>
      <w:r>
        <w:rPr>
          <w:rFonts w:ascii="Arial" w:hAnsi="Arial" w:cs="Arial"/>
          <w:sz w:val="20"/>
          <w:szCs w:val="20"/>
        </w:rPr>
        <w:t>and</w:t>
      </w:r>
      <w:r>
        <w:rPr>
          <w:rFonts w:ascii="Arial" w:hAnsi="Arial" w:cs="Arial"/>
          <w:spacing w:val="14"/>
          <w:sz w:val="20"/>
          <w:szCs w:val="20"/>
        </w:rPr>
        <w:t xml:space="preserve"> </w:t>
      </w:r>
      <w:r>
        <w:rPr>
          <w:rFonts w:ascii="Arial" w:hAnsi="Arial" w:cs="Arial"/>
          <w:sz w:val="20"/>
          <w:szCs w:val="20"/>
        </w:rPr>
        <w:t>p</w:t>
      </w:r>
      <w:r>
        <w:rPr>
          <w:rFonts w:ascii="Arial" w:hAnsi="Arial" w:cs="Arial"/>
          <w:spacing w:val="-5"/>
          <w:sz w:val="20"/>
          <w:szCs w:val="20"/>
        </w:rPr>
        <w:t>h</w:t>
      </w:r>
      <w:r>
        <w:rPr>
          <w:rFonts w:ascii="Arial" w:hAnsi="Arial" w:cs="Arial"/>
          <w:sz w:val="20"/>
          <w:szCs w:val="20"/>
        </w:rPr>
        <w:t>ysical</w:t>
      </w:r>
      <w:r>
        <w:rPr>
          <w:rFonts w:ascii="Arial" w:hAnsi="Arial" w:cs="Arial"/>
          <w:spacing w:val="5"/>
          <w:sz w:val="20"/>
          <w:szCs w:val="20"/>
        </w:rPr>
        <w:t xml:space="preserve"> </w:t>
      </w:r>
      <w:r>
        <w:rPr>
          <w:rFonts w:ascii="Arial" w:hAnsi="Arial" w:cs="Arial"/>
          <w:spacing w:val="6"/>
          <w:w w:val="99"/>
          <w:sz w:val="20"/>
          <w:szCs w:val="20"/>
        </w:rPr>
        <w:t>p</w:t>
      </w:r>
      <w:r>
        <w:rPr>
          <w:rFonts w:ascii="Arial" w:hAnsi="Arial" w:cs="Arial"/>
          <w:w w:val="89"/>
          <w:sz w:val="20"/>
          <w:szCs w:val="20"/>
        </w:rPr>
        <w:t xml:space="preserve">ersons. </w:t>
      </w:r>
      <w:r>
        <w:rPr>
          <w:rFonts w:ascii="Arial" w:hAnsi="Arial" w:cs="Arial"/>
          <w:spacing w:val="-16"/>
          <w:sz w:val="20"/>
          <w:szCs w:val="20"/>
        </w:rPr>
        <w:t>F</w:t>
      </w:r>
      <w:r>
        <w:rPr>
          <w:rFonts w:ascii="Arial" w:hAnsi="Arial" w:cs="Arial"/>
          <w:sz w:val="20"/>
          <w:szCs w:val="20"/>
        </w:rPr>
        <w:t>ortunatel</w:t>
      </w:r>
      <w:r>
        <w:rPr>
          <w:rFonts w:ascii="Arial" w:hAnsi="Arial" w:cs="Arial"/>
          <w:spacing w:val="-15"/>
          <w:sz w:val="20"/>
          <w:szCs w:val="20"/>
        </w:rPr>
        <w:t>y</w:t>
      </w:r>
      <w:r>
        <w:rPr>
          <w:rFonts w:ascii="Arial" w:hAnsi="Arial" w:cs="Arial"/>
          <w:sz w:val="20"/>
          <w:szCs w:val="20"/>
        </w:rPr>
        <w:t>,</w:t>
      </w:r>
      <w:r>
        <w:rPr>
          <w:rFonts w:ascii="Arial" w:hAnsi="Arial" w:cs="Arial"/>
          <w:spacing w:val="21"/>
          <w:sz w:val="20"/>
          <w:szCs w:val="20"/>
        </w:rPr>
        <w:t xml:space="preserve"> </w:t>
      </w:r>
      <w:r>
        <w:rPr>
          <w:rFonts w:ascii="Arial" w:hAnsi="Arial" w:cs="Arial"/>
          <w:sz w:val="20"/>
          <w:szCs w:val="20"/>
        </w:rPr>
        <w:t>there</w:t>
      </w:r>
      <w:r>
        <w:rPr>
          <w:rFonts w:ascii="Arial" w:hAnsi="Arial" w:cs="Arial"/>
          <w:spacing w:val="-21"/>
          <w:sz w:val="20"/>
          <w:szCs w:val="20"/>
        </w:rPr>
        <w:t xml:space="preserve"> </w:t>
      </w:r>
      <w:r>
        <w:rPr>
          <w:rFonts w:ascii="Arial" w:hAnsi="Arial" w:cs="Arial"/>
          <w:w w:val="92"/>
          <w:sz w:val="20"/>
          <w:szCs w:val="20"/>
        </w:rPr>
        <w:t>are</w:t>
      </w:r>
      <w:r>
        <w:rPr>
          <w:rFonts w:ascii="Arial" w:hAnsi="Arial" w:cs="Arial"/>
          <w:spacing w:val="-5"/>
          <w:w w:val="92"/>
          <w:sz w:val="20"/>
          <w:szCs w:val="20"/>
        </w:rPr>
        <w:t xml:space="preserve"> </w:t>
      </w:r>
      <w:r>
        <w:rPr>
          <w:rFonts w:ascii="Arial" w:hAnsi="Arial" w:cs="Arial"/>
          <w:w w:val="92"/>
          <w:sz w:val="20"/>
          <w:szCs w:val="20"/>
        </w:rPr>
        <w:t>te</w:t>
      </w:r>
      <w:r>
        <w:rPr>
          <w:rFonts w:ascii="Arial" w:hAnsi="Arial" w:cs="Arial"/>
          <w:spacing w:val="-6"/>
          <w:w w:val="92"/>
          <w:sz w:val="20"/>
          <w:szCs w:val="20"/>
        </w:rPr>
        <w:t>c</w:t>
      </w:r>
      <w:r>
        <w:rPr>
          <w:rFonts w:ascii="Arial" w:hAnsi="Arial" w:cs="Arial"/>
          <w:w w:val="92"/>
          <w:sz w:val="20"/>
          <w:szCs w:val="20"/>
        </w:rPr>
        <w:t>hniques</w:t>
      </w:r>
      <w:r>
        <w:rPr>
          <w:rFonts w:ascii="Arial" w:hAnsi="Arial" w:cs="Arial"/>
          <w:spacing w:val="20"/>
          <w:w w:val="92"/>
          <w:sz w:val="20"/>
          <w:szCs w:val="20"/>
        </w:rPr>
        <w:t xml:space="preserve"> </w:t>
      </w:r>
      <w:r>
        <w:rPr>
          <w:rFonts w:ascii="Arial" w:hAnsi="Arial" w:cs="Arial"/>
          <w:sz w:val="20"/>
          <w:szCs w:val="20"/>
        </w:rPr>
        <w:t>that</w:t>
      </w:r>
      <w:r>
        <w:rPr>
          <w:rFonts w:ascii="Arial" w:hAnsi="Arial" w:cs="Arial"/>
          <w:spacing w:val="24"/>
          <w:sz w:val="20"/>
          <w:szCs w:val="20"/>
        </w:rPr>
        <w:t xml:space="preserve"> </w:t>
      </w:r>
      <w:r>
        <w:rPr>
          <w:rFonts w:ascii="Arial" w:hAnsi="Arial" w:cs="Arial"/>
          <w:w w:val="92"/>
          <w:sz w:val="20"/>
          <w:szCs w:val="20"/>
        </w:rPr>
        <w:t>can</w:t>
      </w:r>
      <w:r>
        <w:rPr>
          <w:rFonts w:ascii="Arial" w:hAnsi="Arial" w:cs="Arial"/>
          <w:spacing w:val="-3"/>
          <w:w w:val="92"/>
          <w:sz w:val="20"/>
          <w:szCs w:val="20"/>
        </w:rPr>
        <w:t xml:space="preserve"> </w:t>
      </w:r>
      <w:r>
        <w:rPr>
          <w:rFonts w:ascii="Arial" w:hAnsi="Arial" w:cs="Arial"/>
          <w:sz w:val="20"/>
          <w:szCs w:val="20"/>
        </w:rPr>
        <w:t>mitigate</w:t>
      </w:r>
      <w:r>
        <w:rPr>
          <w:rFonts w:ascii="Arial" w:hAnsi="Arial" w:cs="Arial"/>
          <w:spacing w:val="8"/>
          <w:sz w:val="20"/>
          <w:szCs w:val="20"/>
        </w:rPr>
        <w:t xml:space="preserve"> </w:t>
      </w:r>
      <w:r>
        <w:rPr>
          <w:rFonts w:ascii="Arial" w:hAnsi="Arial" w:cs="Arial"/>
          <w:sz w:val="20"/>
          <w:szCs w:val="20"/>
        </w:rPr>
        <w:t>the</w:t>
      </w:r>
      <w:r>
        <w:rPr>
          <w:rFonts w:ascii="Arial" w:hAnsi="Arial" w:cs="Arial"/>
          <w:spacing w:val="-10"/>
          <w:sz w:val="20"/>
          <w:szCs w:val="20"/>
        </w:rPr>
        <w:t xml:space="preserve"> </w:t>
      </w:r>
      <w:r>
        <w:rPr>
          <w:rFonts w:ascii="Arial" w:hAnsi="Arial" w:cs="Arial"/>
          <w:w w:val="91"/>
          <w:sz w:val="20"/>
          <w:szCs w:val="20"/>
        </w:rPr>
        <w:t>effects</w:t>
      </w:r>
      <w:r>
        <w:rPr>
          <w:rFonts w:ascii="Arial" w:hAnsi="Arial" w:cs="Arial"/>
          <w:spacing w:val="-1"/>
          <w:w w:val="91"/>
          <w:sz w:val="20"/>
          <w:szCs w:val="20"/>
        </w:rPr>
        <w:t xml:space="preserve"> </w:t>
      </w:r>
      <w:r>
        <w:rPr>
          <w:rFonts w:ascii="Arial" w:hAnsi="Arial" w:cs="Arial"/>
          <w:sz w:val="20"/>
          <w:szCs w:val="20"/>
        </w:rPr>
        <w:t>of</w:t>
      </w:r>
      <w:r>
        <w:rPr>
          <w:rFonts w:ascii="Arial" w:hAnsi="Arial" w:cs="Arial"/>
          <w:spacing w:val="-14"/>
          <w:sz w:val="20"/>
          <w:szCs w:val="20"/>
        </w:rPr>
        <w:t xml:space="preserve"> </w:t>
      </w:r>
      <w:r>
        <w:rPr>
          <w:rFonts w:ascii="Arial" w:hAnsi="Arial" w:cs="Arial"/>
          <w:sz w:val="20"/>
          <w:szCs w:val="20"/>
        </w:rPr>
        <w:t>the</w:t>
      </w:r>
      <w:r>
        <w:rPr>
          <w:rFonts w:ascii="Arial" w:hAnsi="Arial" w:cs="Arial"/>
          <w:spacing w:val="-10"/>
          <w:sz w:val="20"/>
          <w:szCs w:val="20"/>
        </w:rPr>
        <w:t xml:space="preserve"> </w:t>
      </w:r>
      <w:r>
        <w:rPr>
          <w:rFonts w:ascii="Arial" w:hAnsi="Arial" w:cs="Arial"/>
          <w:sz w:val="20"/>
          <w:szCs w:val="20"/>
        </w:rPr>
        <w:t>Sybil</w:t>
      </w:r>
      <w:r>
        <w:rPr>
          <w:rFonts w:ascii="Arial" w:hAnsi="Arial" w:cs="Arial"/>
          <w:spacing w:val="-6"/>
          <w:sz w:val="20"/>
          <w:szCs w:val="20"/>
        </w:rPr>
        <w:t xml:space="preserve"> </w:t>
      </w:r>
      <w:r>
        <w:rPr>
          <w:rFonts w:ascii="Arial" w:hAnsi="Arial" w:cs="Arial"/>
          <w:w w:val="101"/>
          <w:sz w:val="20"/>
          <w:szCs w:val="20"/>
        </w:rPr>
        <w:t>atta</w:t>
      </w:r>
      <w:r>
        <w:rPr>
          <w:rFonts w:ascii="Arial" w:hAnsi="Arial" w:cs="Arial"/>
          <w:spacing w:val="-5"/>
          <w:w w:val="101"/>
          <w:sz w:val="20"/>
          <w:szCs w:val="20"/>
        </w:rPr>
        <w:t>c</w:t>
      </w:r>
      <w:r>
        <w:rPr>
          <w:rFonts w:ascii="Arial" w:hAnsi="Arial" w:cs="Arial"/>
          <w:w w:val="105"/>
          <w:sz w:val="20"/>
          <w:szCs w:val="20"/>
        </w:rPr>
        <w:t xml:space="preserve">k </w:t>
      </w:r>
      <w:r>
        <w:rPr>
          <w:rFonts w:ascii="Arial" w:hAnsi="Arial" w:cs="Arial"/>
          <w:sz w:val="20"/>
          <w:szCs w:val="20"/>
        </w:rPr>
        <w:t>without</w:t>
      </w:r>
      <w:r>
        <w:rPr>
          <w:rFonts w:ascii="Arial" w:hAnsi="Arial" w:cs="Arial"/>
          <w:spacing w:val="52"/>
          <w:sz w:val="20"/>
          <w:szCs w:val="20"/>
        </w:rPr>
        <w:t xml:space="preserve"> </w:t>
      </w:r>
      <w:r>
        <w:rPr>
          <w:rFonts w:ascii="Arial" w:hAnsi="Arial" w:cs="Arial"/>
          <w:sz w:val="20"/>
          <w:szCs w:val="20"/>
        </w:rPr>
        <w:t>forcing</w:t>
      </w:r>
      <w:r>
        <w:rPr>
          <w:rFonts w:ascii="Arial" w:hAnsi="Arial" w:cs="Arial"/>
          <w:spacing w:val="2"/>
          <w:sz w:val="20"/>
          <w:szCs w:val="20"/>
        </w:rPr>
        <w:t xml:space="preserve"> </w:t>
      </w:r>
      <w:r>
        <w:rPr>
          <w:rFonts w:ascii="Arial" w:hAnsi="Arial" w:cs="Arial"/>
          <w:sz w:val="20"/>
          <w:szCs w:val="20"/>
        </w:rPr>
        <w:t>us</w:t>
      </w:r>
      <w:r>
        <w:rPr>
          <w:rFonts w:ascii="Arial" w:hAnsi="Arial" w:cs="Arial"/>
          <w:spacing w:val="-10"/>
          <w:sz w:val="20"/>
          <w:szCs w:val="20"/>
        </w:rPr>
        <w:t xml:space="preserve"> </w:t>
      </w:r>
      <w:r>
        <w:rPr>
          <w:rFonts w:ascii="Arial" w:hAnsi="Arial" w:cs="Arial"/>
          <w:sz w:val="20"/>
          <w:szCs w:val="20"/>
        </w:rPr>
        <w:t>to</w:t>
      </w:r>
      <w:r>
        <w:rPr>
          <w:rFonts w:ascii="Arial" w:hAnsi="Arial" w:cs="Arial"/>
          <w:spacing w:val="21"/>
          <w:sz w:val="20"/>
          <w:szCs w:val="20"/>
        </w:rPr>
        <w:t xml:space="preserve"> </w:t>
      </w:r>
      <w:r>
        <w:rPr>
          <w:rFonts w:ascii="Arial" w:hAnsi="Arial" w:cs="Arial"/>
          <w:w w:val="88"/>
          <w:sz w:val="20"/>
          <w:szCs w:val="20"/>
        </w:rPr>
        <w:t>use</w:t>
      </w:r>
      <w:r>
        <w:rPr>
          <w:rFonts w:ascii="Arial" w:hAnsi="Arial" w:cs="Arial"/>
          <w:spacing w:val="13"/>
          <w:w w:val="88"/>
          <w:sz w:val="20"/>
          <w:szCs w:val="20"/>
        </w:rPr>
        <w:t xml:space="preserve"> </w:t>
      </w:r>
      <w:r>
        <w:rPr>
          <w:rFonts w:ascii="Arial" w:hAnsi="Arial" w:cs="Arial"/>
          <w:w w:val="88"/>
          <w:sz w:val="20"/>
          <w:szCs w:val="20"/>
        </w:rPr>
        <w:t>su</w:t>
      </w:r>
      <w:r>
        <w:rPr>
          <w:rFonts w:ascii="Arial" w:hAnsi="Arial" w:cs="Arial"/>
          <w:spacing w:val="-4"/>
          <w:w w:val="88"/>
          <w:sz w:val="20"/>
          <w:szCs w:val="20"/>
        </w:rPr>
        <w:t>c</w:t>
      </w:r>
      <w:r>
        <w:rPr>
          <w:rFonts w:ascii="Arial" w:hAnsi="Arial" w:cs="Arial"/>
          <w:w w:val="88"/>
          <w:sz w:val="20"/>
          <w:szCs w:val="20"/>
        </w:rPr>
        <w:t>h</w:t>
      </w:r>
      <w:r>
        <w:rPr>
          <w:rFonts w:ascii="Arial" w:hAnsi="Arial" w:cs="Arial"/>
          <w:spacing w:val="34"/>
          <w:w w:val="88"/>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ce</w:t>
      </w:r>
      <w:r>
        <w:rPr>
          <w:rFonts w:ascii="Arial" w:hAnsi="Arial" w:cs="Arial"/>
          <w:spacing w:val="-5"/>
          <w:sz w:val="20"/>
          <w:szCs w:val="20"/>
        </w:rPr>
        <w:t>n</w:t>
      </w:r>
      <w:r>
        <w:rPr>
          <w:rFonts w:ascii="Arial" w:hAnsi="Arial" w:cs="Arial"/>
          <w:sz w:val="20"/>
          <w:szCs w:val="20"/>
        </w:rPr>
        <w:t>tralized</w:t>
      </w:r>
      <w:r>
        <w:rPr>
          <w:rFonts w:ascii="Arial" w:hAnsi="Arial" w:cs="Arial"/>
          <w:spacing w:val="-15"/>
          <w:sz w:val="20"/>
          <w:szCs w:val="20"/>
        </w:rPr>
        <w:t xml:space="preserve"> </w:t>
      </w:r>
      <w:r>
        <w:rPr>
          <w:rFonts w:ascii="Arial" w:hAnsi="Arial" w:cs="Arial"/>
          <w:w w:val="96"/>
          <w:sz w:val="20"/>
          <w:szCs w:val="20"/>
        </w:rPr>
        <w:t>ide</w:t>
      </w:r>
      <w:r>
        <w:rPr>
          <w:rFonts w:ascii="Arial" w:hAnsi="Arial" w:cs="Arial"/>
          <w:spacing w:val="-5"/>
          <w:w w:val="96"/>
          <w:sz w:val="20"/>
          <w:szCs w:val="20"/>
        </w:rPr>
        <w:t>n</w:t>
      </w:r>
      <w:r>
        <w:rPr>
          <w:rFonts w:ascii="Arial" w:hAnsi="Arial" w:cs="Arial"/>
          <w:w w:val="134"/>
          <w:sz w:val="20"/>
          <w:szCs w:val="20"/>
        </w:rPr>
        <w:t>ti</w:t>
      </w:r>
      <w:r>
        <w:rPr>
          <w:rFonts w:ascii="Arial" w:hAnsi="Arial" w:cs="Arial"/>
          <w:spacing w:val="-5"/>
          <w:w w:val="134"/>
          <w:sz w:val="20"/>
          <w:szCs w:val="20"/>
        </w:rPr>
        <w:t>t</w:t>
      </w:r>
      <w:r>
        <w:rPr>
          <w:rFonts w:ascii="Arial" w:hAnsi="Arial" w:cs="Arial"/>
          <w:w w:val="105"/>
          <w:sz w:val="20"/>
          <w:szCs w:val="20"/>
        </w:rPr>
        <w:t>y</w:t>
      </w:r>
      <w:r>
        <w:rPr>
          <w:rFonts w:ascii="Arial" w:hAnsi="Arial" w:cs="Arial"/>
          <w:spacing w:val="13"/>
          <w:sz w:val="20"/>
          <w:szCs w:val="20"/>
        </w:rPr>
        <w:t xml:space="preserve"> </w:t>
      </w:r>
      <w:r>
        <w:rPr>
          <w:rFonts w:ascii="Arial" w:hAnsi="Arial" w:cs="Arial"/>
          <w:sz w:val="20"/>
          <w:szCs w:val="20"/>
        </w:rPr>
        <w:t>system.</w:t>
      </w:r>
      <w:r>
        <w:rPr>
          <w:rFonts w:ascii="Arial" w:hAnsi="Arial" w:cs="Arial"/>
          <w:spacing w:val="-2"/>
          <w:sz w:val="20"/>
          <w:szCs w:val="20"/>
        </w:rPr>
        <w:t xml:space="preserve"> </w:t>
      </w:r>
      <w:r>
        <w:rPr>
          <w:rFonts w:ascii="Arial" w:hAnsi="Arial" w:cs="Arial"/>
          <w:spacing w:val="-16"/>
          <w:w w:val="108"/>
          <w:sz w:val="20"/>
          <w:szCs w:val="20"/>
        </w:rPr>
        <w:t>W</w:t>
      </w:r>
      <w:r>
        <w:rPr>
          <w:rFonts w:ascii="Arial" w:hAnsi="Arial" w:cs="Arial"/>
          <w:w w:val="79"/>
          <w:sz w:val="20"/>
          <w:szCs w:val="20"/>
        </w:rPr>
        <w:t>e</w:t>
      </w:r>
      <w:r>
        <w:rPr>
          <w:rFonts w:ascii="Arial" w:hAnsi="Arial" w:cs="Arial"/>
          <w:spacing w:val="13"/>
          <w:sz w:val="20"/>
          <w:szCs w:val="20"/>
        </w:rPr>
        <w:t xml:space="preserve"> </w:t>
      </w:r>
      <w:r>
        <w:rPr>
          <w:rFonts w:ascii="Arial" w:hAnsi="Arial" w:cs="Arial"/>
          <w:sz w:val="20"/>
          <w:szCs w:val="20"/>
        </w:rPr>
        <w:t>will</w:t>
      </w:r>
      <w:r>
        <w:rPr>
          <w:rFonts w:ascii="Arial" w:hAnsi="Arial" w:cs="Arial"/>
          <w:spacing w:val="45"/>
          <w:sz w:val="20"/>
          <w:szCs w:val="20"/>
        </w:rPr>
        <w:t xml:space="preserve"> </w:t>
      </w:r>
      <w:r>
        <w:rPr>
          <w:rFonts w:ascii="Arial" w:hAnsi="Arial" w:cs="Arial"/>
          <w:sz w:val="20"/>
          <w:szCs w:val="20"/>
        </w:rPr>
        <w:t>return</w:t>
      </w:r>
      <w:r>
        <w:rPr>
          <w:rFonts w:ascii="Arial" w:hAnsi="Arial" w:cs="Arial"/>
          <w:spacing w:val="30"/>
          <w:sz w:val="20"/>
          <w:szCs w:val="20"/>
        </w:rPr>
        <w:t xml:space="preserve"> </w:t>
      </w:r>
      <w:r>
        <w:rPr>
          <w:rFonts w:ascii="Arial" w:hAnsi="Arial" w:cs="Arial"/>
          <w:w w:val="105"/>
          <w:sz w:val="20"/>
          <w:szCs w:val="20"/>
        </w:rPr>
        <w:t xml:space="preserve">to </w:t>
      </w:r>
      <w:r>
        <w:rPr>
          <w:rFonts w:ascii="Arial" w:hAnsi="Arial" w:cs="Arial"/>
          <w:w w:val="91"/>
          <w:sz w:val="20"/>
          <w:szCs w:val="20"/>
        </w:rPr>
        <w:t>these</w:t>
      </w:r>
      <w:r>
        <w:rPr>
          <w:rFonts w:ascii="Arial" w:hAnsi="Arial" w:cs="Arial"/>
          <w:spacing w:val="11"/>
          <w:w w:val="91"/>
          <w:sz w:val="20"/>
          <w:szCs w:val="20"/>
        </w:rPr>
        <w:t xml:space="preserve"> </w:t>
      </w:r>
      <w:r>
        <w:rPr>
          <w:rFonts w:ascii="Arial" w:hAnsi="Arial" w:cs="Arial"/>
          <w:w w:val="91"/>
          <w:sz w:val="20"/>
          <w:szCs w:val="20"/>
        </w:rPr>
        <w:t>where</w:t>
      </w:r>
      <w:r>
        <w:rPr>
          <w:rFonts w:ascii="Arial" w:hAnsi="Arial" w:cs="Arial"/>
          <w:spacing w:val="27"/>
          <w:w w:val="91"/>
          <w:sz w:val="20"/>
          <w:szCs w:val="20"/>
        </w:rPr>
        <w:t xml:space="preserve"> </w:t>
      </w:r>
      <w:r>
        <w:rPr>
          <w:rFonts w:ascii="Arial" w:hAnsi="Arial" w:cs="Arial"/>
          <w:w w:val="95"/>
          <w:sz w:val="20"/>
          <w:szCs w:val="20"/>
        </w:rPr>
        <w:t>rele</w:t>
      </w:r>
      <w:r>
        <w:rPr>
          <w:rFonts w:ascii="Arial" w:hAnsi="Arial" w:cs="Arial"/>
          <w:spacing w:val="-11"/>
          <w:w w:val="95"/>
          <w:sz w:val="20"/>
          <w:szCs w:val="20"/>
        </w:rPr>
        <w:t>v</w:t>
      </w:r>
      <w:r>
        <w:rPr>
          <w:rFonts w:ascii="Arial" w:hAnsi="Arial" w:cs="Arial"/>
          <w:w w:val="94"/>
          <w:sz w:val="20"/>
          <w:szCs w:val="20"/>
        </w:rPr>
        <w:t>a</w:t>
      </w:r>
      <w:r>
        <w:rPr>
          <w:rFonts w:ascii="Arial" w:hAnsi="Arial" w:cs="Arial"/>
          <w:spacing w:val="-5"/>
          <w:w w:val="94"/>
          <w:sz w:val="20"/>
          <w:szCs w:val="20"/>
        </w:rPr>
        <w:t>n</w:t>
      </w:r>
      <w:r>
        <w:rPr>
          <w:rFonts w:ascii="Arial" w:hAnsi="Arial" w:cs="Arial"/>
          <w:w w:val="139"/>
          <w:sz w:val="20"/>
          <w:szCs w:val="20"/>
        </w:rPr>
        <w:t>t</w:t>
      </w:r>
      <w:r>
        <w:rPr>
          <w:rFonts w:ascii="Arial" w:hAnsi="Arial" w:cs="Arial"/>
          <w:spacing w:val="11"/>
          <w:sz w:val="20"/>
          <w:szCs w:val="20"/>
        </w:rPr>
        <w:t xml:space="preserve"> </w:t>
      </w:r>
      <w:r>
        <w:rPr>
          <w:rFonts w:ascii="Arial" w:hAnsi="Arial" w:cs="Arial"/>
          <w:sz w:val="20"/>
          <w:szCs w:val="20"/>
        </w:rPr>
        <w:t>in</w:t>
      </w:r>
      <w:r>
        <w:rPr>
          <w:rFonts w:ascii="Arial" w:hAnsi="Arial" w:cs="Arial"/>
          <w:spacing w:val="20"/>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w w:val="106"/>
          <w:sz w:val="20"/>
          <w:szCs w:val="20"/>
        </w:rPr>
        <w:t>text.</w:t>
      </w:r>
    </w:p>
    <w:p w14:paraId="58A135CF" w14:textId="77777777" w:rsidR="009E6749" w:rsidRDefault="009E6749">
      <w:pPr>
        <w:spacing w:before="1" w:after="0" w:line="280" w:lineRule="exact"/>
        <w:rPr>
          <w:sz w:val="28"/>
          <w:szCs w:val="28"/>
        </w:rPr>
      </w:pPr>
    </w:p>
    <w:p w14:paraId="3B9A3E63" w14:textId="77777777" w:rsidR="009E6749" w:rsidRDefault="009E6749">
      <w:pPr>
        <w:spacing w:after="0" w:line="240" w:lineRule="auto"/>
        <w:ind w:left="955" w:right="6300"/>
        <w:jc w:val="both"/>
        <w:rPr>
          <w:rFonts w:ascii="Arial" w:hAnsi="Arial" w:cs="Arial"/>
          <w:sz w:val="24"/>
          <w:szCs w:val="24"/>
        </w:rPr>
      </w:pPr>
      <w:r>
        <w:rPr>
          <w:rFonts w:ascii="Arial" w:hAnsi="Arial" w:cs="Arial"/>
          <w:b/>
          <w:bCs/>
          <w:sz w:val="24"/>
          <w:szCs w:val="24"/>
        </w:rPr>
        <w:t xml:space="preserve">1.2   </w:t>
      </w:r>
      <w:r>
        <w:rPr>
          <w:rFonts w:ascii="Arial" w:hAnsi="Arial" w:cs="Arial"/>
          <w:b/>
          <w:bCs/>
          <w:spacing w:val="9"/>
          <w:sz w:val="24"/>
          <w:szCs w:val="24"/>
        </w:rPr>
        <w:t xml:space="preserve"> </w:t>
      </w:r>
      <w:r>
        <w:rPr>
          <w:rFonts w:ascii="Arial" w:hAnsi="Arial" w:cs="Arial"/>
          <w:b/>
          <w:bCs/>
          <w:w w:val="106"/>
          <w:sz w:val="24"/>
          <w:szCs w:val="24"/>
        </w:rPr>
        <w:t>Outline</w:t>
      </w:r>
    </w:p>
    <w:p w14:paraId="27581CEE" w14:textId="77777777" w:rsidR="009E6749" w:rsidRDefault="009E6749">
      <w:pPr>
        <w:spacing w:before="9" w:after="0" w:line="120" w:lineRule="exact"/>
        <w:rPr>
          <w:sz w:val="12"/>
          <w:szCs w:val="12"/>
        </w:rPr>
      </w:pPr>
    </w:p>
    <w:p w14:paraId="7A5A9C71" w14:textId="77777777" w:rsidR="009E6749" w:rsidRDefault="009E6749">
      <w:pPr>
        <w:spacing w:after="0" w:line="249" w:lineRule="auto"/>
        <w:ind w:left="955" w:right="916"/>
        <w:jc w:val="both"/>
        <w:rPr>
          <w:rFonts w:ascii="Arial" w:hAnsi="Arial" w:cs="Arial"/>
          <w:sz w:val="20"/>
          <w:szCs w:val="20"/>
        </w:rPr>
      </w:pPr>
      <w:r>
        <w:rPr>
          <w:rFonts w:ascii="Arial" w:hAnsi="Arial" w:cs="Arial"/>
          <w:sz w:val="20"/>
          <w:szCs w:val="20"/>
        </w:rPr>
        <w:t>In</w:t>
      </w:r>
      <w:r>
        <w:rPr>
          <w:rFonts w:ascii="Arial" w:hAnsi="Arial" w:cs="Arial"/>
          <w:spacing w:val="27"/>
          <w:sz w:val="20"/>
          <w:szCs w:val="20"/>
        </w:rPr>
        <w:t xml:space="preserve"> </w:t>
      </w:r>
      <w:r>
        <w:rPr>
          <w:rFonts w:ascii="Arial" w:hAnsi="Arial" w:cs="Arial"/>
          <w:sz w:val="20"/>
          <w:szCs w:val="20"/>
        </w:rPr>
        <w:t>this</w:t>
      </w:r>
      <w:r>
        <w:rPr>
          <w:rFonts w:ascii="Arial" w:hAnsi="Arial" w:cs="Arial"/>
          <w:spacing w:val="21"/>
          <w:sz w:val="20"/>
          <w:szCs w:val="20"/>
        </w:rPr>
        <w:t xml:space="preserve"> </w:t>
      </w:r>
      <w:r>
        <w:rPr>
          <w:rFonts w:ascii="Arial" w:hAnsi="Arial" w:cs="Arial"/>
          <w:spacing w:val="-6"/>
          <w:sz w:val="20"/>
          <w:szCs w:val="20"/>
        </w:rPr>
        <w:t>c</w:t>
      </w:r>
      <w:r>
        <w:rPr>
          <w:rFonts w:ascii="Arial" w:hAnsi="Arial" w:cs="Arial"/>
          <w:sz w:val="20"/>
          <w:szCs w:val="20"/>
        </w:rPr>
        <w:t>hapter</w:t>
      </w:r>
      <w:r>
        <w:rPr>
          <w:rFonts w:ascii="Arial" w:hAnsi="Arial" w:cs="Arial"/>
          <w:spacing w:val="-5"/>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18"/>
          <w:w w:val="90"/>
          <w:sz w:val="20"/>
          <w:szCs w:val="20"/>
        </w:rPr>
        <w:t xml:space="preserve"> </w:t>
      </w:r>
      <w:r>
        <w:rPr>
          <w:rFonts w:ascii="Arial" w:hAnsi="Arial" w:cs="Arial"/>
          <w:sz w:val="20"/>
          <w:szCs w:val="20"/>
        </w:rPr>
        <w:t>will</w:t>
      </w:r>
      <w:r>
        <w:rPr>
          <w:rFonts w:ascii="Arial" w:hAnsi="Arial" w:cs="Arial"/>
          <w:spacing w:val="43"/>
          <w:sz w:val="20"/>
          <w:szCs w:val="20"/>
        </w:rPr>
        <w:t xml:space="preserve"> </w:t>
      </w:r>
      <w:r>
        <w:rPr>
          <w:rFonts w:ascii="Arial" w:hAnsi="Arial" w:cs="Arial"/>
          <w:w w:val="93"/>
          <w:sz w:val="20"/>
          <w:szCs w:val="20"/>
        </w:rPr>
        <w:t>descri</w:t>
      </w:r>
      <w:r>
        <w:rPr>
          <w:rFonts w:ascii="Arial" w:hAnsi="Arial" w:cs="Arial"/>
          <w:spacing w:val="6"/>
          <w:w w:val="93"/>
          <w:sz w:val="20"/>
          <w:szCs w:val="20"/>
        </w:rPr>
        <w:t>b</w:t>
      </w:r>
      <w:r>
        <w:rPr>
          <w:rFonts w:ascii="Arial" w:hAnsi="Arial" w:cs="Arial"/>
          <w:w w:val="93"/>
          <w:sz w:val="20"/>
          <w:szCs w:val="20"/>
        </w:rPr>
        <w:t>e</w:t>
      </w:r>
      <w:r>
        <w:rPr>
          <w:rFonts w:ascii="Arial" w:hAnsi="Arial" w:cs="Arial"/>
          <w:spacing w:val="7"/>
          <w:w w:val="93"/>
          <w:sz w:val="20"/>
          <w:szCs w:val="20"/>
        </w:rPr>
        <w:t xml:space="preserve"> </w:t>
      </w:r>
      <w:r>
        <w:rPr>
          <w:rFonts w:ascii="Arial" w:hAnsi="Arial" w:cs="Arial"/>
          <w:w w:val="93"/>
          <w:sz w:val="20"/>
          <w:szCs w:val="20"/>
        </w:rPr>
        <w:t>some</w:t>
      </w:r>
      <w:r>
        <w:rPr>
          <w:rFonts w:ascii="Arial" w:hAnsi="Arial" w:cs="Arial"/>
          <w:spacing w:val="-9"/>
          <w:w w:val="93"/>
          <w:sz w:val="20"/>
          <w:szCs w:val="20"/>
        </w:rPr>
        <w:t xml:space="preserve"> </w:t>
      </w:r>
      <w:r>
        <w:rPr>
          <w:rFonts w:ascii="Arial" w:hAnsi="Arial" w:cs="Arial"/>
          <w:w w:val="93"/>
          <w:sz w:val="20"/>
          <w:szCs w:val="20"/>
        </w:rPr>
        <w:t>pri</w:t>
      </w:r>
      <w:r>
        <w:rPr>
          <w:rFonts w:ascii="Arial" w:hAnsi="Arial" w:cs="Arial"/>
          <w:spacing w:val="-9"/>
          <w:w w:val="93"/>
          <w:sz w:val="20"/>
          <w:szCs w:val="20"/>
        </w:rPr>
        <w:t>v</w:t>
      </w:r>
      <w:r>
        <w:rPr>
          <w:rFonts w:ascii="Arial" w:hAnsi="Arial" w:cs="Arial"/>
          <w:w w:val="93"/>
          <w:sz w:val="20"/>
          <w:szCs w:val="20"/>
        </w:rPr>
        <w:t>acy-</w:t>
      </w:r>
      <w:proofErr w:type="gramStart"/>
      <w:r>
        <w:rPr>
          <w:rFonts w:ascii="Arial" w:hAnsi="Arial" w:cs="Arial"/>
          <w:w w:val="93"/>
          <w:sz w:val="20"/>
          <w:szCs w:val="20"/>
        </w:rPr>
        <w:t xml:space="preserve">enhancing </w:t>
      </w:r>
      <w:r>
        <w:rPr>
          <w:rFonts w:ascii="Arial" w:hAnsi="Arial" w:cs="Arial"/>
          <w:spacing w:val="26"/>
          <w:w w:val="93"/>
          <w:sz w:val="20"/>
          <w:szCs w:val="20"/>
        </w:rPr>
        <w:t xml:space="preserve"> </w:t>
      </w:r>
      <w:r>
        <w:rPr>
          <w:rFonts w:ascii="Arial" w:hAnsi="Arial" w:cs="Arial"/>
          <w:sz w:val="20"/>
          <w:szCs w:val="20"/>
        </w:rPr>
        <w:t>t</w:t>
      </w:r>
      <w:r>
        <w:rPr>
          <w:rFonts w:ascii="Arial" w:hAnsi="Arial" w:cs="Arial"/>
          <w:spacing w:val="6"/>
          <w:sz w:val="20"/>
          <w:szCs w:val="20"/>
        </w:rPr>
        <w:t>o</w:t>
      </w:r>
      <w:r>
        <w:rPr>
          <w:rFonts w:ascii="Arial" w:hAnsi="Arial" w:cs="Arial"/>
          <w:sz w:val="20"/>
          <w:szCs w:val="20"/>
        </w:rPr>
        <w:t>ols</w:t>
      </w:r>
      <w:proofErr w:type="gramEnd"/>
      <w:r>
        <w:rPr>
          <w:rFonts w:ascii="Arial" w:hAnsi="Arial" w:cs="Arial"/>
          <w:spacing w:val="-3"/>
          <w:sz w:val="20"/>
          <w:szCs w:val="20"/>
        </w:rPr>
        <w:t xml:space="preserve"> </w:t>
      </w:r>
      <w:commentRangeStart w:id="13"/>
      <w:r>
        <w:rPr>
          <w:rFonts w:ascii="Arial" w:hAnsi="Arial" w:cs="Arial"/>
          <w:sz w:val="20"/>
          <w:szCs w:val="20"/>
        </w:rPr>
        <w:t>that</w:t>
      </w:r>
      <w:r>
        <w:rPr>
          <w:rFonts w:ascii="Arial" w:hAnsi="Arial" w:cs="Arial"/>
          <w:spacing w:val="43"/>
          <w:sz w:val="20"/>
          <w:szCs w:val="20"/>
        </w:rPr>
        <w:t xml:space="preserve"> </w:t>
      </w:r>
      <w:r>
        <w:rPr>
          <w:rFonts w:ascii="Arial" w:hAnsi="Arial" w:cs="Arial"/>
          <w:spacing w:val="-5"/>
          <w:w w:val="91"/>
          <w:sz w:val="20"/>
          <w:szCs w:val="20"/>
        </w:rPr>
        <w:t>w</w:t>
      </w:r>
      <w:r>
        <w:rPr>
          <w:rFonts w:ascii="Arial" w:hAnsi="Arial" w:cs="Arial"/>
          <w:w w:val="91"/>
          <w:sz w:val="20"/>
          <w:szCs w:val="20"/>
        </w:rPr>
        <w:t>e</w:t>
      </w:r>
      <w:r>
        <w:rPr>
          <w:rFonts w:ascii="Arial" w:hAnsi="Arial" w:cs="Arial"/>
          <w:spacing w:val="15"/>
          <w:w w:val="91"/>
          <w:sz w:val="20"/>
          <w:szCs w:val="20"/>
        </w:rPr>
        <w:t xml:space="preserve"> </w:t>
      </w:r>
      <w:r>
        <w:rPr>
          <w:rFonts w:ascii="Arial" w:hAnsi="Arial" w:cs="Arial"/>
          <w:w w:val="91"/>
          <w:sz w:val="20"/>
          <w:szCs w:val="20"/>
        </w:rPr>
        <w:t>h</w:t>
      </w:r>
      <w:r>
        <w:rPr>
          <w:rFonts w:ascii="Arial" w:hAnsi="Arial" w:cs="Arial"/>
          <w:spacing w:val="-5"/>
          <w:w w:val="91"/>
          <w:sz w:val="20"/>
          <w:szCs w:val="20"/>
        </w:rPr>
        <w:t>av</w:t>
      </w:r>
      <w:r>
        <w:rPr>
          <w:rFonts w:ascii="Arial" w:hAnsi="Arial" w:cs="Arial"/>
          <w:w w:val="91"/>
          <w:sz w:val="20"/>
          <w:szCs w:val="20"/>
        </w:rPr>
        <w:t>e</w:t>
      </w:r>
      <w:r>
        <w:rPr>
          <w:rFonts w:ascii="Arial" w:hAnsi="Arial" w:cs="Arial"/>
          <w:spacing w:val="23"/>
          <w:w w:val="91"/>
          <w:sz w:val="20"/>
          <w:szCs w:val="20"/>
        </w:rPr>
        <w:t xml:space="preserve"> </w:t>
      </w:r>
      <w:r>
        <w:rPr>
          <w:rFonts w:ascii="Arial" w:hAnsi="Arial" w:cs="Arial"/>
          <w:sz w:val="20"/>
          <w:szCs w:val="20"/>
        </w:rPr>
        <w:t xml:space="preserve">de- </w:t>
      </w:r>
      <w:proofErr w:type="spellStart"/>
      <w:r>
        <w:rPr>
          <w:rFonts w:ascii="Arial" w:hAnsi="Arial" w:cs="Arial"/>
          <w:spacing w:val="-5"/>
          <w:sz w:val="20"/>
          <w:szCs w:val="20"/>
        </w:rPr>
        <w:t>v</w:t>
      </w:r>
      <w:r>
        <w:rPr>
          <w:rFonts w:ascii="Arial" w:hAnsi="Arial" w:cs="Arial"/>
          <w:sz w:val="20"/>
          <w:szCs w:val="20"/>
        </w:rPr>
        <w:t>elo</w:t>
      </w:r>
      <w:r>
        <w:rPr>
          <w:rFonts w:ascii="Arial" w:hAnsi="Arial" w:cs="Arial"/>
          <w:spacing w:val="6"/>
          <w:sz w:val="20"/>
          <w:szCs w:val="20"/>
        </w:rPr>
        <w:t>p</w:t>
      </w:r>
      <w:r>
        <w:rPr>
          <w:rFonts w:ascii="Arial" w:hAnsi="Arial" w:cs="Arial"/>
          <w:sz w:val="20"/>
          <w:szCs w:val="20"/>
        </w:rPr>
        <w:t>ed</w:t>
      </w:r>
      <w:proofErr w:type="spellEnd"/>
      <w:r>
        <w:rPr>
          <w:rFonts w:ascii="Arial" w:hAnsi="Arial" w:cs="Arial"/>
          <w:spacing w:val="-15"/>
          <w:sz w:val="20"/>
          <w:szCs w:val="20"/>
        </w:rPr>
        <w:t xml:space="preserve"> </w:t>
      </w:r>
      <w:commentRangeEnd w:id="13"/>
      <w:r w:rsidR="0027418F">
        <w:rPr>
          <w:rStyle w:val="CommentReference"/>
        </w:rPr>
        <w:commentReference w:id="13"/>
      </w:r>
      <w:r>
        <w:rPr>
          <w:rFonts w:ascii="Arial" w:hAnsi="Arial" w:cs="Arial"/>
          <w:sz w:val="20"/>
          <w:szCs w:val="20"/>
        </w:rPr>
        <w:t>and</w:t>
      </w:r>
      <w:r>
        <w:rPr>
          <w:rFonts w:ascii="Arial" w:hAnsi="Arial" w:cs="Arial"/>
          <w:spacing w:val="17"/>
          <w:sz w:val="20"/>
          <w:szCs w:val="20"/>
        </w:rPr>
        <w:t xml:space="preserve"> </w:t>
      </w:r>
      <w:r>
        <w:rPr>
          <w:rFonts w:ascii="Arial" w:hAnsi="Arial" w:cs="Arial"/>
          <w:sz w:val="20"/>
          <w:szCs w:val="20"/>
        </w:rPr>
        <w:t xml:space="preserve">that </w:t>
      </w:r>
      <w:r>
        <w:rPr>
          <w:rFonts w:ascii="Arial" w:hAnsi="Arial" w:cs="Arial"/>
          <w:spacing w:val="5"/>
          <w:sz w:val="20"/>
          <w:szCs w:val="20"/>
        </w:rPr>
        <w:t xml:space="preserve"> </w:t>
      </w:r>
      <w:r>
        <w:rPr>
          <w:rFonts w:ascii="Arial" w:hAnsi="Arial" w:cs="Arial"/>
          <w:spacing w:val="-5"/>
          <w:w w:val="91"/>
          <w:sz w:val="20"/>
          <w:szCs w:val="20"/>
        </w:rPr>
        <w:t>w</w:t>
      </w:r>
      <w:r>
        <w:rPr>
          <w:rFonts w:ascii="Arial" w:hAnsi="Arial" w:cs="Arial"/>
          <w:w w:val="91"/>
          <w:sz w:val="20"/>
          <w:szCs w:val="20"/>
        </w:rPr>
        <w:t>e</w:t>
      </w:r>
      <w:r>
        <w:rPr>
          <w:rFonts w:ascii="Arial" w:hAnsi="Arial" w:cs="Arial"/>
          <w:spacing w:val="33"/>
          <w:w w:val="91"/>
          <w:sz w:val="20"/>
          <w:szCs w:val="20"/>
        </w:rPr>
        <w:t xml:space="preserve"> </w:t>
      </w:r>
      <w:r>
        <w:rPr>
          <w:rFonts w:ascii="Arial" w:hAnsi="Arial" w:cs="Arial"/>
          <w:spacing w:val="5"/>
          <w:w w:val="91"/>
          <w:sz w:val="20"/>
          <w:szCs w:val="20"/>
        </w:rPr>
        <w:t>b</w:t>
      </w:r>
      <w:r>
        <w:rPr>
          <w:rFonts w:ascii="Arial" w:hAnsi="Arial" w:cs="Arial"/>
          <w:w w:val="91"/>
          <w:sz w:val="20"/>
          <w:szCs w:val="20"/>
        </w:rPr>
        <w:t>elie</w:t>
      </w:r>
      <w:r>
        <w:rPr>
          <w:rFonts w:ascii="Arial" w:hAnsi="Arial" w:cs="Arial"/>
          <w:spacing w:val="-5"/>
          <w:w w:val="91"/>
          <w:sz w:val="20"/>
          <w:szCs w:val="20"/>
        </w:rPr>
        <w:t>v</w:t>
      </w:r>
      <w:r>
        <w:rPr>
          <w:rFonts w:ascii="Arial" w:hAnsi="Arial" w:cs="Arial"/>
          <w:w w:val="91"/>
          <w:sz w:val="20"/>
          <w:szCs w:val="20"/>
        </w:rPr>
        <w:t>e</w:t>
      </w:r>
      <w:r>
        <w:rPr>
          <w:rFonts w:ascii="Arial" w:hAnsi="Arial" w:cs="Arial"/>
          <w:spacing w:val="48"/>
          <w:w w:val="91"/>
          <w:sz w:val="20"/>
          <w:szCs w:val="20"/>
        </w:rPr>
        <w:t xml:space="preserve"> </w:t>
      </w:r>
      <w:r>
        <w:rPr>
          <w:rFonts w:ascii="Arial" w:hAnsi="Arial" w:cs="Arial"/>
          <w:sz w:val="20"/>
          <w:szCs w:val="20"/>
        </w:rPr>
        <w:t>are</w:t>
      </w:r>
      <w:r>
        <w:rPr>
          <w:rFonts w:ascii="Arial" w:hAnsi="Arial" w:cs="Arial"/>
          <w:spacing w:val="5"/>
          <w:sz w:val="20"/>
          <w:szCs w:val="20"/>
        </w:rPr>
        <w:t xml:space="preserve"> </w:t>
      </w:r>
      <w:r>
        <w:rPr>
          <w:rFonts w:ascii="Arial" w:hAnsi="Arial" w:cs="Arial"/>
          <w:sz w:val="20"/>
          <w:szCs w:val="20"/>
        </w:rPr>
        <w:t>useful in</w:t>
      </w:r>
      <w:r>
        <w:rPr>
          <w:rFonts w:ascii="Arial" w:hAnsi="Arial" w:cs="Arial"/>
          <w:spacing w:val="40"/>
          <w:sz w:val="20"/>
          <w:szCs w:val="20"/>
        </w:rPr>
        <w:t xml:space="preserve"> </w:t>
      </w:r>
      <w:r>
        <w:rPr>
          <w:rFonts w:ascii="Arial" w:hAnsi="Arial" w:cs="Arial"/>
          <w:sz w:val="20"/>
          <w:szCs w:val="20"/>
        </w:rPr>
        <w:t>the</w:t>
      </w:r>
      <w:r>
        <w:rPr>
          <w:rFonts w:ascii="Arial" w:hAnsi="Arial" w:cs="Arial"/>
          <w:spacing w:val="28"/>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text</w:t>
      </w:r>
      <w:r>
        <w:rPr>
          <w:rFonts w:ascii="Arial" w:hAnsi="Arial" w:cs="Arial"/>
          <w:spacing w:val="27"/>
          <w:sz w:val="20"/>
          <w:szCs w:val="20"/>
        </w:rPr>
        <w:t xml:space="preserve"> </w:t>
      </w:r>
      <w:r>
        <w:rPr>
          <w:rFonts w:ascii="Arial" w:hAnsi="Arial" w:cs="Arial"/>
          <w:sz w:val="20"/>
          <w:szCs w:val="20"/>
        </w:rPr>
        <w:t>of</w:t>
      </w:r>
      <w:r>
        <w:rPr>
          <w:rFonts w:ascii="Arial" w:hAnsi="Arial" w:cs="Arial"/>
          <w:spacing w:val="24"/>
          <w:sz w:val="20"/>
          <w:szCs w:val="20"/>
        </w:rPr>
        <w:t xml:space="preserve"> </w:t>
      </w:r>
      <w:r>
        <w:rPr>
          <w:rFonts w:ascii="Arial" w:hAnsi="Arial" w:cs="Arial"/>
          <w:sz w:val="20"/>
          <w:szCs w:val="20"/>
        </w:rPr>
        <w:t xml:space="preserve">protesting. </w:t>
      </w:r>
      <w:r>
        <w:rPr>
          <w:rFonts w:ascii="Arial" w:hAnsi="Arial" w:cs="Arial"/>
          <w:spacing w:val="27"/>
          <w:sz w:val="20"/>
          <w:szCs w:val="20"/>
        </w:rPr>
        <w:t xml:space="preserve"> </w:t>
      </w:r>
      <w:r>
        <w:rPr>
          <w:rFonts w:ascii="Arial" w:hAnsi="Arial" w:cs="Arial"/>
          <w:spacing w:val="-16"/>
          <w:w w:val="108"/>
          <w:sz w:val="20"/>
          <w:szCs w:val="20"/>
        </w:rPr>
        <w:t>W</w:t>
      </w:r>
      <w:r>
        <w:rPr>
          <w:rFonts w:ascii="Arial" w:hAnsi="Arial" w:cs="Arial"/>
          <w:w w:val="79"/>
          <w:sz w:val="20"/>
          <w:szCs w:val="20"/>
        </w:rPr>
        <w:t>e</w:t>
      </w:r>
      <w:r>
        <w:rPr>
          <w:rFonts w:ascii="Arial" w:hAnsi="Arial" w:cs="Arial"/>
          <w:sz w:val="20"/>
          <w:szCs w:val="20"/>
        </w:rPr>
        <w:t xml:space="preserve"> </w:t>
      </w:r>
      <w:r>
        <w:rPr>
          <w:rFonts w:ascii="Arial" w:hAnsi="Arial" w:cs="Arial"/>
          <w:spacing w:val="-25"/>
          <w:sz w:val="20"/>
          <w:szCs w:val="20"/>
        </w:rPr>
        <w:t xml:space="preserve"> </w:t>
      </w:r>
      <w:r>
        <w:rPr>
          <w:rFonts w:ascii="Arial" w:hAnsi="Arial" w:cs="Arial"/>
          <w:w w:val="111"/>
          <w:sz w:val="20"/>
          <w:szCs w:val="20"/>
        </w:rPr>
        <w:t xml:space="preserve">will </w:t>
      </w:r>
      <w:r>
        <w:rPr>
          <w:rFonts w:ascii="Arial" w:hAnsi="Arial" w:cs="Arial"/>
          <w:w w:val="91"/>
          <w:sz w:val="20"/>
          <w:szCs w:val="20"/>
        </w:rPr>
        <w:t>descri</w:t>
      </w:r>
      <w:r>
        <w:rPr>
          <w:rFonts w:ascii="Arial" w:hAnsi="Arial" w:cs="Arial"/>
          <w:spacing w:val="5"/>
          <w:w w:val="91"/>
          <w:sz w:val="20"/>
          <w:szCs w:val="20"/>
        </w:rPr>
        <w:t>b</w:t>
      </w:r>
      <w:r>
        <w:rPr>
          <w:rFonts w:ascii="Arial" w:hAnsi="Arial" w:cs="Arial"/>
          <w:w w:val="91"/>
          <w:sz w:val="20"/>
          <w:szCs w:val="20"/>
        </w:rPr>
        <w:t>e</w:t>
      </w:r>
      <w:r>
        <w:rPr>
          <w:rFonts w:ascii="Arial" w:hAnsi="Arial" w:cs="Arial"/>
          <w:spacing w:val="13"/>
          <w:w w:val="91"/>
          <w:sz w:val="20"/>
          <w:szCs w:val="20"/>
        </w:rPr>
        <w:t xml:space="preserve"> </w:t>
      </w:r>
      <w:r>
        <w:rPr>
          <w:rFonts w:ascii="Arial" w:hAnsi="Arial" w:cs="Arial"/>
          <w:sz w:val="20"/>
          <w:szCs w:val="20"/>
        </w:rPr>
        <w:t>them</w:t>
      </w:r>
      <w:r>
        <w:rPr>
          <w:rFonts w:ascii="Arial" w:hAnsi="Arial" w:cs="Arial"/>
          <w:spacing w:val="-2"/>
          <w:sz w:val="20"/>
          <w:szCs w:val="20"/>
        </w:rPr>
        <w:t xml:space="preserve"> </w:t>
      </w:r>
      <w:r>
        <w:rPr>
          <w:rFonts w:ascii="Arial" w:hAnsi="Arial" w:cs="Arial"/>
          <w:sz w:val="20"/>
          <w:szCs w:val="20"/>
        </w:rPr>
        <w:t>in</w:t>
      </w:r>
      <w:r>
        <w:rPr>
          <w:rFonts w:ascii="Arial" w:hAnsi="Arial" w:cs="Arial"/>
          <w:spacing w:val="11"/>
          <w:sz w:val="20"/>
          <w:szCs w:val="20"/>
        </w:rPr>
        <w:t xml:space="preserve"> </w:t>
      </w:r>
      <w:r>
        <w:rPr>
          <w:rFonts w:ascii="Arial" w:hAnsi="Arial" w:cs="Arial"/>
          <w:sz w:val="20"/>
          <w:szCs w:val="20"/>
        </w:rPr>
        <w:t>relation</w:t>
      </w:r>
      <w:r>
        <w:rPr>
          <w:rFonts w:ascii="Arial" w:hAnsi="Arial" w:cs="Arial"/>
          <w:spacing w:val="9"/>
          <w:sz w:val="20"/>
          <w:szCs w:val="20"/>
        </w:rPr>
        <w:t xml:space="preserve"> </w:t>
      </w:r>
      <w:r>
        <w:rPr>
          <w:rFonts w:ascii="Arial" w:hAnsi="Arial" w:cs="Arial"/>
          <w:sz w:val="20"/>
          <w:szCs w:val="20"/>
        </w:rPr>
        <w:t>to</w:t>
      </w:r>
      <w:r>
        <w:rPr>
          <w:rFonts w:ascii="Arial" w:hAnsi="Arial" w:cs="Arial"/>
          <w:spacing w:val="10"/>
          <w:sz w:val="20"/>
          <w:szCs w:val="20"/>
        </w:rPr>
        <w:t xml:space="preserve"> </w:t>
      </w:r>
      <w:r>
        <w:rPr>
          <w:rFonts w:ascii="Arial" w:hAnsi="Arial" w:cs="Arial"/>
          <w:sz w:val="20"/>
          <w:szCs w:val="20"/>
        </w:rPr>
        <w:t>h</w:t>
      </w:r>
      <w:r>
        <w:rPr>
          <w:rFonts w:ascii="Arial" w:hAnsi="Arial" w:cs="Arial"/>
          <w:spacing w:val="-5"/>
          <w:sz w:val="20"/>
          <w:szCs w:val="20"/>
        </w:rPr>
        <w:t>o</w:t>
      </w:r>
      <w:r>
        <w:rPr>
          <w:rFonts w:ascii="Arial" w:hAnsi="Arial" w:cs="Arial"/>
          <w:sz w:val="20"/>
          <w:szCs w:val="20"/>
        </w:rPr>
        <w:t>w</w:t>
      </w:r>
      <w:r>
        <w:rPr>
          <w:rFonts w:ascii="Arial" w:hAnsi="Arial" w:cs="Arial"/>
          <w:spacing w:val="-14"/>
          <w:sz w:val="20"/>
          <w:szCs w:val="20"/>
        </w:rPr>
        <w:t xml:space="preserve"> </w:t>
      </w:r>
      <w:r>
        <w:rPr>
          <w:rFonts w:ascii="Arial" w:hAnsi="Arial" w:cs="Arial"/>
          <w:sz w:val="20"/>
          <w:szCs w:val="20"/>
        </w:rPr>
        <w:t>they</w:t>
      </w:r>
      <w:r>
        <w:rPr>
          <w:rFonts w:ascii="Arial" w:hAnsi="Arial" w:cs="Arial"/>
          <w:spacing w:val="2"/>
          <w:sz w:val="20"/>
          <w:szCs w:val="20"/>
        </w:rPr>
        <w:t xml:space="preserve"> </w:t>
      </w:r>
      <w:r>
        <w:rPr>
          <w:rFonts w:ascii="Arial" w:hAnsi="Arial" w:cs="Arial"/>
          <w:w w:val="91"/>
          <w:sz w:val="20"/>
          <w:szCs w:val="20"/>
        </w:rPr>
        <w:t>can</w:t>
      </w:r>
      <w:r>
        <w:rPr>
          <w:rFonts w:ascii="Arial" w:hAnsi="Arial" w:cs="Arial"/>
          <w:spacing w:val="10"/>
          <w:w w:val="91"/>
          <w:sz w:val="20"/>
          <w:szCs w:val="20"/>
        </w:rPr>
        <w:t xml:space="preserve"> </w:t>
      </w:r>
      <w:r>
        <w:rPr>
          <w:rFonts w:ascii="Arial" w:hAnsi="Arial" w:cs="Arial"/>
          <w:spacing w:val="5"/>
          <w:w w:val="91"/>
          <w:sz w:val="20"/>
          <w:szCs w:val="20"/>
        </w:rPr>
        <w:t>b</w:t>
      </w:r>
      <w:r>
        <w:rPr>
          <w:rFonts w:ascii="Arial" w:hAnsi="Arial" w:cs="Arial"/>
          <w:w w:val="91"/>
          <w:sz w:val="20"/>
          <w:szCs w:val="20"/>
        </w:rPr>
        <w:t>e</w:t>
      </w:r>
      <w:r>
        <w:rPr>
          <w:rFonts w:ascii="Arial" w:hAnsi="Arial" w:cs="Arial"/>
          <w:spacing w:val="2"/>
          <w:w w:val="91"/>
          <w:sz w:val="20"/>
          <w:szCs w:val="20"/>
        </w:rPr>
        <w:t xml:space="preserve"> </w:t>
      </w:r>
      <w:r>
        <w:rPr>
          <w:rFonts w:ascii="Arial" w:hAnsi="Arial" w:cs="Arial"/>
          <w:w w:val="91"/>
          <w:sz w:val="20"/>
          <w:szCs w:val="20"/>
        </w:rPr>
        <w:t>used,</w:t>
      </w:r>
      <w:r>
        <w:rPr>
          <w:rFonts w:ascii="Arial" w:hAnsi="Arial" w:cs="Arial"/>
          <w:spacing w:val="4"/>
          <w:w w:val="91"/>
          <w:sz w:val="20"/>
          <w:szCs w:val="20"/>
        </w:rPr>
        <w:t xml:space="preserve"> </w:t>
      </w:r>
      <w:r>
        <w:rPr>
          <w:rFonts w:ascii="Arial" w:hAnsi="Arial" w:cs="Arial"/>
          <w:w w:val="91"/>
          <w:sz w:val="20"/>
          <w:szCs w:val="20"/>
        </w:rPr>
        <w:t>more</w:t>
      </w:r>
      <w:r>
        <w:rPr>
          <w:rFonts w:ascii="Arial" w:hAnsi="Arial" w:cs="Arial"/>
          <w:spacing w:val="21"/>
          <w:w w:val="91"/>
          <w:sz w:val="20"/>
          <w:szCs w:val="20"/>
        </w:rPr>
        <w:t xml:space="preserve"> </w:t>
      </w:r>
      <w:r>
        <w:rPr>
          <w:rFonts w:ascii="Arial" w:hAnsi="Arial" w:cs="Arial"/>
          <w:w w:val="91"/>
          <w:sz w:val="20"/>
          <w:szCs w:val="20"/>
        </w:rPr>
        <w:t>s</w:t>
      </w:r>
      <w:r>
        <w:rPr>
          <w:rFonts w:ascii="Arial" w:hAnsi="Arial" w:cs="Arial"/>
          <w:spacing w:val="5"/>
          <w:w w:val="91"/>
          <w:sz w:val="20"/>
          <w:szCs w:val="20"/>
        </w:rPr>
        <w:t>p</w:t>
      </w:r>
      <w:r>
        <w:rPr>
          <w:rFonts w:ascii="Arial" w:hAnsi="Arial" w:cs="Arial"/>
          <w:w w:val="91"/>
          <w:sz w:val="20"/>
          <w:szCs w:val="20"/>
        </w:rPr>
        <w:t xml:space="preserve">ecifically </w:t>
      </w:r>
      <w:r>
        <w:rPr>
          <w:rFonts w:ascii="Arial" w:hAnsi="Arial" w:cs="Arial"/>
          <w:spacing w:val="6"/>
          <w:w w:val="91"/>
          <w:sz w:val="20"/>
          <w:szCs w:val="20"/>
        </w:rPr>
        <w:t xml:space="preserve"> </w:t>
      </w:r>
      <w:r>
        <w:rPr>
          <w:rFonts w:ascii="Arial" w:hAnsi="Arial" w:cs="Arial"/>
          <w:spacing w:val="-5"/>
          <w:w w:val="91"/>
          <w:sz w:val="20"/>
          <w:szCs w:val="20"/>
        </w:rPr>
        <w:t>w</w:t>
      </w:r>
      <w:r>
        <w:rPr>
          <w:rFonts w:ascii="Arial" w:hAnsi="Arial" w:cs="Arial"/>
          <w:w w:val="91"/>
          <w:sz w:val="20"/>
          <w:szCs w:val="20"/>
        </w:rPr>
        <w:t>e</w:t>
      </w:r>
      <w:r>
        <w:rPr>
          <w:rFonts w:ascii="Arial" w:hAnsi="Arial" w:cs="Arial"/>
          <w:spacing w:val="4"/>
          <w:w w:val="91"/>
          <w:sz w:val="20"/>
          <w:szCs w:val="20"/>
        </w:rPr>
        <w:t xml:space="preserve"> </w:t>
      </w:r>
      <w:proofErr w:type="spellStart"/>
      <w:r>
        <w:rPr>
          <w:rFonts w:ascii="Arial" w:hAnsi="Arial" w:cs="Arial"/>
          <w:sz w:val="20"/>
          <w:szCs w:val="20"/>
        </w:rPr>
        <w:t>categor</w:t>
      </w:r>
      <w:proofErr w:type="spellEnd"/>
      <w:r>
        <w:rPr>
          <w:rFonts w:ascii="Arial" w:hAnsi="Arial" w:cs="Arial"/>
          <w:sz w:val="20"/>
          <w:szCs w:val="20"/>
        </w:rPr>
        <w:t xml:space="preserve">- </w:t>
      </w:r>
      <w:proofErr w:type="spellStart"/>
      <w:r>
        <w:rPr>
          <w:rFonts w:ascii="Arial" w:hAnsi="Arial" w:cs="Arial"/>
          <w:sz w:val="20"/>
          <w:szCs w:val="20"/>
        </w:rPr>
        <w:t>ize</w:t>
      </w:r>
      <w:proofErr w:type="spellEnd"/>
      <w:r>
        <w:rPr>
          <w:rFonts w:ascii="Arial" w:hAnsi="Arial" w:cs="Arial"/>
          <w:spacing w:val="-15"/>
          <w:sz w:val="20"/>
          <w:szCs w:val="20"/>
        </w:rPr>
        <w:t xml:space="preserve"> </w:t>
      </w:r>
      <w:r>
        <w:rPr>
          <w:rFonts w:ascii="Arial" w:hAnsi="Arial" w:cs="Arial"/>
          <w:sz w:val="20"/>
          <w:szCs w:val="20"/>
        </w:rPr>
        <w:t>them</w:t>
      </w:r>
      <w:r>
        <w:rPr>
          <w:rFonts w:ascii="Arial" w:hAnsi="Arial" w:cs="Arial"/>
          <w:spacing w:val="7"/>
          <w:sz w:val="20"/>
          <w:szCs w:val="20"/>
        </w:rPr>
        <w:t xml:space="preserve"> </w:t>
      </w:r>
      <w:r>
        <w:rPr>
          <w:rFonts w:ascii="Arial" w:hAnsi="Arial" w:cs="Arial"/>
          <w:w w:val="84"/>
          <w:sz w:val="20"/>
          <w:szCs w:val="20"/>
        </w:rPr>
        <w:t>as</w:t>
      </w:r>
      <w:r>
        <w:rPr>
          <w:rFonts w:ascii="Arial" w:hAnsi="Arial" w:cs="Arial"/>
          <w:spacing w:val="20"/>
          <w:w w:val="84"/>
          <w:sz w:val="20"/>
          <w:szCs w:val="20"/>
        </w:rPr>
        <w:t xml:space="preserve"> </w:t>
      </w:r>
      <w:r>
        <w:rPr>
          <w:rFonts w:ascii="Arial" w:hAnsi="Arial" w:cs="Arial"/>
          <w:sz w:val="20"/>
          <w:szCs w:val="20"/>
        </w:rPr>
        <w:t>useful</w:t>
      </w:r>
      <w:r>
        <w:rPr>
          <w:rFonts w:ascii="Arial" w:hAnsi="Arial" w:cs="Arial"/>
          <w:spacing w:val="-21"/>
          <w:sz w:val="20"/>
          <w:szCs w:val="20"/>
        </w:rPr>
        <w:t xml:space="preserve"> </w:t>
      </w:r>
      <w:r>
        <w:rPr>
          <w:rFonts w:ascii="Arial" w:hAnsi="Arial" w:cs="Arial"/>
          <w:spacing w:val="6"/>
          <w:w w:val="92"/>
          <w:sz w:val="20"/>
          <w:szCs w:val="20"/>
        </w:rPr>
        <w:t>b</w:t>
      </w:r>
      <w:r>
        <w:rPr>
          <w:rFonts w:ascii="Arial" w:hAnsi="Arial" w:cs="Arial"/>
          <w:w w:val="92"/>
          <w:sz w:val="20"/>
          <w:szCs w:val="20"/>
        </w:rPr>
        <w:t>efore,</w:t>
      </w:r>
      <w:r>
        <w:rPr>
          <w:rFonts w:ascii="Arial" w:hAnsi="Arial" w:cs="Arial"/>
          <w:spacing w:val="19"/>
          <w:w w:val="92"/>
          <w:sz w:val="20"/>
          <w:szCs w:val="20"/>
        </w:rPr>
        <w:t xml:space="preserve"> </w:t>
      </w:r>
      <w:r>
        <w:rPr>
          <w:rFonts w:ascii="Arial" w:hAnsi="Arial" w:cs="Arial"/>
          <w:sz w:val="20"/>
          <w:szCs w:val="20"/>
        </w:rPr>
        <w:t>during</w:t>
      </w:r>
      <w:r>
        <w:rPr>
          <w:rFonts w:ascii="Arial" w:hAnsi="Arial" w:cs="Arial"/>
          <w:spacing w:val="18"/>
          <w:sz w:val="20"/>
          <w:szCs w:val="20"/>
        </w:rPr>
        <w:t xml:space="preserve"> </w:t>
      </w:r>
      <w:r>
        <w:rPr>
          <w:rFonts w:ascii="Arial" w:hAnsi="Arial" w:cs="Arial"/>
          <w:sz w:val="20"/>
          <w:szCs w:val="20"/>
        </w:rPr>
        <w:t>or</w:t>
      </w:r>
      <w:r>
        <w:rPr>
          <w:rFonts w:ascii="Arial" w:hAnsi="Arial" w:cs="Arial"/>
          <w:spacing w:val="9"/>
          <w:sz w:val="20"/>
          <w:szCs w:val="20"/>
        </w:rPr>
        <w:t xml:space="preserve"> </w:t>
      </w:r>
      <w:r>
        <w:rPr>
          <w:rFonts w:ascii="Arial" w:hAnsi="Arial" w:cs="Arial"/>
          <w:sz w:val="20"/>
          <w:szCs w:val="20"/>
        </w:rPr>
        <w:t>after</w:t>
      </w:r>
      <w:r>
        <w:rPr>
          <w:rFonts w:ascii="Arial" w:hAnsi="Arial" w:cs="Arial"/>
          <w:spacing w:val="11"/>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protest:</w:t>
      </w:r>
    </w:p>
    <w:p w14:paraId="01308DEC" w14:textId="77777777" w:rsidR="009E6749" w:rsidRDefault="009E6749">
      <w:pPr>
        <w:spacing w:before="10" w:after="0" w:line="150" w:lineRule="exact"/>
        <w:rPr>
          <w:sz w:val="15"/>
          <w:szCs w:val="15"/>
        </w:rPr>
      </w:pPr>
    </w:p>
    <w:p w14:paraId="3EC13561" w14:textId="77777777" w:rsidR="009E6749" w:rsidRDefault="009E6749">
      <w:pPr>
        <w:spacing w:after="0" w:line="249" w:lineRule="auto"/>
        <w:ind w:left="1453" w:right="916" w:hanging="498"/>
        <w:jc w:val="both"/>
        <w:rPr>
          <w:rFonts w:ascii="Arial" w:hAnsi="Arial" w:cs="Arial"/>
          <w:sz w:val="20"/>
          <w:szCs w:val="20"/>
        </w:rPr>
      </w:pPr>
      <w:r>
        <w:rPr>
          <w:rFonts w:ascii="Arial" w:hAnsi="Arial" w:cs="Arial"/>
          <w:b/>
          <w:bCs/>
          <w:sz w:val="20"/>
          <w:szCs w:val="20"/>
        </w:rPr>
        <w:t xml:space="preserve">Before </w:t>
      </w:r>
      <w:r>
        <w:rPr>
          <w:rFonts w:ascii="Arial" w:hAnsi="Arial" w:cs="Arial"/>
          <w:b/>
          <w:bCs/>
          <w:spacing w:val="2"/>
          <w:sz w:val="20"/>
          <w:szCs w:val="20"/>
        </w:rPr>
        <w:t xml:space="preserve"> </w:t>
      </w:r>
      <w:commentRangeStart w:id="14"/>
      <w:r>
        <w:rPr>
          <w:rFonts w:ascii="Arial" w:hAnsi="Arial" w:cs="Arial"/>
          <w:sz w:val="20"/>
          <w:szCs w:val="20"/>
        </w:rPr>
        <w:t>Organization,</w:t>
      </w:r>
      <w:r>
        <w:rPr>
          <w:rFonts w:ascii="Arial" w:hAnsi="Arial" w:cs="Arial"/>
          <w:spacing w:val="14"/>
          <w:sz w:val="20"/>
          <w:szCs w:val="20"/>
        </w:rPr>
        <w:t xml:space="preserve"> </w:t>
      </w:r>
      <w:r>
        <w:rPr>
          <w:rFonts w:ascii="Arial" w:hAnsi="Arial" w:cs="Arial"/>
          <w:sz w:val="20"/>
          <w:szCs w:val="20"/>
        </w:rPr>
        <w:t>for</w:t>
      </w:r>
      <w:r>
        <w:rPr>
          <w:rFonts w:ascii="Arial" w:hAnsi="Arial" w:cs="Arial"/>
          <w:spacing w:val="27"/>
          <w:sz w:val="20"/>
          <w:szCs w:val="20"/>
        </w:rPr>
        <w:t xml:space="preserve"> </w:t>
      </w:r>
      <w:r>
        <w:rPr>
          <w:rFonts w:ascii="Arial" w:hAnsi="Arial" w:cs="Arial"/>
          <w:w w:val="92"/>
          <w:sz w:val="20"/>
          <w:szCs w:val="20"/>
        </w:rPr>
        <w:t>example,</w:t>
      </w:r>
      <w:r>
        <w:rPr>
          <w:rFonts w:ascii="Arial" w:hAnsi="Arial" w:cs="Arial"/>
          <w:spacing w:val="46"/>
          <w:w w:val="92"/>
          <w:sz w:val="20"/>
          <w:szCs w:val="20"/>
        </w:rPr>
        <w:t xml:space="preserve"> </w:t>
      </w:r>
      <w:r>
        <w:rPr>
          <w:rFonts w:ascii="Arial" w:hAnsi="Arial" w:cs="Arial"/>
          <w:w w:val="92"/>
          <w:sz w:val="20"/>
          <w:szCs w:val="20"/>
        </w:rPr>
        <w:t>decisions</w:t>
      </w:r>
      <w:r>
        <w:rPr>
          <w:rFonts w:ascii="Arial" w:hAnsi="Arial" w:cs="Arial"/>
          <w:spacing w:val="19"/>
          <w:w w:val="92"/>
          <w:sz w:val="20"/>
          <w:szCs w:val="20"/>
        </w:rPr>
        <w:t xml:space="preserve"> </w:t>
      </w:r>
      <w:r>
        <w:rPr>
          <w:rFonts w:ascii="Arial" w:hAnsi="Arial" w:cs="Arial"/>
          <w:sz w:val="20"/>
          <w:szCs w:val="20"/>
        </w:rPr>
        <w:t>on</w:t>
      </w:r>
      <w:r>
        <w:rPr>
          <w:rFonts w:ascii="Arial" w:hAnsi="Arial" w:cs="Arial"/>
          <w:spacing w:val="9"/>
          <w:sz w:val="20"/>
          <w:szCs w:val="20"/>
        </w:rPr>
        <w:t xml:space="preserve"> </w:t>
      </w:r>
      <w:r>
        <w:rPr>
          <w:rFonts w:ascii="Arial" w:hAnsi="Arial" w:cs="Arial"/>
          <w:sz w:val="20"/>
          <w:szCs w:val="20"/>
        </w:rPr>
        <w:t>the</w:t>
      </w:r>
      <w:r>
        <w:rPr>
          <w:rFonts w:ascii="Arial" w:hAnsi="Arial" w:cs="Arial"/>
          <w:spacing w:val="19"/>
          <w:sz w:val="20"/>
          <w:szCs w:val="20"/>
        </w:rPr>
        <w:t xml:space="preserve"> </w:t>
      </w:r>
      <w:r>
        <w:rPr>
          <w:rFonts w:ascii="Arial" w:hAnsi="Arial" w:cs="Arial"/>
          <w:sz w:val="20"/>
          <w:szCs w:val="20"/>
        </w:rPr>
        <w:t>aim</w:t>
      </w:r>
      <w:r>
        <w:rPr>
          <w:rFonts w:ascii="Arial" w:hAnsi="Arial" w:cs="Arial"/>
          <w:spacing w:val="19"/>
          <w:sz w:val="20"/>
          <w:szCs w:val="20"/>
        </w:rPr>
        <w:t xml:space="preserve"> </w:t>
      </w:r>
      <w:r>
        <w:rPr>
          <w:rFonts w:ascii="Arial" w:hAnsi="Arial" w:cs="Arial"/>
          <w:sz w:val="20"/>
          <w:szCs w:val="20"/>
        </w:rPr>
        <w:t>of</w:t>
      </w:r>
      <w:r>
        <w:rPr>
          <w:rFonts w:ascii="Arial" w:hAnsi="Arial" w:cs="Arial"/>
          <w:spacing w:val="15"/>
          <w:sz w:val="20"/>
          <w:szCs w:val="20"/>
        </w:rPr>
        <w:t xml:space="preserve"> </w:t>
      </w:r>
      <w:r>
        <w:rPr>
          <w:rFonts w:ascii="Arial" w:hAnsi="Arial" w:cs="Arial"/>
          <w:sz w:val="20"/>
          <w:szCs w:val="20"/>
        </w:rPr>
        <w:t>the</w:t>
      </w:r>
      <w:r>
        <w:rPr>
          <w:rFonts w:ascii="Arial" w:hAnsi="Arial" w:cs="Arial"/>
          <w:spacing w:val="19"/>
          <w:sz w:val="20"/>
          <w:szCs w:val="20"/>
        </w:rPr>
        <w:t xml:space="preserve"> </w:t>
      </w:r>
      <w:r>
        <w:rPr>
          <w:rFonts w:ascii="Arial" w:hAnsi="Arial" w:cs="Arial"/>
          <w:sz w:val="20"/>
          <w:szCs w:val="20"/>
        </w:rPr>
        <w:t>protest</w:t>
      </w:r>
      <w:r>
        <w:rPr>
          <w:rFonts w:ascii="Arial" w:hAnsi="Arial" w:cs="Arial"/>
          <w:spacing w:val="16"/>
          <w:sz w:val="20"/>
          <w:szCs w:val="20"/>
        </w:rPr>
        <w:t xml:space="preserve"> </w:t>
      </w:r>
      <w:r>
        <w:rPr>
          <w:rFonts w:ascii="Arial" w:hAnsi="Arial" w:cs="Arial"/>
          <w:sz w:val="20"/>
          <w:szCs w:val="20"/>
        </w:rPr>
        <w:t>or</w:t>
      </w:r>
      <w:r>
        <w:rPr>
          <w:rFonts w:ascii="Arial" w:hAnsi="Arial" w:cs="Arial"/>
          <w:spacing w:val="20"/>
          <w:sz w:val="20"/>
          <w:szCs w:val="20"/>
        </w:rPr>
        <w:t xml:space="preserve"> </w:t>
      </w:r>
      <w:r>
        <w:rPr>
          <w:rFonts w:ascii="Arial" w:hAnsi="Arial" w:cs="Arial"/>
          <w:sz w:val="20"/>
          <w:szCs w:val="20"/>
        </w:rPr>
        <w:t>the target</w:t>
      </w:r>
      <w:r>
        <w:rPr>
          <w:rFonts w:ascii="Arial" w:hAnsi="Arial" w:cs="Arial"/>
          <w:spacing w:val="11"/>
          <w:sz w:val="20"/>
          <w:szCs w:val="20"/>
        </w:rPr>
        <w:t xml:space="preserve"> </w:t>
      </w:r>
      <w:r>
        <w:rPr>
          <w:rFonts w:ascii="Arial" w:hAnsi="Arial" w:cs="Arial"/>
          <w:w w:val="92"/>
          <w:sz w:val="20"/>
          <w:szCs w:val="20"/>
        </w:rPr>
        <w:t>audience</w:t>
      </w:r>
      <w:r>
        <w:rPr>
          <w:rFonts w:ascii="Arial" w:hAnsi="Arial" w:cs="Arial"/>
          <w:spacing w:val="10"/>
          <w:w w:val="92"/>
          <w:sz w:val="20"/>
          <w:szCs w:val="20"/>
        </w:rPr>
        <w:t xml:space="preserve"> </w:t>
      </w:r>
      <w:r>
        <w:rPr>
          <w:rFonts w:ascii="Arial" w:hAnsi="Arial" w:cs="Arial"/>
          <w:sz w:val="20"/>
          <w:szCs w:val="20"/>
        </w:rPr>
        <w:t>that</w:t>
      </w:r>
      <w:r>
        <w:rPr>
          <w:rFonts w:ascii="Arial" w:hAnsi="Arial" w:cs="Arial"/>
          <w:spacing w:val="36"/>
          <w:sz w:val="20"/>
          <w:szCs w:val="20"/>
        </w:rPr>
        <w:t xml:space="preserve"> </w:t>
      </w:r>
      <w:r>
        <w:rPr>
          <w:rFonts w:ascii="Arial" w:hAnsi="Arial" w:cs="Arial"/>
          <w:sz w:val="20"/>
          <w:szCs w:val="20"/>
        </w:rPr>
        <w:t>is</w:t>
      </w:r>
      <w:r>
        <w:rPr>
          <w:rFonts w:ascii="Arial" w:hAnsi="Arial" w:cs="Arial"/>
          <w:spacing w:val="-7"/>
          <w:sz w:val="20"/>
          <w:szCs w:val="20"/>
        </w:rPr>
        <w:t xml:space="preserve"> </w:t>
      </w:r>
      <w:r>
        <w:rPr>
          <w:rFonts w:ascii="Arial" w:hAnsi="Arial" w:cs="Arial"/>
          <w:w w:val="92"/>
          <w:sz w:val="20"/>
          <w:szCs w:val="20"/>
        </w:rPr>
        <w:t>ex</w:t>
      </w:r>
      <w:r>
        <w:rPr>
          <w:rFonts w:ascii="Arial" w:hAnsi="Arial" w:cs="Arial"/>
          <w:spacing w:val="6"/>
          <w:w w:val="92"/>
          <w:sz w:val="20"/>
          <w:szCs w:val="20"/>
        </w:rPr>
        <w:t>p</w:t>
      </w:r>
      <w:r>
        <w:rPr>
          <w:rFonts w:ascii="Arial" w:hAnsi="Arial" w:cs="Arial"/>
          <w:w w:val="92"/>
          <w:sz w:val="20"/>
          <w:szCs w:val="20"/>
        </w:rPr>
        <w:t>ected</w:t>
      </w:r>
      <w:r>
        <w:rPr>
          <w:rFonts w:ascii="Arial" w:hAnsi="Arial" w:cs="Arial"/>
          <w:spacing w:val="16"/>
          <w:w w:val="92"/>
          <w:sz w:val="20"/>
          <w:szCs w:val="20"/>
        </w:rPr>
        <w:t xml:space="preserve"> </w:t>
      </w:r>
      <w:r>
        <w:rPr>
          <w:rFonts w:ascii="Arial" w:hAnsi="Arial" w:cs="Arial"/>
          <w:sz w:val="20"/>
          <w:szCs w:val="20"/>
        </w:rPr>
        <w:t>to</w:t>
      </w:r>
      <w:r>
        <w:rPr>
          <w:rFonts w:ascii="Arial" w:hAnsi="Arial" w:cs="Arial"/>
          <w:spacing w:val="13"/>
          <w:sz w:val="20"/>
          <w:szCs w:val="20"/>
        </w:rPr>
        <w:t xml:space="preserve"> </w:t>
      </w:r>
      <w:r>
        <w:rPr>
          <w:rFonts w:ascii="Arial" w:hAnsi="Arial" w:cs="Arial"/>
          <w:sz w:val="20"/>
          <w:szCs w:val="20"/>
        </w:rPr>
        <w:t>parti</w:t>
      </w:r>
      <w:r>
        <w:rPr>
          <w:rFonts w:ascii="Arial" w:hAnsi="Arial" w:cs="Arial"/>
          <w:spacing w:val="1"/>
          <w:sz w:val="20"/>
          <w:szCs w:val="20"/>
        </w:rPr>
        <w:t>c</w:t>
      </w:r>
      <w:r>
        <w:rPr>
          <w:rFonts w:ascii="Arial" w:hAnsi="Arial" w:cs="Arial"/>
          <w:sz w:val="20"/>
          <w:szCs w:val="20"/>
        </w:rPr>
        <w:t>ipate</w:t>
      </w:r>
      <w:r>
        <w:rPr>
          <w:rFonts w:ascii="Arial" w:hAnsi="Arial" w:cs="Arial"/>
          <w:spacing w:val="18"/>
          <w:sz w:val="20"/>
          <w:szCs w:val="20"/>
        </w:rPr>
        <w:t xml:space="preserve"> </w:t>
      </w:r>
      <w:r>
        <w:rPr>
          <w:rFonts w:ascii="Arial" w:hAnsi="Arial" w:cs="Arial"/>
          <w:sz w:val="20"/>
          <w:szCs w:val="20"/>
        </w:rPr>
        <w:t>in</w:t>
      </w:r>
      <w:r>
        <w:rPr>
          <w:rFonts w:ascii="Arial" w:hAnsi="Arial" w:cs="Arial"/>
          <w:spacing w:val="14"/>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sz w:val="20"/>
          <w:szCs w:val="20"/>
        </w:rPr>
        <w:t>protest.</w:t>
      </w:r>
      <w:r>
        <w:rPr>
          <w:rFonts w:ascii="Arial" w:hAnsi="Arial" w:cs="Arial"/>
          <w:spacing w:val="25"/>
          <w:sz w:val="20"/>
          <w:szCs w:val="20"/>
        </w:rPr>
        <w:t xml:space="preserve"> </w:t>
      </w:r>
      <w:commentRangeEnd w:id="14"/>
      <w:r w:rsidR="0046536C">
        <w:rPr>
          <w:rStyle w:val="CommentReference"/>
        </w:rPr>
        <w:commentReference w:id="14"/>
      </w:r>
      <w:r>
        <w:rPr>
          <w:rFonts w:ascii="Arial" w:hAnsi="Arial" w:cs="Arial"/>
          <w:spacing w:val="-16"/>
          <w:w w:val="108"/>
          <w:sz w:val="20"/>
          <w:szCs w:val="20"/>
        </w:rPr>
        <w:t>W</w:t>
      </w:r>
      <w:r>
        <w:rPr>
          <w:rFonts w:ascii="Arial" w:hAnsi="Arial" w:cs="Arial"/>
          <w:w w:val="79"/>
          <w:sz w:val="20"/>
          <w:szCs w:val="20"/>
        </w:rPr>
        <w:t>e</w:t>
      </w:r>
      <w:r>
        <w:rPr>
          <w:rFonts w:ascii="Arial" w:hAnsi="Arial" w:cs="Arial"/>
          <w:spacing w:val="5"/>
          <w:sz w:val="20"/>
          <w:szCs w:val="20"/>
        </w:rPr>
        <w:t xml:space="preserve"> </w:t>
      </w:r>
      <w:r>
        <w:rPr>
          <w:rFonts w:ascii="Arial" w:hAnsi="Arial" w:cs="Arial"/>
          <w:w w:val="90"/>
          <w:sz w:val="20"/>
          <w:szCs w:val="20"/>
        </w:rPr>
        <w:t xml:space="preserve">address </w:t>
      </w:r>
      <w:r>
        <w:rPr>
          <w:rFonts w:ascii="Arial" w:hAnsi="Arial" w:cs="Arial"/>
          <w:w w:val="88"/>
          <w:sz w:val="20"/>
          <w:szCs w:val="20"/>
        </w:rPr>
        <w:t>some</w:t>
      </w:r>
      <w:r>
        <w:rPr>
          <w:rFonts w:ascii="Arial" w:hAnsi="Arial" w:cs="Arial"/>
          <w:spacing w:val="18"/>
          <w:w w:val="88"/>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w w:val="88"/>
          <w:sz w:val="20"/>
          <w:szCs w:val="20"/>
        </w:rPr>
        <w:t>these</w:t>
      </w:r>
      <w:r>
        <w:rPr>
          <w:rFonts w:ascii="Arial" w:hAnsi="Arial" w:cs="Arial"/>
          <w:spacing w:val="27"/>
          <w:w w:val="88"/>
          <w:sz w:val="20"/>
          <w:szCs w:val="20"/>
        </w:rPr>
        <w:t xml:space="preserve"> </w:t>
      </w:r>
      <w:r>
        <w:rPr>
          <w:rFonts w:ascii="Arial" w:hAnsi="Arial" w:cs="Arial"/>
          <w:w w:val="88"/>
          <w:sz w:val="20"/>
          <w:szCs w:val="20"/>
        </w:rPr>
        <w:t>issues</w:t>
      </w:r>
      <w:r>
        <w:rPr>
          <w:rFonts w:ascii="Arial" w:hAnsi="Arial" w:cs="Arial"/>
          <w:spacing w:val="6"/>
          <w:w w:val="88"/>
          <w:sz w:val="20"/>
          <w:szCs w:val="20"/>
        </w:rPr>
        <w:t xml:space="preserve"> </w:t>
      </w:r>
      <w:r>
        <w:rPr>
          <w:rFonts w:ascii="Arial" w:hAnsi="Arial" w:cs="Arial"/>
          <w:sz w:val="20"/>
          <w:szCs w:val="20"/>
        </w:rPr>
        <w:t>in</w:t>
      </w:r>
      <w:r>
        <w:rPr>
          <w:rFonts w:ascii="Arial" w:hAnsi="Arial" w:cs="Arial"/>
          <w:spacing w:val="20"/>
          <w:sz w:val="20"/>
          <w:szCs w:val="20"/>
        </w:rPr>
        <w:t xml:space="preserve"> </w:t>
      </w:r>
      <w:r>
        <w:rPr>
          <w:rFonts w:ascii="Arial" w:hAnsi="Arial" w:cs="Arial"/>
          <w:sz w:val="20"/>
          <w:szCs w:val="20"/>
        </w:rPr>
        <w:t>our</w:t>
      </w:r>
      <w:r>
        <w:rPr>
          <w:rFonts w:ascii="Arial" w:hAnsi="Arial" w:cs="Arial"/>
          <w:spacing w:val="8"/>
          <w:sz w:val="20"/>
          <w:szCs w:val="20"/>
        </w:rPr>
        <w:t xml:space="preserve"> </w:t>
      </w:r>
      <w:r>
        <w:rPr>
          <w:rFonts w:ascii="Arial" w:hAnsi="Arial" w:cs="Arial"/>
          <w:w w:val="92"/>
          <w:sz w:val="20"/>
          <w:szCs w:val="20"/>
        </w:rPr>
        <w:t>scenario</w:t>
      </w:r>
      <w:r>
        <w:rPr>
          <w:rFonts w:ascii="Arial" w:hAnsi="Arial" w:cs="Arial"/>
          <w:spacing w:val="16"/>
          <w:w w:val="92"/>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w w:val="91"/>
          <w:sz w:val="20"/>
          <w:szCs w:val="20"/>
        </w:rPr>
        <w:t>OSNs</w:t>
      </w:r>
      <w:r>
        <w:rPr>
          <w:rFonts w:ascii="Arial" w:hAnsi="Arial" w:cs="Arial"/>
          <w:spacing w:val="21"/>
          <w:w w:val="91"/>
          <w:sz w:val="20"/>
          <w:szCs w:val="20"/>
        </w:rPr>
        <w:t xml:space="preserve"> </w:t>
      </w:r>
      <w:r>
        <w:rPr>
          <w:rFonts w:ascii="Arial" w:hAnsi="Arial" w:cs="Arial"/>
          <w:sz w:val="20"/>
          <w:szCs w:val="20"/>
        </w:rPr>
        <w:t>in</w:t>
      </w:r>
      <w:r>
        <w:rPr>
          <w:rFonts w:ascii="Arial" w:hAnsi="Arial" w:cs="Arial"/>
          <w:spacing w:val="20"/>
          <w:sz w:val="20"/>
          <w:szCs w:val="20"/>
        </w:rPr>
        <w:t xml:space="preserve"> </w:t>
      </w:r>
      <w:r>
        <w:rPr>
          <w:rFonts w:ascii="Arial" w:hAnsi="Arial" w:cs="Arial"/>
          <w:w w:val="94"/>
          <w:sz w:val="20"/>
          <w:szCs w:val="20"/>
        </w:rPr>
        <w:t>Section</w:t>
      </w:r>
      <w:r>
        <w:rPr>
          <w:rFonts w:ascii="Arial" w:hAnsi="Arial" w:cs="Arial"/>
          <w:spacing w:val="15"/>
          <w:w w:val="94"/>
          <w:sz w:val="20"/>
          <w:szCs w:val="20"/>
        </w:rPr>
        <w:t xml:space="preserve"> </w:t>
      </w:r>
      <w:r>
        <w:rPr>
          <w:rFonts w:ascii="Arial" w:hAnsi="Arial" w:cs="Arial"/>
          <w:sz w:val="20"/>
          <w:szCs w:val="20"/>
        </w:rPr>
        <w:t>2.</w:t>
      </w:r>
    </w:p>
    <w:p w14:paraId="1529AF3F" w14:textId="77777777" w:rsidR="009E6749" w:rsidRDefault="009E6749">
      <w:pPr>
        <w:spacing w:before="10" w:after="0" w:line="150" w:lineRule="exact"/>
        <w:rPr>
          <w:sz w:val="15"/>
          <w:szCs w:val="15"/>
        </w:rPr>
      </w:pPr>
    </w:p>
    <w:p w14:paraId="7B34BD21" w14:textId="77777777" w:rsidR="009E6749" w:rsidRDefault="009E6749">
      <w:pPr>
        <w:spacing w:after="0" w:line="249" w:lineRule="auto"/>
        <w:ind w:left="1453" w:right="916" w:hanging="498"/>
        <w:jc w:val="both"/>
        <w:rPr>
          <w:rFonts w:ascii="Arial" w:hAnsi="Arial" w:cs="Arial"/>
          <w:sz w:val="20"/>
          <w:szCs w:val="20"/>
        </w:rPr>
      </w:pPr>
      <w:r>
        <w:rPr>
          <w:rFonts w:ascii="Arial" w:hAnsi="Arial" w:cs="Arial"/>
          <w:b/>
          <w:bCs/>
          <w:sz w:val="20"/>
          <w:szCs w:val="20"/>
        </w:rPr>
        <w:t xml:space="preserve">During </w:t>
      </w:r>
      <w:r>
        <w:rPr>
          <w:rFonts w:ascii="Arial" w:hAnsi="Arial" w:cs="Arial"/>
          <w:b/>
          <w:bCs/>
          <w:spacing w:val="41"/>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w:t>
      </w:r>
      <w:r>
        <w:rPr>
          <w:rFonts w:ascii="Arial" w:hAnsi="Arial" w:cs="Arial"/>
          <w:spacing w:val="9"/>
          <w:sz w:val="20"/>
          <w:szCs w:val="20"/>
        </w:rPr>
        <w:t xml:space="preserve"> </w:t>
      </w:r>
      <w:r>
        <w:rPr>
          <w:rFonts w:ascii="Arial" w:hAnsi="Arial" w:cs="Arial"/>
          <w:sz w:val="20"/>
          <w:szCs w:val="20"/>
        </w:rPr>
        <w:t>during</w:t>
      </w:r>
      <w:r>
        <w:rPr>
          <w:rFonts w:ascii="Arial" w:hAnsi="Arial" w:cs="Arial"/>
          <w:spacing w:val="33"/>
          <w:sz w:val="20"/>
          <w:szCs w:val="20"/>
        </w:rPr>
        <w:t xml:space="preserve"> </w:t>
      </w:r>
      <w:r>
        <w:rPr>
          <w:rFonts w:ascii="Arial" w:hAnsi="Arial" w:cs="Arial"/>
          <w:sz w:val="20"/>
          <w:szCs w:val="20"/>
        </w:rPr>
        <w:t>the</w:t>
      </w:r>
      <w:r>
        <w:rPr>
          <w:rFonts w:ascii="Arial" w:hAnsi="Arial" w:cs="Arial"/>
          <w:spacing w:val="23"/>
          <w:sz w:val="20"/>
          <w:szCs w:val="20"/>
        </w:rPr>
        <w:t xml:space="preserve"> </w:t>
      </w:r>
      <w:r>
        <w:rPr>
          <w:rFonts w:ascii="Arial" w:hAnsi="Arial" w:cs="Arial"/>
          <w:sz w:val="20"/>
          <w:szCs w:val="20"/>
        </w:rPr>
        <w:t>protest,</w:t>
      </w:r>
      <w:r>
        <w:rPr>
          <w:rFonts w:ascii="Arial" w:hAnsi="Arial" w:cs="Arial"/>
          <w:spacing w:val="24"/>
          <w:sz w:val="20"/>
          <w:szCs w:val="20"/>
        </w:rPr>
        <w:t xml:space="preserve"> </w:t>
      </w:r>
      <w:r>
        <w:rPr>
          <w:rFonts w:ascii="Arial" w:hAnsi="Arial" w:cs="Arial"/>
          <w:sz w:val="20"/>
          <w:szCs w:val="20"/>
        </w:rPr>
        <w:t>for</w:t>
      </w:r>
      <w:r>
        <w:rPr>
          <w:rFonts w:ascii="Arial" w:hAnsi="Arial" w:cs="Arial"/>
          <w:spacing w:val="31"/>
          <w:sz w:val="20"/>
          <w:szCs w:val="20"/>
        </w:rPr>
        <w:t xml:space="preserve"> </w:t>
      </w:r>
      <w:r>
        <w:rPr>
          <w:rFonts w:ascii="Arial" w:hAnsi="Arial" w:cs="Arial"/>
          <w:sz w:val="20"/>
          <w:szCs w:val="20"/>
        </w:rPr>
        <w:t>example,</w:t>
      </w:r>
      <w:r>
        <w:rPr>
          <w:rFonts w:ascii="Arial" w:hAnsi="Arial" w:cs="Arial"/>
          <w:spacing w:val="-18"/>
          <w:sz w:val="20"/>
          <w:szCs w:val="20"/>
        </w:rPr>
        <w:t xml:space="preserve"> </w:t>
      </w:r>
      <w:r>
        <w:rPr>
          <w:rFonts w:ascii="Arial" w:hAnsi="Arial" w:cs="Arial"/>
          <w:sz w:val="20"/>
          <w:szCs w:val="20"/>
        </w:rPr>
        <w:t>the</w:t>
      </w:r>
      <w:r>
        <w:rPr>
          <w:rFonts w:ascii="Arial" w:hAnsi="Arial" w:cs="Arial"/>
          <w:spacing w:val="23"/>
          <w:sz w:val="20"/>
          <w:szCs w:val="20"/>
        </w:rPr>
        <w:t xml:space="preserve"> </w:t>
      </w:r>
      <w:r>
        <w:rPr>
          <w:rFonts w:ascii="Arial" w:hAnsi="Arial" w:cs="Arial"/>
          <w:w w:val="93"/>
          <w:sz w:val="20"/>
          <w:szCs w:val="20"/>
        </w:rPr>
        <w:t>organizers</w:t>
      </w:r>
      <w:r>
        <w:rPr>
          <w:rFonts w:ascii="Arial" w:hAnsi="Arial" w:cs="Arial"/>
          <w:spacing w:val="31"/>
          <w:w w:val="93"/>
          <w:sz w:val="20"/>
          <w:szCs w:val="20"/>
        </w:rPr>
        <w:t xml:space="preserve"> </w:t>
      </w:r>
      <w:r>
        <w:rPr>
          <w:rFonts w:ascii="Arial" w:hAnsi="Arial" w:cs="Arial"/>
          <w:sz w:val="20"/>
          <w:szCs w:val="20"/>
        </w:rPr>
        <w:t>m</w:t>
      </w:r>
      <w:r>
        <w:rPr>
          <w:rFonts w:ascii="Arial" w:hAnsi="Arial" w:cs="Arial"/>
          <w:spacing w:val="-5"/>
          <w:sz w:val="20"/>
          <w:szCs w:val="20"/>
        </w:rPr>
        <w:t>a</w:t>
      </w:r>
      <w:r>
        <w:rPr>
          <w:rFonts w:ascii="Arial" w:hAnsi="Arial" w:cs="Arial"/>
          <w:sz w:val="20"/>
          <w:szCs w:val="20"/>
        </w:rPr>
        <w:t xml:space="preserve">y </w:t>
      </w:r>
      <w:r>
        <w:rPr>
          <w:rFonts w:ascii="Arial" w:hAnsi="Arial" w:cs="Arial"/>
          <w:w w:val="89"/>
          <w:sz w:val="20"/>
          <w:szCs w:val="20"/>
        </w:rPr>
        <w:t>need</w:t>
      </w:r>
      <w:r>
        <w:rPr>
          <w:rFonts w:ascii="Arial" w:hAnsi="Arial" w:cs="Arial"/>
          <w:spacing w:val="9"/>
          <w:w w:val="89"/>
          <w:sz w:val="20"/>
          <w:szCs w:val="20"/>
        </w:rPr>
        <w:t xml:space="preserve"> </w:t>
      </w:r>
      <w:r>
        <w:rPr>
          <w:rFonts w:ascii="Arial" w:hAnsi="Arial" w:cs="Arial"/>
          <w:sz w:val="20"/>
          <w:szCs w:val="20"/>
        </w:rPr>
        <w:t>to</w:t>
      </w:r>
      <w:r>
        <w:rPr>
          <w:rFonts w:ascii="Arial" w:hAnsi="Arial" w:cs="Arial"/>
          <w:spacing w:val="12"/>
          <w:sz w:val="20"/>
          <w:szCs w:val="20"/>
        </w:rPr>
        <w:t xml:space="preserve"> </w:t>
      </w:r>
      <w:r>
        <w:rPr>
          <w:rFonts w:ascii="Arial" w:hAnsi="Arial" w:cs="Arial"/>
          <w:sz w:val="20"/>
          <w:szCs w:val="20"/>
        </w:rPr>
        <w:t>get</w:t>
      </w:r>
      <w:r>
        <w:rPr>
          <w:rFonts w:ascii="Arial" w:hAnsi="Arial" w:cs="Arial"/>
          <w:spacing w:val="-11"/>
          <w:sz w:val="20"/>
          <w:szCs w:val="20"/>
        </w:rPr>
        <w:t xml:space="preserve"> </w:t>
      </w:r>
      <w:r>
        <w:rPr>
          <w:rFonts w:ascii="Arial" w:hAnsi="Arial" w:cs="Arial"/>
          <w:sz w:val="20"/>
          <w:szCs w:val="20"/>
        </w:rPr>
        <w:t>in</w:t>
      </w:r>
      <w:r>
        <w:rPr>
          <w:rFonts w:ascii="Arial" w:hAnsi="Arial" w:cs="Arial"/>
          <w:spacing w:val="12"/>
          <w:sz w:val="20"/>
          <w:szCs w:val="20"/>
        </w:rPr>
        <w:t xml:space="preserve"> </w:t>
      </w:r>
      <w:r>
        <w:rPr>
          <w:rFonts w:ascii="Arial" w:hAnsi="Arial" w:cs="Arial"/>
          <w:sz w:val="20"/>
          <w:szCs w:val="20"/>
        </w:rPr>
        <w:t>tou</w:t>
      </w:r>
      <w:r>
        <w:rPr>
          <w:rFonts w:ascii="Arial" w:hAnsi="Arial" w:cs="Arial"/>
          <w:spacing w:val="-5"/>
          <w:sz w:val="20"/>
          <w:szCs w:val="20"/>
        </w:rPr>
        <w:t>c</w:t>
      </w:r>
      <w:r>
        <w:rPr>
          <w:rFonts w:ascii="Arial" w:hAnsi="Arial" w:cs="Arial"/>
          <w:sz w:val="20"/>
          <w:szCs w:val="20"/>
        </w:rPr>
        <w:t>h</w:t>
      </w:r>
      <w:r>
        <w:rPr>
          <w:rFonts w:ascii="Arial" w:hAnsi="Arial" w:cs="Arial"/>
          <w:spacing w:val="-2"/>
          <w:sz w:val="20"/>
          <w:szCs w:val="20"/>
        </w:rPr>
        <w:t xml:space="preserve"> </w:t>
      </w:r>
      <w:r>
        <w:rPr>
          <w:rFonts w:ascii="Arial" w:hAnsi="Arial" w:cs="Arial"/>
          <w:sz w:val="20"/>
          <w:szCs w:val="20"/>
        </w:rPr>
        <w:t>with</w:t>
      </w:r>
      <w:r>
        <w:rPr>
          <w:rFonts w:ascii="Arial" w:hAnsi="Arial" w:cs="Arial"/>
          <w:spacing w:val="31"/>
          <w:sz w:val="20"/>
          <w:szCs w:val="20"/>
        </w:rPr>
        <w:t xml:space="preserve"> </w:t>
      </w:r>
      <w:r>
        <w:rPr>
          <w:rFonts w:ascii="Arial" w:hAnsi="Arial" w:cs="Arial"/>
          <w:sz w:val="20"/>
          <w:szCs w:val="20"/>
        </w:rPr>
        <w:t xml:space="preserve">the </w:t>
      </w:r>
      <w:r>
        <w:rPr>
          <w:rFonts w:ascii="Arial" w:hAnsi="Arial" w:cs="Arial"/>
          <w:w w:val="88"/>
          <w:sz w:val="20"/>
          <w:szCs w:val="20"/>
        </w:rPr>
        <w:t>press</w:t>
      </w:r>
      <w:r>
        <w:rPr>
          <w:rFonts w:ascii="Arial" w:hAnsi="Arial" w:cs="Arial"/>
          <w:spacing w:val="11"/>
          <w:w w:val="88"/>
          <w:sz w:val="20"/>
          <w:szCs w:val="20"/>
        </w:rPr>
        <w:t xml:space="preserve"> </w:t>
      </w:r>
      <w:r>
        <w:rPr>
          <w:rFonts w:ascii="Arial" w:hAnsi="Arial" w:cs="Arial"/>
          <w:spacing w:val="-5"/>
          <w:sz w:val="20"/>
          <w:szCs w:val="20"/>
        </w:rPr>
        <w:t>ov</w:t>
      </w:r>
      <w:r>
        <w:rPr>
          <w:rFonts w:ascii="Arial" w:hAnsi="Arial" w:cs="Arial"/>
          <w:sz w:val="20"/>
          <w:szCs w:val="20"/>
        </w:rPr>
        <w:t>er</w:t>
      </w:r>
      <w:r>
        <w:rPr>
          <w:rFonts w:ascii="Arial" w:hAnsi="Arial" w:cs="Arial"/>
          <w:spacing w:val="-17"/>
          <w:sz w:val="20"/>
          <w:szCs w:val="20"/>
        </w:rPr>
        <w:t xml:space="preserve"> </w:t>
      </w:r>
      <w:r>
        <w:rPr>
          <w:rFonts w:ascii="Arial" w:hAnsi="Arial" w:cs="Arial"/>
          <w:sz w:val="20"/>
          <w:szCs w:val="20"/>
        </w:rPr>
        <w:t xml:space="preserve">the </w:t>
      </w:r>
      <w:r>
        <w:rPr>
          <w:rFonts w:ascii="Arial" w:hAnsi="Arial" w:cs="Arial"/>
          <w:w w:val="93"/>
          <w:sz w:val="20"/>
          <w:szCs w:val="20"/>
        </w:rPr>
        <w:t>phone</w:t>
      </w:r>
      <w:r>
        <w:rPr>
          <w:rFonts w:ascii="Arial" w:hAnsi="Arial" w:cs="Arial"/>
          <w:spacing w:val="7"/>
          <w:w w:val="93"/>
          <w:sz w:val="20"/>
          <w:szCs w:val="20"/>
        </w:rPr>
        <w:t xml:space="preserve"> </w:t>
      </w:r>
      <w:r>
        <w:rPr>
          <w:rFonts w:ascii="Arial" w:hAnsi="Arial" w:cs="Arial"/>
          <w:sz w:val="20"/>
          <w:szCs w:val="20"/>
        </w:rPr>
        <w:t>during</w:t>
      </w:r>
      <w:r>
        <w:rPr>
          <w:rFonts w:ascii="Arial" w:hAnsi="Arial" w:cs="Arial"/>
          <w:spacing w:val="10"/>
          <w:sz w:val="20"/>
          <w:szCs w:val="20"/>
        </w:rPr>
        <w:t xml:space="preserve"> </w:t>
      </w:r>
      <w:r>
        <w:rPr>
          <w:rFonts w:ascii="Arial" w:hAnsi="Arial" w:cs="Arial"/>
          <w:sz w:val="20"/>
          <w:szCs w:val="20"/>
        </w:rPr>
        <w:t>the protest.</w:t>
      </w:r>
      <w:r>
        <w:rPr>
          <w:rFonts w:ascii="Arial" w:hAnsi="Arial" w:cs="Arial"/>
          <w:spacing w:val="25"/>
          <w:sz w:val="20"/>
          <w:szCs w:val="20"/>
        </w:rPr>
        <w:t xml:space="preserve"> </w:t>
      </w:r>
      <w:r>
        <w:rPr>
          <w:rFonts w:ascii="Arial" w:hAnsi="Arial" w:cs="Arial"/>
          <w:spacing w:val="-16"/>
          <w:w w:val="108"/>
          <w:sz w:val="20"/>
          <w:szCs w:val="20"/>
        </w:rPr>
        <w:t>W</w:t>
      </w:r>
      <w:r>
        <w:rPr>
          <w:rFonts w:ascii="Arial" w:hAnsi="Arial" w:cs="Arial"/>
          <w:w w:val="79"/>
          <w:sz w:val="20"/>
          <w:szCs w:val="20"/>
        </w:rPr>
        <w:t xml:space="preserve">e </w:t>
      </w:r>
      <w:r>
        <w:rPr>
          <w:rFonts w:ascii="Arial" w:hAnsi="Arial" w:cs="Arial"/>
          <w:w w:val="90"/>
          <w:sz w:val="20"/>
          <w:szCs w:val="20"/>
        </w:rPr>
        <w:t>discuss</w:t>
      </w:r>
      <w:r>
        <w:rPr>
          <w:rFonts w:ascii="Arial" w:hAnsi="Arial" w:cs="Arial"/>
          <w:spacing w:val="17"/>
          <w:w w:val="90"/>
          <w:sz w:val="20"/>
          <w:szCs w:val="20"/>
        </w:rPr>
        <w:t xml:space="preserve"> </w:t>
      </w:r>
      <w:r>
        <w:rPr>
          <w:rFonts w:ascii="Arial" w:hAnsi="Arial" w:cs="Arial"/>
          <w:sz w:val="20"/>
          <w:szCs w:val="20"/>
        </w:rPr>
        <w:t>h</w:t>
      </w:r>
      <w:r>
        <w:rPr>
          <w:rFonts w:ascii="Arial" w:hAnsi="Arial" w:cs="Arial"/>
          <w:spacing w:val="-5"/>
          <w:sz w:val="20"/>
          <w:szCs w:val="20"/>
        </w:rPr>
        <w:t>o</w:t>
      </w:r>
      <w:r>
        <w:rPr>
          <w:rFonts w:ascii="Arial" w:hAnsi="Arial" w:cs="Arial"/>
          <w:sz w:val="20"/>
          <w:szCs w:val="20"/>
        </w:rPr>
        <w:t>w</w:t>
      </w:r>
      <w:r>
        <w:rPr>
          <w:rFonts w:ascii="Arial" w:hAnsi="Arial" w:cs="Arial"/>
          <w:spacing w:val="-4"/>
          <w:sz w:val="20"/>
          <w:szCs w:val="20"/>
        </w:rPr>
        <w:t xml:space="preserve"> </w:t>
      </w:r>
      <w:r>
        <w:rPr>
          <w:rFonts w:ascii="Arial" w:hAnsi="Arial" w:cs="Arial"/>
          <w:w w:val="93"/>
          <w:sz w:val="20"/>
          <w:szCs w:val="20"/>
        </w:rPr>
        <w:t>these com</w:t>
      </w:r>
      <w:r>
        <w:rPr>
          <w:rFonts w:ascii="Arial" w:hAnsi="Arial" w:cs="Arial"/>
          <w:spacing w:val="-5"/>
          <w:w w:val="93"/>
          <w:sz w:val="20"/>
          <w:szCs w:val="20"/>
        </w:rPr>
        <w:t>m</w:t>
      </w:r>
      <w:r>
        <w:rPr>
          <w:rFonts w:ascii="Arial" w:hAnsi="Arial" w:cs="Arial"/>
          <w:w w:val="93"/>
          <w:sz w:val="20"/>
          <w:szCs w:val="20"/>
        </w:rPr>
        <w:t xml:space="preserve">unications </w:t>
      </w:r>
      <w:r>
        <w:rPr>
          <w:rFonts w:ascii="Arial" w:hAnsi="Arial" w:cs="Arial"/>
          <w:spacing w:val="20"/>
          <w:w w:val="93"/>
          <w:sz w:val="20"/>
          <w:szCs w:val="20"/>
        </w:rPr>
        <w:t xml:space="preserve"> </w:t>
      </w:r>
      <w:r>
        <w:rPr>
          <w:rFonts w:ascii="Arial" w:hAnsi="Arial" w:cs="Arial"/>
          <w:sz w:val="20"/>
          <w:szCs w:val="20"/>
        </w:rPr>
        <w:t>can</w:t>
      </w:r>
      <w:r>
        <w:rPr>
          <w:rFonts w:ascii="Arial" w:hAnsi="Arial" w:cs="Arial"/>
          <w:spacing w:val="-15"/>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18"/>
          <w:w w:val="89"/>
          <w:sz w:val="20"/>
          <w:szCs w:val="20"/>
        </w:rPr>
        <w:t xml:space="preserve"> </w:t>
      </w:r>
      <w:r>
        <w:rPr>
          <w:rFonts w:ascii="Arial" w:hAnsi="Arial" w:cs="Arial"/>
          <w:spacing w:val="6"/>
          <w:sz w:val="20"/>
          <w:szCs w:val="20"/>
        </w:rPr>
        <w:t>b</w:t>
      </w:r>
      <w:r>
        <w:rPr>
          <w:rFonts w:ascii="Arial" w:hAnsi="Arial" w:cs="Arial"/>
          <w:sz w:val="20"/>
          <w:szCs w:val="20"/>
        </w:rPr>
        <w:t>etter</w:t>
      </w:r>
      <w:r>
        <w:rPr>
          <w:rFonts w:ascii="Arial" w:hAnsi="Arial" w:cs="Arial"/>
          <w:spacing w:val="19"/>
          <w:sz w:val="20"/>
          <w:szCs w:val="20"/>
        </w:rPr>
        <w:t xml:space="preserve"> </w:t>
      </w:r>
      <w:r>
        <w:rPr>
          <w:rFonts w:ascii="Arial" w:hAnsi="Arial" w:cs="Arial"/>
          <w:sz w:val="20"/>
          <w:szCs w:val="20"/>
        </w:rPr>
        <w:t>protected</w:t>
      </w:r>
      <w:r>
        <w:rPr>
          <w:rFonts w:ascii="Arial" w:hAnsi="Arial" w:cs="Arial"/>
          <w:spacing w:val="-5"/>
          <w:sz w:val="20"/>
          <w:szCs w:val="20"/>
        </w:rPr>
        <w:t xml:space="preserve"> </w:t>
      </w:r>
      <w:r>
        <w:rPr>
          <w:rFonts w:ascii="Arial" w:hAnsi="Arial" w:cs="Arial"/>
          <w:sz w:val="20"/>
          <w:szCs w:val="20"/>
        </w:rPr>
        <w:t>in</w:t>
      </w:r>
      <w:r>
        <w:rPr>
          <w:rFonts w:ascii="Arial" w:hAnsi="Arial" w:cs="Arial"/>
          <w:spacing w:val="20"/>
          <w:sz w:val="20"/>
          <w:szCs w:val="20"/>
        </w:rPr>
        <w:t xml:space="preserve"> </w:t>
      </w:r>
      <w:r>
        <w:rPr>
          <w:rFonts w:ascii="Arial" w:hAnsi="Arial" w:cs="Arial"/>
          <w:w w:val="94"/>
          <w:sz w:val="20"/>
          <w:szCs w:val="20"/>
        </w:rPr>
        <w:t>Section</w:t>
      </w:r>
      <w:r>
        <w:rPr>
          <w:rFonts w:ascii="Arial" w:hAnsi="Arial" w:cs="Arial"/>
          <w:spacing w:val="15"/>
          <w:w w:val="94"/>
          <w:sz w:val="20"/>
          <w:szCs w:val="20"/>
        </w:rPr>
        <w:t xml:space="preserve"> </w:t>
      </w:r>
      <w:r>
        <w:rPr>
          <w:rFonts w:ascii="Arial" w:hAnsi="Arial" w:cs="Arial"/>
          <w:sz w:val="20"/>
          <w:szCs w:val="20"/>
        </w:rPr>
        <w:t>3.</w:t>
      </w:r>
    </w:p>
    <w:p w14:paraId="31489280" w14:textId="77777777" w:rsidR="009E6749" w:rsidRDefault="009E6749">
      <w:pPr>
        <w:spacing w:before="10" w:after="0" w:line="150" w:lineRule="exact"/>
        <w:rPr>
          <w:sz w:val="15"/>
          <w:szCs w:val="15"/>
        </w:rPr>
      </w:pPr>
    </w:p>
    <w:p w14:paraId="4829078D" w14:textId="77777777" w:rsidR="009E6749" w:rsidRDefault="009E6749">
      <w:pPr>
        <w:spacing w:after="0" w:line="249" w:lineRule="auto"/>
        <w:ind w:left="1453" w:right="916" w:hanging="498"/>
        <w:jc w:val="both"/>
        <w:rPr>
          <w:rFonts w:ascii="Arial" w:hAnsi="Arial" w:cs="Arial"/>
          <w:sz w:val="20"/>
          <w:szCs w:val="20"/>
        </w:rPr>
      </w:pPr>
      <w:r>
        <w:rPr>
          <w:rFonts w:ascii="Arial" w:hAnsi="Arial" w:cs="Arial"/>
          <w:b/>
          <w:bCs/>
          <w:sz w:val="20"/>
          <w:szCs w:val="20"/>
        </w:rPr>
        <w:t xml:space="preserve">After </w:t>
      </w:r>
      <w:r>
        <w:rPr>
          <w:rFonts w:ascii="Arial" w:hAnsi="Arial" w:cs="Arial"/>
          <w:b/>
          <w:bCs/>
          <w:spacing w:val="50"/>
          <w:sz w:val="20"/>
          <w:szCs w:val="20"/>
        </w:rPr>
        <w:t xml:space="preserve"> </w:t>
      </w:r>
      <w:r>
        <w:rPr>
          <w:rFonts w:ascii="Arial" w:hAnsi="Arial" w:cs="Arial"/>
          <w:spacing w:val="-16"/>
          <w:sz w:val="20"/>
          <w:szCs w:val="20"/>
        </w:rPr>
        <w:t>F</w:t>
      </w:r>
      <w:r>
        <w:rPr>
          <w:rFonts w:ascii="Arial" w:hAnsi="Arial" w:cs="Arial"/>
          <w:sz w:val="20"/>
          <w:szCs w:val="20"/>
        </w:rPr>
        <w:t>oll</w:t>
      </w:r>
      <w:r>
        <w:rPr>
          <w:rFonts w:ascii="Arial" w:hAnsi="Arial" w:cs="Arial"/>
          <w:spacing w:val="-5"/>
          <w:sz w:val="20"/>
          <w:szCs w:val="20"/>
        </w:rPr>
        <w:t>o</w:t>
      </w:r>
      <w:r>
        <w:rPr>
          <w:rFonts w:ascii="Arial" w:hAnsi="Arial" w:cs="Arial"/>
          <w:sz w:val="20"/>
          <w:szCs w:val="20"/>
        </w:rPr>
        <w:t>wing</w:t>
      </w:r>
      <w:r>
        <w:rPr>
          <w:rFonts w:ascii="Arial" w:hAnsi="Arial" w:cs="Arial"/>
          <w:spacing w:val="3"/>
          <w:sz w:val="20"/>
          <w:szCs w:val="20"/>
        </w:rPr>
        <w:t xml:space="preserve"> </w:t>
      </w:r>
      <w:r>
        <w:rPr>
          <w:rFonts w:ascii="Arial" w:hAnsi="Arial" w:cs="Arial"/>
          <w:sz w:val="20"/>
          <w:szCs w:val="20"/>
        </w:rPr>
        <w:t>up</w:t>
      </w:r>
      <w:r>
        <w:rPr>
          <w:rFonts w:ascii="Arial" w:hAnsi="Arial" w:cs="Arial"/>
          <w:spacing w:val="1"/>
          <w:sz w:val="20"/>
          <w:szCs w:val="20"/>
        </w:rPr>
        <w:t xml:space="preserve"> </w:t>
      </w:r>
      <w:r>
        <w:rPr>
          <w:rFonts w:ascii="Arial" w:hAnsi="Arial" w:cs="Arial"/>
          <w:sz w:val="20"/>
          <w:szCs w:val="20"/>
        </w:rPr>
        <w:t>a</w:t>
      </w:r>
      <w:r>
        <w:rPr>
          <w:rFonts w:ascii="Arial" w:hAnsi="Arial" w:cs="Arial"/>
          <w:spacing w:val="-9"/>
          <w:sz w:val="20"/>
          <w:szCs w:val="20"/>
        </w:rPr>
        <w:t xml:space="preserve"> </w:t>
      </w:r>
      <w:r>
        <w:rPr>
          <w:rFonts w:ascii="Arial" w:hAnsi="Arial" w:cs="Arial"/>
          <w:sz w:val="20"/>
          <w:szCs w:val="20"/>
        </w:rPr>
        <w:t>protest</w:t>
      </w:r>
      <w:r>
        <w:rPr>
          <w:rFonts w:ascii="Arial" w:hAnsi="Arial" w:cs="Arial"/>
          <w:spacing w:val="-2"/>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7"/>
          <w:sz w:val="20"/>
          <w:szCs w:val="20"/>
        </w:rPr>
        <w:t xml:space="preserve"> </w:t>
      </w:r>
      <w:r>
        <w:rPr>
          <w:rFonts w:ascii="Arial" w:hAnsi="Arial" w:cs="Arial"/>
          <w:sz w:val="20"/>
          <w:szCs w:val="20"/>
        </w:rPr>
        <w:t xml:space="preserve">the </w:t>
      </w:r>
      <w:r>
        <w:rPr>
          <w:rFonts w:ascii="Arial" w:hAnsi="Arial" w:cs="Arial"/>
          <w:w w:val="94"/>
          <w:sz w:val="20"/>
          <w:szCs w:val="20"/>
        </w:rPr>
        <w:t>organizers,</w:t>
      </w:r>
      <w:r>
        <w:rPr>
          <w:rFonts w:ascii="Arial" w:hAnsi="Arial" w:cs="Arial"/>
          <w:spacing w:val="9"/>
          <w:w w:val="94"/>
          <w:sz w:val="20"/>
          <w:szCs w:val="20"/>
        </w:rPr>
        <w:t xml:space="preserve"> </w:t>
      </w:r>
      <w:r>
        <w:rPr>
          <w:rFonts w:ascii="Arial" w:hAnsi="Arial" w:cs="Arial"/>
          <w:sz w:val="20"/>
          <w:szCs w:val="20"/>
        </w:rPr>
        <w:t>not</w:t>
      </w:r>
      <w:r>
        <w:rPr>
          <w:rFonts w:ascii="Arial" w:hAnsi="Arial" w:cs="Arial"/>
          <w:spacing w:val="12"/>
          <w:sz w:val="20"/>
          <w:szCs w:val="20"/>
        </w:rPr>
        <w:t xml:space="preserve"> </w:t>
      </w:r>
      <w:r>
        <w:rPr>
          <w:rFonts w:ascii="Arial" w:hAnsi="Arial" w:cs="Arial"/>
          <w:sz w:val="20"/>
          <w:szCs w:val="20"/>
        </w:rPr>
        <w:t>only</w:t>
      </w:r>
      <w:r>
        <w:rPr>
          <w:rFonts w:ascii="Arial" w:hAnsi="Arial" w:cs="Arial"/>
          <w:spacing w:val="4"/>
          <w:sz w:val="20"/>
          <w:szCs w:val="20"/>
        </w:rPr>
        <w:t xml:space="preserve"> </w:t>
      </w:r>
      <w:r>
        <w:rPr>
          <w:rFonts w:ascii="Arial" w:hAnsi="Arial" w:cs="Arial"/>
          <w:sz w:val="20"/>
          <w:szCs w:val="20"/>
        </w:rPr>
        <w:t>to</w:t>
      </w:r>
      <w:r>
        <w:rPr>
          <w:rFonts w:ascii="Arial" w:hAnsi="Arial" w:cs="Arial"/>
          <w:spacing w:val="12"/>
          <w:sz w:val="20"/>
          <w:szCs w:val="20"/>
        </w:rPr>
        <w:t xml:space="preserve"> </w:t>
      </w:r>
      <w:r>
        <w:rPr>
          <w:rFonts w:ascii="Arial" w:hAnsi="Arial" w:cs="Arial"/>
          <w:w w:val="80"/>
          <w:sz w:val="20"/>
          <w:szCs w:val="20"/>
        </w:rPr>
        <w:t>assess</w:t>
      </w:r>
      <w:r>
        <w:rPr>
          <w:rFonts w:ascii="Arial" w:hAnsi="Arial" w:cs="Arial"/>
          <w:spacing w:val="15"/>
          <w:w w:val="80"/>
          <w:sz w:val="20"/>
          <w:szCs w:val="20"/>
        </w:rPr>
        <w:t xml:space="preserve"> </w:t>
      </w:r>
      <w:r>
        <w:rPr>
          <w:rFonts w:ascii="Arial" w:hAnsi="Arial" w:cs="Arial"/>
          <w:w w:val="139"/>
          <w:sz w:val="20"/>
          <w:szCs w:val="20"/>
        </w:rPr>
        <w:t>t</w:t>
      </w:r>
      <w:r>
        <w:rPr>
          <w:rFonts w:ascii="Arial" w:hAnsi="Arial" w:cs="Arial"/>
          <w:w w:val="99"/>
          <w:sz w:val="20"/>
          <w:szCs w:val="20"/>
        </w:rPr>
        <w:t>heir</w:t>
      </w:r>
      <w:r>
        <w:rPr>
          <w:rFonts w:ascii="Arial" w:hAnsi="Arial" w:cs="Arial"/>
          <w:spacing w:val="3"/>
          <w:sz w:val="20"/>
          <w:szCs w:val="20"/>
        </w:rPr>
        <w:t xml:space="preserve"> </w:t>
      </w:r>
      <w:r>
        <w:rPr>
          <w:rFonts w:ascii="Arial" w:hAnsi="Arial" w:cs="Arial"/>
          <w:w w:val="84"/>
          <w:sz w:val="20"/>
          <w:szCs w:val="20"/>
        </w:rPr>
        <w:t xml:space="preserve">success </w:t>
      </w:r>
      <w:r>
        <w:rPr>
          <w:rFonts w:ascii="Arial" w:hAnsi="Arial" w:cs="Arial"/>
          <w:sz w:val="20"/>
          <w:szCs w:val="20"/>
        </w:rPr>
        <w:t>but</w:t>
      </w:r>
      <w:r>
        <w:rPr>
          <w:rFonts w:ascii="Arial" w:hAnsi="Arial" w:cs="Arial"/>
          <w:spacing w:val="16"/>
          <w:sz w:val="20"/>
          <w:szCs w:val="20"/>
        </w:rPr>
        <w:t xml:space="preserve"> </w:t>
      </w:r>
      <w:r>
        <w:rPr>
          <w:rFonts w:ascii="Arial" w:hAnsi="Arial" w:cs="Arial"/>
          <w:w w:val="90"/>
          <w:sz w:val="20"/>
          <w:szCs w:val="20"/>
        </w:rPr>
        <w:t>also</w:t>
      </w:r>
      <w:r>
        <w:rPr>
          <w:rFonts w:ascii="Arial" w:hAnsi="Arial" w:cs="Arial"/>
          <w:spacing w:val="3"/>
          <w:w w:val="90"/>
          <w:sz w:val="20"/>
          <w:szCs w:val="20"/>
        </w:rPr>
        <w:t xml:space="preserve"> </w:t>
      </w:r>
      <w:r>
        <w:rPr>
          <w:rFonts w:ascii="Arial" w:hAnsi="Arial" w:cs="Arial"/>
          <w:sz w:val="20"/>
          <w:szCs w:val="20"/>
        </w:rPr>
        <w:t>to</w:t>
      </w:r>
      <w:r>
        <w:rPr>
          <w:rFonts w:ascii="Arial" w:hAnsi="Arial" w:cs="Arial"/>
          <w:spacing w:val="5"/>
          <w:sz w:val="20"/>
          <w:szCs w:val="20"/>
        </w:rPr>
        <w:t xml:space="preserve"> </w:t>
      </w:r>
      <w:r>
        <w:rPr>
          <w:rFonts w:ascii="Arial" w:hAnsi="Arial" w:cs="Arial"/>
          <w:sz w:val="20"/>
          <w:szCs w:val="20"/>
        </w:rPr>
        <w:t>correct</w:t>
      </w:r>
      <w:r>
        <w:rPr>
          <w:rFonts w:ascii="Arial" w:hAnsi="Arial" w:cs="Arial"/>
          <w:spacing w:val="-21"/>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w w:val="94"/>
          <w:sz w:val="20"/>
          <w:szCs w:val="20"/>
        </w:rPr>
        <w:t>fl</w:t>
      </w:r>
      <w:r>
        <w:rPr>
          <w:rFonts w:ascii="Arial" w:hAnsi="Arial" w:cs="Arial"/>
          <w:spacing w:val="-5"/>
          <w:w w:val="94"/>
          <w:sz w:val="20"/>
          <w:szCs w:val="20"/>
        </w:rPr>
        <w:t>a</w:t>
      </w:r>
      <w:r>
        <w:rPr>
          <w:rFonts w:ascii="Arial" w:hAnsi="Arial" w:cs="Arial"/>
          <w:w w:val="94"/>
          <w:sz w:val="20"/>
          <w:szCs w:val="20"/>
        </w:rPr>
        <w:t xml:space="preserve">ws </w:t>
      </w:r>
      <w:r>
        <w:rPr>
          <w:rFonts w:ascii="Arial" w:hAnsi="Arial" w:cs="Arial"/>
          <w:sz w:val="20"/>
          <w:szCs w:val="20"/>
        </w:rPr>
        <w:t>for</w:t>
      </w:r>
      <w:r>
        <w:rPr>
          <w:rFonts w:ascii="Arial" w:hAnsi="Arial" w:cs="Arial"/>
          <w:spacing w:val="2"/>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sz w:val="20"/>
          <w:szCs w:val="20"/>
        </w:rPr>
        <w:t>next</w:t>
      </w:r>
      <w:r>
        <w:rPr>
          <w:rFonts w:ascii="Arial" w:hAnsi="Arial" w:cs="Arial"/>
          <w:spacing w:val="-3"/>
          <w:sz w:val="20"/>
          <w:szCs w:val="20"/>
        </w:rPr>
        <w:t xml:space="preserve"> </w:t>
      </w:r>
      <w:r>
        <w:rPr>
          <w:rFonts w:ascii="Arial" w:hAnsi="Arial" w:cs="Arial"/>
          <w:sz w:val="20"/>
          <w:szCs w:val="20"/>
        </w:rPr>
        <w:t>time.</w:t>
      </w:r>
      <w:r>
        <w:rPr>
          <w:rFonts w:ascii="Arial" w:hAnsi="Arial" w:cs="Arial"/>
          <w:spacing w:val="37"/>
          <w:sz w:val="20"/>
          <w:szCs w:val="20"/>
        </w:rPr>
        <w:t xml:space="preserve"> </w:t>
      </w:r>
      <w:r>
        <w:rPr>
          <w:rFonts w:ascii="Arial" w:hAnsi="Arial" w:cs="Arial"/>
          <w:spacing w:val="-16"/>
          <w:sz w:val="20"/>
          <w:szCs w:val="20"/>
        </w:rPr>
        <w:t>F</w:t>
      </w:r>
      <w:r>
        <w:rPr>
          <w:rFonts w:ascii="Arial" w:hAnsi="Arial" w:cs="Arial"/>
          <w:sz w:val="20"/>
          <w:szCs w:val="20"/>
        </w:rPr>
        <w:t>or</w:t>
      </w:r>
      <w:r>
        <w:rPr>
          <w:rFonts w:ascii="Arial" w:hAnsi="Arial" w:cs="Arial"/>
          <w:spacing w:val="3"/>
          <w:sz w:val="20"/>
          <w:szCs w:val="20"/>
        </w:rPr>
        <w:t xml:space="preserve"> </w:t>
      </w:r>
      <w:r>
        <w:rPr>
          <w:rFonts w:ascii="Arial" w:hAnsi="Arial" w:cs="Arial"/>
          <w:w w:val="94"/>
          <w:sz w:val="20"/>
          <w:szCs w:val="20"/>
        </w:rPr>
        <w:t>example,</w:t>
      </w:r>
      <w:r>
        <w:rPr>
          <w:rFonts w:ascii="Arial" w:hAnsi="Arial" w:cs="Arial"/>
          <w:spacing w:val="3"/>
          <w:w w:val="94"/>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sz w:val="20"/>
          <w:szCs w:val="20"/>
        </w:rPr>
        <w:t>organizers m</w:t>
      </w:r>
      <w:r>
        <w:rPr>
          <w:rFonts w:ascii="Arial" w:hAnsi="Arial" w:cs="Arial"/>
          <w:spacing w:val="-5"/>
          <w:sz w:val="20"/>
          <w:szCs w:val="20"/>
        </w:rPr>
        <w:t>a</w:t>
      </w:r>
      <w:r>
        <w:rPr>
          <w:rFonts w:ascii="Arial" w:hAnsi="Arial" w:cs="Arial"/>
          <w:sz w:val="20"/>
          <w:szCs w:val="20"/>
        </w:rPr>
        <w:t>y</w:t>
      </w:r>
      <w:r>
        <w:rPr>
          <w:rFonts w:ascii="Arial" w:hAnsi="Arial" w:cs="Arial"/>
          <w:spacing w:val="-12"/>
          <w:sz w:val="20"/>
          <w:szCs w:val="20"/>
        </w:rPr>
        <w:t xml:space="preserve"> </w:t>
      </w:r>
      <w:r>
        <w:rPr>
          <w:rFonts w:ascii="Arial" w:hAnsi="Arial" w:cs="Arial"/>
          <w:spacing w:val="-6"/>
          <w:w w:val="99"/>
          <w:sz w:val="20"/>
          <w:szCs w:val="20"/>
        </w:rPr>
        <w:t>w</w:t>
      </w:r>
      <w:r>
        <w:rPr>
          <w:rFonts w:ascii="Arial" w:hAnsi="Arial" w:cs="Arial"/>
          <w:w w:val="94"/>
          <w:sz w:val="20"/>
          <w:szCs w:val="20"/>
        </w:rPr>
        <w:t>a</w:t>
      </w:r>
      <w:r>
        <w:rPr>
          <w:rFonts w:ascii="Arial" w:hAnsi="Arial" w:cs="Arial"/>
          <w:spacing w:val="-5"/>
          <w:w w:val="94"/>
          <w:sz w:val="20"/>
          <w:szCs w:val="20"/>
        </w:rPr>
        <w:t>n</w:t>
      </w:r>
      <w:r>
        <w:rPr>
          <w:rFonts w:ascii="Arial" w:hAnsi="Arial" w:cs="Arial"/>
          <w:w w:val="139"/>
          <w:sz w:val="20"/>
          <w:szCs w:val="20"/>
        </w:rPr>
        <w:t>t</w:t>
      </w:r>
      <w:r>
        <w:rPr>
          <w:rFonts w:ascii="Arial" w:hAnsi="Arial" w:cs="Arial"/>
          <w:spacing w:val="-3"/>
          <w:sz w:val="20"/>
          <w:szCs w:val="20"/>
        </w:rPr>
        <w:t xml:space="preserve"> </w:t>
      </w:r>
      <w:r>
        <w:rPr>
          <w:rFonts w:ascii="Arial" w:hAnsi="Arial" w:cs="Arial"/>
          <w:sz w:val="20"/>
          <w:szCs w:val="20"/>
        </w:rPr>
        <w:t>to</w:t>
      </w:r>
      <w:r>
        <w:rPr>
          <w:rFonts w:ascii="Arial" w:hAnsi="Arial" w:cs="Arial"/>
          <w:spacing w:val="5"/>
          <w:sz w:val="20"/>
          <w:szCs w:val="20"/>
        </w:rPr>
        <w:t xml:space="preserve"> </w:t>
      </w:r>
      <w:r>
        <w:rPr>
          <w:rFonts w:ascii="Arial" w:hAnsi="Arial" w:cs="Arial"/>
          <w:sz w:val="20"/>
          <w:szCs w:val="20"/>
        </w:rPr>
        <w:t>obtain</w:t>
      </w:r>
      <w:r>
        <w:rPr>
          <w:rFonts w:ascii="Arial" w:hAnsi="Arial" w:cs="Arial"/>
          <w:spacing w:val="3"/>
          <w:sz w:val="20"/>
          <w:szCs w:val="20"/>
        </w:rPr>
        <w:t xml:space="preserve"> </w:t>
      </w:r>
      <w:r>
        <w:rPr>
          <w:rFonts w:ascii="Arial" w:hAnsi="Arial" w:cs="Arial"/>
          <w:sz w:val="20"/>
          <w:szCs w:val="20"/>
        </w:rPr>
        <w:t>reliable</w:t>
      </w:r>
      <w:r>
        <w:rPr>
          <w:rFonts w:ascii="Arial" w:hAnsi="Arial" w:cs="Arial"/>
          <w:spacing w:val="-21"/>
          <w:sz w:val="20"/>
          <w:szCs w:val="20"/>
        </w:rPr>
        <w:t xml:space="preserve"> </w:t>
      </w:r>
      <w:r>
        <w:rPr>
          <w:rFonts w:ascii="Arial" w:hAnsi="Arial" w:cs="Arial"/>
          <w:sz w:val="20"/>
          <w:szCs w:val="20"/>
        </w:rPr>
        <w:t>statistics</w:t>
      </w:r>
      <w:r>
        <w:rPr>
          <w:rFonts w:ascii="Arial" w:hAnsi="Arial" w:cs="Arial"/>
          <w:spacing w:val="-10"/>
          <w:sz w:val="20"/>
          <w:szCs w:val="20"/>
        </w:rPr>
        <w:t xml:space="preserve"> </w:t>
      </w:r>
      <w:r>
        <w:rPr>
          <w:rFonts w:ascii="Arial" w:hAnsi="Arial" w:cs="Arial"/>
          <w:sz w:val="20"/>
          <w:szCs w:val="20"/>
        </w:rPr>
        <w:t>on</w:t>
      </w:r>
      <w:r>
        <w:rPr>
          <w:rFonts w:ascii="Arial" w:hAnsi="Arial" w:cs="Arial"/>
          <w:spacing w:val="-16"/>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spacing w:val="-5"/>
          <w:sz w:val="20"/>
          <w:szCs w:val="20"/>
        </w:rPr>
        <w:t>n</w:t>
      </w:r>
      <w:r>
        <w:rPr>
          <w:rFonts w:ascii="Arial" w:hAnsi="Arial" w:cs="Arial"/>
          <w:sz w:val="20"/>
          <w:szCs w:val="20"/>
        </w:rPr>
        <w:t>u</w:t>
      </w:r>
      <w:r>
        <w:rPr>
          <w:rFonts w:ascii="Arial" w:hAnsi="Arial" w:cs="Arial"/>
          <w:spacing w:val="-5"/>
          <w:sz w:val="20"/>
          <w:szCs w:val="20"/>
        </w:rPr>
        <w:t>m</w:t>
      </w:r>
      <w:r>
        <w:rPr>
          <w:rFonts w:ascii="Arial" w:hAnsi="Arial" w:cs="Arial"/>
          <w:spacing w:val="5"/>
          <w:sz w:val="20"/>
          <w:szCs w:val="20"/>
        </w:rPr>
        <w:t>b</w:t>
      </w:r>
      <w:r>
        <w:rPr>
          <w:rFonts w:ascii="Arial" w:hAnsi="Arial" w:cs="Arial"/>
          <w:sz w:val="20"/>
          <w:szCs w:val="20"/>
        </w:rPr>
        <w:t>er</w:t>
      </w:r>
      <w:r>
        <w:rPr>
          <w:rFonts w:ascii="Arial" w:hAnsi="Arial" w:cs="Arial"/>
          <w:spacing w:val="-20"/>
          <w:sz w:val="20"/>
          <w:szCs w:val="20"/>
        </w:rPr>
        <w:t xml:space="preserve"> </w:t>
      </w:r>
      <w:r>
        <w:rPr>
          <w:rFonts w:ascii="Arial" w:hAnsi="Arial" w:cs="Arial"/>
          <w:sz w:val="20"/>
          <w:szCs w:val="20"/>
        </w:rPr>
        <w:t>of</w:t>
      </w:r>
      <w:r>
        <w:rPr>
          <w:rFonts w:ascii="Arial" w:hAnsi="Arial" w:cs="Arial"/>
          <w:spacing w:val="-10"/>
          <w:sz w:val="20"/>
          <w:szCs w:val="20"/>
        </w:rPr>
        <w:t xml:space="preserve"> </w:t>
      </w:r>
      <w:r>
        <w:rPr>
          <w:rFonts w:ascii="Arial" w:hAnsi="Arial" w:cs="Arial"/>
          <w:w w:val="92"/>
          <w:sz w:val="20"/>
          <w:szCs w:val="20"/>
        </w:rPr>
        <w:t>attend</w:t>
      </w:r>
      <w:r>
        <w:rPr>
          <w:rFonts w:ascii="Arial" w:hAnsi="Arial" w:cs="Arial"/>
          <w:spacing w:val="1"/>
          <w:w w:val="92"/>
          <w:sz w:val="20"/>
          <w:szCs w:val="20"/>
        </w:rPr>
        <w:t>e</w:t>
      </w:r>
      <w:r>
        <w:rPr>
          <w:rFonts w:ascii="Arial" w:hAnsi="Arial" w:cs="Arial"/>
          <w:w w:val="92"/>
          <w:sz w:val="20"/>
          <w:szCs w:val="20"/>
        </w:rPr>
        <w:t>es</w:t>
      </w:r>
      <w:r>
        <w:rPr>
          <w:rFonts w:ascii="Arial" w:hAnsi="Arial" w:cs="Arial"/>
          <w:spacing w:val="7"/>
          <w:w w:val="92"/>
          <w:sz w:val="20"/>
          <w:szCs w:val="20"/>
        </w:rPr>
        <w:t xml:space="preserve"> </w:t>
      </w:r>
      <w:r>
        <w:rPr>
          <w:rFonts w:ascii="Arial" w:hAnsi="Arial" w:cs="Arial"/>
          <w:spacing w:val="5"/>
          <w:sz w:val="20"/>
          <w:szCs w:val="20"/>
        </w:rPr>
        <w:t>p</w:t>
      </w:r>
      <w:r>
        <w:rPr>
          <w:rFonts w:ascii="Arial" w:hAnsi="Arial" w:cs="Arial"/>
          <w:sz w:val="20"/>
          <w:szCs w:val="20"/>
        </w:rPr>
        <w:t>er</w:t>
      </w:r>
      <w:r>
        <w:rPr>
          <w:rFonts w:ascii="Arial" w:hAnsi="Arial" w:cs="Arial"/>
          <w:spacing w:val="-17"/>
          <w:sz w:val="20"/>
          <w:szCs w:val="20"/>
        </w:rPr>
        <w:t xml:space="preserve"> </w:t>
      </w:r>
      <w:r>
        <w:rPr>
          <w:rFonts w:ascii="Arial" w:hAnsi="Arial" w:cs="Arial"/>
          <w:sz w:val="20"/>
          <w:szCs w:val="20"/>
        </w:rPr>
        <w:t xml:space="preserve">area. </w:t>
      </w:r>
      <w:r>
        <w:rPr>
          <w:rFonts w:ascii="Arial" w:hAnsi="Arial" w:cs="Arial"/>
          <w:spacing w:val="-16"/>
          <w:w w:val="108"/>
          <w:sz w:val="20"/>
          <w:szCs w:val="20"/>
        </w:rPr>
        <w:t>W</w:t>
      </w:r>
      <w:r>
        <w:rPr>
          <w:rFonts w:ascii="Arial" w:hAnsi="Arial" w:cs="Arial"/>
          <w:w w:val="79"/>
          <w:sz w:val="20"/>
          <w:szCs w:val="20"/>
        </w:rPr>
        <w:t>e</w:t>
      </w:r>
      <w:r>
        <w:rPr>
          <w:rFonts w:ascii="Arial" w:hAnsi="Arial" w:cs="Arial"/>
          <w:sz w:val="20"/>
          <w:szCs w:val="20"/>
        </w:rPr>
        <w:t xml:space="preserve"> </w:t>
      </w:r>
      <w:r>
        <w:rPr>
          <w:rFonts w:ascii="Arial" w:hAnsi="Arial" w:cs="Arial"/>
          <w:w w:val="90"/>
          <w:sz w:val="20"/>
          <w:szCs w:val="20"/>
        </w:rPr>
        <w:t>discuss</w:t>
      </w:r>
      <w:r>
        <w:rPr>
          <w:rFonts w:ascii="Arial" w:hAnsi="Arial" w:cs="Arial"/>
          <w:spacing w:val="7"/>
          <w:w w:val="90"/>
          <w:sz w:val="20"/>
          <w:szCs w:val="20"/>
        </w:rPr>
        <w:t xml:space="preserve"> </w:t>
      </w:r>
      <w:r>
        <w:rPr>
          <w:rFonts w:ascii="Arial" w:hAnsi="Arial" w:cs="Arial"/>
          <w:w w:val="97"/>
          <w:sz w:val="20"/>
          <w:szCs w:val="20"/>
        </w:rPr>
        <w:t>differe</w:t>
      </w:r>
      <w:r>
        <w:rPr>
          <w:rFonts w:ascii="Arial" w:hAnsi="Arial" w:cs="Arial"/>
          <w:spacing w:val="-5"/>
          <w:w w:val="97"/>
          <w:sz w:val="20"/>
          <w:szCs w:val="20"/>
        </w:rPr>
        <w:t>n</w:t>
      </w:r>
      <w:r>
        <w:rPr>
          <w:rFonts w:ascii="Arial" w:hAnsi="Arial" w:cs="Arial"/>
          <w:w w:val="139"/>
          <w:sz w:val="20"/>
          <w:szCs w:val="20"/>
        </w:rPr>
        <w:t>t</w:t>
      </w:r>
      <w:r>
        <w:rPr>
          <w:rFonts w:ascii="Arial" w:hAnsi="Arial" w:cs="Arial"/>
          <w:sz w:val="20"/>
          <w:szCs w:val="20"/>
        </w:rPr>
        <w:t xml:space="preserve"> authe</w:t>
      </w:r>
      <w:r>
        <w:rPr>
          <w:rFonts w:ascii="Arial" w:hAnsi="Arial" w:cs="Arial"/>
          <w:spacing w:val="-5"/>
          <w:sz w:val="20"/>
          <w:szCs w:val="20"/>
        </w:rPr>
        <w:t>n</w:t>
      </w:r>
      <w:r>
        <w:rPr>
          <w:rFonts w:ascii="Arial" w:hAnsi="Arial" w:cs="Arial"/>
          <w:sz w:val="20"/>
          <w:szCs w:val="20"/>
        </w:rPr>
        <w:t>tici</w:t>
      </w:r>
      <w:r>
        <w:rPr>
          <w:rFonts w:ascii="Arial" w:hAnsi="Arial" w:cs="Arial"/>
          <w:spacing w:val="-5"/>
          <w:sz w:val="20"/>
          <w:szCs w:val="20"/>
        </w:rPr>
        <w:t>t</w:t>
      </w:r>
      <w:r>
        <w:rPr>
          <w:rFonts w:ascii="Arial" w:hAnsi="Arial" w:cs="Arial"/>
          <w:sz w:val="20"/>
          <w:szCs w:val="20"/>
        </w:rPr>
        <w:t>y</w:t>
      </w:r>
      <w:r>
        <w:rPr>
          <w:rFonts w:ascii="Arial" w:hAnsi="Arial" w:cs="Arial"/>
          <w:spacing w:val="38"/>
          <w:sz w:val="20"/>
          <w:szCs w:val="20"/>
        </w:rPr>
        <w:t xml:space="preserve"> </w:t>
      </w:r>
      <w:r>
        <w:rPr>
          <w:rFonts w:ascii="Arial" w:hAnsi="Arial" w:cs="Arial"/>
          <w:sz w:val="20"/>
          <w:szCs w:val="20"/>
        </w:rPr>
        <w:t>and</w:t>
      </w:r>
      <w:r>
        <w:rPr>
          <w:rFonts w:ascii="Arial" w:hAnsi="Arial" w:cs="Arial"/>
          <w:spacing w:val="-13"/>
          <w:sz w:val="20"/>
          <w:szCs w:val="20"/>
        </w:rPr>
        <w:t xml:space="preserve"> </w:t>
      </w:r>
      <w:r>
        <w:rPr>
          <w:rFonts w:ascii="Arial" w:hAnsi="Arial" w:cs="Arial"/>
          <w:spacing w:val="-5"/>
          <w:sz w:val="20"/>
          <w:szCs w:val="20"/>
        </w:rPr>
        <w:t>v</w:t>
      </w:r>
      <w:r>
        <w:rPr>
          <w:rFonts w:ascii="Arial" w:hAnsi="Arial" w:cs="Arial"/>
          <w:sz w:val="20"/>
          <w:szCs w:val="20"/>
        </w:rPr>
        <w:t>erifiabili</w:t>
      </w:r>
      <w:r>
        <w:rPr>
          <w:rFonts w:ascii="Arial" w:hAnsi="Arial" w:cs="Arial"/>
          <w:spacing w:val="-4"/>
          <w:sz w:val="20"/>
          <w:szCs w:val="20"/>
        </w:rPr>
        <w:t>t</w:t>
      </w:r>
      <w:r>
        <w:rPr>
          <w:rFonts w:ascii="Arial" w:hAnsi="Arial" w:cs="Arial"/>
          <w:sz w:val="20"/>
          <w:szCs w:val="20"/>
        </w:rPr>
        <w:t xml:space="preserve">y </w:t>
      </w:r>
      <w:r>
        <w:rPr>
          <w:rFonts w:ascii="Arial" w:hAnsi="Arial" w:cs="Arial"/>
          <w:spacing w:val="6"/>
          <w:sz w:val="20"/>
          <w:szCs w:val="20"/>
        </w:rPr>
        <w:t xml:space="preserve"> </w:t>
      </w:r>
      <w:r>
        <w:rPr>
          <w:rFonts w:ascii="Arial" w:hAnsi="Arial" w:cs="Arial"/>
          <w:w w:val="96"/>
          <w:sz w:val="20"/>
          <w:szCs w:val="20"/>
        </w:rPr>
        <w:t>pro</w:t>
      </w:r>
      <w:r>
        <w:rPr>
          <w:rFonts w:ascii="Arial" w:hAnsi="Arial" w:cs="Arial"/>
          <w:spacing w:val="6"/>
          <w:w w:val="96"/>
          <w:sz w:val="20"/>
          <w:szCs w:val="20"/>
        </w:rPr>
        <w:t>p</w:t>
      </w:r>
      <w:r>
        <w:rPr>
          <w:rFonts w:ascii="Arial" w:hAnsi="Arial" w:cs="Arial"/>
          <w:w w:val="96"/>
          <w:sz w:val="20"/>
          <w:szCs w:val="20"/>
        </w:rPr>
        <w:t>erties</w:t>
      </w:r>
      <w:r>
        <w:rPr>
          <w:rFonts w:ascii="Arial" w:hAnsi="Arial" w:cs="Arial"/>
          <w:spacing w:val="11"/>
          <w:w w:val="96"/>
          <w:sz w:val="20"/>
          <w:szCs w:val="20"/>
        </w:rPr>
        <w:t xml:space="preserve"> </w:t>
      </w:r>
      <w:r>
        <w:rPr>
          <w:rFonts w:ascii="Arial" w:hAnsi="Arial" w:cs="Arial"/>
          <w:sz w:val="20"/>
          <w:szCs w:val="20"/>
        </w:rPr>
        <w:t>of</w:t>
      </w:r>
      <w:r>
        <w:rPr>
          <w:rFonts w:ascii="Arial" w:hAnsi="Arial" w:cs="Arial"/>
          <w:spacing w:val="-7"/>
          <w:sz w:val="20"/>
          <w:szCs w:val="20"/>
        </w:rPr>
        <w:t xml:space="preserve"> </w:t>
      </w:r>
      <w:r>
        <w:rPr>
          <w:rFonts w:ascii="Arial" w:hAnsi="Arial" w:cs="Arial"/>
          <w:w w:val="86"/>
          <w:sz w:val="20"/>
          <w:szCs w:val="20"/>
        </w:rPr>
        <w:t>use</w:t>
      </w:r>
      <w:r>
        <w:rPr>
          <w:rFonts w:ascii="Arial" w:hAnsi="Arial" w:cs="Arial"/>
          <w:spacing w:val="8"/>
          <w:w w:val="86"/>
          <w:sz w:val="20"/>
          <w:szCs w:val="20"/>
        </w:rPr>
        <w:t xml:space="preserve"> </w:t>
      </w:r>
      <w:r>
        <w:rPr>
          <w:rFonts w:ascii="Arial" w:hAnsi="Arial" w:cs="Arial"/>
          <w:sz w:val="20"/>
          <w:szCs w:val="20"/>
        </w:rPr>
        <w:t>for</w:t>
      </w:r>
      <w:r>
        <w:rPr>
          <w:rFonts w:ascii="Arial" w:hAnsi="Arial" w:cs="Arial"/>
          <w:spacing w:val="5"/>
          <w:sz w:val="20"/>
          <w:szCs w:val="20"/>
        </w:rPr>
        <w:t xml:space="preserve"> </w:t>
      </w:r>
      <w:r>
        <w:rPr>
          <w:rFonts w:ascii="Arial" w:hAnsi="Arial" w:cs="Arial"/>
          <w:w w:val="103"/>
          <w:sz w:val="20"/>
          <w:szCs w:val="20"/>
        </w:rPr>
        <w:t xml:space="preserve">this </w:t>
      </w:r>
      <w:r>
        <w:rPr>
          <w:rFonts w:ascii="Arial" w:hAnsi="Arial" w:cs="Arial"/>
          <w:w w:val="90"/>
          <w:sz w:val="20"/>
          <w:szCs w:val="20"/>
        </w:rPr>
        <w:t>stage</w:t>
      </w:r>
      <w:r>
        <w:rPr>
          <w:rFonts w:ascii="Arial" w:hAnsi="Arial" w:cs="Arial"/>
          <w:spacing w:val="17"/>
          <w:w w:val="90"/>
          <w:sz w:val="20"/>
          <w:szCs w:val="20"/>
        </w:rPr>
        <w:t xml:space="preserve"> </w:t>
      </w:r>
      <w:r>
        <w:rPr>
          <w:rFonts w:ascii="Arial" w:hAnsi="Arial" w:cs="Arial"/>
          <w:sz w:val="20"/>
          <w:szCs w:val="20"/>
        </w:rPr>
        <w:t>in</w:t>
      </w:r>
      <w:r>
        <w:rPr>
          <w:rFonts w:ascii="Arial" w:hAnsi="Arial" w:cs="Arial"/>
          <w:spacing w:val="20"/>
          <w:sz w:val="20"/>
          <w:szCs w:val="20"/>
        </w:rPr>
        <w:t xml:space="preserve"> </w:t>
      </w:r>
      <w:r>
        <w:rPr>
          <w:rFonts w:ascii="Arial" w:hAnsi="Arial" w:cs="Arial"/>
          <w:w w:val="94"/>
          <w:sz w:val="20"/>
          <w:szCs w:val="20"/>
        </w:rPr>
        <w:t>Section</w:t>
      </w:r>
      <w:r>
        <w:rPr>
          <w:rFonts w:ascii="Arial" w:hAnsi="Arial" w:cs="Arial"/>
          <w:spacing w:val="15"/>
          <w:w w:val="94"/>
          <w:sz w:val="20"/>
          <w:szCs w:val="20"/>
        </w:rPr>
        <w:t xml:space="preserve"> </w:t>
      </w:r>
      <w:r>
        <w:rPr>
          <w:rFonts w:ascii="Arial" w:hAnsi="Arial" w:cs="Arial"/>
          <w:sz w:val="20"/>
          <w:szCs w:val="20"/>
        </w:rPr>
        <w:t>4.</w:t>
      </w:r>
    </w:p>
    <w:p w14:paraId="691377E6" w14:textId="77777777" w:rsidR="009E6749" w:rsidRDefault="009E6749">
      <w:pPr>
        <w:spacing w:before="5" w:after="0" w:line="140" w:lineRule="exact"/>
        <w:rPr>
          <w:sz w:val="14"/>
          <w:szCs w:val="14"/>
        </w:rPr>
      </w:pPr>
    </w:p>
    <w:p w14:paraId="2AEB9DEE" w14:textId="77777777" w:rsidR="009E6749" w:rsidRDefault="009E6749">
      <w:pPr>
        <w:spacing w:after="0" w:line="200" w:lineRule="exact"/>
        <w:rPr>
          <w:sz w:val="20"/>
          <w:szCs w:val="20"/>
        </w:rPr>
      </w:pPr>
    </w:p>
    <w:p w14:paraId="2C16721A" w14:textId="77777777" w:rsidR="009E6749" w:rsidRDefault="009E6749">
      <w:pPr>
        <w:spacing w:after="0" w:line="240" w:lineRule="auto"/>
        <w:ind w:left="955" w:right="5033"/>
        <w:jc w:val="both"/>
        <w:rPr>
          <w:rFonts w:ascii="Arial" w:hAnsi="Arial" w:cs="Arial"/>
          <w:sz w:val="28"/>
          <w:szCs w:val="28"/>
        </w:rPr>
      </w:pPr>
      <w:r>
        <w:rPr>
          <w:rFonts w:ascii="Arial" w:hAnsi="Arial" w:cs="Arial"/>
          <w:b/>
          <w:bCs/>
          <w:sz w:val="28"/>
          <w:szCs w:val="28"/>
        </w:rPr>
        <w:t xml:space="preserve">2   </w:t>
      </w:r>
      <w:r>
        <w:rPr>
          <w:rFonts w:ascii="Arial" w:hAnsi="Arial" w:cs="Arial"/>
          <w:b/>
          <w:bCs/>
          <w:spacing w:val="7"/>
          <w:sz w:val="28"/>
          <w:szCs w:val="28"/>
        </w:rPr>
        <w:t xml:space="preserve"> </w:t>
      </w:r>
      <w:r>
        <w:rPr>
          <w:rFonts w:ascii="Arial" w:hAnsi="Arial" w:cs="Arial"/>
          <w:b/>
          <w:bCs/>
          <w:sz w:val="28"/>
          <w:szCs w:val="28"/>
        </w:rPr>
        <w:t>Before</w:t>
      </w:r>
      <w:r>
        <w:rPr>
          <w:rFonts w:ascii="Arial" w:hAnsi="Arial" w:cs="Arial"/>
          <w:b/>
          <w:bCs/>
          <w:spacing w:val="28"/>
          <w:sz w:val="28"/>
          <w:szCs w:val="28"/>
        </w:rPr>
        <w:t xml:space="preserve"> </w:t>
      </w:r>
      <w:r>
        <w:rPr>
          <w:rFonts w:ascii="Arial" w:hAnsi="Arial" w:cs="Arial"/>
          <w:b/>
          <w:bCs/>
          <w:sz w:val="28"/>
          <w:szCs w:val="28"/>
        </w:rPr>
        <w:t>a</w:t>
      </w:r>
      <w:r>
        <w:rPr>
          <w:rFonts w:ascii="Arial" w:hAnsi="Arial" w:cs="Arial"/>
          <w:b/>
          <w:bCs/>
          <w:spacing w:val="30"/>
          <w:sz w:val="28"/>
          <w:szCs w:val="28"/>
        </w:rPr>
        <w:t xml:space="preserve"> </w:t>
      </w:r>
      <w:r>
        <w:rPr>
          <w:rFonts w:ascii="Arial" w:hAnsi="Arial" w:cs="Arial"/>
          <w:b/>
          <w:bCs/>
          <w:w w:val="105"/>
          <w:sz w:val="28"/>
          <w:szCs w:val="28"/>
        </w:rPr>
        <w:t>Protest</w:t>
      </w:r>
    </w:p>
    <w:p w14:paraId="74242396" w14:textId="77777777" w:rsidR="009E6749" w:rsidRDefault="009E6749">
      <w:pPr>
        <w:spacing w:before="9" w:after="0" w:line="180" w:lineRule="exact"/>
        <w:rPr>
          <w:sz w:val="18"/>
          <w:szCs w:val="18"/>
        </w:rPr>
      </w:pPr>
    </w:p>
    <w:p w14:paraId="29763106" w14:textId="77777777" w:rsidR="009E6749" w:rsidRDefault="009E6749">
      <w:pPr>
        <w:spacing w:after="0" w:line="249" w:lineRule="auto"/>
        <w:ind w:left="955" w:right="916"/>
        <w:jc w:val="both"/>
        <w:rPr>
          <w:rFonts w:ascii="Arial" w:hAnsi="Arial" w:cs="Arial"/>
          <w:sz w:val="20"/>
          <w:szCs w:val="20"/>
        </w:rPr>
      </w:pPr>
      <w:r>
        <w:rPr>
          <w:rFonts w:ascii="Arial" w:hAnsi="Arial" w:cs="Arial"/>
          <w:sz w:val="20"/>
          <w:szCs w:val="20"/>
        </w:rPr>
        <w:t>Organizing</w:t>
      </w:r>
      <w:r>
        <w:rPr>
          <w:rFonts w:ascii="Arial" w:hAnsi="Arial" w:cs="Arial"/>
          <w:spacing w:val="15"/>
          <w:sz w:val="20"/>
          <w:szCs w:val="20"/>
        </w:rPr>
        <w:t xml:space="preserve"> </w:t>
      </w:r>
      <w:r>
        <w:rPr>
          <w:rFonts w:ascii="Arial" w:hAnsi="Arial" w:cs="Arial"/>
          <w:sz w:val="20"/>
          <w:szCs w:val="20"/>
        </w:rPr>
        <w:t>a</w:t>
      </w:r>
      <w:r>
        <w:rPr>
          <w:rFonts w:ascii="Arial" w:hAnsi="Arial" w:cs="Arial"/>
          <w:spacing w:val="21"/>
          <w:sz w:val="20"/>
          <w:szCs w:val="20"/>
        </w:rPr>
        <w:t xml:space="preserve"> </w:t>
      </w:r>
      <w:r>
        <w:rPr>
          <w:rFonts w:ascii="Arial" w:hAnsi="Arial" w:cs="Arial"/>
          <w:sz w:val="20"/>
          <w:szCs w:val="20"/>
        </w:rPr>
        <w:t>protest</w:t>
      </w:r>
      <w:r>
        <w:rPr>
          <w:rFonts w:ascii="Arial" w:hAnsi="Arial" w:cs="Arial"/>
          <w:spacing w:val="28"/>
          <w:sz w:val="20"/>
          <w:szCs w:val="20"/>
        </w:rPr>
        <w:t xml:space="preserve"> </w:t>
      </w:r>
      <w:r>
        <w:rPr>
          <w:rFonts w:ascii="Arial" w:hAnsi="Arial" w:cs="Arial"/>
          <w:sz w:val="20"/>
          <w:szCs w:val="20"/>
        </w:rPr>
        <w:t>in</w:t>
      </w:r>
      <w:r>
        <w:rPr>
          <w:rFonts w:ascii="Arial" w:hAnsi="Arial" w:cs="Arial"/>
          <w:spacing w:val="43"/>
          <w:sz w:val="20"/>
          <w:szCs w:val="20"/>
        </w:rPr>
        <w:t xml:space="preserve"> </w:t>
      </w:r>
      <w:r>
        <w:rPr>
          <w:rFonts w:ascii="Arial" w:hAnsi="Arial" w:cs="Arial"/>
          <w:sz w:val="20"/>
          <w:szCs w:val="20"/>
        </w:rPr>
        <w:t>a</w:t>
      </w:r>
      <w:r>
        <w:rPr>
          <w:rFonts w:ascii="Arial" w:hAnsi="Arial" w:cs="Arial"/>
          <w:spacing w:val="21"/>
          <w:sz w:val="20"/>
          <w:szCs w:val="20"/>
        </w:rPr>
        <w:t xml:space="preserve"> </w:t>
      </w:r>
      <w:r>
        <w:rPr>
          <w:rFonts w:ascii="Arial" w:hAnsi="Arial" w:cs="Arial"/>
          <w:sz w:val="20"/>
          <w:szCs w:val="20"/>
        </w:rPr>
        <w:t>pri</w:t>
      </w:r>
      <w:r>
        <w:rPr>
          <w:rFonts w:ascii="Arial" w:hAnsi="Arial" w:cs="Arial"/>
          <w:spacing w:val="-10"/>
          <w:sz w:val="20"/>
          <w:szCs w:val="20"/>
        </w:rPr>
        <w:t>v</w:t>
      </w:r>
      <w:r>
        <w:rPr>
          <w:rFonts w:ascii="Arial" w:hAnsi="Arial" w:cs="Arial"/>
          <w:sz w:val="20"/>
          <w:szCs w:val="20"/>
        </w:rPr>
        <w:t>acy-preserving</w:t>
      </w:r>
      <w:r>
        <w:rPr>
          <w:rFonts w:ascii="Arial" w:hAnsi="Arial" w:cs="Arial"/>
          <w:spacing w:val="-5"/>
          <w:sz w:val="20"/>
          <w:szCs w:val="20"/>
        </w:rPr>
        <w:t xml:space="preserve"> </w:t>
      </w:r>
      <w:r>
        <w:rPr>
          <w:rFonts w:ascii="Arial" w:hAnsi="Arial" w:cs="Arial"/>
          <w:sz w:val="20"/>
          <w:szCs w:val="20"/>
        </w:rPr>
        <w:t>manner</w:t>
      </w:r>
      <w:r>
        <w:rPr>
          <w:rFonts w:ascii="Arial" w:hAnsi="Arial" w:cs="Arial"/>
          <w:spacing w:val="6"/>
          <w:sz w:val="20"/>
          <w:szCs w:val="20"/>
        </w:rPr>
        <w:t xml:space="preserve"> </w:t>
      </w:r>
      <w:r>
        <w:rPr>
          <w:rFonts w:ascii="Arial" w:hAnsi="Arial" w:cs="Arial"/>
          <w:w w:val="86"/>
          <w:sz w:val="20"/>
          <w:szCs w:val="20"/>
        </w:rPr>
        <w:t>d</w:t>
      </w:r>
      <w:r>
        <w:rPr>
          <w:rFonts w:ascii="Arial" w:hAnsi="Arial" w:cs="Arial"/>
          <w:spacing w:val="5"/>
          <w:w w:val="86"/>
          <w:sz w:val="20"/>
          <w:szCs w:val="20"/>
        </w:rPr>
        <w:t>o</w:t>
      </w:r>
      <w:r>
        <w:rPr>
          <w:rFonts w:ascii="Arial" w:hAnsi="Arial" w:cs="Arial"/>
          <w:w w:val="86"/>
          <w:sz w:val="20"/>
          <w:szCs w:val="20"/>
        </w:rPr>
        <w:t>es</w:t>
      </w:r>
      <w:r>
        <w:rPr>
          <w:rFonts w:ascii="Arial" w:hAnsi="Arial" w:cs="Arial"/>
          <w:spacing w:val="45"/>
          <w:w w:val="86"/>
          <w:sz w:val="20"/>
          <w:szCs w:val="20"/>
        </w:rPr>
        <w:t xml:space="preserve"> </w:t>
      </w:r>
      <w:r>
        <w:rPr>
          <w:rFonts w:ascii="Arial" w:hAnsi="Arial" w:cs="Arial"/>
          <w:sz w:val="20"/>
          <w:szCs w:val="20"/>
        </w:rPr>
        <w:t>not</w:t>
      </w:r>
      <w:r>
        <w:rPr>
          <w:rFonts w:ascii="Arial" w:hAnsi="Arial" w:cs="Arial"/>
          <w:spacing w:val="42"/>
          <w:sz w:val="20"/>
          <w:szCs w:val="20"/>
        </w:rPr>
        <w:t xml:space="preserve"> </w:t>
      </w:r>
      <w:r>
        <w:rPr>
          <w:rFonts w:ascii="Arial" w:hAnsi="Arial" w:cs="Arial"/>
          <w:sz w:val="20"/>
          <w:szCs w:val="20"/>
        </w:rPr>
        <w:t>come</w:t>
      </w:r>
      <w:r>
        <w:rPr>
          <w:rFonts w:ascii="Arial" w:hAnsi="Arial" w:cs="Arial"/>
          <w:spacing w:val="-15"/>
          <w:sz w:val="20"/>
          <w:szCs w:val="20"/>
        </w:rPr>
        <w:t xml:space="preserve"> </w:t>
      </w:r>
      <w:r>
        <w:rPr>
          <w:rFonts w:ascii="Arial" w:hAnsi="Arial" w:cs="Arial"/>
          <w:sz w:val="20"/>
          <w:szCs w:val="20"/>
        </w:rPr>
        <w:t>for</w:t>
      </w:r>
      <w:r>
        <w:rPr>
          <w:rFonts w:ascii="Arial" w:hAnsi="Arial" w:cs="Arial"/>
          <w:spacing w:val="38"/>
          <w:sz w:val="20"/>
          <w:szCs w:val="20"/>
        </w:rPr>
        <w:t xml:space="preserve"> </w:t>
      </w:r>
      <w:r>
        <w:rPr>
          <w:rFonts w:ascii="Arial" w:hAnsi="Arial" w:cs="Arial"/>
          <w:sz w:val="20"/>
          <w:szCs w:val="20"/>
        </w:rPr>
        <w:t>free. There</w:t>
      </w:r>
      <w:r>
        <w:rPr>
          <w:rFonts w:ascii="Arial" w:hAnsi="Arial" w:cs="Arial"/>
          <w:spacing w:val="21"/>
          <w:sz w:val="20"/>
          <w:szCs w:val="20"/>
        </w:rPr>
        <w:t xml:space="preserve"> </w:t>
      </w:r>
      <w:r>
        <w:rPr>
          <w:rFonts w:ascii="Arial" w:hAnsi="Arial" w:cs="Arial"/>
          <w:sz w:val="20"/>
          <w:szCs w:val="20"/>
        </w:rPr>
        <w:t>are</w:t>
      </w:r>
      <w:r>
        <w:rPr>
          <w:rFonts w:ascii="Arial" w:hAnsi="Arial" w:cs="Arial"/>
          <w:spacing w:val="11"/>
          <w:sz w:val="20"/>
          <w:szCs w:val="20"/>
        </w:rPr>
        <w:t xml:space="preserve"> </w:t>
      </w:r>
      <w:r>
        <w:rPr>
          <w:rFonts w:ascii="Arial" w:hAnsi="Arial" w:cs="Arial"/>
          <w:sz w:val="20"/>
          <w:szCs w:val="20"/>
        </w:rPr>
        <w:t>ma</w:t>
      </w:r>
      <w:r>
        <w:rPr>
          <w:rFonts w:ascii="Arial" w:hAnsi="Arial" w:cs="Arial"/>
          <w:spacing w:val="-5"/>
          <w:sz w:val="20"/>
          <w:szCs w:val="20"/>
        </w:rPr>
        <w:t>n</w:t>
      </w:r>
      <w:r>
        <w:rPr>
          <w:rFonts w:ascii="Arial" w:hAnsi="Arial" w:cs="Arial"/>
          <w:sz w:val="20"/>
          <w:szCs w:val="20"/>
        </w:rPr>
        <w:t>y</w:t>
      </w:r>
      <w:r>
        <w:rPr>
          <w:rFonts w:ascii="Arial" w:hAnsi="Arial" w:cs="Arial"/>
          <w:spacing w:val="26"/>
          <w:sz w:val="20"/>
          <w:szCs w:val="20"/>
        </w:rPr>
        <w:t xml:space="preserve"> </w:t>
      </w:r>
      <w:r>
        <w:rPr>
          <w:rFonts w:ascii="Arial" w:hAnsi="Arial" w:cs="Arial"/>
          <w:sz w:val="20"/>
          <w:szCs w:val="20"/>
        </w:rPr>
        <w:t>trade-offs</w:t>
      </w:r>
      <w:r>
        <w:rPr>
          <w:rFonts w:ascii="Arial" w:hAnsi="Arial" w:cs="Arial"/>
          <w:spacing w:val="4"/>
          <w:sz w:val="20"/>
          <w:szCs w:val="20"/>
        </w:rPr>
        <w:t xml:space="preserve"> </w:t>
      </w:r>
      <w:r>
        <w:rPr>
          <w:rFonts w:ascii="Arial" w:hAnsi="Arial" w:cs="Arial"/>
          <w:sz w:val="20"/>
          <w:szCs w:val="20"/>
        </w:rPr>
        <w:t>to</w:t>
      </w:r>
      <w:r>
        <w:rPr>
          <w:rFonts w:ascii="Arial" w:hAnsi="Arial" w:cs="Arial"/>
          <w:spacing w:val="45"/>
          <w:sz w:val="20"/>
          <w:szCs w:val="20"/>
        </w:rPr>
        <w:t xml:space="preserve"> </w:t>
      </w:r>
      <w:r>
        <w:rPr>
          <w:rFonts w:ascii="Arial" w:hAnsi="Arial" w:cs="Arial"/>
          <w:sz w:val="20"/>
          <w:szCs w:val="20"/>
        </w:rPr>
        <w:t>consider,</w:t>
      </w:r>
      <w:r>
        <w:rPr>
          <w:rFonts w:ascii="Arial" w:hAnsi="Arial" w:cs="Arial"/>
          <w:spacing w:val="-5"/>
          <w:sz w:val="20"/>
          <w:szCs w:val="20"/>
        </w:rPr>
        <w:t xml:space="preserve"> </w:t>
      </w:r>
      <w:r>
        <w:rPr>
          <w:rFonts w:ascii="Arial" w:hAnsi="Arial" w:cs="Arial"/>
          <w:spacing w:val="6"/>
          <w:sz w:val="20"/>
          <w:szCs w:val="20"/>
        </w:rPr>
        <w:t>b</w:t>
      </w:r>
      <w:r>
        <w:rPr>
          <w:rFonts w:ascii="Arial" w:hAnsi="Arial" w:cs="Arial"/>
          <w:sz w:val="20"/>
          <w:szCs w:val="20"/>
        </w:rPr>
        <w:t>oth</w:t>
      </w:r>
      <w:r>
        <w:rPr>
          <w:rFonts w:ascii="Arial" w:hAnsi="Arial" w:cs="Arial"/>
          <w:spacing w:val="44"/>
          <w:sz w:val="20"/>
          <w:szCs w:val="20"/>
        </w:rPr>
        <w:t xml:space="preserve"> </w:t>
      </w:r>
      <w:r>
        <w:rPr>
          <w:rFonts w:ascii="Arial" w:hAnsi="Arial" w:cs="Arial"/>
          <w:sz w:val="20"/>
          <w:szCs w:val="20"/>
        </w:rPr>
        <w:t>for</w:t>
      </w:r>
      <w:r>
        <w:rPr>
          <w:rFonts w:ascii="Arial" w:hAnsi="Arial" w:cs="Arial"/>
          <w:spacing w:val="41"/>
          <w:sz w:val="20"/>
          <w:szCs w:val="20"/>
        </w:rPr>
        <w:t xml:space="preserve"> </w:t>
      </w:r>
      <w:r>
        <w:rPr>
          <w:rFonts w:ascii="Arial" w:hAnsi="Arial" w:cs="Arial"/>
          <w:sz w:val="20"/>
          <w:szCs w:val="20"/>
        </w:rPr>
        <w:t>Alice</w:t>
      </w:r>
      <w:r>
        <w:rPr>
          <w:rFonts w:ascii="Arial" w:hAnsi="Arial" w:cs="Arial"/>
          <w:spacing w:val="38"/>
          <w:sz w:val="20"/>
          <w:szCs w:val="20"/>
        </w:rPr>
        <w:t xml:space="preserve"> </w:t>
      </w:r>
      <w:r>
        <w:rPr>
          <w:rFonts w:ascii="Arial" w:hAnsi="Arial" w:cs="Arial"/>
          <w:sz w:val="20"/>
          <w:szCs w:val="20"/>
        </w:rPr>
        <w:t>the</w:t>
      </w:r>
      <w:r>
        <w:rPr>
          <w:rFonts w:ascii="Arial" w:hAnsi="Arial" w:cs="Arial"/>
          <w:spacing w:val="34"/>
          <w:sz w:val="20"/>
          <w:szCs w:val="20"/>
        </w:rPr>
        <w:t xml:space="preserve"> </w:t>
      </w:r>
      <w:r>
        <w:rPr>
          <w:rFonts w:ascii="Arial" w:hAnsi="Arial" w:cs="Arial"/>
          <w:sz w:val="20"/>
          <w:szCs w:val="20"/>
        </w:rPr>
        <w:t>organizer</w:t>
      </w:r>
      <w:r>
        <w:rPr>
          <w:rFonts w:ascii="Arial" w:hAnsi="Arial" w:cs="Arial"/>
          <w:spacing w:val="-4"/>
          <w:sz w:val="20"/>
          <w:szCs w:val="20"/>
        </w:rPr>
        <w:t xml:space="preserve"> </w:t>
      </w:r>
      <w:r>
        <w:rPr>
          <w:rFonts w:ascii="Arial" w:hAnsi="Arial" w:cs="Arial"/>
          <w:sz w:val="20"/>
          <w:szCs w:val="20"/>
        </w:rPr>
        <w:t>and</w:t>
      </w:r>
      <w:r>
        <w:rPr>
          <w:rFonts w:ascii="Arial" w:hAnsi="Arial" w:cs="Arial"/>
          <w:spacing w:val="23"/>
          <w:sz w:val="20"/>
          <w:szCs w:val="20"/>
        </w:rPr>
        <w:t xml:space="preserve"> </w:t>
      </w:r>
      <w:r>
        <w:rPr>
          <w:rFonts w:ascii="Arial" w:hAnsi="Arial" w:cs="Arial"/>
          <w:sz w:val="20"/>
          <w:szCs w:val="20"/>
        </w:rPr>
        <w:t xml:space="preserve">the </w:t>
      </w:r>
      <w:r>
        <w:rPr>
          <w:rFonts w:ascii="Arial" w:hAnsi="Arial" w:cs="Arial"/>
          <w:spacing w:val="6"/>
          <w:sz w:val="20"/>
          <w:szCs w:val="20"/>
        </w:rPr>
        <w:t>p</w:t>
      </w:r>
      <w:r>
        <w:rPr>
          <w:rFonts w:ascii="Arial" w:hAnsi="Arial" w:cs="Arial"/>
          <w:sz w:val="20"/>
          <w:szCs w:val="20"/>
        </w:rPr>
        <w:t>ote</w:t>
      </w:r>
      <w:r>
        <w:rPr>
          <w:rFonts w:ascii="Arial" w:hAnsi="Arial" w:cs="Arial"/>
          <w:spacing w:val="-5"/>
          <w:sz w:val="20"/>
          <w:szCs w:val="20"/>
        </w:rPr>
        <w:t>n</w:t>
      </w:r>
      <w:r>
        <w:rPr>
          <w:rFonts w:ascii="Arial" w:hAnsi="Arial" w:cs="Arial"/>
          <w:sz w:val="20"/>
          <w:szCs w:val="20"/>
        </w:rPr>
        <w:t>tial</w:t>
      </w:r>
      <w:r>
        <w:rPr>
          <w:rFonts w:ascii="Arial" w:hAnsi="Arial" w:cs="Arial"/>
          <w:spacing w:val="25"/>
          <w:sz w:val="20"/>
          <w:szCs w:val="20"/>
        </w:rPr>
        <w:t xml:space="preserve"> </w:t>
      </w:r>
      <w:r>
        <w:rPr>
          <w:rFonts w:ascii="Arial" w:hAnsi="Arial" w:cs="Arial"/>
          <w:w w:val="93"/>
          <w:sz w:val="20"/>
          <w:szCs w:val="20"/>
        </w:rPr>
        <w:t>co-organizers</w:t>
      </w:r>
      <w:r>
        <w:rPr>
          <w:rFonts w:ascii="Arial" w:hAnsi="Arial" w:cs="Arial"/>
          <w:spacing w:val="16"/>
          <w:w w:val="93"/>
          <w:sz w:val="20"/>
          <w:szCs w:val="20"/>
        </w:rPr>
        <w:t xml:space="preserve"> </w:t>
      </w:r>
      <w:r>
        <w:rPr>
          <w:rFonts w:ascii="Arial" w:hAnsi="Arial" w:cs="Arial"/>
          <w:sz w:val="20"/>
          <w:szCs w:val="20"/>
        </w:rPr>
        <w:t>and</w:t>
      </w:r>
      <w:r>
        <w:rPr>
          <w:rFonts w:ascii="Arial" w:hAnsi="Arial" w:cs="Arial"/>
          <w:spacing w:val="-2"/>
          <w:sz w:val="20"/>
          <w:szCs w:val="20"/>
        </w:rPr>
        <w:t xml:space="preserve"> </w:t>
      </w:r>
      <w:r>
        <w:rPr>
          <w:rFonts w:ascii="Arial" w:hAnsi="Arial" w:cs="Arial"/>
          <w:w w:val="102"/>
          <w:sz w:val="20"/>
          <w:szCs w:val="20"/>
        </w:rPr>
        <w:t>participa</w:t>
      </w:r>
      <w:r>
        <w:rPr>
          <w:rFonts w:ascii="Arial" w:hAnsi="Arial" w:cs="Arial"/>
          <w:spacing w:val="-4"/>
          <w:w w:val="102"/>
          <w:sz w:val="20"/>
          <w:szCs w:val="20"/>
        </w:rPr>
        <w:t>n</w:t>
      </w:r>
      <w:r>
        <w:rPr>
          <w:rFonts w:ascii="Arial" w:hAnsi="Arial" w:cs="Arial"/>
          <w:w w:val="99"/>
          <w:sz w:val="20"/>
          <w:szCs w:val="20"/>
        </w:rPr>
        <w:t>ts.</w:t>
      </w:r>
    </w:p>
    <w:p w14:paraId="36436CA7" w14:textId="77777777" w:rsidR="009E6749" w:rsidRDefault="009E6749">
      <w:pPr>
        <w:spacing w:after="0"/>
        <w:jc w:val="both"/>
        <w:sectPr w:rsidR="009E6749">
          <w:pgSz w:w="12240" w:h="15840"/>
          <w:pgMar w:top="1480" w:right="1720" w:bottom="1920" w:left="1720" w:header="0" w:footer="1736" w:gutter="0"/>
          <w:cols w:space="720"/>
        </w:sectPr>
      </w:pPr>
    </w:p>
    <w:p w14:paraId="53AC025B" w14:textId="77777777" w:rsidR="009E6749" w:rsidRDefault="009E6749">
      <w:pPr>
        <w:spacing w:after="0" w:line="200" w:lineRule="exact"/>
        <w:rPr>
          <w:sz w:val="20"/>
          <w:szCs w:val="20"/>
        </w:rPr>
      </w:pPr>
    </w:p>
    <w:p w14:paraId="08E34609" w14:textId="77777777" w:rsidR="009E6749" w:rsidRDefault="009E6749">
      <w:pPr>
        <w:spacing w:after="0" w:line="200" w:lineRule="exact"/>
        <w:rPr>
          <w:sz w:val="20"/>
          <w:szCs w:val="20"/>
        </w:rPr>
      </w:pPr>
    </w:p>
    <w:p w14:paraId="12028D1B" w14:textId="77777777" w:rsidR="009E6749" w:rsidRDefault="009E6749">
      <w:pPr>
        <w:spacing w:after="0" w:line="200" w:lineRule="exact"/>
        <w:rPr>
          <w:sz w:val="20"/>
          <w:szCs w:val="20"/>
        </w:rPr>
      </w:pPr>
    </w:p>
    <w:p w14:paraId="06EC0361" w14:textId="77777777" w:rsidR="009E6749" w:rsidRDefault="009E6749">
      <w:pPr>
        <w:spacing w:after="0" w:line="200" w:lineRule="exact"/>
        <w:rPr>
          <w:sz w:val="20"/>
          <w:szCs w:val="20"/>
        </w:rPr>
      </w:pPr>
    </w:p>
    <w:p w14:paraId="274A470E" w14:textId="77777777" w:rsidR="009E6749" w:rsidRDefault="009E6749">
      <w:pPr>
        <w:spacing w:before="6" w:after="0" w:line="200" w:lineRule="exact"/>
        <w:rPr>
          <w:sz w:val="20"/>
          <w:szCs w:val="20"/>
        </w:rPr>
      </w:pPr>
    </w:p>
    <w:p w14:paraId="67949B02" w14:textId="77777777" w:rsidR="009E6749" w:rsidRDefault="009E6749">
      <w:pPr>
        <w:spacing w:before="21" w:after="0" w:line="249" w:lineRule="auto"/>
        <w:ind w:left="955" w:right="916"/>
        <w:jc w:val="both"/>
        <w:rPr>
          <w:rFonts w:ascii="Arial" w:hAnsi="Arial" w:cs="Arial"/>
          <w:sz w:val="20"/>
          <w:szCs w:val="20"/>
        </w:rPr>
      </w:pPr>
      <w:r>
        <w:rPr>
          <w:rFonts w:ascii="Arial" w:hAnsi="Arial" w:cs="Arial"/>
          <w:b/>
          <w:bCs/>
          <w:spacing w:val="-6"/>
          <w:w w:val="108"/>
          <w:sz w:val="20"/>
          <w:szCs w:val="20"/>
        </w:rPr>
        <w:t>P</w:t>
      </w:r>
      <w:r>
        <w:rPr>
          <w:rFonts w:ascii="Arial" w:hAnsi="Arial" w:cs="Arial"/>
          <w:b/>
          <w:bCs/>
          <w:w w:val="108"/>
          <w:sz w:val="20"/>
          <w:szCs w:val="20"/>
        </w:rPr>
        <w:t xml:space="preserve">articipation  </w:t>
      </w:r>
      <w:r>
        <w:rPr>
          <w:rFonts w:ascii="Arial" w:hAnsi="Arial" w:cs="Arial"/>
          <w:b/>
          <w:bCs/>
          <w:spacing w:val="22"/>
          <w:w w:val="108"/>
          <w:sz w:val="20"/>
          <w:szCs w:val="20"/>
        </w:rPr>
        <w:t xml:space="preserve"> </w:t>
      </w:r>
      <w:r>
        <w:rPr>
          <w:rFonts w:ascii="Arial" w:hAnsi="Arial" w:cs="Arial"/>
          <w:spacing w:val="-16"/>
          <w:w w:val="108"/>
          <w:sz w:val="20"/>
          <w:szCs w:val="20"/>
        </w:rPr>
        <w:t>W</w:t>
      </w:r>
      <w:r>
        <w:rPr>
          <w:rFonts w:ascii="Arial" w:hAnsi="Arial" w:cs="Arial"/>
          <w:w w:val="79"/>
          <w:sz w:val="20"/>
          <w:szCs w:val="20"/>
        </w:rPr>
        <w:t>e</w:t>
      </w:r>
      <w:r>
        <w:rPr>
          <w:rFonts w:ascii="Arial" w:hAnsi="Arial" w:cs="Arial"/>
          <w:spacing w:val="11"/>
          <w:sz w:val="20"/>
          <w:szCs w:val="20"/>
        </w:rPr>
        <w:t xml:space="preserve"> </w:t>
      </w:r>
      <w:r>
        <w:rPr>
          <w:rFonts w:ascii="Arial" w:hAnsi="Arial" w:cs="Arial"/>
          <w:w w:val="88"/>
          <w:sz w:val="20"/>
          <w:szCs w:val="20"/>
        </w:rPr>
        <w:t>assume</w:t>
      </w:r>
      <w:r>
        <w:rPr>
          <w:rFonts w:ascii="Arial" w:hAnsi="Arial" w:cs="Arial"/>
          <w:spacing w:val="18"/>
          <w:w w:val="88"/>
          <w:sz w:val="20"/>
          <w:szCs w:val="20"/>
        </w:rPr>
        <w:t xml:space="preserve"> </w:t>
      </w:r>
      <w:r>
        <w:rPr>
          <w:rFonts w:ascii="Arial" w:hAnsi="Arial" w:cs="Arial"/>
          <w:sz w:val="20"/>
          <w:szCs w:val="20"/>
        </w:rPr>
        <w:t>that</w:t>
      </w:r>
      <w:r>
        <w:rPr>
          <w:rFonts w:ascii="Arial" w:hAnsi="Arial" w:cs="Arial"/>
          <w:spacing w:val="41"/>
          <w:sz w:val="20"/>
          <w:szCs w:val="20"/>
        </w:rPr>
        <w:t xml:space="preserve"> </w:t>
      </w:r>
      <w:r>
        <w:rPr>
          <w:rFonts w:ascii="Arial" w:hAnsi="Arial" w:cs="Arial"/>
          <w:sz w:val="20"/>
          <w:szCs w:val="20"/>
        </w:rPr>
        <w:t>Alice</w:t>
      </w:r>
      <w:r>
        <w:rPr>
          <w:rFonts w:ascii="Arial" w:hAnsi="Arial" w:cs="Arial"/>
          <w:spacing w:val="12"/>
          <w:sz w:val="20"/>
          <w:szCs w:val="20"/>
        </w:rPr>
        <w:t xml:space="preserve"> </w:t>
      </w:r>
      <w:r>
        <w:rPr>
          <w:rFonts w:ascii="Arial" w:hAnsi="Arial" w:cs="Arial"/>
          <w:spacing w:val="-6"/>
          <w:sz w:val="20"/>
          <w:szCs w:val="20"/>
        </w:rPr>
        <w:t>w</w:t>
      </w:r>
      <w:r>
        <w:rPr>
          <w:rFonts w:ascii="Arial" w:hAnsi="Arial" w:cs="Arial"/>
          <w:sz w:val="20"/>
          <w:szCs w:val="20"/>
        </w:rPr>
        <w:t>a</w:t>
      </w:r>
      <w:r>
        <w:rPr>
          <w:rFonts w:ascii="Arial" w:hAnsi="Arial" w:cs="Arial"/>
          <w:spacing w:val="-5"/>
          <w:sz w:val="20"/>
          <w:szCs w:val="20"/>
        </w:rPr>
        <w:t>n</w:t>
      </w:r>
      <w:r>
        <w:rPr>
          <w:rFonts w:ascii="Arial" w:hAnsi="Arial" w:cs="Arial"/>
          <w:sz w:val="20"/>
          <w:szCs w:val="20"/>
        </w:rPr>
        <w:t>ts</w:t>
      </w:r>
      <w:r>
        <w:rPr>
          <w:rFonts w:ascii="Arial" w:hAnsi="Arial" w:cs="Arial"/>
          <w:spacing w:val="-4"/>
          <w:sz w:val="20"/>
          <w:szCs w:val="20"/>
        </w:rPr>
        <w:t xml:space="preserve"> </w:t>
      </w:r>
      <w:r>
        <w:rPr>
          <w:rFonts w:ascii="Arial" w:hAnsi="Arial" w:cs="Arial"/>
          <w:sz w:val="20"/>
          <w:szCs w:val="20"/>
        </w:rPr>
        <w:t>to</w:t>
      </w:r>
      <w:r>
        <w:rPr>
          <w:rFonts w:ascii="Arial" w:hAnsi="Arial" w:cs="Arial"/>
          <w:spacing w:val="19"/>
          <w:sz w:val="20"/>
          <w:szCs w:val="20"/>
        </w:rPr>
        <w:t xml:space="preserve"> </w:t>
      </w:r>
      <w:r>
        <w:rPr>
          <w:rFonts w:ascii="Arial" w:hAnsi="Arial" w:cs="Arial"/>
          <w:sz w:val="20"/>
          <w:szCs w:val="20"/>
        </w:rPr>
        <w:t>protest</w:t>
      </w:r>
      <w:r>
        <w:rPr>
          <w:rFonts w:ascii="Arial" w:hAnsi="Arial" w:cs="Arial"/>
          <w:spacing w:val="6"/>
          <w:sz w:val="20"/>
          <w:szCs w:val="20"/>
        </w:rPr>
        <w:t xml:space="preserve"> </w:t>
      </w:r>
      <w:r>
        <w:rPr>
          <w:rFonts w:ascii="Arial" w:hAnsi="Arial" w:cs="Arial"/>
          <w:sz w:val="20"/>
          <w:szCs w:val="20"/>
        </w:rPr>
        <w:t>in</w:t>
      </w:r>
      <w:r>
        <w:rPr>
          <w:rFonts w:ascii="Arial" w:hAnsi="Arial" w:cs="Arial"/>
          <w:spacing w:val="20"/>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collecti</w:t>
      </w:r>
      <w:r>
        <w:rPr>
          <w:rFonts w:ascii="Arial" w:hAnsi="Arial" w:cs="Arial"/>
          <w:spacing w:val="-4"/>
          <w:sz w:val="20"/>
          <w:szCs w:val="20"/>
        </w:rPr>
        <w:t>v</w:t>
      </w:r>
      <w:r>
        <w:rPr>
          <w:rFonts w:ascii="Arial" w:hAnsi="Arial" w:cs="Arial"/>
          <w:w w:val="79"/>
          <w:sz w:val="20"/>
          <w:szCs w:val="20"/>
        </w:rPr>
        <w:t>e</w:t>
      </w:r>
      <w:r>
        <w:rPr>
          <w:rFonts w:ascii="Arial" w:hAnsi="Arial" w:cs="Arial"/>
          <w:spacing w:val="11"/>
          <w:sz w:val="20"/>
          <w:szCs w:val="20"/>
        </w:rPr>
        <w:t xml:space="preserve"> </w:t>
      </w:r>
      <w:r>
        <w:rPr>
          <w:rFonts w:ascii="Arial" w:hAnsi="Arial" w:cs="Arial"/>
          <w:sz w:val="20"/>
          <w:szCs w:val="20"/>
        </w:rPr>
        <w:t>manner (not</w:t>
      </w:r>
      <w:r>
        <w:rPr>
          <w:rFonts w:ascii="Arial" w:hAnsi="Arial" w:cs="Arial"/>
          <w:spacing w:val="53"/>
          <w:sz w:val="20"/>
          <w:szCs w:val="20"/>
        </w:rPr>
        <w:t xml:space="preserve"> </w:t>
      </w:r>
      <w:r>
        <w:rPr>
          <w:rFonts w:ascii="Arial" w:hAnsi="Arial" w:cs="Arial"/>
          <w:sz w:val="20"/>
          <w:szCs w:val="20"/>
        </w:rPr>
        <w:t xml:space="preserve">alone). </w:t>
      </w:r>
      <w:r>
        <w:rPr>
          <w:rFonts w:ascii="Arial" w:hAnsi="Arial" w:cs="Arial"/>
          <w:spacing w:val="22"/>
          <w:sz w:val="20"/>
          <w:szCs w:val="20"/>
        </w:rPr>
        <w:t xml:space="preserve"> </w:t>
      </w:r>
      <w:r>
        <w:rPr>
          <w:rFonts w:ascii="Arial" w:hAnsi="Arial" w:cs="Arial"/>
          <w:sz w:val="20"/>
          <w:szCs w:val="20"/>
        </w:rPr>
        <w:t>She</w:t>
      </w:r>
      <w:r>
        <w:rPr>
          <w:rFonts w:ascii="Arial" w:hAnsi="Arial" w:cs="Arial"/>
          <w:spacing w:val="-11"/>
          <w:sz w:val="20"/>
          <w:szCs w:val="20"/>
        </w:rPr>
        <w:t xml:space="preserve"> </w:t>
      </w:r>
      <w:r>
        <w:rPr>
          <w:rFonts w:ascii="Arial" w:hAnsi="Arial" w:cs="Arial"/>
          <w:sz w:val="20"/>
          <w:szCs w:val="20"/>
        </w:rPr>
        <w:t xml:space="preserve">will </w:t>
      </w:r>
      <w:r>
        <w:rPr>
          <w:rFonts w:ascii="Arial" w:hAnsi="Arial" w:cs="Arial"/>
          <w:spacing w:val="11"/>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42"/>
          <w:w w:val="92"/>
          <w:sz w:val="20"/>
          <w:szCs w:val="20"/>
        </w:rPr>
        <w:t xml:space="preserve"> </w:t>
      </w:r>
      <w:r>
        <w:rPr>
          <w:rFonts w:ascii="Arial" w:hAnsi="Arial" w:cs="Arial"/>
          <w:sz w:val="20"/>
          <w:szCs w:val="20"/>
        </w:rPr>
        <w:t>to</w:t>
      </w:r>
      <w:r>
        <w:rPr>
          <w:rFonts w:ascii="Arial" w:hAnsi="Arial" w:cs="Arial"/>
          <w:spacing w:val="44"/>
          <w:sz w:val="20"/>
          <w:szCs w:val="20"/>
        </w:rPr>
        <w:t xml:space="preserve"> </w:t>
      </w:r>
      <w:r>
        <w:rPr>
          <w:rFonts w:ascii="Arial" w:hAnsi="Arial" w:cs="Arial"/>
          <w:sz w:val="20"/>
          <w:szCs w:val="20"/>
        </w:rPr>
        <w:t>find</w:t>
      </w:r>
      <w:r>
        <w:rPr>
          <w:rFonts w:ascii="Arial" w:hAnsi="Arial" w:cs="Arial"/>
          <w:spacing w:val="42"/>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terested</w:t>
      </w:r>
      <w:r>
        <w:rPr>
          <w:rFonts w:ascii="Arial" w:hAnsi="Arial" w:cs="Arial"/>
          <w:spacing w:val="10"/>
          <w:sz w:val="20"/>
          <w:szCs w:val="20"/>
        </w:rPr>
        <w:t xml:space="preserve"> </w:t>
      </w:r>
      <w:r>
        <w:rPr>
          <w:rFonts w:ascii="Arial" w:hAnsi="Arial" w:cs="Arial"/>
          <w:spacing w:val="6"/>
          <w:sz w:val="20"/>
          <w:szCs w:val="20"/>
        </w:rPr>
        <w:t>p</w:t>
      </w:r>
      <w:r>
        <w:rPr>
          <w:rFonts w:ascii="Arial" w:hAnsi="Arial" w:cs="Arial"/>
          <w:sz w:val="20"/>
          <w:szCs w:val="20"/>
        </w:rPr>
        <w:t>eople</w:t>
      </w:r>
      <w:r>
        <w:rPr>
          <w:rFonts w:ascii="Arial" w:hAnsi="Arial" w:cs="Arial"/>
          <w:spacing w:val="-14"/>
          <w:sz w:val="20"/>
          <w:szCs w:val="20"/>
        </w:rPr>
        <w:t xml:space="preserve"> </w:t>
      </w:r>
      <w:r>
        <w:rPr>
          <w:rFonts w:ascii="Arial" w:hAnsi="Arial" w:cs="Arial"/>
          <w:sz w:val="20"/>
          <w:szCs w:val="20"/>
        </w:rPr>
        <w:t xml:space="preserve">with </w:t>
      </w:r>
      <w:r>
        <w:rPr>
          <w:rFonts w:ascii="Arial" w:hAnsi="Arial" w:cs="Arial"/>
          <w:spacing w:val="8"/>
          <w:sz w:val="20"/>
          <w:szCs w:val="20"/>
        </w:rPr>
        <w:t xml:space="preserve"> </w:t>
      </w:r>
      <w:r>
        <w:rPr>
          <w:rFonts w:ascii="Arial" w:hAnsi="Arial" w:cs="Arial"/>
          <w:sz w:val="20"/>
          <w:szCs w:val="20"/>
        </w:rPr>
        <w:t>whom</w:t>
      </w:r>
      <w:r>
        <w:rPr>
          <w:rFonts w:ascii="Arial" w:hAnsi="Arial" w:cs="Arial"/>
          <w:spacing w:val="20"/>
          <w:sz w:val="20"/>
          <w:szCs w:val="20"/>
        </w:rPr>
        <w:t xml:space="preserve"> </w:t>
      </w:r>
      <w:r>
        <w:rPr>
          <w:rFonts w:ascii="Arial" w:hAnsi="Arial" w:cs="Arial"/>
          <w:sz w:val="20"/>
          <w:szCs w:val="20"/>
        </w:rPr>
        <w:t>she</w:t>
      </w:r>
      <w:r>
        <w:rPr>
          <w:rFonts w:ascii="Arial" w:hAnsi="Arial" w:cs="Arial"/>
          <w:spacing w:val="-10"/>
          <w:sz w:val="20"/>
          <w:szCs w:val="20"/>
        </w:rPr>
        <w:t xml:space="preserve"> </w:t>
      </w:r>
      <w:r>
        <w:rPr>
          <w:rFonts w:ascii="Arial" w:hAnsi="Arial" w:cs="Arial"/>
          <w:sz w:val="20"/>
          <w:szCs w:val="20"/>
        </w:rPr>
        <w:t>can</w:t>
      </w:r>
      <w:r>
        <w:rPr>
          <w:rFonts w:ascii="Arial" w:hAnsi="Arial" w:cs="Arial"/>
          <w:spacing w:val="10"/>
          <w:sz w:val="20"/>
          <w:szCs w:val="20"/>
        </w:rPr>
        <w:t xml:space="preserve"> </w:t>
      </w:r>
      <w:r>
        <w:rPr>
          <w:rFonts w:ascii="Arial" w:hAnsi="Arial" w:cs="Arial"/>
          <w:sz w:val="20"/>
          <w:szCs w:val="20"/>
        </w:rPr>
        <w:t xml:space="preserve">co- </w:t>
      </w:r>
      <w:r>
        <w:rPr>
          <w:rFonts w:ascii="Arial" w:hAnsi="Arial" w:cs="Arial"/>
          <w:w w:val="93"/>
          <w:sz w:val="20"/>
          <w:szCs w:val="20"/>
        </w:rPr>
        <w:t>organize</w:t>
      </w:r>
      <w:r>
        <w:rPr>
          <w:rFonts w:ascii="Arial" w:hAnsi="Arial" w:cs="Arial"/>
          <w:spacing w:val="16"/>
          <w:w w:val="93"/>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w w:val="91"/>
          <w:sz w:val="20"/>
          <w:szCs w:val="20"/>
        </w:rPr>
        <w:t>e</w:t>
      </w:r>
      <w:r>
        <w:rPr>
          <w:rFonts w:ascii="Arial" w:hAnsi="Arial" w:cs="Arial"/>
          <w:spacing w:val="-5"/>
          <w:w w:val="91"/>
          <w:sz w:val="20"/>
          <w:szCs w:val="20"/>
        </w:rPr>
        <w:t>v</w:t>
      </w:r>
      <w:r>
        <w:rPr>
          <w:rFonts w:ascii="Arial" w:hAnsi="Arial" w:cs="Arial"/>
          <w:w w:val="89"/>
          <w:sz w:val="20"/>
          <w:szCs w:val="20"/>
        </w:rPr>
        <w:t>e</w:t>
      </w:r>
      <w:r>
        <w:rPr>
          <w:rFonts w:ascii="Arial" w:hAnsi="Arial" w:cs="Arial"/>
          <w:spacing w:val="-5"/>
          <w:w w:val="89"/>
          <w:sz w:val="20"/>
          <w:szCs w:val="20"/>
        </w:rPr>
        <w:t>n</w:t>
      </w:r>
      <w:r>
        <w:rPr>
          <w:rFonts w:ascii="Arial" w:hAnsi="Arial" w:cs="Arial"/>
          <w:w w:val="139"/>
          <w:sz w:val="20"/>
          <w:szCs w:val="20"/>
        </w:rPr>
        <w:t>t</w:t>
      </w:r>
      <w:r>
        <w:rPr>
          <w:rFonts w:ascii="Arial" w:hAnsi="Arial" w:cs="Arial"/>
          <w:spacing w:val="11"/>
          <w:sz w:val="20"/>
          <w:szCs w:val="20"/>
        </w:rPr>
        <w:t xml:space="preserve"> </w:t>
      </w:r>
      <w:r>
        <w:rPr>
          <w:rFonts w:ascii="Arial" w:hAnsi="Arial" w:cs="Arial"/>
          <w:sz w:val="20"/>
          <w:szCs w:val="20"/>
        </w:rPr>
        <w:t>and,</w:t>
      </w:r>
      <w:r>
        <w:rPr>
          <w:rFonts w:ascii="Arial" w:hAnsi="Arial" w:cs="Arial"/>
          <w:spacing w:val="-5"/>
          <w:sz w:val="20"/>
          <w:szCs w:val="20"/>
        </w:rPr>
        <w:t xml:space="preserve"> </w:t>
      </w:r>
      <w:r>
        <w:rPr>
          <w:rFonts w:ascii="Arial" w:hAnsi="Arial" w:cs="Arial"/>
          <w:sz w:val="20"/>
          <w:szCs w:val="20"/>
        </w:rPr>
        <w:t>later</w:t>
      </w:r>
      <w:r>
        <w:rPr>
          <w:rFonts w:ascii="Arial" w:hAnsi="Arial" w:cs="Arial"/>
          <w:spacing w:val="19"/>
          <w:sz w:val="20"/>
          <w:szCs w:val="20"/>
        </w:rPr>
        <w:t xml:space="preserve"> </w:t>
      </w:r>
      <w:r>
        <w:rPr>
          <w:rFonts w:ascii="Arial" w:hAnsi="Arial" w:cs="Arial"/>
          <w:sz w:val="20"/>
          <w:szCs w:val="20"/>
        </w:rPr>
        <w:t>on,</w:t>
      </w:r>
      <w:r>
        <w:rPr>
          <w:rFonts w:ascii="Arial" w:hAnsi="Arial" w:cs="Arial"/>
          <w:spacing w:val="-3"/>
          <w:sz w:val="20"/>
          <w:szCs w:val="20"/>
        </w:rPr>
        <w:t xml:space="preserve"> </w:t>
      </w:r>
      <w:r>
        <w:rPr>
          <w:rFonts w:ascii="Arial" w:hAnsi="Arial" w:cs="Arial"/>
          <w:w w:val="90"/>
          <w:sz w:val="20"/>
          <w:szCs w:val="20"/>
        </w:rPr>
        <w:t>also</w:t>
      </w:r>
      <w:r>
        <w:rPr>
          <w:rFonts w:ascii="Arial" w:hAnsi="Arial" w:cs="Arial"/>
          <w:spacing w:val="17"/>
          <w:w w:val="90"/>
          <w:sz w:val="20"/>
          <w:szCs w:val="20"/>
        </w:rPr>
        <w:t xml:space="preserve"> </w:t>
      </w:r>
      <w:r>
        <w:rPr>
          <w:rFonts w:ascii="Arial" w:hAnsi="Arial" w:cs="Arial"/>
          <w:sz w:val="20"/>
          <w:szCs w:val="20"/>
        </w:rPr>
        <w:t>to</w:t>
      </w:r>
      <w:r>
        <w:rPr>
          <w:rFonts w:ascii="Arial" w:hAnsi="Arial" w:cs="Arial"/>
          <w:spacing w:val="19"/>
          <w:sz w:val="20"/>
          <w:szCs w:val="20"/>
        </w:rPr>
        <w:t xml:space="preserve"> </w:t>
      </w:r>
      <w:r>
        <w:rPr>
          <w:rFonts w:ascii="Arial" w:hAnsi="Arial" w:cs="Arial"/>
          <w:sz w:val="20"/>
          <w:szCs w:val="20"/>
        </w:rPr>
        <w:t>participate</w:t>
      </w:r>
      <w:r>
        <w:rPr>
          <w:rFonts w:ascii="Arial" w:hAnsi="Arial" w:cs="Arial"/>
          <w:spacing w:val="21"/>
          <w:sz w:val="20"/>
          <w:szCs w:val="20"/>
        </w:rPr>
        <w:t xml:space="preserve"> </w:t>
      </w:r>
      <w:r>
        <w:rPr>
          <w:rFonts w:ascii="Arial" w:hAnsi="Arial" w:cs="Arial"/>
          <w:sz w:val="20"/>
          <w:szCs w:val="20"/>
        </w:rPr>
        <w:t>in</w:t>
      </w:r>
      <w:r>
        <w:rPr>
          <w:rFonts w:ascii="Arial" w:hAnsi="Arial" w:cs="Arial"/>
          <w:spacing w:val="20"/>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protest</w:t>
      </w:r>
      <w:r>
        <w:rPr>
          <w:rFonts w:ascii="Arial" w:hAnsi="Arial" w:cs="Arial"/>
          <w:spacing w:val="6"/>
          <w:sz w:val="20"/>
          <w:szCs w:val="20"/>
        </w:rPr>
        <w:t xml:space="preserve"> </w:t>
      </w:r>
      <w:r>
        <w:rPr>
          <w:rFonts w:ascii="Arial" w:hAnsi="Arial" w:cs="Arial"/>
          <w:sz w:val="20"/>
          <w:szCs w:val="20"/>
        </w:rPr>
        <w:t>itself.</w:t>
      </w:r>
    </w:p>
    <w:p w14:paraId="4B0B7B09"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Finding</w:t>
      </w:r>
      <w:r>
        <w:rPr>
          <w:rFonts w:ascii="Arial" w:hAnsi="Arial" w:cs="Arial"/>
          <w:spacing w:val="16"/>
          <w:sz w:val="20"/>
          <w:szCs w:val="20"/>
        </w:rPr>
        <w:t xml:space="preserve"> </w:t>
      </w:r>
      <w:r>
        <w:rPr>
          <w:rFonts w:ascii="Arial" w:hAnsi="Arial" w:cs="Arial"/>
          <w:spacing w:val="5"/>
          <w:w w:val="91"/>
          <w:sz w:val="20"/>
          <w:szCs w:val="20"/>
        </w:rPr>
        <w:t>p</w:t>
      </w:r>
      <w:r>
        <w:rPr>
          <w:rFonts w:ascii="Arial" w:hAnsi="Arial" w:cs="Arial"/>
          <w:w w:val="91"/>
          <w:sz w:val="20"/>
          <w:szCs w:val="20"/>
        </w:rPr>
        <w:t>eople</w:t>
      </w:r>
      <w:r>
        <w:rPr>
          <w:rFonts w:ascii="Arial" w:hAnsi="Arial" w:cs="Arial"/>
          <w:spacing w:val="13"/>
          <w:w w:val="91"/>
          <w:sz w:val="20"/>
          <w:szCs w:val="20"/>
        </w:rPr>
        <w:t xml:space="preserve"> </w:t>
      </w:r>
      <w:r>
        <w:rPr>
          <w:rFonts w:ascii="Arial" w:hAnsi="Arial" w:cs="Arial"/>
          <w:sz w:val="20"/>
          <w:szCs w:val="20"/>
        </w:rPr>
        <w:t>with</w:t>
      </w:r>
      <w:r>
        <w:rPr>
          <w:rFonts w:ascii="Arial" w:hAnsi="Arial" w:cs="Arial"/>
          <w:spacing w:val="31"/>
          <w:sz w:val="20"/>
          <w:szCs w:val="20"/>
        </w:rPr>
        <w:t xml:space="preserve"> </w:t>
      </w:r>
      <w:r>
        <w:rPr>
          <w:rFonts w:ascii="Arial" w:hAnsi="Arial" w:cs="Arial"/>
          <w:sz w:val="20"/>
          <w:szCs w:val="20"/>
        </w:rPr>
        <w:t>similar</w:t>
      </w:r>
      <w:r>
        <w:rPr>
          <w:rFonts w:ascii="Arial" w:hAnsi="Arial" w:cs="Arial"/>
          <w:spacing w:val="9"/>
          <w:sz w:val="20"/>
          <w:szCs w:val="20"/>
        </w:rPr>
        <w:t xml:space="preserve"> </w:t>
      </w:r>
      <w:r>
        <w:rPr>
          <w:rFonts w:ascii="Arial" w:hAnsi="Arial" w:cs="Arial"/>
          <w:w w:val="92"/>
          <w:sz w:val="20"/>
          <w:szCs w:val="20"/>
        </w:rPr>
        <w:t>i</w:t>
      </w:r>
      <w:r>
        <w:rPr>
          <w:rFonts w:ascii="Arial" w:hAnsi="Arial" w:cs="Arial"/>
          <w:spacing w:val="-5"/>
          <w:w w:val="92"/>
          <w:sz w:val="20"/>
          <w:szCs w:val="20"/>
        </w:rPr>
        <w:t>n</w:t>
      </w:r>
      <w:r>
        <w:rPr>
          <w:rFonts w:ascii="Arial" w:hAnsi="Arial" w:cs="Arial"/>
          <w:w w:val="92"/>
          <w:sz w:val="20"/>
          <w:szCs w:val="20"/>
        </w:rPr>
        <w:t>terests</w:t>
      </w:r>
      <w:r>
        <w:rPr>
          <w:rFonts w:ascii="Arial" w:hAnsi="Arial" w:cs="Arial"/>
          <w:spacing w:val="41"/>
          <w:w w:val="92"/>
          <w:sz w:val="20"/>
          <w:szCs w:val="20"/>
        </w:rPr>
        <w:t xml:space="preserve"> </w:t>
      </w:r>
      <w:r>
        <w:rPr>
          <w:rFonts w:ascii="Arial" w:hAnsi="Arial" w:cs="Arial"/>
          <w:w w:val="92"/>
          <w:sz w:val="20"/>
          <w:szCs w:val="20"/>
        </w:rPr>
        <w:t>can</w:t>
      </w:r>
      <w:r>
        <w:rPr>
          <w:rFonts w:ascii="Arial" w:hAnsi="Arial" w:cs="Arial"/>
          <w:spacing w:val="7"/>
          <w:w w:val="92"/>
          <w:sz w:val="20"/>
          <w:szCs w:val="20"/>
        </w:rPr>
        <w:t xml:space="preserve"> </w:t>
      </w:r>
      <w:r>
        <w:rPr>
          <w:rFonts w:ascii="Arial" w:hAnsi="Arial" w:cs="Arial"/>
          <w:spacing w:val="5"/>
          <w:w w:val="92"/>
          <w:sz w:val="20"/>
          <w:szCs w:val="20"/>
        </w:rPr>
        <w:t>b</w:t>
      </w:r>
      <w:r>
        <w:rPr>
          <w:rFonts w:ascii="Arial" w:hAnsi="Arial" w:cs="Arial"/>
          <w:w w:val="92"/>
          <w:sz w:val="20"/>
          <w:szCs w:val="20"/>
        </w:rPr>
        <w:t xml:space="preserve">e </w:t>
      </w:r>
      <w:r>
        <w:rPr>
          <w:rFonts w:ascii="Arial" w:hAnsi="Arial" w:cs="Arial"/>
          <w:sz w:val="20"/>
          <w:szCs w:val="20"/>
        </w:rPr>
        <w:t>a</w:t>
      </w:r>
      <w:r>
        <w:rPr>
          <w:rFonts w:ascii="Arial" w:hAnsi="Arial" w:cs="Arial"/>
          <w:spacing w:val="-10"/>
          <w:sz w:val="20"/>
          <w:szCs w:val="20"/>
        </w:rPr>
        <w:t xml:space="preserve"> </w:t>
      </w:r>
      <w:r>
        <w:rPr>
          <w:rFonts w:ascii="Arial" w:hAnsi="Arial" w:cs="Arial"/>
          <w:sz w:val="20"/>
          <w:szCs w:val="20"/>
        </w:rPr>
        <w:t>difficult</w:t>
      </w:r>
      <w:r>
        <w:rPr>
          <w:rFonts w:ascii="Arial" w:hAnsi="Arial" w:cs="Arial"/>
          <w:spacing w:val="40"/>
          <w:sz w:val="20"/>
          <w:szCs w:val="20"/>
        </w:rPr>
        <w:t xml:space="preserve"> </w:t>
      </w:r>
      <w:r>
        <w:rPr>
          <w:rFonts w:ascii="Arial" w:hAnsi="Arial" w:cs="Arial"/>
          <w:sz w:val="20"/>
          <w:szCs w:val="20"/>
        </w:rPr>
        <w:t>task</w:t>
      </w:r>
      <w:r>
        <w:rPr>
          <w:rFonts w:ascii="Arial" w:hAnsi="Arial" w:cs="Arial"/>
          <w:spacing w:val="-4"/>
          <w:sz w:val="20"/>
          <w:szCs w:val="20"/>
        </w:rPr>
        <w:t xml:space="preserve"> </w:t>
      </w:r>
      <w:r>
        <w:rPr>
          <w:rFonts w:ascii="Arial" w:hAnsi="Arial" w:cs="Arial"/>
          <w:sz w:val="20"/>
          <w:szCs w:val="20"/>
        </w:rPr>
        <w:t>in</w:t>
      </w:r>
      <w:r>
        <w:rPr>
          <w:rFonts w:ascii="Arial" w:hAnsi="Arial" w:cs="Arial"/>
          <w:spacing w:val="11"/>
          <w:sz w:val="20"/>
          <w:szCs w:val="20"/>
        </w:rPr>
        <w:t xml:space="preserve"> </w:t>
      </w:r>
      <w:r>
        <w:rPr>
          <w:rFonts w:ascii="Arial" w:hAnsi="Arial" w:cs="Arial"/>
          <w:w w:val="93"/>
          <w:sz w:val="20"/>
          <w:szCs w:val="20"/>
        </w:rPr>
        <w:t>general,</w:t>
      </w:r>
      <w:r>
        <w:rPr>
          <w:rFonts w:ascii="Arial" w:hAnsi="Arial" w:cs="Arial"/>
          <w:spacing w:val="9"/>
          <w:w w:val="93"/>
          <w:sz w:val="20"/>
          <w:szCs w:val="20"/>
        </w:rPr>
        <w:t xml:space="preserve"> </w:t>
      </w:r>
      <w:r>
        <w:rPr>
          <w:rFonts w:ascii="Arial" w:hAnsi="Arial" w:cs="Arial"/>
          <w:sz w:val="20"/>
          <w:szCs w:val="20"/>
        </w:rPr>
        <w:t xml:space="preserve">doing </w:t>
      </w:r>
      <w:r>
        <w:rPr>
          <w:rFonts w:ascii="Arial" w:hAnsi="Arial" w:cs="Arial"/>
          <w:w w:val="89"/>
          <w:sz w:val="20"/>
          <w:szCs w:val="20"/>
        </w:rPr>
        <w:t>so</w:t>
      </w:r>
      <w:r>
        <w:rPr>
          <w:rFonts w:ascii="Arial" w:hAnsi="Arial" w:cs="Arial"/>
          <w:spacing w:val="2"/>
          <w:w w:val="89"/>
          <w:sz w:val="20"/>
          <w:szCs w:val="20"/>
        </w:rPr>
        <w:t xml:space="preserve"> </w:t>
      </w:r>
      <w:r>
        <w:rPr>
          <w:rFonts w:ascii="Arial" w:hAnsi="Arial" w:cs="Arial"/>
          <w:w w:val="89"/>
          <w:sz w:val="20"/>
          <w:szCs w:val="20"/>
        </w:rPr>
        <w:t>when</w:t>
      </w:r>
      <w:r>
        <w:rPr>
          <w:rFonts w:ascii="Arial" w:hAnsi="Arial" w:cs="Arial"/>
          <w:spacing w:val="36"/>
          <w:w w:val="89"/>
          <w:sz w:val="20"/>
          <w:szCs w:val="20"/>
        </w:rPr>
        <w:t xml:space="preserve"> </w:t>
      </w:r>
      <w:r>
        <w:rPr>
          <w:rFonts w:ascii="Arial" w:hAnsi="Arial" w:cs="Arial"/>
          <w:sz w:val="20"/>
          <w:szCs w:val="20"/>
        </w:rPr>
        <w:t>the</w:t>
      </w:r>
      <w:r>
        <w:rPr>
          <w:rFonts w:ascii="Arial" w:hAnsi="Arial" w:cs="Arial"/>
          <w:spacing w:val="3"/>
          <w:sz w:val="20"/>
          <w:szCs w:val="20"/>
        </w:rPr>
        <w:t xml:space="preserve"> </w:t>
      </w:r>
      <w:commentRangeStart w:id="15"/>
      <w:r>
        <w:rPr>
          <w:rFonts w:ascii="Arial" w:hAnsi="Arial" w:cs="Arial"/>
          <w:sz w:val="20"/>
          <w:szCs w:val="20"/>
        </w:rPr>
        <w:t>i</w:t>
      </w:r>
      <w:r>
        <w:rPr>
          <w:rFonts w:ascii="Arial" w:hAnsi="Arial" w:cs="Arial"/>
          <w:spacing w:val="-5"/>
          <w:sz w:val="20"/>
          <w:szCs w:val="20"/>
        </w:rPr>
        <w:t>n</w:t>
      </w:r>
      <w:r>
        <w:rPr>
          <w:rFonts w:ascii="Arial" w:hAnsi="Arial" w:cs="Arial"/>
          <w:sz w:val="20"/>
          <w:szCs w:val="20"/>
        </w:rPr>
        <w:t>terests</w:t>
      </w:r>
      <w:r>
        <w:rPr>
          <w:rFonts w:ascii="Arial" w:hAnsi="Arial" w:cs="Arial"/>
          <w:spacing w:val="-21"/>
          <w:sz w:val="20"/>
          <w:szCs w:val="20"/>
        </w:rPr>
        <w:t xml:space="preserve"> </w:t>
      </w:r>
      <w:r>
        <w:rPr>
          <w:rFonts w:ascii="Arial" w:hAnsi="Arial" w:cs="Arial"/>
          <w:sz w:val="20"/>
          <w:szCs w:val="20"/>
        </w:rPr>
        <w:t>are</w:t>
      </w:r>
      <w:r>
        <w:rPr>
          <w:rFonts w:ascii="Arial" w:hAnsi="Arial" w:cs="Arial"/>
          <w:spacing w:val="-20"/>
          <w:sz w:val="20"/>
          <w:szCs w:val="20"/>
        </w:rPr>
        <w:t xml:space="preserve"> </w:t>
      </w:r>
      <w:r>
        <w:rPr>
          <w:rFonts w:ascii="Arial" w:hAnsi="Arial" w:cs="Arial"/>
          <w:sz w:val="20"/>
          <w:szCs w:val="20"/>
        </w:rPr>
        <w:t>stigmatized</w:t>
      </w:r>
      <w:r>
        <w:rPr>
          <w:rFonts w:ascii="Arial" w:hAnsi="Arial" w:cs="Arial"/>
          <w:spacing w:val="-13"/>
          <w:sz w:val="20"/>
          <w:szCs w:val="20"/>
        </w:rPr>
        <w:t xml:space="preserve"> </w:t>
      </w:r>
      <w:commentRangeEnd w:id="15"/>
      <w:r w:rsidR="0046536C">
        <w:rPr>
          <w:rStyle w:val="CommentReference"/>
        </w:rPr>
        <w:commentReference w:id="15"/>
      </w:r>
      <w:r>
        <w:rPr>
          <w:rFonts w:ascii="Arial" w:hAnsi="Arial" w:cs="Arial"/>
          <w:sz w:val="20"/>
          <w:szCs w:val="20"/>
        </w:rPr>
        <w:t>or</w:t>
      </w:r>
      <w:r>
        <w:rPr>
          <w:rFonts w:ascii="Arial" w:hAnsi="Arial" w:cs="Arial"/>
          <w:spacing w:val="4"/>
          <w:sz w:val="20"/>
          <w:szCs w:val="20"/>
        </w:rPr>
        <w:t xml:space="preserve"> </w:t>
      </w:r>
      <w:r>
        <w:rPr>
          <w:rFonts w:ascii="Arial" w:hAnsi="Arial" w:cs="Arial"/>
          <w:sz w:val="20"/>
          <w:szCs w:val="20"/>
        </w:rPr>
        <w:t>not</w:t>
      </w:r>
      <w:r>
        <w:rPr>
          <w:rFonts w:ascii="Arial" w:hAnsi="Arial" w:cs="Arial"/>
          <w:spacing w:val="14"/>
          <w:sz w:val="20"/>
          <w:szCs w:val="20"/>
        </w:rPr>
        <w:t xml:space="preserve"> </w:t>
      </w:r>
      <w:r>
        <w:rPr>
          <w:rFonts w:ascii="Arial" w:hAnsi="Arial" w:cs="Arial"/>
          <w:sz w:val="20"/>
          <w:szCs w:val="20"/>
        </w:rPr>
        <w:t>legally</w:t>
      </w:r>
      <w:r>
        <w:rPr>
          <w:rFonts w:ascii="Arial" w:hAnsi="Arial" w:cs="Arial"/>
          <w:spacing w:val="-4"/>
          <w:sz w:val="20"/>
          <w:szCs w:val="20"/>
        </w:rPr>
        <w:t xml:space="preserve"> </w:t>
      </w:r>
      <w:r>
        <w:rPr>
          <w:rFonts w:ascii="Arial" w:hAnsi="Arial" w:cs="Arial"/>
          <w:w w:val="92"/>
          <w:sz w:val="20"/>
          <w:szCs w:val="20"/>
        </w:rPr>
        <w:t>accepted</w:t>
      </w:r>
      <w:r>
        <w:rPr>
          <w:rFonts w:ascii="Arial" w:hAnsi="Arial" w:cs="Arial"/>
          <w:spacing w:val="11"/>
          <w:w w:val="92"/>
          <w:sz w:val="20"/>
          <w:szCs w:val="20"/>
        </w:rPr>
        <w:t xml:space="preserve"> </w:t>
      </w:r>
      <w:r>
        <w:rPr>
          <w:rFonts w:ascii="Arial" w:hAnsi="Arial" w:cs="Arial"/>
          <w:sz w:val="20"/>
          <w:szCs w:val="20"/>
        </w:rPr>
        <w:t>can</w:t>
      </w:r>
      <w:r>
        <w:rPr>
          <w:rFonts w:ascii="Arial" w:hAnsi="Arial" w:cs="Arial"/>
          <w:spacing w:val="-20"/>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13"/>
          <w:w w:val="89"/>
          <w:sz w:val="20"/>
          <w:szCs w:val="20"/>
        </w:rPr>
        <w:t xml:space="preserve"> </w:t>
      </w:r>
      <w:r>
        <w:rPr>
          <w:rFonts w:ascii="Arial" w:hAnsi="Arial" w:cs="Arial"/>
          <w:spacing w:val="-6"/>
          <w:sz w:val="20"/>
          <w:szCs w:val="20"/>
        </w:rPr>
        <w:t>m</w:t>
      </w:r>
      <w:r>
        <w:rPr>
          <w:rFonts w:ascii="Arial" w:hAnsi="Arial" w:cs="Arial"/>
          <w:sz w:val="20"/>
          <w:szCs w:val="20"/>
        </w:rPr>
        <w:t>u</w:t>
      </w:r>
      <w:r>
        <w:rPr>
          <w:rFonts w:ascii="Arial" w:hAnsi="Arial" w:cs="Arial"/>
          <w:spacing w:val="-5"/>
          <w:sz w:val="20"/>
          <w:szCs w:val="20"/>
        </w:rPr>
        <w:t>c</w:t>
      </w:r>
      <w:r>
        <w:rPr>
          <w:rFonts w:ascii="Arial" w:hAnsi="Arial" w:cs="Arial"/>
          <w:sz w:val="20"/>
          <w:szCs w:val="20"/>
        </w:rPr>
        <w:t>h</w:t>
      </w:r>
      <w:r>
        <w:rPr>
          <w:rFonts w:ascii="Arial" w:hAnsi="Arial" w:cs="Arial"/>
          <w:spacing w:val="-9"/>
          <w:sz w:val="20"/>
          <w:szCs w:val="20"/>
        </w:rPr>
        <w:t xml:space="preserve"> </w:t>
      </w:r>
      <w:r>
        <w:rPr>
          <w:rFonts w:ascii="Arial" w:hAnsi="Arial" w:cs="Arial"/>
          <w:sz w:val="20"/>
          <w:szCs w:val="20"/>
        </w:rPr>
        <w:t xml:space="preserve">more </w:t>
      </w:r>
      <w:proofErr w:type="gramStart"/>
      <w:r>
        <w:rPr>
          <w:rFonts w:ascii="Arial" w:hAnsi="Arial" w:cs="Arial"/>
          <w:sz w:val="20"/>
          <w:szCs w:val="20"/>
        </w:rPr>
        <w:t xml:space="preserve">difficult </w:t>
      </w:r>
      <w:r>
        <w:rPr>
          <w:rFonts w:ascii="Arial" w:hAnsi="Arial" w:cs="Arial"/>
          <w:spacing w:val="13"/>
          <w:sz w:val="20"/>
          <w:szCs w:val="20"/>
        </w:rPr>
        <w:t xml:space="preserve"> </w:t>
      </w:r>
      <w:r>
        <w:rPr>
          <w:rFonts w:ascii="Arial" w:hAnsi="Arial" w:cs="Arial"/>
          <w:sz w:val="20"/>
          <w:szCs w:val="20"/>
        </w:rPr>
        <w:t>—</w:t>
      </w:r>
      <w:proofErr w:type="gramEnd"/>
      <w:r>
        <w:rPr>
          <w:rFonts w:ascii="Arial" w:hAnsi="Arial" w:cs="Arial"/>
          <w:spacing w:val="29"/>
          <w:sz w:val="20"/>
          <w:szCs w:val="20"/>
        </w:rPr>
        <w:t xml:space="preserve"> </w:t>
      </w:r>
      <w:r>
        <w:rPr>
          <w:rFonts w:ascii="Arial" w:hAnsi="Arial" w:cs="Arial"/>
          <w:sz w:val="20"/>
          <w:szCs w:val="20"/>
        </w:rPr>
        <w:t>if</w:t>
      </w:r>
      <w:r>
        <w:rPr>
          <w:rFonts w:ascii="Arial" w:hAnsi="Arial" w:cs="Arial"/>
          <w:spacing w:val="46"/>
          <w:sz w:val="20"/>
          <w:szCs w:val="20"/>
        </w:rPr>
        <w:t xml:space="preserve"> </w:t>
      </w:r>
      <w:r>
        <w:rPr>
          <w:rFonts w:ascii="Arial" w:hAnsi="Arial" w:cs="Arial"/>
          <w:sz w:val="20"/>
          <w:szCs w:val="20"/>
        </w:rPr>
        <w:t>not</w:t>
      </w:r>
      <w:r>
        <w:rPr>
          <w:rFonts w:ascii="Arial" w:hAnsi="Arial" w:cs="Arial"/>
          <w:spacing w:val="39"/>
          <w:sz w:val="20"/>
          <w:szCs w:val="20"/>
        </w:rPr>
        <w:t xml:space="preserve"> </w:t>
      </w:r>
      <w:r>
        <w:rPr>
          <w:rFonts w:ascii="Arial" w:hAnsi="Arial" w:cs="Arial"/>
          <w:sz w:val="20"/>
          <w:szCs w:val="20"/>
        </w:rPr>
        <w:t>im</w:t>
      </w:r>
      <w:r>
        <w:rPr>
          <w:rFonts w:ascii="Arial" w:hAnsi="Arial" w:cs="Arial"/>
          <w:spacing w:val="6"/>
          <w:sz w:val="20"/>
          <w:szCs w:val="20"/>
        </w:rPr>
        <w:t>p</w:t>
      </w:r>
      <w:r>
        <w:rPr>
          <w:rFonts w:ascii="Arial" w:hAnsi="Arial" w:cs="Arial"/>
          <w:sz w:val="20"/>
          <w:szCs w:val="20"/>
        </w:rPr>
        <w:t>ossible.</w:t>
      </w:r>
      <w:r>
        <w:rPr>
          <w:rFonts w:ascii="Arial" w:hAnsi="Arial" w:cs="Arial"/>
          <w:spacing w:val="39"/>
          <w:sz w:val="20"/>
          <w:szCs w:val="20"/>
        </w:rPr>
        <w:t xml:space="preserve"> </w:t>
      </w:r>
      <w:r>
        <w:rPr>
          <w:rFonts w:ascii="Arial" w:hAnsi="Arial" w:cs="Arial"/>
          <w:spacing w:val="-16"/>
          <w:sz w:val="20"/>
          <w:szCs w:val="20"/>
        </w:rPr>
        <w:t>F</w:t>
      </w:r>
      <w:r>
        <w:rPr>
          <w:rFonts w:ascii="Arial" w:hAnsi="Arial" w:cs="Arial"/>
          <w:sz w:val="20"/>
          <w:szCs w:val="20"/>
        </w:rPr>
        <w:t>or</w:t>
      </w:r>
      <w:r>
        <w:rPr>
          <w:rFonts w:ascii="Arial" w:hAnsi="Arial" w:cs="Arial"/>
          <w:spacing w:val="36"/>
          <w:sz w:val="20"/>
          <w:szCs w:val="20"/>
        </w:rPr>
        <w:t xml:space="preserve"> </w:t>
      </w:r>
      <w:r>
        <w:rPr>
          <w:rFonts w:ascii="Arial" w:hAnsi="Arial" w:cs="Arial"/>
          <w:sz w:val="20"/>
          <w:szCs w:val="20"/>
        </w:rPr>
        <w:t>example,</w:t>
      </w:r>
      <w:r>
        <w:rPr>
          <w:rFonts w:ascii="Arial" w:hAnsi="Arial" w:cs="Arial"/>
          <w:spacing w:val="-12"/>
          <w:sz w:val="20"/>
          <w:szCs w:val="20"/>
        </w:rPr>
        <w:t xml:space="preserve"> </w:t>
      </w:r>
      <w:r>
        <w:rPr>
          <w:rFonts w:ascii="Arial" w:hAnsi="Arial" w:cs="Arial"/>
          <w:sz w:val="20"/>
          <w:szCs w:val="20"/>
        </w:rPr>
        <w:t>di</w:t>
      </w:r>
      <w:r>
        <w:rPr>
          <w:rFonts w:ascii="Arial" w:hAnsi="Arial" w:cs="Arial"/>
          <w:spacing w:val="-5"/>
          <w:sz w:val="20"/>
          <w:szCs w:val="20"/>
        </w:rPr>
        <w:t>v</w:t>
      </w:r>
      <w:r>
        <w:rPr>
          <w:rFonts w:ascii="Arial" w:hAnsi="Arial" w:cs="Arial"/>
          <w:sz w:val="20"/>
          <w:szCs w:val="20"/>
        </w:rPr>
        <w:t>ersi</w:t>
      </w:r>
      <w:r>
        <w:rPr>
          <w:rFonts w:ascii="Arial" w:hAnsi="Arial" w:cs="Arial"/>
          <w:spacing w:val="-5"/>
          <w:sz w:val="20"/>
          <w:szCs w:val="20"/>
        </w:rPr>
        <w:t>t</w:t>
      </w:r>
      <w:r>
        <w:rPr>
          <w:rFonts w:ascii="Arial" w:hAnsi="Arial" w:cs="Arial"/>
          <w:sz w:val="20"/>
          <w:szCs w:val="20"/>
        </w:rPr>
        <w:t>y</w:t>
      </w:r>
      <w:r>
        <w:rPr>
          <w:rFonts w:ascii="Arial" w:hAnsi="Arial" w:cs="Arial"/>
          <w:spacing w:val="45"/>
          <w:sz w:val="20"/>
          <w:szCs w:val="20"/>
        </w:rPr>
        <w:t xml:space="preserve"> </w:t>
      </w:r>
      <w:r>
        <w:rPr>
          <w:rFonts w:ascii="Arial" w:hAnsi="Arial" w:cs="Arial"/>
          <w:sz w:val="20"/>
          <w:szCs w:val="20"/>
        </w:rPr>
        <w:t>of</w:t>
      </w:r>
      <w:r>
        <w:rPr>
          <w:rFonts w:ascii="Arial" w:hAnsi="Arial" w:cs="Arial"/>
          <w:spacing w:val="24"/>
          <w:sz w:val="20"/>
          <w:szCs w:val="20"/>
        </w:rPr>
        <w:t xml:space="preserve"> </w:t>
      </w:r>
      <w:r>
        <w:rPr>
          <w:rFonts w:ascii="Arial" w:hAnsi="Arial" w:cs="Arial"/>
          <w:w w:val="79"/>
          <w:sz w:val="20"/>
          <w:szCs w:val="20"/>
        </w:rPr>
        <w:t>se</w:t>
      </w:r>
      <w:r>
        <w:rPr>
          <w:rFonts w:ascii="Arial" w:hAnsi="Arial" w:cs="Arial"/>
          <w:w w:val="105"/>
          <w:sz w:val="20"/>
          <w:szCs w:val="20"/>
        </w:rPr>
        <w:t>x</w:t>
      </w:r>
      <w:r>
        <w:rPr>
          <w:rFonts w:ascii="Arial" w:hAnsi="Arial" w:cs="Arial"/>
          <w:w w:val="108"/>
          <w:sz w:val="20"/>
          <w:szCs w:val="20"/>
        </w:rPr>
        <w:t>uali</w:t>
      </w:r>
      <w:r>
        <w:rPr>
          <w:rFonts w:ascii="Arial" w:hAnsi="Arial" w:cs="Arial"/>
          <w:spacing w:val="-5"/>
          <w:w w:val="108"/>
          <w:sz w:val="20"/>
          <w:szCs w:val="20"/>
        </w:rPr>
        <w:t>t</w:t>
      </w:r>
      <w:r>
        <w:rPr>
          <w:rFonts w:ascii="Arial" w:hAnsi="Arial" w:cs="Arial"/>
          <w:w w:val="105"/>
          <w:sz w:val="20"/>
          <w:szCs w:val="20"/>
        </w:rPr>
        <w:t>y</w:t>
      </w:r>
      <w:r>
        <w:rPr>
          <w:rFonts w:ascii="Arial" w:hAnsi="Arial" w:cs="Arial"/>
          <w:sz w:val="20"/>
          <w:szCs w:val="20"/>
        </w:rPr>
        <w:t xml:space="preserve"> </w:t>
      </w:r>
      <w:r>
        <w:rPr>
          <w:rFonts w:ascii="Arial" w:hAnsi="Arial" w:cs="Arial"/>
          <w:spacing w:val="-25"/>
          <w:sz w:val="20"/>
          <w:szCs w:val="20"/>
        </w:rPr>
        <w:t xml:space="preserve"> </w:t>
      </w:r>
      <w:r>
        <w:rPr>
          <w:rFonts w:ascii="Arial" w:hAnsi="Arial" w:cs="Arial"/>
          <w:sz w:val="20"/>
          <w:szCs w:val="20"/>
        </w:rPr>
        <w:t>and</w:t>
      </w:r>
      <w:r>
        <w:rPr>
          <w:rFonts w:ascii="Arial" w:hAnsi="Arial" w:cs="Arial"/>
          <w:spacing w:val="17"/>
          <w:sz w:val="20"/>
          <w:szCs w:val="20"/>
        </w:rPr>
        <w:t xml:space="preserve"> </w:t>
      </w:r>
      <w:r>
        <w:rPr>
          <w:rFonts w:ascii="Arial" w:hAnsi="Arial" w:cs="Arial"/>
          <w:sz w:val="20"/>
          <w:szCs w:val="20"/>
        </w:rPr>
        <w:t xml:space="preserve">gender </w:t>
      </w:r>
      <w:r>
        <w:rPr>
          <w:rFonts w:ascii="Arial" w:hAnsi="Arial" w:cs="Arial"/>
          <w:w w:val="96"/>
          <w:sz w:val="20"/>
          <w:szCs w:val="20"/>
        </w:rPr>
        <w:t>ide</w:t>
      </w:r>
      <w:r>
        <w:rPr>
          <w:rFonts w:ascii="Arial" w:hAnsi="Arial" w:cs="Arial"/>
          <w:spacing w:val="-5"/>
          <w:w w:val="96"/>
          <w:sz w:val="20"/>
          <w:szCs w:val="20"/>
        </w:rPr>
        <w:t>n</w:t>
      </w:r>
      <w:r>
        <w:rPr>
          <w:rFonts w:ascii="Arial" w:hAnsi="Arial" w:cs="Arial"/>
          <w:w w:val="134"/>
          <w:sz w:val="20"/>
          <w:szCs w:val="20"/>
        </w:rPr>
        <w:t>ti</w:t>
      </w:r>
      <w:r>
        <w:rPr>
          <w:rFonts w:ascii="Arial" w:hAnsi="Arial" w:cs="Arial"/>
          <w:spacing w:val="-5"/>
          <w:w w:val="134"/>
          <w:sz w:val="20"/>
          <w:szCs w:val="20"/>
        </w:rPr>
        <w:t>t</w:t>
      </w:r>
      <w:r>
        <w:rPr>
          <w:rFonts w:ascii="Arial" w:hAnsi="Arial" w:cs="Arial"/>
          <w:w w:val="105"/>
          <w:sz w:val="20"/>
          <w:szCs w:val="20"/>
        </w:rPr>
        <w:t>y</w:t>
      </w:r>
      <w:r>
        <w:rPr>
          <w:rFonts w:ascii="Arial" w:hAnsi="Arial" w:cs="Arial"/>
          <w:spacing w:val="13"/>
          <w:sz w:val="20"/>
          <w:szCs w:val="20"/>
        </w:rPr>
        <w:t xml:space="preserve"> </w:t>
      </w:r>
      <w:r>
        <w:rPr>
          <w:rFonts w:ascii="Arial" w:hAnsi="Arial" w:cs="Arial"/>
          <w:sz w:val="20"/>
          <w:szCs w:val="20"/>
        </w:rPr>
        <w:t>are</w:t>
      </w:r>
      <w:r>
        <w:rPr>
          <w:rFonts w:ascii="Arial" w:hAnsi="Arial" w:cs="Arial"/>
          <w:spacing w:val="-13"/>
          <w:sz w:val="20"/>
          <w:szCs w:val="20"/>
        </w:rPr>
        <w:t xml:space="preserve"> </w:t>
      </w:r>
      <w:r>
        <w:rPr>
          <w:rFonts w:ascii="Arial" w:hAnsi="Arial" w:cs="Arial"/>
          <w:w w:val="93"/>
          <w:sz w:val="20"/>
          <w:szCs w:val="20"/>
        </w:rPr>
        <w:t>denied</w:t>
      </w:r>
      <w:r>
        <w:rPr>
          <w:rFonts w:ascii="Arial" w:hAnsi="Arial" w:cs="Arial"/>
          <w:spacing w:val="17"/>
          <w:w w:val="93"/>
          <w:sz w:val="20"/>
          <w:szCs w:val="20"/>
        </w:rPr>
        <w:t xml:space="preserve"> </w:t>
      </w:r>
      <w:r>
        <w:rPr>
          <w:rFonts w:ascii="Arial" w:hAnsi="Arial" w:cs="Arial"/>
          <w:sz w:val="20"/>
          <w:szCs w:val="20"/>
        </w:rPr>
        <w:t xml:space="preserve">and </w:t>
      </w:r>
      <w:r>
        <w:rPr>
          <w:rFonts w:ascii="Arial" w:hAnsi="Arial" w:cs="Arial"/>
          <w:w w:val="91"/>
          <w:sz w:val="20"/>
          <w:szCs w:val="20"/>
        </w:rPr>
        <w:t>e</w:t>
      </w:r>
      <w:r>
        <w:rPr>
          <w:rFonts w:ascii="Arial" w:hAnsi="Arial" w:cs="Arial"/>
          <w:spacing w:val="-5"/>
          <w:w w:val="91"/>
          <w:sz w:val="20"/>
          <w:szCs w:val="20"/>
        </w:rPr>
        <w:t>v</w:t>
      </w:r>
      <w:r>
        <w:rPr>
          <w:rFonts w:ascii="Arial" w:hAnsi="Arial" w:cs="Arial"/>
          <w:w w:val="91"/>
          <w:sz w:val="20"/>
          <w:szCs w:val="20"/>
        </w:rPr>
        <w:t>en</w:t>
      </w:r>
      <w:r>
        <w:rPr>
          <w:rFonts w:ascii="Arial" w:hAnsi="Arial" w:cs="Arial"/>
          <w:spacing w:val="13"/>
          <w:w w:val="91"/>
          <w:sz w:val="20"/>
          <w:szCs w:val="20"/>
        </w:rPr>
        <w:t xml:space="preserve"> </w:t>
      </w:r>
      <w:r>
        <w:rPr>
          <w:rFonts w:ascii="Arial" w:hAnsi="Arial" w:cs="Arial"/>
          <w:w w:val="91"/>
          <w:sz w:val="20"/>
          <w:szCs w:val="20"/>
        </w:rPr>
        <w:t>se</w:t>
      </w:r>
      <w:r>
        <w:rPr>
          <w:rFonts w:ascii="Arial" w:hAnsi="Arial" w:cs="Arial"/>
          <w:spacing w:val="-5"/>
          <w:w w:val="91"/>
          <w:sz w:val="20"/>
          <w:szCs w:val="20"/>
        </w:rPr>
        <w:t>v</w:t>
      </w:r>
      <w:r>
        <w:rPr>
          <w:rFonts w:ascii="Arial" w:hAnsi="Arial" w:cs="Arial"/>
          <w:w w:val="91"/>
          <w:sz w:val="20"/>
          <w:szCs w:val="20"/>
        </w:rPr>
        <w:t>erely</w:t>
      </w:r>
      <w:r>
        <w:rPr>
          <w:rFonts w:ascii="Arial" w:hAnsi="Arial" w:cs="Arial"/>
          <w:spacing w:val="22"/>
          <w:w w:val="91"/>
          <w:sz w:val="20"/>
          <w:szCs w:val="20"/>
        </w:rPr>
        <w:t xml:space="preserve"> </w:t>
      </w:r>
      <w:r>
        <w:rPr>
          <w:rFonts w:ascii="Arial" w:hAnsi="Arial" w:cs="Arial"/>
          <w:w w:val="91"/>
          <w:sz w:val="20"/>
          <w:szCs w:val="20"/>
        </w:rPr>
        <w:t xml:space="preserve">punished </w:t>
      </w:r>
      <w:r>
        <w:rPr>
          <w:rFonts w:ascii="Arial" w:hAnsi="Arial" w:cs="Arial"/>
          <w:spacing w:val="1"/>
          <w:w w:val="91"/>
          <w:sz w:val="20"/>
          <w:szCs w:val="20"/>
        </w:rPr>
        <w:t xml:space="preserve"> </w:t>
      </w:r>
      <w:r>
        <w:rPr>
          <w:rFonts w:ascii="Arial" w:hAnsi="Arial" w:cs="Arial"/>
          <w:sz w:val="20"/>
          <w:szCs w:val="20"/>
        </w:rPr>
        <w:t>in</w:t>
      </w:r>
      <w:r>
        <w:rPr>
          <w:rFonts w:ascii="Arial" w:hAnsi="Arial" w:cs="Arial"/>
          <w:spacing w:val="22"/>
          <w:sz w:val="20"/>
          <w:szCs w:val="20"/>
        </w:rPr>
        <w:t xml:space="preserve"> </w:t>
      </w:r>
      <w:r>
        <w:rPr>
          <w:rFonts w:ascii="Arial" w:hAnsi="Arial" w:cs="Arial"/>
          <w:w w:val="88"/>
          <w:sz w:val="20"/>
          <w:szCs w:val="20"/>
        </w:rPr>
        <w:t>some</w:t>
      </w:r>
      <w:r>
        <w:rPr>
          <w:rFonts w:ascii="Arial" w:hAnsi="Arial" w:cs="Arial"/>
          <w:spacing w:val="20"/>
          <w:w w:val="88"/>
          <w:sz w:val="20"/>
          <w:szCs w:val="20"/>
        </w:rPr>
        <w:t xml:space="preserve"> </w:t>
      </w:r>
      <w:r>
        <w:rPr>
          <w:rFonts w:ascii="Arial" w:hAnsi="Arial" w:cs="Arial"/>
          <w:sz w:val="20"/>
          <w:szCs w:val="20"/>
        </w:rPr>
        <w:t xml:space="preserve">totalitarian </w:t>
      </w:r>
      <w:r>
        <w:rPr>
          <w:rFonts w:ascii="Arial" w:hAnsi="Arial" w:cs="Arial"/>
          <w:spacing w:val="15"/>
          <w:sz w:val="20"/>
          <w:szCs w:val="20"/>
        </w:rPr>
        <w:t xml:space="preserve"> </w:t>
      </w:r>
      <w:r>
        <w:rPr>
          <w:rFonts w:ascii="Arial" w:hAnsi="Arial" w:cs="Arial"/>
          <w:sz w:val="20"/>
          <w:szCs w:val="20"/>
        </w:rPr>
        <w:t>regimes.</w:t>
      </w:r>
      <w:r>
        <w:rPr>
          <w:rFonts w:ascii="Arial" w:hAnsi="Arial" w:cs="Arial"/>
          <w:spacing w:val="-21"/>
          <w:sz w:val="20"/>
          <w:szCs w:val="20"/>
        </w:rPr>
        <w:t xml:space="preserve"> </w:t>
      </w:r>
      <w:r>
        <w:rPr>
          <w:rFonts w:ascii="Arial" w:hAnsi="Arial" w:cs="Arial"/>
          <w:w w:val="119"/>
          <w:sz w:val="20"/>
          <w:szCs w:val="20"/>
        </w:rPr>
        <w:t xml:space="preserve">If </w:t>
      </w:r>
      <w:r>
        <w:rPr>
          <w:rFonts w:ascii="Arial" w:hAnsi="Arial" w:cs="Arial"/>
          <w:sz w:val="20"/>
          <w:szCs w:val="20"/>
        </w:rPr>
        <w:t>Alice</w:t>
      </w:r>
      <w:r>
        <w:rPr>
          <w:rFonts w:ascii="Arial" w:hAnsi="Arial" w:cs="Arial"/>
          <w:spacing w:val="23"/>
          <w:sz w:val="20"/>
          <w:szCs w:val="20"/>
        </w:rPr>
        <w:t xml:space="preserve"> </w:t>
      </w:r>
      <w:r>
        <w:rPr>
          <w:rFonts w:ascii="Arial" w:hAnsi="Arial" w:cs="Arial"/>
          <w:spacing w:val="-5"/>
          <w:sz w:val="20"/>
          <w:szCs w:val="20"/>
        </w:rPr>
        <w:t>w</w:t>
      </w:r>
      <w:r>
        <w:rPr>
          <w:rFonts w:ascii="Arial" w:hAnsi="Arial" w:cs="Arial"/>
          <w:sz w:val="20"/>
          <w:szCs w:val="20"/>
        </w:rPr>
        <w:t>a</w:t>
      </w:r>
      <w:r>
        <w:rPr>
          <w:rFonts w:ascii="Arial" w:hAnsi="Arial" w:cs="Arial"/>
          <w:spacing w:val="-5"/>
          <w:sz w:val="20"/>
          <w:szCs w:val="20"/>
        </w:rPr>
        <w:t>n</w:t>
      </w:r>
      <w:r>
        <w:rPr>
          <w:rFonts w:ascii="Arial" w:hAnsi="Arial" w:cs="Arial"/>
          <w:sz w:val="20"/>
          <w:szCs w:val="20"/>
        </w:rPr>
        <w:t>ts</w:t>
      </w:r>
      <w:r>
        <w:rPr>
          <w:rFonts w:ascii="Arial" w:hAnsi="Arial" w:cs="Arial"/>
          <w:spacing w:val="8"/>
          <w:sz w:val="20"/>
          <w:szCs w:val="20"/>
        </w:rPr>
        <w:t xml:space="preserve"> </w:t>
      </w:r>
      <w:r>
        <w:rPr>
          <w:rFonts w:ascii="Arial" w:hAnsi="Arial" w:cs="Arial"/>
          <w:sz w:val="20"/>
          <w:szCs w:val="20"/>
        </w:rPr>
        <w:t>to</w:t>
      </w:r>
      <w:r>
        <w:rPr>
          <w:rFonts w:ascii="Arial" w:hAnsi="Arial" w:cs="Arial"/>
          <w:spacing w:val="31"/>
          <w:sz w:val="20"/>
          <w:szCs w:val="20"/>
        </w:rPr>
        <w:t xml:space="preserve"> </w:t>
      </w:r>
      <w:r>
        <w:rPr>
          <w:rFonts w:ascii="Arial" w:hAnsi="Arial" w:cs="Arial"/>
          <w:sz w:val="20"/>
          <w:szCs w:val="20"/>
        </w:rPr>
        <w:t>arrange</w:t>
      </w:r>
      <w:r>
        <w:rPr>
          <w:rFonts w:ascii="Arial" w:hAnsi="Arial" w:cs="Arial"/>
          <w:spacing w:val="-18"/>
          <w:sz w:val="20"/>
          <w:szCs w:val="20"/>
        </w:rPr>
        <w:t xml:space="preserve"> </w:t>
      </w:r>
      <w:r>
        <w:rPr>
          <w:rFonts w:ascii="Arial" w:hAnsi="Arial" w:cs="Arial"/>
          <w:sz w:val="20"/>
          <w:szCs w:val="20"/>
        </w:rPr>
        <w:t>a</w:t>
      </w:r>
      <w:r>
        <w:rPr>
          <w:rFonts w:ascii="Arial" w:hAnsi="Arial" w:cs="Arial"/>
          <w:spacing w:val="10"/>
          <w:sz w:val="20"/>
          <w:szCs w:val="20"/>
        </w:rPr>
        <w:t xml:space="preserve"> </w:t>
      </w:r>
      <w:r>
        <w:rPr>
          <w:rFonts w:ascii="Arial" w:hAnsi="Arial" w:cs="Arial"/>
          <w:sz w:val="20"/>
          <w:szCs w:val="20"/>
        </w:rPr>
        <w:t>protest</w:t>
      </w:r>
      <w:r>
        <w:rPr>
          <w:rFonts w:ascii="Arial" w:hAnsi="Arial" w:cs="Arial"/>
          <w:spacing w:val="17"/>
          <w:sz w:val="20"/>
          <w:szCs w:val="20"/>
        </w:rPr>
        <w:t xml:space="preserve"> </w:t>
      </w:r>
      <w:r>
        <w:rPr>
          <w:rFonts w:ascii="Arial" w:hAnsi="Arial" w:cs="Arial"/>
          <w:sz w:val="20"/>
          <w:szCs w:val="20"/>
        </w:rPr>
        <w:t>for</w:t>
      </w:r>
      <w:r>
        <w:rPr>
          <w:rFonts w:ascii="Arial" w:hAnsi="Arial" w:cs="Arial"/>
          <w:spacing w:val="28"/>
          <w:sz w:val="20"/>
          <w:szCs w:val="20"/>
        </w:rPr>
        <w:t xml:space="preserve"> </w:t>
      </w:r>
      <w:r>
        <w:rPr>
          <w:rFonts w:ascii="Arial" w:hAnsi="Arial" w:cs="Arial"/>
          <w:sz w:val="20"/>
          <w:szCs w:val="20"/>
        </w:rPr>
        <w:t>those</w:t>
      </w:r>
      <w:r>
        <w:rPr>
          <w:rFonts w:ascii="Arial" w:hAnsi="Arial" w:cs="Arial"/>
          <w:spacing w:val="-16"/>
          <w:sz w:val="20"/>
          <w:szCs w:val="20"/>
        </w:rPr>
        <w:t xml:space="preserve"> </w:t>
      </w:r>
      <w:r>
        <w:rPr>
          <w:rFonts w:ascii="Arial" w:hAnsi="Arial" w:cs="Arial"/>
          <w:sz w:val="20"/>
          <w:szCs w:val="20"/>
        </w:rPr>
        <w:t>rig</w:t>
      </w:r>
      <w:r>
        <w:rPr>
          <w:rFonts w:ascii="Arial" w:hAnsi="Arial" w:cs="Arial"/>
          <w:spacing w:val="-5"/>
          <w:sz w:val="20"/>
          <w:szCs w:val="20"/>
        </w:rPr>
        <w:t>h</w:t>
      </w:r>
      <w:r>
        <w:rPr>
          <w:rFonts w:ascii="Arial" w:hAnsi="Arial" w:cs="Arial"/>
          <w:sz w:val="20"/>
          <w:szCs w:val="20"/>
        </w:rPr>
        <w:t>ts,</w:t>
      </w:r>
      <w:r>
        <w:rPr>
          <w:rFonts w:ascii="Arial" w:hAnsi="Arial" w:cs="Arial"/>
          <w:spacing w:val="31"/>
          <w:sz w:val="20"/>
          <w:szCs w:val="20"/>
        </w:rPr>
        <w:t xml:space="preserve"> </w:t>
      </w:r>
      <w:r>
        <w:rPr>
          <w:rFonts w:ascii="Arial" w:hAnsi="Arial" w:cs="Arial"/>
          <w:sz w:val="20"/>
          <w:szCs w:val="20"/>
        </w:rPr>
        <w:t>she</w:t>
      </w:r>
      <w:r>
        <w:rPr>
          <w:rFonts w:ascii="Arial" w:hAnsi="Arial" w:cs="Arial"/>
          <w:spacing w:val="-22"/>
          <w:sz w:val="20"/>
          <w:szCs w:val="20"/>
        </w:rPr>
        <w:t xml:space="preserve"> </w:t>
      </w:r>
      <w:r>
        <w:rPr>
          <w:rFonts w:ascii="Arial" w:hAnsi="Arial" w:cs="Arial"/>
          <w:w w:val="99"/>
          <w:sz w:val="20"/>
          <w:szCs w:val="20"/>
        </w:rPr>
        <w:t>mig</w:t>
      </w:r>
      <w:r>
        <w:rPr>
          <w:rFonts w:ascii="Arial" w:hAnsi="Arial" w:cs="Arial"/>
          <w:spacing w:val="-5"/>
          <w:w w:val="99"/>
          <w:sz w:val="20"/>
          <w:szCs w:val="20"/>
        </w:rPr>
        <w:t>h</w:t>
      </w:r>
      <w:r>
        <w:rPr>
          <w:rFonts w:ascii="Arial" w:hAnsi="Arial" w:cs="Arial"/>
          <w:w w:val="139"/>
          <w:sz w:val="20"/>
          <w:szCs w:val="20"/>
        </w:rPr>
        <w:t>t</w:t>
      </w:r>
      <w:r>
        <w:rPr>
          <w:rFonts w:ascii="Arial" w:hAnsi="Arial" w:cs="Arial"/>
          <w:spacing w:val="22"/>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29"/>
          <w:w w:val="89"/>
          <w:sz w:val="20"/>
          <w:szCs w:val="20"/>
        </w:rPr>
        <w:t xml:space="preserve"> </w:t>
      </w:r>
      <w:r>
        <w:rPr>
          <w:rFonts w:ascii="Arial" w:hAnsi="Arial" w:cs="Arial"/>
          <w:spacing w:val="-5"/>
          <w:sz w:val="20"/>
          <w:szCs w:val="20"/>
        </w:rPr>
        <w:t>v</w:t>
      </w:r>
      <w:r>
        <w:rPr>
          <w:rFonts w:ascii="Arial" w:hAnsi="Arial" w:cs="Arial"/>
          <w:sz w:val="20"/>
          <w:szCs w:val="20"/>
        </w:rPr>
        <w:t>ery</w:t>
      </w:r>
      <w:r>
        <w:rPr>
          <w:rFonts w:ascii="Arial" w:hAnsi="Arial" w:cs="Arial"/>
          <w:spacing w:val="20"/>
          <w:sz w:val="20"/>
          <w:szCs w:val="20"/>
        </w:rPr>
        <w:t xml:space="preserve"> </w:t>
      </w:r>
      <w:r>
        <w:rPr>
          <w:rFonts w:ascii="Arial" w:hAnsi="Arial" w:cs="Arial"/>
          <w:w w:val="99"/>
          <w:sz w:val="20"/>
          <w:szCs w:val="20"/>
        </w:rPr>
        <w:t>relucta</w:t>
      </w:r>
      <w:r>
        <w:rPr>
          <w:rFonts w:ascii="Arial" w:hAnsi="Arial" w:cs="Arial"/>
          <w:spacing w:val="-5"/>
          <w:w w:val="99"/>
          <w:sz w:val="20"/>
          <w:szCs w:val="20"/>
        </w:rPr>
        <w:t>n</w:t>
      </w:r>
      <w:r>
        <w:rPr>
          <w:rFonts w:ascii="Arial" w:hAnsi="Arial" w:cs="Arial"/>
          <w:w w:val="139"/>
          <w:sz w:val="20"/>
          <w:szCs w:val="20"/>
        </w:rPr>
        <w:t xml:space="preserve">t </w:t>
      </w:r>
      <w:r>
        <w:rPr>
          <w:rFonts w:ascii="Arial" w:hAnsi="Arial" w:cs="Arial"/>
          <w:sz w:val="20"/>
          <w:szCs w:val="20"/>
        </w:rPr>
        <w:t>to</w:t>
      </w:r>
      <w:r>
        <w:rPr>
          <w:rFonts w:ascii="Arial" w:hAnsi="Arial" w:cs="Arial"/>
          <w:spacing w:val="27"/>
          <w:sz w:val="20"/>
          <w:szCs w:val="20"/>
        </w:rPr>
        <w:t xml:space="preserve"> </w:t>
      </w:r>
      <w:r>
        <w:rPr>
          <w:rFonts w:ascii="Arial" w:hAnsi="Arial" w:cs="Arial"/>
          <w:sz w:val="20"/>
          <w:szCs w:val="20"/>
        </w:rPr>
        <w:t>re</w:t>
      </w:r>
      <w:r>
        <w:rPr>
          <w:rFonts w:ascii="Arial" w:hAnsi="Arial" w:cs="Arial"/>
          <w:spacing w:val="-5"/>
          <w:sz w:val="20"/>
          <w:szCs w:val="20"/>
        </w:rPr>
        <w:t>v</w:t>
      </w:r>
      <w:r>
        <w:rPr>
          <w:rFonts w:ascii="Arial" w:hAnsi="Arial" w:cs="Arial"/>
          <w:sz w:val="20"/>
          <w:szCs w:val="20"/>
        </w:rPr>
        <w:t>eal</w:t>
      </w:r>
      <w:r>
        <w:rPr>
          <w:rFonts w:ascii="Arial" w:hAnsi="Arial" w:cs="Arial"/>
          <w:spacing w:val="-13"/>
          <w:sz w:val="20"/>
          <w:szCs w:val="20"/>
        </w:rPr>
        <w:t xml:space="preserve"> </w:t>
      </w:r>
      <w:r>
        <w:rPr>
          <w:rFonts w:ascii="Arial" w:hAnsi="Arial" w:cs="Arial"/>
          <w:sz w:val="20"/>
          <w:szCs w:val="20"/>
        </w:rPr>
        <w:t>su</w:t>
      </w:r>
      <w:r>
        <w:rPr>
          <w:rFonts w:ascii="Arial" w:hAnsi="Arial" w:cs="Arial"/>
          <w:spacing w:val="-5"/>
          <w:sz w:val="20"/>
          <w:szCs w:val="20"/>
        </w:rPr>
        <w:t>c</w:t>
      </w:r>
      <w:r>
        <w:rPr>
          <w:rFonts w:ascii="Arial" w:hAnsi="Arial" w:cs="Arial"/>
          <w:sz w:val="20"/>
          <w:szCs w:val="20"/>
        </w:rPr>
        <w:t>h</w:t>
      </w:r>
      <w:r>
        <w:rPr>
          <w:rFonts w:ascii="Arial" w:hAnsi="Arial" w:cs="Arial"/>
          <w:spacing w:val="-16"/>
          <w:sz w:val="20"/>
          <w:szCs w:val="20"/>
        </w:rPr>
        <w:t xml:space="preserve"> </w:t>
      </w:r>
      <w:r>
        <w:rPr>
          <w:rFonts w:ascii="Arial" w:hAnsi="Arial" w:cs="Arial"/>
          <w:sz w:val="20"/>
          <w:szCs w:val="20"/>
        </w:rPr>
        <w:t>ideas.</w:t>
      </w:r>
      <w:r>
        <w:rPr>
          <w:rFonts w:ascii="Arial" w:hAnsi="Arial" w:cs="Arial"/>
          <w:spacing w:val="11"/>
          <w:sz w:val="20"/>
          <w:szCs w:val="20"/>
        </w:rPr>
        <w:t xml:space="preserve"> </w:t>
      </w:r>
      <w:r>
        <w:rPr>
          <w:rFonts w:ascii="Arial" w:hAnsi="Arial" w:cs="Arial"/>
          <w:sz w:val="20"/>
          <w:szCs w:val="20"/>
        </w:rPr>
        <w:t>The</w:t>
      </w:r>
      <w:r>
        <w:rPr>
          <w:rFonts w:ascii="Arial" w:hAnsi="Arial" w:cs="Arial"/>
          <w:spacing w:val="16"/>
          <w:sz w:val="20"/>
          <w:szCs w:val="20"/>
        </w:rPr>
        <w:t xml:space="preserve"> </w:t>
      </w:r>
      <w:r>
        <w:rPr>
          <w:rFonts w:ascii="Arial" w:hAnsi="Arial" w:cs="Arial"/>
          <w:sz w:val="20"/>
          <w:szCs w:val="20"/>
        </w:rPr>
        <w:t>plausible</w:t>
      </w:r>
      <w:r>
        <w:rPr>
          <w:rFonts w:ascii="Arial" w:hAnsi="Arial" w:cs="Arial"/>
          <w:spacing w:val="-12"/>
          <w:sz w:val="20"/>
          <w:szCs w:val="20"/>
        </w:rPr>
        <w:t xml:space="preserve"> </w:t>
      </w:r>
      <w:r>
        <w:rPr>
          <w:rFonts w:ascii="Arial" w:hAnsi="Arial" w:cs="Arial"/>
          <w:w w:val="87"/>
          <w:sz w:val="20"/>
          <w:szCs w:val="20"/>
        </w:rPr>
        <w:t>se</w:t>
      </w:r>
      <w:r>
        <w:rPr>
          <w:rFonts w:ascii="Arial" w:hAnsi="Arial" w:cs="Arial"/>
          <w:spacing w:val="-4"/>
          <w:w w:val="87"/>
          <w:sz w:val="20"/>
          <w:szCs w:val="20"/>
        </w:rPr>
        <w:t>v</w:t>
      </w:r>
      <w:r>
        <w:rPr>
          <w:rFonts w:ascii="Arial" w:hAnsi="Arial" w:cs="Arial"/>
          <w:w w:val="87"/>
          <w:sz w:val="20"/>
          <w:szCs w:val="20"/>
        </w:rPr>
        <w:t>ere</w:t>
      </w:r>
      <w:r>
        <w:rPr>
          <w:rFonts w:ascii="Arial" w:hAnsi="Arial" w:cs="Arial"/>
          <w:spacing w:val="28"/>
          <w:w w:val="87"/>
          <w:sz w:val="20"/>
          <w:szCs w:val="20"/>
        </w:rPr>
        <w:t xml:space="preserve"> </w:t>
      </w:r>
      <w:r>
        <w:rPr>
          <w:rFonts w:ascii="Arial" w:hAnsi="Arial" w:cs="Arial"/>
          <w:w w:val="87"/>
          <w:sz w:val="20"/>
          <w:szCs w:val="20"/>
        </w:rPr>
        <w:t>consequences</w:t>
      </w:r>
      <w:r>
        <w:rPr>
          <w:rFonts w:ascii="Arial" w:hAnsi="Arial" w:cs="Arial"/>
          <w:spacing w:val="40"/>
          <w:w w:val="87"/>
          <w:sz w:val="20"/>
          <w:szCs w:val="20"/>
        </w:rPr>
        <w:t xml:space="preserve"> </w:t>
      </w:r>
      <w:r>
        <w:rPr>
          <w:rFonts w:ascii="Arial" w:hAnsi="Arial" w:cs="Arial"/>
          <w:sz w:val="20"/>
          <w:szCs w:val="20"/>
        </w:rPr>
        <w:t>for</w:t>
      </w:r>
      <w:r>
        <w:rPr>
          <w:rFonts w:ascii="Arial" w:hAnsi="Arial" w:cs="Arial"/>
          <w:spacing w:val="25"/>
          <w:sz w:val="20"/>
          <w:szCs w:val="20"/>
        </w:rPr>
        <w:t xml:space="preserve"> </w:t>
      </w:r>
      <w:r>
        <w:rPr>
          <w:rFonts w:ascii="Arial" w:hAnsi="Arial" w:cs="Arial"/>
          <w:sz w:val="20"/>
          <w:szCs w:val="20"/>
        </w:rPr>
        <w:t>Alice</w:t>
      </w:r>
      <w:r>
        <w:rPr>
          <w:rFonts w:ascii="Arial" w:hAnsi="Arial" w:cs="Arial"/>
          <w:spacing w:val="20"/>
          <w:sz w:val="20"/>
          <w:szCs w:val="20"/>
        </w:rPr>
        <w:t xml:space="preserve"> </w:t>
      </w:r>
      <w:r>
        <w:rPr>
          <w:rFonts w:ascii="Arial" w:hAnsi="Arial" w:cs="Arial"/>
          <w:sz w:val="20"/>
          <w:szCs w:val="20"/>
        </w:rPr>
        <w:t>to</w:t>
      </w:r>
      <w:r>
        <w:rPr>
          <w:rFonts w:ascii="Arial" w:hAnsi="Arial" w:cs="Arial"/>
          <w:spacing w:val="27"/>
          <w:sz w:val="20"/>
          <w:szCs w:val="20"/>
        </w:rPr>
        <w:t xml:space="preserve"> </w:t>
      </w:r>
      <w:r>
        <w:rPr>
          <w:rFonts w:ascii="Arial" w:hAnsi="Arial" w:cs="Arial"/>
          <w:sz w:val="20"/>
          <w:szCs w:val="20"/>
        </w:rPr>
        <w:t>find</w:t>
      </w:r>
      <w:r>
        <w:rPr>
          <w:rFonts w:ascii="Arial" w:hAnsi="Arial" w:cs="Arial"/>
          <w:spacing w:val="26"/>
          <w:sz w:val="20"/>
          <w:szCs w:val="20"/>
        </w:rPr>
        <w:t xml:space="preserve"> </w:t>
      </w:r>
      <w:r>
        <w:rPr>
          <w:rFonts w:ascii="Arial" w:hAnsi="Arial" w:cs="Arial"/>
          <w:sz w:val="20"/>
          <w:szCs w:val="20"/>
        </w:rPr>
        <w:t>a</w:t>
      </w:r>
      <w:r>
        <w:rPr>
          <w:rFonts w:ascii="Arial" w:hAnsi="Arial" w:cs="Arial"/>
          <w:spacing w:val="7"/>
          <w:sz w:val="20"/>
          <w:szCs w:val="20"/>
        </w:rPr>
        <w:t xml:space="preserve"> </w:t>
      </w:r>
      <w:r>
        <w:rPr>
          <w:rFonts w:ascii="Arial" w:hAnsi="Arial" w:cs="Arial"/>
          <w:sz w:val="20"/>
          <w:szCs w:val="20"/>
        </w:rPr>
        <w:t xml:space="preserve">co- </w:t>
      </w:r>
      <w:r>
        <w:rPr>
          <w:rFonts w:ascii="Arial" w:hAnsi="Arial" w:cs="Arial"/>
          <w:w w:val="95"/>
          <w:sz w:val="20"/>
          <w:szCs w:val="20"/>
        </w:rPr>
        <w:t>organizer,</w:t>
      </w:r>
      <w:r>
        <w:rPr>
          <w:rFonts w:ascii="Arial" w:hAnsi="Arial" w:cs="Arial"/>
          <w:spacing w:val="9"/>
          <w:w w:val="95"/>
          <w:sz w:val="20"/>
          <w:szCs w:val="20"/>
        </w:rPr>
        <w:t xml:space="preserve"> </w:t>
      </w:r>
      <w:r>
        <w:rPr>
          <w:rFonts w:ascii="Arial" w:hAnsi="Arial" w:cs="Arial"/>
          <w:sz w:val="20"/>
          <w:szCs w:val="20"/>
        </w:rPr>
        <w:t>Bob,</w:t>
      </w:r>
      <w:r>
        <w:rPr>
          <w:rFonts w:ascii="Arial" w:hAnsi="Arial" w:cs="Arial"/>
          <w:spacing w:val="-2"/>
          <w:sz w:val="20"/>
          <w:szCs w:val="20"/>
        </w:rPr>
        <w:t xml:space="preserve"> </w:t>
      </w:r>
      <w:r>
        <w:rPr>
          <w:rFonts w:ascii="Arial" w:hAnsi="Arial" w:cs="Arial"/>
          <w:sz w:val="20"/>
          <w:szCs w:val="20"/>
        </w:rPr>
        <w:t>who</w:t>
      </w:r>
      <w:r>
        <w:rPr>
          <w:rFonts w:ascii="Arial" w:hAnsi="Arial" w:cs="Arial"/>
          <w:spacing w:val="-11"/>
          <w:sz w:val="20"/>
          <w:szCs w:val="20"/>
        </w:rPr>
        <w:t xml:space="preserve"> </w:t>
      </w:r>
      <w:r>
        <w:rPr>
          <w:rFonts w:ascii="Arial" w:hAnsi="Arial" w:cs="Arial"/>
          <w:sz w:val="20"/>
          <w:szCs w:val="20"/>
        </w:rPr>
        <w:t>deli</w:t>
      </w:r>
      <w:r>
        <w:rPr>
          <w:rFonts w:ascii="Arial" w:hAnsi="Arial" w:cs="Arial"/>
          <w:spacing w:val="6"/>
          <w:sz w:val="20"/>
          <w:szCs w:val="20"/>
        </w:rPr>
        <w:t>b</w:t>
      </w:r>
      <w:r>
        <w:rPr>
          <w:rFonts w:ascii="Arial" w:hAnsi="Arial" w:cs="Arial"/>
          <w:sz w:val="20"/>
          <w:szCs w:val="20"/>
        </w:rPr>
        <w:t>erately</w:t>
      </w:r>
      <w:r>
        <w:rPr>
          <w:rFonts w:ascii="Arial" w:hAnsi="Arial" w:cs="Arial"/>
          <w:spacing w:val="-11"/>
          <w:sz w:val="20"/>
          <w:szCs w:val="20"/>
        </w:rPr>
        <w:t xml:space="preserve"> </w:t>
      </w:r>
      <w:r>
        <w:rPr>
          <w:rFonts w:ascii="Arial" w:hAnsi="Arial" w:cs="Arial"/>
          <w:w w:val="96"/>
          <w:sz w:val="20"/>
          <w:szCs w:val="20"/>
        </w:rPr>
        <w:t>sup</w:t>
      </w:r>
      <w:r>
        <w:rPr>
          <w:rFonts w:ascii="Arial" w:hAnsi="Arial" w:cs="Arial"/>
          <w:spacing w:val="6"/>
          <w:w w:val="96"/>
          <w:sz w:val="20"/>
          <w:szCs w:val="20"/>
        </w:rPr>
        <w:t>p</w:t>
      </w:r>
      <w:r>
        <w:rPr>
          <w:rFonts w:ascii="Arial" w:hAnsi="Arial" w:cs="Arial"/>
          <w:w w:val="96"/>
          <w:sz w:val="20"/>
          <w:szCs w:val="20"/>
        </w:rPr>
        <w:t>orts</w:t>
      </w:r>
      <w:r>
        <w:rPr>
          <w:rFonts w:ascii="Arial" w:hAnsi="Arial" w:cs="Arial"/>
          <w:spacing w:val="10"/>
          <w:w w:val="96"/>
          <w:sz w:val="20"/>
          <w:szCs w:val="20"/>
        </w:rPr>
        <w:t xml:space="preserve"> </w:t>
      </w:r>
      <w:r>
        <w:rPr>
          <w:rFonts w:ascii="Arial" w:hAnsi="Arial" w:cs="Arial"/>
          <w:sz w:val="20"/>
          <w:szCs w:val="20"/>
        </w:rPr>
        <w:t>and</w:t>
      </w:r>
      <w:r>
        <w:rPr>
          <w:rFonts w:ascii="Arial" w:hAnsi="Arial" w:cs="Arial"/>
          <w:spacing w:val="-9"/>
          <w:sz w:val="20"/>
          <w:szCs w:val="20"/>
        </w:rPr>
        <w:t xml:space="preserve"> </w:t>
      </w:r>
      <w:r>
        <w:rPr>
          <w:rFonts w:ascii="Arial" w:hAnsi="Arial" w:cs="Arial"/>
          <w:sz w:val="20"/>
          <w:szCs w:val="20"/>
        </w:rPr>
        <w:t>re</w:t>
      </w:r>
      <w:r>
        <w:rPr>
          <w:rFonts w:ascii="Arial" w:hAnsi="Arial" w:cs="Arial"/>
          <w:spacing w:val="6"/>
          <w:sz w:val="20"/>
          <w:szCs w:val="20"/>
        </w:rPr>
        <w:t>p</w:t>
      </w:r>
      <w:r>
        <w:rPr>
          <w:rFonts w:ascii="Arial" w:hAnsi="Arial" w:cs="Arial"/>
          <w:sz w:val="20"/>
          <w:szCs w:val="20"/>
        </w:rPr>
        <w:t>orts</w:t>
      </w:r>
      <w:r>
        <w:rPr>
          <w:rFonts w:ascii="Arial" w:hAnsi="Arial" w:cs="Arial"/>
          <w:spacing w:val="-14"/>
          <w:sz w:val="20"/>
          <w:szCs w:val="20"/>
        </w:rPr>
        <w:t xml:space="preserve"> </w:t>
      </w:r>
      <w:r>
        <w:rPr>
          <w:rFonts w:ascii="Arial" w:hAnsi="Arial" w:cs="Arial"/>
          <w:sz w:val="20"/>
          <w:szCs w:val="20"/>
        </w:rPr>
        <w:t>to</w:t>
      </w:r>
      <w:r>
        <w:rPr>
          <w:rFonts w:ascii="Arial" w:hAnsi="Arial" w:cs="Arial"/>
          <w:spacing w:val="12"/>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w w:val="89"/>
          <w:sz w:val="20"/>
          <w:szCs w:val="20"/>
        </w:rPr>
        <w:t>g</w:t>
      </w:r>
      <w:r>
        <w:rPr>
          <w:rFonts w:ascii="Arial" w:hAnsi="Arial" w:cs="Arial"/>
          <w:spacing w:val="-5"/>
          <w:w w:val="89"/>
          <w:sz w:val="20"/>
          <w:szCs w:val="20"/>
        </w:rPr>
        <w:t>o</w:t>
      </w:r>
      <w:r>
        <w:rPr>
          <w:rFonts w:ascii="Arial" w:hAnsi="Arial" w:cs="Arial"/>
          <w:spacing w:val="-5"/>
          <w:w w:val="105"/>
          <w:sz w:val="20"/>
          <w:szCs w:val="20"/>
        </w:rPr>
        <w:t>v</w:t>
      </w:r>
      <w:r>
        <w:rPr>
          <w:rFonts w:ascii="Arial" w:hAnsi="Arial" w:cs="Arial"/>
          <w:w w:val="94"/>
          <w:sz w:val="20"/>
          <w:szCs w:val="20"/>
        </w:rPr>
        <w:t>ernme</w:t>
      </w:r>
      <w:r>
        <w:rPr>
          <w:rFonts w:ascii="Arial" w:hAnsi="Arial" w:cs="Arial"/>
          <w:spacing w:val="-5"/>
          <w:w w:val="94"/>
          <w:sz w:val="20"/>
          <w:szCs w:val="20"/>
        </w:rPr>
        <w:t>n</w:t>
      </w:r>
      <w:r>
        <w:rPr>
          <w:rFonts w:ascii="Arial" w:hAnsi="Arial" w:cs="Arial"/>
          <w:w w:val="139"/>
          <w:sz w:val="20"/>
          <w:szCs w:val="20"/>
        </w:rPr>
        <w:t>t</w:t>
      </w:r>
      <w:r>
        <w:rPr>
          <w:rFonts w:ascii="Arial" w:hAnsi="Arial" w:cs="Arial"/>
          <w:spacing w:val="4"/>
          <w:sz w:val="20"/>
          <w:szCs w:val="20"/>
        </w:rPr>
        <w:t xml:space="preserve"> </w:t>
      </w:r>
      <w:r>
        <w:rPr>
          <w:rFonts w:ascii="Arial" w:hAnsi="Arial" w:cs="Arial"/>
          <w:sz w:val="20"/>
          <w:szCs w:val="20"/>
        </w:rPr>
        <w:t>of</w:t>
      </w:r>
      <w:r>
        <w:rPr>
          <w:rFonts w:ascii="Arial" w:hAnsi="Arial" w:cs="Arial"/>
          <w:spacing w:val="-3"/>
          <w:sz w:val="20"/>
          <w:szCs w:val="20"/>
        </w:rPr>
        <w:t xml:space="preserve"> </w:t>
      </w:r>
      <w:r>
        <w:rPr>
          <w:rFonts w:ascii="Arial" w:hAnsi="Arial" w:cs="Arial"/>
          <w:sz w:val="20"/>
          <w:szCs w:val="20"/>
        </w:rPr>
        <w:t xml:space="preserve">the </w:t>
      </w:r>
      <w:r>
        <w:rPr>
          <w:rFonts w:ascii="Arial" w:hAnsi="Arial" w:cs="Arial"/>
          <w:w w:val="93"/>
          <w:sz w:val="20"/>
          <w:szCs w:val="20"/>
        </w:rPr>
        <w:t>regime</w:t>
      </w:r>
      <w:r>
        <w:rPr>
          <w:rFonts w:ascii="Arial" w:hAnsi="Arial" w:cs="Arial"/>
          <w:spacing w:val="21"/>
          <w:w w:val="93"/>
          <w:sz w:val="20"/>
          <w:szCs w:val="20"/>
        </w:rPr>
        <w:t xml:space="preserve"> </w:t>
      </w:r>
      <w:r>
        <w:rPr>
          <w:rFonts w:ascii="Arial" w:hAnsi="Arial" w:cs="Arial"/>
          <w:w w:val="93"/>
          <w:sz w:val="20"/>
          <w:szCs w:val="20"/>
        </w:rPr>
        <w:t>su</w:t>
      </w:r>
      <w:r>
        <w:rPr>
          <w:rFonts w:ascii="Arial" w:hAnsi="Arial" w:cs="Arial"/>
          <w:spacing w:val="-5"/>
          <w:w w:val="93"/>
          <w:sz w:val="20"/>
          <w:szCs w:val="20"/>
        </w:rPr>
        <w:t>c</w:t>
      </w:r>
      <w:r>
        <w:rPr>
          <w:rFonts w:ascii="Arial" w:hAnsi="Arial" w:cs="Arial"/>
          <w:w w:val="93"/>
          <w:sz w:val="20"/>
          <w:szCs w:val="20"/>
        </w:rPr>
        <w:t>h</w:t>
      </w:r>
      <w:r>
        <w:rPr>
          <w:rFonts w:ascii="Arial" w:hAnsi="Arial" w:cs="Arial"/>
          <w:spacing w:val="9"/>
          <w:w w:val="93"/>
          <w:sz w:val="20"/>
          <w:szCs w:val="20"/>
        </w:rPr>
        <w:t xml:space="preserve"> </w:t>
      </w:r>
      <w:r>
        <w:rPr>
          <w:rFonts w:ascii="Arial" w:hAnsi="Arial" w:cs="Arial"/>
          <w:w w:val="93"/>
          <w:sz w:val="20"/>
          <w:szCs w:val="20"/>
        </w:rPr>
        <w:t>circumstance</w:t>
      </w:r>
      <w:r>
        <w:rPr>
          <w:rFonts w:ascii="Arial" w:hAnsi="Arial" w:cs="Arial"/>
          <w:spacing w:val="39"/>
          <w:w w:val="93"/>
          <w:sz w:val="20"/>
          <w:szCs w:val="20"/>
        </w:rPr>
        <w:t xml:space="preserve"> </w:t>
      </w:r>
      <w:r>
        <w:rPr>
          <w:rFonts w:ascii="Arial" w:hAnsi="Arial" w:cs="Arial"/>
          <w:sz w:val="20"/>
          <w:szCs w:val="20"/>
        </w:rPr>
        <w:t>m</w:t>
      </w:r>
      <w:r>
        <w:rPr>
          <w:rFonts w:ascii="Arial" w:hAnsi="Arial" w:cs="Arial"/>
          <w:spacing w:val="-5"/>
          <w:sz w:val="20"/>
          <w:szCs w:val="20"/>
        </w:rPr>
        <w:t>a</w:t>
      </w:r>
      <w:r>
        <w:rPr>
          <w:rFonts w:ascii="Arial" w:hAnsi="Arial" w:cs="Arial"/>
          <w:sz w:val="20"/>
          <w:szCs w:val="20"/>
        </w:rPr>
        <w:t>y</w:t>
      </w:r>
      <w:r>
        <w:rPr>
          <w:rFonts w:ascii="Arial" w:hAnsi="Arial" w:cs="Arial"/>
          <w:spacing w:val="2"/>
          <w:sz w:val="20"/>
          <w:szCs w:val="20"/>
        </w:rPr>
        <w:t xml:space="preserve"> </w:t>
      </w:r>
      <w:r>
        <w:rPr>
          <w:rFonts w:ascii="Arial" w:hAnsi="Arial" w:cs="Arial"/>
          <w:sz w:val="20"/>
          <w:szCs w:val="20"/>
        </w:rPr>
        <w:t>oblige</w:t>
      </w:r>
      <w:r>
        <w:rPr>
          <w:rFonts w:ascii="Arial" w:hAnsi="Arial" w:cs="Arial"/>
          <w:spacing w:val="-15"/>
          <w:sz w:val="20"/>
          <w:szCs w:val="20"/>
        </w:rPr>
        <w:t xml:space="preserve"> </w:t>
      </w:r>
      <w:r>
        <w:rPr>
          <w:rFonts w:ascii="Arial" w:hAnsi="Arial" w:cs="Arial"/>
          <w:sz w:val="20"/>
          <w:szCs w:val="20"/>
        </w:rPr>
        <w:t>Alice</w:t>
      </w:r>
      <w:r>
        <w:rPr>
          <w:rFonts w:ascii="Arial" w:hAnsi="Arial" w:cs="Arial"/>
          <w:spacing w:val="12"/>
          <w:sz w:val="20"/>
          <w:szCs w:val="20"/>
        </w:rPr>
        <w:t xml:space="preserve"> </w:t>
      </w:r>
      <w:r>
        <w:rPr>
          <w:rFonts w:ascii="Arial" w:hAnsi="Arial" w:cs="Arial"/>
          <w:sz w:val="20"/>
          <w:szCs w:val="20"/>
        </w:rPr>
        <w:t>to</w:t>
      </w:r>
      <w:r>
        <w:rPr>
          <w:rFonts w:ascii="Arial" w:hAnsi="Arial" w:cs="Arial"/>
          <w:spacing w:val="19"/>
          <w:sz w:val="20"/>
          <w:szCs w:val="20"/>
        </w:rPr>
        <w:t xml:space="preserve"> </w:t>
      </w:r>
      <w:r>
        <w:rPr>
          <w:rFonts w:ascii="Arial" w:hAnsi="Arial" w:cs="Arial"/>
          <w:w w:val="90"/>
          <w:sz w:val="20"/>
          <w:szCs w:val="20"/>
        </w:rPr>
        <w:t>censor</w:t>
      </w:r>
      <w:r>
        <w:rPr>
          <w:rFonts w:ascii="Arial" w:hAnsi="Arial" w:cs="Arial"/>
          <w:spacing w:val="17"/>
          <w:w w:val="90"/>
          <w:sz w:val="20"/>
          <w:szCs w:val="20"/>
        </w:rPr>
        <w:t xml:space="preserve"> </w:t>
      </w:r>
      <w:r>
        <w:rPr>
          <w:rFonts w:ascii="Arial" w:hAnsi="Arial" w:cs="Arial"/>
          <w:sz w:val="20"/>
          <w:szCs w:val="20"/>
        </w:rPr>
        <w:t>herself.</w:t>
      </w:r>
    </w:p>
    <w:p w14:paraId="127BE3E9"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In</w:t>
      </w:r>
      <w:r>
        <w:rPr>
          <w:rFonts w:ascii="Arial" w:hAnsi="Arial" w:cs="Arial"/>
          <w:spacing w:val="17"/>
          <w:sz w:val="20"/>
          <w:szCs w:val="20"/>
        </w:rPr>
        <w:t xml:space="preserve"> </w:t>
      </w:r>
      <w:r>
        <w:rPr>
          <w:rFonts w:ascii="Arial" w:hAnsi="Arial" w:cs="Arial"/>
          <w:w w:val="94"/>
          <w:sz w:val="20"/>
          <w:szCs w:val="20"/>
        </w:rPr>
        <w:t>Section</w:t>
      </w:r>
      <w:r>
        <w:rPr>
          <w:rFonts w:ascii="Arial" w:hAnsi="Arial" w:cs="Arial"/>
          <w:spacing w:val="6"/>
          <w:w w:val="94"/>
          <w:sz w:val="20"/>
          <w:szCs w:val="20"/>
        </w:rPr>
        <w:t xml:space="preserve"> </w:t>
      </w:r>
      <w:r>
        <w:rPr>
          <w:rFonts w:ascii="Arial" w:hAnsi="Arial" w:cs="Arial"/>
          <w:sz w:val="20"/>
          <w:szCs w:val="20"/>
        </w:rPr>
        <w:t>2.1</w:t>
      </w:r>
      <w:r>
        <w:rPr>
          <w:rFonts w:ascii="Arial" w:hAnsi="Arial" w:cs="Arial"/>
          <w:spacing w:val="-22"/>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8"/>
          <w:w w:val="90"/>
          <w:sz w:val="20"/>
          <w:szCs w:val="20"/>
        </w:rPr>
        <w:t xml:space="preserve"> </w:t>
      </w:r>
      <w:r>
        <w:rPr>
          <w:rFonts w:ascii="Arial" w:hAnsi="Arial" w:cs="Arial"/>
          <w:w w:val="90"/>
          <w:sz w:val="20"/>
          <w:szCs w:val="20"/>
        </w:rPr>
        <w:t>discuss</w:t>
      </w:r>
      <w:r>
        <w:rPr>
          <w:rFonts w:ascii="Arial" w:hAnsi="Arial" w:cs="Arial"/>
          <w:spacing w:val="9"/>
          <w:w w:val="90"/>
          <w:sz w:val="20"/>
          <w:szCs w:val="20"/>
        </w:rPr>
        <w:t xml:space="preserve"> </w:t>
      </w:r>
      <w:r>
        <w:rPr>
          <w:rFonts w:ascii="Arial" w:hAnsi="Arial" w:cs="Arial"/>
          <w:sz w:val="20"/>
          <w:szCs w:val="20"/>
        </w:rPr>
        <w:t>a</w:t>
      </w:r>
      <w:r>
        <w:rPr>
          <w:rFonts w:ascii="Arial" w:hAnsi="Arial" w:cs="Arial"/>
          <w:spacing w:val="-10"/>
          <w:sz w:val="20"/>
          <w:szCs w:val="20"/>
        </w:rPr>
        <w:t xml:space="preserve"> </w:t>
      </w:r>
      <w:r>
        <w:rPr>
          <w:rFonts w:ascii="Arial" w:hAnsi="Arial" w:cs="Arial"/>
          <w:sz w:val="20"/>
          <w:szCs w:val="20"/>
        </w:rPr>
        <w:t>te</w:t>
      </w:r>
      <w:r>
        <w:rPr>
          <w:rFonts w:ascii="Arial" w:hAnsi="Arial" w:cs="Arial"/>
          <w:spacing w:val="-5"/>
          <w:sz w:val="20"/>
          <w:szCs w:val="20"/>
        </w:rPr>
        <w:t>c</w:t>
      </w:r>
      <w:r>
        <w:rPr>
          <w:rFonts w:ascii="Arial" w:hAnsi="Arial" w:cs="Arial"/>
          <w:sz w:val="20"/>
          <w:szCs w:val="20"/>
        </w:rPr>
        <w:t>hnical</w:t>
      </w:r>
      <w:r>
        <w:rPr>
          <w:rFonts w:ascii="Arial" w:hAnsi="Arial" w:cs="Arial"/>
          <w:spacing w:val="-16"/>
          <w:sz w:val="20"/>
          <w:szCs w:val="20"/>
        </w:rPr>
        <w:t xml:space="preserve"> </w:t>
      </w:r>
      <w:r>
        <w:rPr>
          <w:rFonts w:ascii="Arial" w:hAnsi="Arial" w:cs="Arial"/>
          <w:sz w:val="20"/>
          <w:szCs w:val="20"/>
        </w:rPr>
        <w:t>solution</w:t>
      </w:r>
      <w:r>
        <w:rPr>
          <w:rFonts w:ascii="Arial" w:hAnsi="Arial" w:cs="Arial"/>
          <w:spacing w:val="-4"/>
          <w:sz w:val="20"/>
          <w:szCs w:val="20"/>
        </w:rPr>
        <w:t xml:space="preserve"> </w:t>
      </w:r>
      <w:r>
        <w:rPr>
          <w:rFonts w:ascii="Arial" w:hAnsi="Arial" w:cs="Arial"/>
          <w:sz w:val="20"/>
          <w:szCs w:val="20"/>
        </w:rPr>
        <w:t>that</w:t>
      </w:r>
      <w:r>
        <w:rPr>
          <w:rFonts w:ascii="Arial" w:hAnsi="Arial" w:cs="Arial"/>
          <w:spacing w:val="33"/>
          <w:sz w:val="20"/>
          <w:szCs w:val="20"/>
        </w:rPr>
        <w:t xml:space="preserve"> </w:t>
      </w:r>
      <w:r>
        <w:rPr>
          <w:rFonts w:ascii="Arial" w:hAnsi="Arial" w:cs="Arial"/>
          <w:w w:val="92"/>
          <w:sz w:val="20"/>
          <w:szCs w:val="20"/>
        </w:rPr>
        <w:t>can</w:t>
      </w:r>
      <w:r>
        <w:rPr>
          <w:rFonts w:ascii="Arial" w:hAnsi="Arial" w:cs="Arial"/>
          <w:spacing w:val="7"/>
          <w:w w:val="92"/>
          <w:sz w:val="20"/>
          <w:szCs w:val="20"/>
        </w:rPr>
        <w:t xml:space="preserve"> </w:t>
      </w:r>
      <w:r>
        <w:rPr>
          <w:rFonts w:ascii="Arial" w:hAnsi="Arial" w:cs="Arial"/>
          <w:w w:val="92"/>
          <w:sz w:val="20"/>
          <w:szCs w:val="20"/>
        </w:rPr>
        <w:t>ma</w:t>
      </w:r>
      <w:r>
        <w:rPr>
          <w:rFonts w:ascii="Arial" w:hAnsi="Arial" w:cs="Arial"/>
          <w:spacing w:val="-5"/>
          <w:w w:val="92"/>
          <w:sz w:val="20"/>
          <w:szCs w:val="20"/>
        </w:rPr>
        <w:t>k</w:t>
      </w:r>
      <w:r>
        <w:rPr>
          <w:rFonts w:ascii="Arial" w:hAnsi="Arial" w:cs="Arial"/>
          <w:w w:val="92"/>
          <w:sz w:val="20"/>
          <w:szCs w:val="20"/>
        </w:rPr>
        <w:t>e</w:t>
      </w:r>
      <w:r>
        <w:rPr>
          <w:rFonts w:ascii="Arial" w:hAnsi="Arial" w:cs="Arial"/>
          <w:spacing w:val="14"/>
          <w:w w:val="92"/>
          <w:sz w:val="20"/>
          <w:szCs w:val="20"/>
        </w:rPr>
        <w:t xml:space="preserve"> </w:t>
      </w:r>
      <w:r>
        <w:rPr>
          <w:rFonts w:ascii="Arial" w:hAnsi="Arial" w:cs="Arial"/>
          <w:sz w:val="20"/>
          <w:szCs w:val="20"/>
        </w:rPr>
        <w:t>the task</w:t>
      </w:r>
      <w:r>
        <w:rPr>
          <w:rFonts w:ascii="Arial" w:hAnsi="Arial" w:cs="Arial"/>
          <w:spacing w:val="-4"/>
          <w:sz w:val="20"/>
          <w:szCs w:val="20"/>
        </w:rPr>
        <w:t xml:space="preserve"> </w:t>
      </w:r>
      <w:r>
        <w:rPr>
          <w:rFonts w:ascii="Arial" w:hAnsi="Arial" w:cs="Arial"/>
          <w:sz w:val="20"/>
          <w:szCs w:val="20"/>
        </w:rPr>
        <w:t>of</w:t>
      </w:r>
      <w:r>
        <w:rPr>
          <w:rFonts w:ascii="Arial" w:hAnsi="Arial" w:cs="Arial"/>
          <w:spacing w:val="-5"/>
          <w:sz w:val="20"/>
          <w:szCs w:val="20"/>
        </w:rPr>
        <w:t xml:space="preserve"> </w:t>
      </w:r>
      <w:r>
        <w:rPr>
          <w:rFonts w:ascii="Arial" w:hAnsi="Arial" w:cs="Arial"/>
          <w:w w:val="102"/>
          <w:sz w:val="20"/>
          <w:szCs w:val="20"/>
        </w:rPr>
        <w:t xml:space="preserve">find- </w:t>
      </w:r>
      <w:proofErr w:type="spellStart"/>
      <w:r>
        <w:rPr>
          <w:rFonts w:ascii="Arial" w:hAnsi="Arial" w:cs="Arial"/>
          <w:sz w:val="20"/>
          <w:szCs w:val="20"/>
        </w:rPr>
        <w:t>ing</w:t>
      </w:r>
      <w:proofErr w:type="spellEnd"/>
      <w:r>
        <w:rPr>
          <w:rFonts w:ascii="Arial" w:hAnsi="Arial" w:cs="Arial"/>
          <w:spacing w:val="2"/>
          <w:sz w:val="20"/>
          <w:szCs w:val="20"/>
        </w:rPr>
        <w:t xml:space="preserve"> </w:t>
      </w:r>
      <w:r>
        <w:rPr>
          <w:rFonts w:ascii="Arial" w:hAnsi="Arial" w:cs="Arial"/>
          <w:w w:val="93"/>
          <w:sz w:val="20"/>
          <w:szCs w:val="20"/>
        </w:rPr>
        <w:t>co-organizers</w:t>
      </w:r>
      <w:r>
        <w:rPr>
          <w:rFonts w:ascii="Arial" w:hAnsi="Arial" w:cs="Arial"/>
          <w:spacing w:val="10"/>
          <w:w w:val="93"/>
          <w:sz w:val="20"/>
          <w:szCs w:val="20"/>
        </w:rPr>
        <w:t xml:space="preserve"> </w:t>
      </w:r>
      <w:r>
        <w:rPr>
          <w:rFonts w:ascii="Arial" w:hAnsi="Arial" w:cs="Arial"/>
          <w:sz w:val="20"/>
          <w:szCs w:val="20"/>
        </w:rPr>
        <w:t>and</w:t>
      </w:r>
      <w:r>
        <w:rPr>
          <w:rFonts w:ascii="Arial" w:hAnsi="Arial" w:cs="Arial"/>
          <w:spacing w:val="-8"/>
          <w:sz w:val="20"/>
          <w:szCs w:val="20"/>
        </w:rPr>
        <w:t xml:space="preserve"> </w:t>
      </w:r>
      <w:r>
        <w:rPr>
          <w:rFonts w:ascii="Arial" w:hAnsi="Arial" w:cs="Arial"/>
          <w:spacing w:val="6"/>
          <w:sz w:val="20"/>
          <w:szCs w:val="20"/>
        </w:rPr>
        <w:t>p</w:t>
      </w:r>
      <w:r>
        <w:rPr>
          <w:rFonts w:ascii="Arial" w:hAnsi="Arial" w:cs="Arial"/>
          <w:sz w:val="20"/>
          <w:szCs w:val="20"/>
        </w:rPr>
        <w:t>ote</w:t>
      </w:r>
      <w:r>
        <w:rPr>
          <w:rFonts w:ascii="Arial" w:hAnsi="Arial" w:cs="Arial"/>
          <w:spacing w:val="-5"/>
          <w:sz w:val="20"/>
          <w:szCs w:val="20"/>
        </w:rPr>
        <w:t>n</w:t>
      </w:r>
      <w:r>
        <w:rPr>
          <w:rFonts w:ascii="Arial" w:hAnsi="Arial" w:cs="Arial"/>
          <w:sz w:val="20"/>
          <w:szCs w:val="20"/>
        </w:rPr>
        <w:t>tially</w:t>
      </w:r>
      <w:r>
        <w:rPr>
          <w:rFonts w:ascii="Arial" w:hAnsi="Arial" w:cs="Arial"/>
          <w:spacing w:val="32"/>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terested</w:t>
      </w:r>
      <w:r>
        <w:rPr>
          <w:rFonts w:ascii="Arial" w:hAnsi="Arial" w:cs="Arial"/>
          <w:spacing w:val="-22"/>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22"/>
          <w:sz w:val="20"/>
          <w:szCs w:val="20"/>
        </w:rPr>
        <w:t xml:space="preserve"> </w:t>
      </w:r>
      <w:r>
        <w:rPr>
          <w:rFonts w:ascii="Arial" w:hAnsi="Arial" w:cs="Arial"/>
          <w:sz w:val="20"/>
          <w:szCs w:val="20"/>
        </w:rPr>
        <w:t>in</w:t>
      </w:r>
      <w:r>
        <w:rPr>
          <w:rFonts w:ascii="Arial" w:hAnsi="Arial" w:cs="Arial"/>
          <w:spacing w:val="14"/>
          <w:sz w:val="20"/>
          <w:szCs w:val="20"/>
        </w:rPr>
        <w:t xml:space="preserve"> </w:t>
      </w:r>
      <w:r>
        <w:rPr>
          <w:rFonts w:ascii="Arial" w:hAnsi="Arial" w:cs="Arial"/>
          <w:sz w:val="20"/>
          <w:szCs w:val="20"/>
        </w:rPr>
        <w:t>a</w:t>
      </w:r>
      <w:r>
        <w:rPr>
          <w:rFonts w:ascii="Arial" w:hAnsi="Arial" w:cs="Arial"/>
          <w:spacing w:val="-7"/>
          <w:sz w:val="20"/>
          <w:szCs w:val="20"/>
        </w:rPr>
        <w:t xml:space="preserve"> </w:t>
      </w:r>
      <w:r>
        <w:rPr>
          <w:rFonts w:ascii="Arial" w:hAnsi="Arial" w:cs="Arial"/>
          <w:sz w:val="20"/>
          <w:szCs w:val="20"/>
        </w:rPr>
        <w:t>pri</w:t>
      </w:r>
      <w:r>
        <w:rPr>
          <w:rFonts w:ascii="Arial" w:hAnsi="Arial" w:cs="Arial"/>
          <w:spacing w:val="-10"/>
          <w:sz w:val="20"/>
          <w:szCs w:val="20"/>
        </w:rPr>
        <w:t>v</w:t>
      </w:r>
      <w:r>
        <w:rPr>
          <w:rFonts w:ascii="Arial" w:hAnsi="Arial" w:cs="Arial"/>
          <w:sz w:val="20"/>
          <w:szCs w:val="20"/>
        </w:rPr>
        <w:t>acy-preserving manner</w:t>
      </w:r>
      <w:r>
        <w:rPr>
          <w:rFonts w:ascii="Arial" w:hAnsi="Arial" w:cs="Arial"/>
          <w:spacing w:val="-9"/>
          <w:sz w:val="20"/>
          <w:szCs w:val="20"/>
        </w:rPr>
        <w:t xml:space="preserve"> </w:t>
      </w:r>
      <w:r>
        <w:rPr>
          <w:rFonts w:ascii="Arial" w:hAnsi="Arial" w:cs="Arial"/>
          <w:sz w:val="20"/>
          <w:szCs w:val="20"/>
        </w:rPr>
        <w:t>for</w:t>
      </w:r>
      <w:r>
        <w:rPr>
          <w:rFonts w:ascii="Arial" w:hAnsi="Arial" w:cs="Arial"/>
          <w:spacing w:val="23"/>
          <w:sz w:val="20"/>
          <w:szCs w:val="20"/>
        </w:rPr>
        <w:t xml:space="preserve"> </w:t>
      </w:r>
      <w:r>
        <w:rPr>
          <w:rFonts w:ascii="Arial" w:hAnsi="Arial" w:cs="Arial"/>
          <w:sz w:val="20"/>
          <w:szCs w:val="20"/>
        </w:rPr>
        <w:t>all</w:t>
      </w:r>
      <w:r>
        <w:rPr>
          <w:rFonts w:ascii="Arial" w:hAnsi="Arial" w:cs="Arial"/>
          <w:spacing w:val="26"/>
          <w:sz w:val="20"/>
          <w:szCs w:val="20"/>
        </w:rPr>
        <w:t xml:space="preserve"> </w:t>
      </w:r>
      <w:r>
        <w:rPr>
          <w:rFonts w:ascii="Arial" w:hAnsi="Arial" w:cs="Arial"/>
          <w:sz w:val="20"/>
          <w:szCs w:val="20"/>
        </w:rPr>
        <w:t>parties.</w:t>
      </w:r>
      <w:r>
        <w:rPr>
          <w:rFonts w:ascii="Arial" w:hAnsi="Arial" w:cs="Arial"/>
          <w:spacing w:val="34"/>
          <w:sz w:val="20"/>
          <w:szCs w:val="20"/>
        </w:rPr>
        <w:t xml:space="preserve"> </w:t>
      </w:r>
      <w:r>
        <w:rPr>
          <w:rFonts w:ascii="Arial" w:hAnsi="Arial" w:cs="Arial"/>
          <w:w w:val="94"/>
          <w:sz w:val="20"/>
          <w:szCs w:val="20"/>
        </w:rPr>
        <w:t>H</w:t>
      </w:r>
      <w:r>
        <w:rPr>
          <w:rFonts w:ascii="Arial" w:hAnsi="Arial" w:cs="Arial"/>
          <w:spacing w:val="-5"/>
          <w:w w:val="94"/>
          <w:sz w:val="20"/>
          <w:szCs w:val="20"/>
        </w:rPr>
        <w:t>o</w:t>
      </w:r>
      <w:r>
        <w:rPr>
          <w:rFonts w:ascii="Arial" w:hAnsi="Arial" w:cs="Arial"/>
          <w:spacing w:val="-6"/>
          <w:w w:val="94"/>
          <w:sz w:val="20"/>
          <w:szCs w:val="20"/>
        </w:rPr>
        <w:t>w</w:t>
      </w:r>
      <w:r>
        <w:rPr>
          <w:rFonts w:ascii="Arial" w:hAnsi="Arial" w:cs="Arial"/>
          <w:w w:val="94"/>
          <w:sz w:val="20"/>
          <w:szCs w:val="20"/>
        </w:rPr>
        <w:t>e</w:t>
      </w:r>
      <w:r>
        <w:rPr>
          <w:rFonts w:ascii="Arial" w:hAnsi="Arial" w:cs="Arial"/>
          <w:spacing w:val="-5"/>
          <w:w w:val="94"/>
          <w:sz w:val="20"/>
          <w:szCs w:val="20"/>
        </w:rPr>
        <w:t>v</w:t>
      </w:r>
      <w:r>
        <w:rPr>
          <w:rFonts w:ascii="Arial" w:hAnsi="Arial" w:cs="Arial"/>
          <w:w w:val="94"/>
          <w:sz w:val="20"/>
          <w:szCs w:val="20"/>
        </w:rPr>
        <w:t>er,</w:t>
      </w:r>
      <w:r>
        <w:rPr>
          <w:rFonts w:ascii="Arial" w:hAnsi="Arial" w:cs="Arial"/>
          <w:spacing w:val="30"/>
          <w:w w:val="94"/>
          <w:sz w:val="20"/>
          <w:szCs w:val="20"/>
        </w:rPr>
        <w:t xml:space="preserve"> </w:t>
      </w:r>
      <w:r>
        <w:rPr>
          <w:rFonts w:ascii="Arial" w:hAnsi="Arial" w:cs="Arial"/>
          <w:sz w:val="20"/>
          <w:szCs w:val="20"/>
        </w:rPr>
        <w:t>there</w:t>
      </w:r>
      <w:r>
        <w:rPr>
          <w:rFonts w:ascii="Arial" w:hAnsi="Arial" w:cs="Arial"/>
          <w:spacing w:val="4"/>
          <w:sz w:val="20"/>
          <w:szCs w:val="20"/>
        </w:rPr>
        <w:t xml:space="preserve"> </w:t>
      </w:r>
      <w:r>
        <w:rPr>
          <w:rFonts w:ascii="Arial" w:hAnsi="Arial" w:cs="Arial"/>
          <w:sz w:val="20"/>
          <w:szCs w:val="20"/>
        </w:rPr>
        <w:t>is</w:t>
      </w:r>
      <w:r>
        <w:rPr>
          <w:rFonts w:ascii="Arial" w:hAnsi="Arial" w:cs="Arial"/>
          <w:spacing w:val="6"/>
          <w:sz w:val="20"/>
          <w:szCs w:val="20"/>
        </w:rPr>
        <w:t xml:space="preserve"> </w:t>
      </w:r>
      <w:r>
        <w:rPr>
          <w:rFonts w:ascii="Arial" w:hAnsi="Arial" w:cs="Arial"/>
          <w:sz w:val="20"/>
          <w:szCs w:val="20"/>
        </w:rPr>
        <w:t>no</w:t>
      </w:r>
      <w:r>
        <w:rPr>
          <w:rFonts w:ascii="Arial" w:hAnsi="Arial" w:cs="Arial"/>
          <w:spacing w:val="5"/>
          <w:sz w:val="20"/>
          <w:szCs w:val="20"/>
        </w:rPr>
        <w:t xml:space="preserve"> </w:t>
      </w:r>
      <w:r>
        <w:rPr>
          <w:rFonts w:ascii="Arial" w:hAnsi="Arial" w:cs="Arial"/>
          <w:sz w:val="20"/>
          <w:szCs w:val="20"/>
        </w:rPr>
        <w:t>te</w:t>
      </w:r>
      <w:r>
        <w:rPr>
          <w:rFonts w:ascii="Arial" w:hAnsi="Arial" w:cs="Arial"/>
          <w:spacing w:val="-5"/>
          <w:sz w:val="20"/>
          <w:szCs w:val="20"/>
        </w:rPr>
        <w:t>c</w:t>
      </w:r>
      <w:r>
        <w:rPr>
          <w:rFonts w:ascii="Arial" w:hAnsi="Arial" w:cs="Arial"/>
          <w:sz w:val="20"/>
          <w:szCs w:val="20"/>
        </w:rPr>
        <w:t>hnology</w:t>
      </w:r>
      <w:r>
        <w:rPr>
          <w:rFonts w:ascii="Arial" w:hAnsi="Arial" w:cs="Arial"/>
          <w:spacing w:val="-16"/>
          <w:sz w:val="20"/>
          <w:szCs w:val="20"/>
        </w:rPr>
        <w:t xml:space="preserve"> </w:t>
      </w:r>
      <w:r>
        <w:rPr>
          <w:rFonts w:ascii="Arial" w:hAnsi="Arial" w:cs="Arial"/>
          <w:sz w:val="20"/>
          <w:szCs w:val="20"/>
        </w:rPr>
        <w:t>nor</w:t>
      </w:r>
      <w:r>
        <w:rPr>
          <w:rFonts w:ascii="Arial" w:hAnsi="Arial" w:cs="Arial"/>
          <w:spacing w:val="15"/>
          <w:sz w:val="20"/>
          <w:szCs w:val="20"/>
        </w:rPr>
        <w:t xml:space="preserve"> </w:t>
      </w:r>
      <w:r>
        <w:rPr>
          <w:rFonts w:ascii="Arial" w:hAnsi="Arial" w:cs="Arial"/>
          <w:sz w:val="20"/>
          <w:szCs w:val="20"/>
        </w:rPr>
        <w:t>solution</w:t>
      </w:r>
      <w:r>
        <w:rPr>
          <w:rFonts w:ascii="Arial" w:hAnsi="Arial" w:cs="Arial"/>
          <w:spacing w:val="11"/>
          <w:sz w:val="20"/>
          <w:szCs w:val="20"/>
        </w:rPr>
        <w:t xml:space="preserve"> </w:t>
      </w:r>
      <w:r>
        <w:rPr>
          <w:rFonts w:ascii="Arial" w:hAnsi="Arial" w:cs="Arial"/>
          <w:sz w:val="20"/>
          <w:szCs w:val="20"/>
        </w:rPr>
        <w:t>to</w:t>
      </w:r>
      <w:r>
        <w:rPr>
          <w:rFonts w:ascii="Arial" w:hAnsi="Arial" w:cs="Arial"/>
          <w:spacing w:val="26"/>
          <w:sz w:val="20"/>
          <w:szCs w:val="20"/>
        </w:rPr>
        <w:t xml:space="preserve"> </w:t>
      </w:r>
      <w:r>
        <w:rPr>
          <w:rFonts w:ascii="Arial" w:hAnsi="Arial" w:cs="Arial"/>
          <w:sz w:val="20"/>
          <w:szCs w:val="20"/>
        </w:rPr>
        <w:t>ensure that</w:t>
      </w:r>
      <w:r>
        <w:rPr>
          <w:rFonts w:ascii="Arial" w:hAnsi="Arial" w:cs="Arial"/>
          <w:spacing w:val="24"/>
          <w:sz w:val="20"/>
          <w:szCs w:val="20"/>
        </w:rPr>
        <w:t xml:space="preserve"> </w:t>
      </w:r>
      <w:r>
        <w:rPr>
          <w:rFonts w:ascii="Arial" w:hAnsi="Arial" w:cs="Arial"/>
          <w:sz w:val="20"/>
          <w:szCs w:val="20"/>
        </w:rPr>
        <w:t>Bob</w:t>
      </w:r>
      <w:r>
        <w:rPr>
          <w:rFonts w:ascii="Arial" w:hAnsi="Arial" w:cs="Arial"/>
          <w:spacing w:val="-13"/>
          <w:sz w:val="20"/>
          <w:szCs w:val="20"/>
        </w:rPr>
        <w:t xml:space="preserve"> </w:t>
      </w:r>
      <w:r>
        <w:rPr>
          <w:rFonts w:ascii="Arial" w:hAnsi="Arial" w:cs="Arial"/>
          <w:sz w:val="20"/>
          <w:szCs w:val="20"/>
        </w:rPr>
        <w:t>is</w:t>
      </w:r>
      <w:r>
        <w:rPr>
          <w:rFonts w:ascii="Arial" w:hAnsi="Arial" w:cs="Arial"/>
          <w:spacing w:val="-18"/>
          <w:sz w:val="20"/>
          <w:szCs w:val="20"/>
        </w:rPr>
        <w:t xml:space="preserve"> </w:t>
      </w:r>
      <w:r>
        <w:rPr>
          <w:rFonts w:ascii="Arial" w:hAnsi="Arial" w:cs="Arial"/>
          <w:sz w:val="20"/>
          <w:szCs w:val="20"/>
        </w:rPr>
        <w:t>not</w:t>
      </w:r>
      <w:r>
        <w:rPr>
          <w:rFonts w:ascii="Arial" w:hAnsi="Arial" w:cs="Arial"/>
          <w:spacing w:val="2"/>
          <w:sz w:val="20"/>
          <w:szCs w:val="20"/>
        </w:rPr>
        <w:t xml:space="preserve"> </w:t>
      </w:r>
      <w:r>
        <w:rPr>
          <w:rFonts w:ascii="Arial" w:hAnsi="Arial" w:cs="Arial"/>
          <w:sz w:val="20"/>
          <w:szCs w:val="20"/>
        </w:rPr>
        <w:t>lying</w:t>
      </w:r>
      <w:r>
        <w:rPr>
          <w:rFonts w:ascii="Arial" w:hAnsi="Arial" w:cs="Arial"/>
          <w:spacing w:val="5"/>
          <w:sz w:val="20"/>
          <w:szCs w:val="20"/>
        </w:rPr>
        <w:t xml:space="preserve"> </w:t>
      </w:r>
      <w:r>
        <w:rPr>
          <w:rFonts w:ascii="Arial" w:hAnsi="Arial" w:cs="Arial"/>
          <w:sz w:val="20"/>
          <w:szCs w:val="20"/>
        </w:rPr>
        <w:t>to</w:t>
      </w:r>
      <w:r>
        <w:rPr>
          <w:rFonts w:ascii="Arial" w:hAnsi="Arial" w:cs="Arial"/>
          <w:spacing w:val="2"/>
          <w:sz w:val="20"/>
          <w:szCs w:val="20"/>
        </w:rPr>
        <w:t xml:space="preserve"> </w:t>
      </w:r>
      <w:r>
        <w:rPr>
          <w:rFonts w:ascii="Arial" w:hAnsi="Arial" w:cs="Arial"/>
          <w:sz w:val="20"/>
          <w:szCs w:val="20"/>
        </w:rPr>
        <w:t>Alice</w:t>
      </w:r>
      <w:r>
        <w:rPr>
          <w:rFonts w:ascii="Arial" w:hAnsi="Arial" w:cs="Arial"/>
          <w:spacing w:val="-6"/>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z w:val="20"/>
          <w:szCs w:val="20"/>
        </w:rPr>
        <w:t>out</w:t>
      </w:r>
      <w:r>
        <w:rPr>
          <w:rFonts w:ascii="Arial" w:hAnsi="Arial" w:cs="Arial"/>
          <w:spacing w:val="-11"/>
          <w:sz w:val="20"/>
          <w:szCs w:val="20"/>
        </w:rPr>
        <w:t xml:space="preserve"> </w:t>
      </w:r>
      <w:r>
        <w:rPr>
          <w:rFonts w:ascii="Arial" w:hAnsi="Arial" w:cs="Arial"/>
          <w:sz w:val="20"/>
          <w:szCs w:val="20"/>
        </w:rPr>
        <w:t>his</w:t>
      </w:r>
      <w:r>
        <w:rPr>
          <w:rFonts w:ascii="Arial" w:hAnsi="Arial" w:cs="Arial"/>
          <w:spacing w:val="-19"/>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terests.</w:t>
      </w:r>
      <w:r>
        <w:rPr>
          <w:rFonts w:ascii="Arial" w:hAnsi="Arial" w:cs="Arial"/>
          <w:spacing w:val="-2"/>
          <w:sz w:val="20"/>
          <w:szCs w:val="20"/>
        </w:rPr>
        <w:t xml:space="preserve"> </w:t>
      </w:r>
      <w:r>
        <w:rPr>
          <w:rFonts w:ascii="Arial" w:hAnsi="Arial" w:cs="Arial"/>
          <w:w w:val="93"/>
          <w:sz w:val="20"/>
          <w:szCs w:val="20"/>
        </w:rPr>
        <w:t>Therefore,</w:t>
      </w:r>
      <w:r>
        <w:rPr>
          <w:rFonts w:ascii="Arial" w:hAnsi="Arial" w:cs="Arial"/>
          <w:spacing w:val="30"/>
          <w:w w:val="93"/>
          <w:sz w:val="20"/>
          <w:szCs w:val="20"/>
        </w:rPr>
        <w:t xml:space="preserve"> </w:t>
      </w:r>
      <w:r>
        <w:rPr>
          <w:rFonts w:ascii="Arial" w:hAnsi="Arial" w:cs="Arial"/>
          <w:spacing w:val="-5"/>
          <w:w w:val="93"/>
          <w:sz w:val="20"/>
          <w:szCs w:val="20"/>
        </w:rPr>
        <w:t>w</w:t>
      </w:r>
      <w:r>
        <w:rPr>
          <w:rFonts w:ascii="Arial" w:hAnsi="Arial" w:cs="Arial"/>
          <w:w w:val="93"/>
          <w:sz w:val="20"/>
          <w:szCs w:val="20"/>
        </w:rPr>
        <w:t>e</w:t>
      </w:r>
      <w:r>
        <w:rPr>
          <w:rFonts w:ascii="Arial" w:hAnsi="Arial" w:cs="Arial"/>
          <w:spacing w:val="-10"/>
          <w:w w:val="93"/>
          <w:sz w:val="20"/>
          <w:szCs w:val="20"/>
        </w:rPr>
        <w:t xml:space="preserve"> </w:t>
      </w:r>
      <w:r>
        <w:rPr>
          <w:rFonts w:ascii="Arial" w:hAnsi="Arial" w:cs="Arial"/>
          <w:sz w:val="20"/>
          <w:szCs w:val="20"/>
        </w:rPr>
        <w:t>will</w:t>
      </w:r>
      <w:r>
        <w:rPr>
          <w:rFonts w:ascii="Arial" w:hAnsi="Arial" w:cs="Arial"/>
          <w:spacing w:val="25"/>
          <w:sz w:val="20"/>
          <w:szCs w:val="20"/>
        </w:rPr>
        <w:t xml:space="preserve"> </w:t>
      </w:r>
      <w:r>
        <w:rPr>
          <w:rFonts w:ascii="Arial" w:hAnsi="Arial" w:cs="Arial"/>
          <w:w w:val="86"/>
          <w:sz w:val="20"/>
          <w:szCs w:val="20"/>
        </w:rPr>
        <w:t>use</w:t>
      </w:r>
      <w:r>
        <w:rPr>
          <w:rFonts w:ascii="Arial" w:hAnsi="Arial" w:cs="Arial"/>
          <w:spacing w:val="2"/>
          <w:w w:val="86"/>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w w:val="102"/>
          <w:sz w:val="20"/>
          <w:szCs w:val="20"/>
        </w:rPr>
        <w:t>term</w:t>
      </w:r>
    </w:p>
    <w:p w14:paraId="35E31ABE" w14:textId="77777777" w:rsidR="009E6749" w:rsidRDefault="009E6749">
      <w:pPr>
        <w:spacing w:after="0" w:line="240" w:lineRule="auto"/>
        <w:ind w:left="955" w:right="916"/>
        <w:jc w:val="both"/>
        <w:rPr>
          <w:rFonts w:ascii="Arial" w:hAnsi="Arial" w:cs="Arial"/>
          <w:sz w:val="20"/>
          <w:szCs w:val="20"/>
        </w:rPr>
      </w:pPr>
      <w:r>
        <w:rPr>
          <w:rFonts w:ascii="Arial" w:hAnsi="Arial" w:cs="Arial"/>
          <w:w w:val="91"/>
          <w:sz w:val="20"/>
          <w:szCs w:val="20"/>
        </w:rPr>
        <w:t>‘expressed</w:t>
      </w:r>
      <w:r>
        <w:rPr>
          <w:rFonts w:ascii="Arial" w:hAnsi="Arial" w:cs="Arial"/>
          <w:spacing w:val="17"/>
          <w:w w:val="91"/>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terest’</w:t>
      </w:r>
      <w:r>
        <w:rPr>
          <w:rFonts w:ascii="Arial" w:hAnsi="Arial" w:cs="Arial"/>
          <w:spacing w:val="16"/>
          <w:sz w:val="20"/>
          <w:szCs w:val="20"/>
        </w:rPr>
        <w:t xml:space="preserve"> </w:t>
      </w:r>
      <w:r>
        <w:rPr>
          <w:rFonts w:ascii="Arial" w:hAnsi="Arial" w:cs="Arial"/>
          <w:sz w:val="20"/>
          <w:szCs w:val="20"/>
        </w:rPr>
        <w:t>when</w:t>
      </w:r>
      <w:r>
        <w:rPr>
          <w:rFonts w:ascii="Arial" w:hAnsi="Arial" w:cs="Arial"/>
          <w:spacing w:val="-17"/>
          <w:sz w:val="20"/>
          <w:szCs w:val="20"/>
        </w:rPr>
        <w:t xml:space="preserve"> </w:t>
      </w:r>
      <w:r>
        <w:rPr>
          <w:rFonts w:ascii="Arial" w:hAnsi="Arial" w:cs="Arial"/>
          <w:sz w:val="20"/>
          <w:szCs w:val="20"/>
        </w:rPr>
        <w:t>referring</w:t>
      </w:r>
      <w:r>
        <w:rPr>
          <w:rFonts w:ascii="Arial" w:hAnsi="Arial" w:cs="Arial"/>
          <w:spacing w:val="-3"/>
          <w:sz w:val="20"/>
          <w:szCs w:val="20"/>
        </w:rPr>
        <w:t xml:space="preserve"> </w:t>
      </w:r>
      <w:r>
        <w:rPr>
          <w:rFonts w:ascii="Arial" w:hAnsi="Arial" w:cs="Arial"/>
          <w:sz w:val="20"/>
          <w:szCs w:val="20"/>
        </w:rPr>
        <w:t>to</w:t>
      </w:r>
      <w:r>
        <w:rPr>
          <w:rFonts w:ascii="Arial" w:hAnsi="Arial" w:cs="Arial"/>
          <w:spacing w:val="20"/>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w w:val="95"/>
          <w:sz w:val="20"/>
          <w:szCs w:val="20"/>
        </w:rPr>
        <w:t>common</w:t>
      </w:r>
      <w:r>
        <w:rPr>
          <w:rFonts w:ascii="Arial" w:hAnsi="Arial" w:cs="Arial"/>
          <w:spacing w:val="15"/>
          <w:w w:val="95"/>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terest</w:t>
      </w:r>
      <w:r>
        <w:rPr>
          <w:rFonts w:ascii="Arial" w:hAnsi="Arial" w:cs="Arial"/>
          <w:spacing w:val="6"/>
          <w:sz w:val="20"/>
          <w:szCs w:val="20"/>
        </w:rPr>
        <w:t xml:space="preserve"> </w:t>
      </w:r>
      <w:r>
        <w:rPr>
          <w:rFonts w:ascii="Arial" w:hAnsi="Arial" w:cs="Arial"/>
          <w:sz w:val="20"/>
          <w:szCs w:val="20"/>
        </w:rPr>
        <w:t>Bob</w:t>
      </w:r>
      <w:r>
        <w:rPr>
          <w:rFonts w:ascii="Arial" w:hAnsi="Arial" w:cs="Arial"/>
          <w:spacing w:val="5"/>
          <w:sz w:val="20"/>
          <w:szCs w:val="20"/>
        </w:rPr>
        <w:t xml:space="preserve"> </w:t>
      </w:r>
      <w:r>
        <w:rPr>
          <w:rFonts w:ascii="Arial" w:hAnsi="Arial" w:cs="Arial"/>
          <w:w w:val="90"/>
          <w:sz w:val="20"/>
          <w:szCs w:val="20"/>
        </w:rPr>
        <w:t>has</w:t>
      </w:r>
      <w:r>
        <w:rPr>
          <w:rFonts w:ascii="Arial" w:hAnsi="Arial" w:cs="Arial"/>
          <w:spacing w:val="14"/>
          <w:w w:val="90"/>
          <w:sz w:val="20"/>
          <w:szCs w:val="20"/>
        </w:rPr>
        <w:t xml:space="preserve"> </w:t>
      </w:r>
      <w:r>
        <w:rPr>
          <w:rFonts w:ascii="Arial" w:hAnsi="Arial" w:cs="Arial"/>
          <w:w w:val="90"/>
          <w:sz w:val="20"/>
          <w:szCs w:val="20"/>
        </w:rPr>
        <w:t>re</w:t>
      </w:r>
      <w:r>
        <w:rPr>
          <w:rFonts w:ascii="Arial" w:hAnsi="Arial" w:cs="Arial"/>
          <w:spacing w:val="-4"/>
          <w:w w:val="90"/>
          <w:sz w:val="20"/>
          <w:szCs w:val="20"/>
        </w:rPr>
        <w:t>v</w:t>
      </w:r>
      <w:r>
        <w:rPr>
          <w:rFonts w:ascii="Arial" w:hAnsi="Arial" w:cs="Arial"/>
          <w:w w:val="90"/>
          <w:sz w:val="20"/>
          <w:szCs w:val="20"/>
        </w:rPr>
        <w:t>ealed</w:t>
      </w:r>
      <w:r>
        <w:rPr>
          <w:rFonts w:ascii="Arial" w:hAnsi="Arial" w:cs="Arial"/>
          <w:spacing w:val="36"/>
          <w:w w:val="90"/>
          <w:sz w:val="20"/>
          <w:szCs w:val="20"/>
        </w:rPr>
        <w:t xml:space="preserve"> </w:t>
      </w:r>
      <w:r>
        <w:rPr>
          <w:rFonts w:ascii="Arial" w:hAnsi="Arial" w:cs="Arial"/>
          <w:w w:val="105"/>
          <w:sz w:val="20"/>
          <w:szCs w:val="20"/>
        </w:rPr>
        <w:t>to</w:t>
      </w:r>
    </w:p>
    <w:p w14:paraId="6485AE3B" w14:textId="77777777" w:rsidR="009E6749" w:rsidRDefault="009E6749">
      <w:pPr>
        <w:spacing w:before="9" w:after="0" w:line="240" w:lineRule="auto"/>
        <w:ind w:left="955" w:right="7303"/>
        <w:jc w:val="both"/>
        <w:rPr>
          <w:rFonts w:ascii="Arial" w:hAnsi="Arial" w:cs="Arial"/>
          <w:sz w:val="20"/>
          <w:szCs w:val="20"/>
        </w:rPr>
      </w:pPr>
      <w:r>
        <w:rPr>
          <w:rFonts w:ascii="Arial" w:hAnsi="Arial" w:cs="Arial"/>
          <w:sz w:val="20"/>
          <w:szCs w:val="20"/>
        </w:rPr>
        <w:t>Alice.</w:t>
      </w:r>
    </w:p>
    <w:p w14:paraId="777A0B03" w14:textId="77777777" w:rsidR="009E6749" w:rsidRDefault="009E6749">
      <w:pPr>
        <w:spacing w:before="8" w:after="0" w:line="280" w:lineRule="exact"/>
        <w:rPr>
          <w:sz w:val="28"/>
          <w:szCs w:val="28"/>
        </w:rPr>
      </w:pPr>
    </w:p>
    <w:p w14:paraId="20055C6A" w14:textId="77777777" w:rsidR="009E6749" w:rsidRDefault="009E6749">
      <w:pPr>
        <w:spacing w:after="0" w:line="249" w:lineRule="auto"/>
        <w:ind w:left="955" w:right="916"/>
        <w:jc w:val="both"/>
        <w:rPr>
          <w:rFonts w:ascii="Arial" w:hAnsi="Arial" w:cs="Arial"/>
          <w:sz w:val="20"/>
          <w:szCs w:val="20"/>
        </w:rPr>
      </w:pPr>
      <w:r>
        <w:rPr>
          <w:rFonts w:ascii="Arial" w:hAnsi="Arial" w:cs="Arial"/>
          <w:b/>
          <w:bCs/>
          <w:w w:val="104"/>
          <w:sz w:val="20"/>
          <w:szCs w:val="20"/>
        </w:rPr>
        <w:t>Com</w:t>
      </w:r>
      <w:r>
        <w:rPr>
          <w:rFonts w:ascii="Arial" w:hAnsi="Arial" w:cs="Arial"/>
          <w:b/>
          <w:bCs/>
          <w:spacing w:val="-6"/>
          <w:w w:val="104"/>
          <w:sz w:val="20"/>
          <w:szCs w:val="20"/>
        </w:rPr>
        <w:t>m</w:t>
      </w:r>
      <w:r>
        <w:rPr>
          <w:rFonts w:ascii="Arial" w:hAnsi="Arial" w:cs="Arial"/>
          <w:b/>
          <w:bCs/>
          <w:w w:val="104"/>
          <w:sz w:val="20"/>
          <w:szCs w:val="20"/>
        </w:rPr>
        <w:t xml:space="preserve">unication  </w:t>
      </w:r>
      <w:r>
        <w:rPr>
          <w:rFonts w:ascii="Arial" w:hAnsi="Arial" w:cs="Arial"/>
          <w:b/>
          <w:bCs/>
          <w:spacing w:val="40"/>
          <w:w w:val="104"/>
          <w:sz w:val="20"/>
          <w:szCs w:val="20"/>
        </w:rPr>
        <w:t xml:space="preserve"> </w:t>
      </w:r>
      <w:r>
        <w:rPr>
          <w:rFonts w:ascii="Arial" w:hAnsi="Arial" w:cs="Arial"/>
          <w:sz w:val="20"/>
          <w:szCs w:val="20"/>
        </w:rPr>
        <w:t>Alice</w:t>
      </w:r>
      <w:r>
        <w:rPr>
          <w:rFonts w:ascii="Arial" w:hAnsi="Arial" w:cs="Arial"/>
          <w:spacing w:val="1"/>
          <w:sz w:val="20"/>
          <w:szCs w:val="20"/>
        </w:rPr>
        <w:t xml:space="preserve"> </w:t>
      </w:r>
      <w:r>
        <w:rPr>
          <w:rFonts w:ascii="Arial" w:hAnsi="Arial" w:cs="Arial"/>
          <w:sz w:val="20"/>
          <w:szCs w:val="20"/>
        </w:rPr>
        <w:t>and</w:t>
      </w:r>
      <w:r>
        <w:rPr>
          <w:rFonts w:ascii="Arial" w:hAnsi="Arial" w:cs="Arial"/>
          <w:spacing w:val="-12"/>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sz w:val="20"/>
          <w:szCs w:val="20"/>
        </w:rPr>
        <w:t>other</w:t>
      </w:r>
      <w:r>
        <w:rPr>
          <w:rFonts w:ascii="Arial" w:hAnsi="Arial" w:cs="Arial"/>
          <w:spacing w:val="-4"/>
          <w:sz w:val="20"/>
          <w:szCs w:val="20"/>
        </w:rPr>
        <w:t xml:space="preserve"> </w:t>
      </w:r>
      <w:r>
        <w:rPr>
          <w:rFonts w:ascii="Arial" w:hAnsi="Arial" w:cs="Arial"/>
          <w:w w:val="93"/>
          <w:sz w:val="20"/>
          <w:szCs w:val="20"/>
        </w:rPr>
        <w:t>co-organizers</w:t>
      </w:r>
      <w:r>
        <w:rPr>
          <w:rFonts w:ascii="Arial" w:hAnsi="Arial" w:cs="Arial"/>
          <w:spacing w:val="6"/>
          <w:w w:val="93"/>
          <w:sz w:val="20"/>
          <w:szCs w:val="20"/>
        </w:rPr>
        <w:t xml:space="preserve"> </w:t>
      </w:r>
      <w:r>
        <w:rPr>
          <w:rFonts w:ascii="Arial" w:hAnsi="Arial" w:cs="Arial"/>
          <w:sz w:val="20"/>
          <w:szCs w:val="20"/>
        </w:rPr>
        <w:t>will</w:t>
      </w:r>
      <w:r>
        <w:rPr>
          <w:rFonts w:ascii="Arial" w:hAnsi="Arial" w:cs="Arial"/>
          <w:spacing w:val="32"/>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8"/>
          <w:w w:val="92"/>
          <w:sz w:val="20"/>
          <w:szCs w:val="20"/>
        </w:rPr>
        <w:t xml:space="preserve"> </w:t>
      </w:r>
      <w:r>
        <w:rPr>
          <w:rFonts w:ascii="Arial" w:hAnsi="Arial" w:cs="Arial"/>
          <w:sz w:val="20"/>
          <w:szCs w:val="20"/>
        </w:rPr>
        <w:t>to</w:t>
      </w:r>
      <w:r>
        <w:rPr>
          <w:rFonts w:ascii="Arial" w:hAnsi="Arial" w:cs="Arial"/>
          <w:spacing w:val="9"/>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unicate with</w:t>
      </w:r>
      <w:r>
        <w:rPr>
          <w:rFonts w:ascii="Arial" w:hAnsi="Arial" w:cs="Arial"/>
          <w:spacing w:val="39"/>
          <w:sz w:val="20"/>
          <w:szCs w:val="20"/>
        </w:rPr>
        <w:t xml:space="preserve"> </w:t>
      </w:r>
      <w:r>
        <w:rPr>
          <w:rFonts w:ascii="Arial" w:hAnsi="Arial" w:cs="Arial"/>
          <w:w w:val="88"/>
          <w:sz w:val="20"/>
          <w:szCs w:val="20"/>
        </w:rPr>
        <w:t>ea</w:t>
      </w:r>
      <w:r>
        <w:rPr>
          <w:rFonts w:ascii="Arial" w:hAnsi="Arial" w:cs="Arial"/>
          <w:spacing w:val="-4"/>
          <w:w w:val="88"/>
          <w:sz w:val="20"/>
          <w:szCs w:val="20"/>
        </w:rPr>
        <w:t>c</w:t>
      </w:r>
      <w:r>
        <w:rPr>
          <w:rFonts w:ascii="Arial" w:hAnsi="Arial" w:cs="Arial"/>
          <w:w w:val="88"/>
          <w:sz w:val="20"/>
          <w:szCs w:val="20"/>
        </w:rPr>
        <w:t>h</w:t>
      </w:r>
      <w:r>
        <w:rPr>
          <w:rFonts w:ascii="Arial" w:hAnsi="Arial" w:cs="Arial"/>
          <w:spacing w:val="19"/>
          <w:w w:val="88"/>
          <w:sz w:val="20"/>
          <w:szCs w:val="20"/>
        </w:rPr>
        <w:t xml:space="preserve"> </w:t>
      </w:r>
      <w:r>
        <w:rPr>
          <w:rFonts w:ascii="Arial" w:hAnsi="Arial" w:cs="Arial"/>
          <w:sz w:val="20"/>
          <w:szCs w:val="20"/>
        </w:rPr>
        <w:t>other.</w:t>
      </w:r>
      <w:r>
        <w:rPr>
          <w:rFonts w:ascii="Arial" w:hAnsi="Arial" w:cs="Arial"/>
          <w:spacing w:val="28"/>
          <w:sz w:val="20"/>
          <w:szCs w:val="20"/>
        </w:rPr>
        <w:t xml:space="preserve"> </w:t>
      </w:r>
      <w:r>
        <w:rPr>
          <w:rFonts w:ascii="Arial" w:hAnsi="Arial" w:cs="Arial"/>
          <w:sz w:val="20"/>
          <w:szCs w:val="20"/>
        </w:rPr>
        <w:t>More</w:t>
      </w:r>
      <w:r>
        <w:rPr>
          <w:rFonts w:ascii="Arial" w:hAnsi="Arial" w:cs="Arial"/>
          <w:spacing w:val="-5"/>
          <w:sz w:val="20"/>
          <w:szCs w:val="20"/>
        </w:rPr>
        <w:t>ov</w:t>
      </w:r>
      <w:r>
        <w:rPr>
          <w:rFonts w:ascii="Arial" w:hAnsi="Arial" w:cs="Arial"/>
          <w:sz w:val="20"/>
          <w:szCs w:val="20"/>
        </w:rPr>
        <w:t>er,</w:t>
      </w:r>
      <w:r>
        <w:rPr>
          <w:rFonts w:ascii="Arial" w:hAnsi="Arial" w:cs="Arial"/>
          <w:spacing w:val="-21"/>
          <w:sz w:val="20"/>
          <w:szCs w:val="20"/>
        </w:rPr>
        <w:t xml:space="preserve"> </w:t>
      </w:r>
      <w:r>
        <w:rPr>
          <w:rFonts w:ascii="Arial" w:hAnsi="Arial" w:cs="Arial"/>
          <w:sz w:val="20"/>
          <w:szCs w:val="20"/>
        </w:rPr>
        <w:t>Alice</w:t>
      </w:r>
      <w:r>
        <w:rPr>
          <w:rFonts w:ascii="Arial" w:hAnsi="Arial" w:cs="Arial"/>
          <w:spacing w:val="11"/>
          <w:sz w:val="20"/>
          <w:szCs w:val="20"/>
        </w:rPr>
        <w:t xml:space="preserve"> </w:t>
      </w:r>
      <w:r>
        <w:rPr>
          <w:rFonts w:ascii="Arial" w:hAnsi="Arial" w:cs="Arial"/>
          <w:sz w:val="20"/>
          <w:szCs w:val="20"/>
        </w:rPr>
        <w:t>and</w:t>
      </w:r>
      <w:r>
        <w:rPr>
          <w:rFonts w:ascii="Arial" w:hAnsi="Arial" w:cs="Arial"/>
          <w:spacing w:val="-2"/>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w w:val="93"/>
          <w:sz w:val="20"/>
          <w:szCs w:val="20"/>
        </w:rPr>
        <w:t>co-organizers</w:t>
      </w:r>
      <w:r>
        <w:rPr>
          <w:rFonts w:ascii="Arial" w:hAnsi="Arial" w:cs="Arial"/>
          <w:spacing w:val="16"/>
          <w:w w:val="93"/>
          <w:sz w:val="20"/>
          <w:szCs w:val="20"/>
        </w:rPr>
        <w:t xml:space="preserve"> </w:t>
      </w:r>
      <w:r>
        <w:rPr>
          <w:rFonts w:ascii="Arial" w:hAnsi="Arial" w:cs="Arial"/>
          <w:sz w:val="20"/>
          <w:szCs w:val="20"/>
        </w:rPr>
        <w:t>will</w:t>
      </w:r>
      <w:r>
        <w:rPr>
          <w:rFonts w:ascii="Arial" w:hAnsi="Arial" w:cs="Arial"/>
          <w:spacing w:val="42"/>
          <w:sz w:val="20"/>
          <w:szCs w:val="20"/>
        </w:rPr>
        <w:t xml:space="preserve"> </w:t>
      </w:r>
      <w:r>
        <w:rPr>
          <w:rFonts w:ascii="Arial" w:hAnsi="Arial" w:cs="Arial"/>
          <w:spacing w:val="-5"/>
          <w:w w:val="99"/>
          <w:sz w:val="20"/>
          <w:szCs w:val="20"/>
        </w:rPr>
        <w:t>w</w:t>
      </w:r>
      <w:r>
        <w:rPr>
          <w:rFonts w:ascii="Arial" w:hAnsi="Arial" w:cs="Arial"/>
          <w:w w:val="94"/>
          <w:sz w:val="20"/>
          <w:szCs w:val="20"/>
        </w:rPr>
        <w:t>a</w:t>
      </w:r>
      <w:r>
        <w:rPr>
          <w:rFonts w:ascii="Arial" w:hAnsi="Arial" w:cs="Arial"/>
          <w:spacing w:val="-5"/>
          <w:w w:val="94"/>
          <w:sz w:val="20"/>
          <w:szCs w:val="20"/>
        </w:rPr>
        <w:t>n</w:t>
      </w:r>
      <w:r>
        <w:rPr>
          <w:rFonts w:ascii="Arial" w:hAnsi="Arial" w:cs="Arial"/>
          <w:w w:val="139"/>
          <w:sz w:val="20"/>
          <w:szCs w:val="20"/>
        </w:rPr>
        <w:t>t</w:t>
      </w:r>
      <w:r>
        <w:rPr>
          <w:rFonts w:ascii="Arial" w:hAnsi="Arial" w:cs="Arial"/>
          <w:spacing w:val="11"/>
          <w:sz w:val="20"/>
          <w:szCs w:val="20"/>
        </w:rPr>
        <w:t xml:space="preserve"> </w:t>
      </w:r>
      <w:r>
        <w:rPr>
          <w:rFonts w:ascii="Arial" w:hAnsi="Arial" w:cs="Arial"/>
          <w:sz w:val="20"/>
          <w:szCs w:val="20"/>
        </w:rPr>
        <w:t>to</w:t>
      </w:r>
      <w:r>
        <w:rPr>
          <w:rFonts w:ascii="Arial" w:hAnsi="Arial" w:cs="Arial"/>
          <w:spacing w:val="19"/>
          <w:sz w:val="20"/>
          <w:szCs w:val="20"/>
        </w:rPr>
        <w:t xml:space="preserve"> </w:t>
      </w:r>
      <w:r>
        <w:rPr>
          <w:rFonts w:ascii="Arial" w:hAnsi="Arial" w:cs="Arial"/>
          <w:w w:val="92"/>
          <w:sz w:val="20"/>
          <w:szCs w:val="20"/>
        </w:rPr>
        <w:t>spread</w:t>
      </w:r>
      <w:r>
        <w:rPr>
          <w:rFonts w:ascii="Arial" w:hAnsi="Arial" w:cs="Arial"/>
          <w:spacing w:val="15"/>
          <w:w w:val="92"/>
          <w:sz w:val="20"/>
          <w:szCs w:val="20"/>
        </w:rPr>
        <w:t xml:space="preserve"> </w:t>
      </w:r>
      <w:r>
        <w:rPr>
          <w:rFonts w:ascii="Arial" w:hAnsi="Arial" w:cs="Arial"/>
          <w:w w:val="112"/>
          <w:sz w:val="20"/>
          <w:szCs w:val="20"/>
        </w:rPr>
        <w:t>th</w:t>
      </w:r>
      <w:r>
        <w:rPr>
          <w:rFonts w:ascii="Arial" w:hAnsi="Arial" w:cs="Arial"/>
          <w:w w:val="79"/>
          <w:sz w:val="20"/>
          <w:szCs w:val="20"/>
        </w:rPr>
        <w:t xml:space="preserve">e </w:t>
      </w:r>
      <w:r>
        <w:rPr>
          <w:rFonts w:ascii="Arial" w:hAnsi="Arial" w:cs="Arial"/>
          <w:spacing w:val="-6"/>
          <w:sz w:val="20"/>
          <w:szCs w:val="20"/>
        </w:rPr>
        <w:t>w</w:t>
      </w:r>
      <w:r>
        <w:rPr>
          <w:rFonts w:ascii="Arial" w:hAnsi="Arial" w:cs="Arial"/>
          <w:sz w:val="20"/>
          <w:szCs w:val="20"/>
        </w:rPr>
        <w:t>ord</w:t>
      </w:r>
      <w:r>
        <w:rPr>
          <w:rFonts w:ascii="Arial" w:hAnsi="Arial" w:cs="Arial"/>
          <w:spacing w:val="7"/>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z w:val="20"/>
          <w:szCs w:val="20"/>
        </w:rPr>
        <w:t>out</w:t>
      </w:r>
      <w:r>
        <w:rPr>
          <w:rFonts w:ascii="Arial" w:hAnsi="Arial" w:cs="Arial"/>
          <w:spacing w:val="6"/>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protest</w:t>
      </w:r>
      <w:r>
        <w:rPr>
          <w:rFonts w:ascii="Arial" w:hAnsi="Arial" w:cs="Arial"/>
          <w:spacing w:val="6"/>
          <w:sz w:val="20"/>
          <w:szCs w:val="20"/>
        </w:rPr>
        <w:t xml:space="preserve"> </w:t>
      </w:r>
      <w:r>
        <w:rPr>
          <w:rFonts w:ascii="Arial" w:hAnsi="Arial" w:cs="Arial"/>
          <w:sz w:val="20"/>
          <w:szCs w:val="20"/>
        </w:rPr>
        <w:t>to</w:t>
      </w:r>
      <w:r>
        <w:rPr>
          <w:rFonts w:ascii="Arial" w:hAnsi="Arial" w:cs="Arial"/>
          <w:spacing w:val="19"/>
          <w:sz w:val="20"/>
          <w:szCs w:val="20"/>
        </w:rPr>
        <w:t xml:space="preserve"> </w:t>
      </w:r>
      <w:r>
        <w:rPr>
          <w:rFonts w:ascii="Arial" w:hAnsi="Arial" w:cs="Arial"/>
          <w:sz w:val="20"/>
          <w:szCs w:val="20"/>
        </w:rPr>
        <w:t>other</w:t>
      </w:r>
      <w:r>
        <w:rPr>
          <w:rFonts w:ascii="Arial" w:hAnsi="Arial" w:cs="Arial"/>
          <w:spacing w:val="7"/>
          <w:sz w:val="20"/>
          <w:szCs w:val="20"/>
        </w:rPr>
        <w:t xml:space="preserve"> </w:t>
      </w:r>
      <w:r>
        <w:rPr>
          <w:rFonts w:ascii="Arial" w:hAnsi="Arial" w:cs="Arial"/>
          <w:spacing w:val="5"/>
          <w:sz w:val="20"/>
          <w:szCs w:val="20"/>
        </w:rPr>
        <w:t>p</w:t>
      </w:r>
      <w:r>
        <w:rPr>
          <w:rFonts w:ascii="Arial" w:hAnsi="Arial" w:cs="Arial"/>
          <w:sz w:val="20"/>
          <w:szCs w:val="20"/>
        </w:rPr>
        <w:t>ote</w:t>
      </w:r>
      <w:r>
        <w:rPr>
          <w:rFonts w:ascii="Arial" w:hAnsi="Arial" w:cs="Arial"/>
          <w:spacing w:val="-5"/>
          <w:sz w:val="20"/>
          <w:szCs w:val="20"/>
        </w:rPr>
        <w:t>n</w:t>
      </w:r>
      <w:r>
        <w:rPr>
          <w:rFonts w:ascii="Arial" w:hAnsi="Arial" w:cs="Arial"/>
          <w:sz w:val="20"/>
          <w:szCs w:val="20"/>
        </w:rPr>
        <w:t>tial</w:t>
      </w:r>
      <w:r>
        <w:rPr>
          <w:rFonts w:ascii="Arial" w:hAnsi="Arial" w:cs="Arial"/>
          <w:spacing w:val="25"/>
          <w:sz w:val="20"/>
          <w:szCs w:val="20"/>
        </w:rPr>
        <w:t xml:space="preserve"> </w:t>
      </w:r>
      <w:r>
        <w:rPr>
          <w:rFonts w:ascii="Arial" w:hAnsi="Arial" w:cs="Arial"/>
          <w:w w:val="102"/>
          <w:sz w:val="20"/>
          <w:szCs w:val="20"/>
        </w:rPr>
        <w:t>participa</w:t>
      </w:r>
      <w:r>
        <w:rPr>
          <w:rFonts w:ascii="Arial" w:hAnsi="Arial" w:cs="Arial"/>
          <w:spacing w:val="-4"/>
          <w:w w:val="102"/>
          <w:sz w:val="20"/>
          <w:szCs w:val="20"/>
        </w:rPr>
        <w:t>n</w:t>
      </w:r>
      <w:r>
        <w:rPr>
          <w:rFonts w:ascii="Arial" w:hAnsi="Arial" w:cs="Arial"/>
          <w:w w:val="99"/>
          <w:sz w:val="20"/>
          <w:szCs w:val="20"/>
        </w:rPr>
        <w:t>ts.</w:t>
      </w:r>
    </w:p>
    <w:p w14:paraId="08B71EC2"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A</w:t>
      </w:r>
      <w:r>
        <w:rPr>
          <w:rFonts w:ascii="Arial" w:hAnsi="Arial" w:cs="Arial"/>
          <w:spacing w:val="35"/>
          <w:sz w:val="20"/>
          <w:szCs w:val="20"/>
        </w:rPr>
        <w:t xml:space="preserve"> </w:t>
      </w:r>
      <w:r>
        <w:rPr>
          <w:rFonts w:ascii="Arial" w:hAnsi="Arial" w:cs="Arial"/>
          <w:sz w:val="20"/>
          <w:szCs w:val="20"/>
        </w:rPr>
        <w:t xml:space="preserve">trivial </w:t>
      </w:r>
      <w:r>
        <w:rPr>
          <w:rFonts w:ascii="Arial" w:hAnsi="Arial" w:cs="Arial"/>
          <w:spacing w:val="20"/>
          <w:sz w:val="20"/>
          <w:szCs w:val="20"/>
        </w:rPr>
        <w:t xml:space="preserve"> </w:t>
      </w:r>
      <w:r>
        <w:rPr>
          <w:rFonts w:ascii="Arial" w:hAnsi="Arial" w:cs="Arial"/>
          <w:sz w:val="20"/>
          <w:szCs w:val="20"/>
        </w:rPr>
        <w:t>solution</w:t>
      </w:r>
      <w:r>
        <w:rPr>
          <w:rFonts w:ascii="Arial" w:hAnsi="Arial" w:cs="Arial"/>
          <w:spacing w:val="14"/>
          <w:sz w:val="20"/>
          <w:szCs w:val="20"/>
        </w:rPr>
        <w:t xml:space="preserve"> </w:t>
      </w:r>
      <w:r>
        <w:rPr>
          <w:rFonts w:ascii="Arial" w:hAnsi="Arial" w:cs="Arial"/>
          <w:sz w:val="20"/>
          <w:szCs w:val="20"/>
        </w:rPr>
        <w:t>to</w:t>
      </w:r>
      <w:r>
        <w:rPr>
          <w:rFonts w:ascii="Arial" w:hAnsi="Arial" w:cs="Arial"/>
          <w:spacing w:val="28"/>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w:t>
      </w:r>
      <w:r>
        <w:rPr>
          <w:rFonts w:ascii="Arial" w:hAnsi="Arial" w:cs="Arial"/>
          <w:spacing w:val="-6"/>
          <w:sz w:val="20"/>
          <w:szCs w:val="20"/>
        </w:rPr>
        <w:t xml:space="preserve"> </w:t>
      </w:r>
      <w:r>
        <w:rPr>
          <w:rFonts w:ascii="Arial" w:hAnsi="Arial" w:cs="Arial"/>
          <w:sz w:val="20"/>
          <w:szCs w:val="20"/>
        </w:rPr>
        <w:t>problem</w:t>
      </w:r>
      <w:r>
        <w:rPr>
          <w:rFonts w:ascii="Arial" w:hAnsi="Arial" w:cs="Arial"/>
          <w:spacing w:val="6"/>
          <w:sz w:val="20"/>
          <w:szCs w:val="20"/>
        </w:rPr>
        <w:t xml:space="preserve"> </w:t>
      </w:r>
      <w:r>
        <w:rPr>
          <w:rFonts w:ascii="Arial" w:hAnsi="Arial" w:cs="Arial"/>
          <w:sz w:val="20"/>
          <w:szCs w:val="20"/>
        </w:rPr>
        <w:t>is</w:t>
      </w:r>
      <w:r>
        <w:rPr>
          <w:rFonts w:ascii="Arial" w:hAnsi="Arial" w:cs="Arial"/>
          <w:spacing w:val="8"/>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sz w:val="20"/>
          <w:szCs w:val="20"/>
        </w:rPr>
        <w:t xml:space="preserve">traditional </w:t>
      </w:r>
      <w:r>
        <w:rPr>
          <w:rFonts w:ascii="Arial" w:hAnsi="Arial" w:cs="Arial"/>
          <w:spacing w:val="9"/>
          <w:sz w:val="20"/>
          <w:szCs w:val="20"/>
        </w:rPr>
        <w:t xml:space="preserve"> </w:t>
      </w:r>
      <w:r>
        <w:rPr>
          <w:rFonts w:ascii="Arial" w:hAnsi="Arial" w:cs="Arial"/>
          <w:sz w:val="20"/>
          <w:szCs w:val="20"/>
        </w:rPr>
        <w:t>face-to- face</w:t>
      </w:r>
      <w:r>
        <w:rPr>
          <w:rFonts w:ascii="Arial" w:hAnsi="Arial" w:cs="Arial"/>
          <w:spacing w:val="-17"/>
          <w:sz w:val="20"/>
          <w:szCs w:val="20"/>
        </w:rPr>
        <w:t xml:space="preserve"> </w:t>
      </w:r>
      <w:r>
        <w:rPr>
          <w:rFonts w:ascii="Arial" w:hAnsi="Arial" w:cs="Arial"/>
          <w:sz w:val="20"/>
          <w:szCs w:val="20"/>
        </w:rPr>
        <w:t>meeting</w:t>
      </w:r>
      <w:r>
        <w:rPr>
          <w:rFonts w:ascii="Arial" w:hAnsi="Arial" w:cs="Arial"/>
          <w:spacing w:val="-3"/>
          <w:sz w:val="20"/>
          <w:szCs w:val="20"/>
        </w:rPr>
        <w:t xml:space="preserve"> </w:t>
      </w:r>
      <w:r>
        <w:rPr>
          <w:rFonts w:ascii="Arial" w:hAnsi="Arial" w:cs="Arial"/>
          <w:sz w:val="20"/>
          <w:szCs w:val="20"/>
        </w:rPr>
        <w:t>—</w:t>
      </w:r>
      <w:r>
        <w:rPr>
          <w:rFonts w:ascii="Arial" w:hAnsi="Arial" w:cs="Arial"/>
          <w:spacing w:val="23"/>
          <w:sz w:val="20"/>
          <w:szCs w:val="20"/>
        </w:rPr>
        <w:t xml:space="preserve"> </w:t>
      </w:r>
      <w:r>
        <w:rPr>
          <w:rFonts w:ascii="Arial" w:hAnsi="Arial" w:cs="Arial"/>
          <w:sz w:val="20"/>
          <w:szCs w:val="20"/>
        </w:rPr>
        <w:t>with</w:t>
      </w:r>
      <w:r>
        <w:rPr>
          <w:rFonts w:ascii="Arial" w:hAnsi="Arial" w:cs="Arial"/>
          <w:spacing w:val="53"/>
          <w:sz w:val="20"/>
          <w:szCs w:val="20"/>
        </w:rPr>
        <w:t xml:space="preserve"> </w:t>
      </w:r>
      <w:r>
        <w:rPr>
          <w:rFonts w:ascii="Arial" w:hAnsi="Arial" w:cs="Arial"/>
          <w:sz w:val="20"/>
          <w:szCs w:val="20"/>
        </w:rPr>
        <w:t>the</w:t>
      </w:r>
      <w:r>
        <w:rPr>
          <w:rFonts w:ascii="Arial" w:hAnsi="Arial" w:cs="Arial"/>
          <w:spacing w:val="22"/>
          <w:sz w:val="20"/>
          <w:szCs w:val="20"/>
        </w:rPr>
        <w:t xml:space="preserve"> </w:t>
      </w:r>
      <w:r>
        <w:rPr>
          <w:rFonts w:ascii="Arial" w:hAnsi="Arial" w:cs="Arial"/>
          <w:sz w:val="20"/>
          <w:szCs w:val="20"/>
        </w:rPr>
        <w:t>trade-off</w:t>
      </w:r>
      <w:r>
        <w:rPr>
          <w:rFonts w:ascii="Arial" w:hAnsi="Arial" w:cs="Arial"/>
          <w:spacing w:val="11"/>
          <w:sz w:val="20"/>
          <w:szCs w:val="20"/>
        </w:rPr>
        <w:t xml:space="preserve"> </w:t>
      </w:r>
      <w:r>
        <w:rPr>
          <w:rFonts w:ascii="Arial" w:hAnsi="Arial" w:cs="Arial"/>
          <w:sz w:val="20"/>
          <w:szCs w:val="20"/>
        </w:rPr>
        <w:t>that</w:t>
      </w:r>
      <w:r>
        <w:rPr>
          <w:rFonts w:ascii="Arial" w:hAnsi="Arial" w:cs="Arial"/>
          <w:spacing w:val="55"/>
          <w:sz w:val="20"/>
          <w:szCs w:val="20"/>
        </w:rPr>
        <w:t xml:space="preserve"> </w:t>
      </w:r>
      <w:r>
        <w:rPr>
          <w:rFonts w:ascii="Arial" w:hAnsi="Arial" w:cs="Arial"/>
          <w:sz w:val="20"/>
          <w:szCs w:val="20"/>
        </w:rPr>
        <w:t>the</w:t>
      </w:r>
      <w:r>
        <w:rPr>
          <w:rFonts w:ascii="Arial" w:hAnsi="Arial" w:cs="Arial"/>
          <w:spacing w:val="22"/>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vited</w:t>
      </w:r>
      <w:r>
        <w:rPr>
          <w:rFonts w:ascii="Arial" w:hAnsi="Arial" w:cs="Arial"/>
          <w:spacing w:val="47"/>
          <w:sz w:val="20"/>
          <w:szCs w:val="20"/>
        </w:rPr>
        <w:t xml:space="preserve"> </w:t>
      </w:r>
      <w:r>
        <w:rPr>
          <w:rFonts w:ascii="Arial" w:hAnsi="Arial" w:cs="Arial"/>
          <w:sz w:val="20"/>
          <w:szCs w:val="20"/>
        </w:rPr>
        <w:t>attenda</w:t>
      </w:r>
      <w:r>
        <w:rPr>
          <w:rFonts w:ascii="Arial" w:hAnsi="Arial" w:cs="Arial"/>
          <w:spacing w:val="-5"/>
          <w:sz w:val="20"/>
          <w:szCs w:val="20"/>
        </w:rPr>
        <w:t>n</w:t>
      </w:r>
      <w:r>
        <w:rPr>
          <w:rFonts w:ascii="Arial" w:hAnsi="Arial" w:cs="Arial"/>
          <w:sz w:val="20"/>
          <w:szCs w:val="20"/>
        </w:rPr>
        <w:t>ts</w:t>
      </w:r>
      <w:r>
        <w:rPr>
          <w:rFonts w:ascii="Arial" w:hAnsi="Arial" w:cs="Arial"/>
          <w:spacing w:val="17"/>
          <w:sz w:val="20"/>
          <w:szCs w:val="20"/>
        </w:rPr>
        <w:t xml:space="preserve"> </w:t>
      </w:r>
      <w:r>
        <w:rPr>
          <w:rFonts w:ascii="Arial" w:hAnsi="Arial" w:cs="Arial"/>
          <w:sz w:val="20"/>
          <w:szCs w:val="20"/>
        </w:rPr>
        <w:t>should</w:t>
      </w:r>
      <w:r>
        <w:rPr>
          <w:rFonts w:ascii="Arial" w:hAnsi="Arial" w:cs="Arial"/>
          <w:spacing w:val="-4"/>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32"/>
          <w:w w:val="89"/>
          <w:sz w:val="20"/>
          <w:szCs w:val="20"/>
        </w:rPr>
        <w:t xml:space="preserve"> </w:t>
      </w:r>
      <w:r>
        <w:rPr>
          <w:rFonts w:ascii="Arial" w:hAnsi="Arial" w:cs="Arial"/>
          <w:w w:val="99"/>
          <w:sz w:val="20"/>
          <w:szCs w:val="20"/>
        </w:rPr>
        <w:t>ab</w:t>
      </w:r>
      <w:r>
        <w:rPr>
          <w:rFonts w:ascii="Arial" w:hAnsi="Arial" w:cs="Arial"/>
          <w:spacing w:val="1"/>
          <w:w w:val="99"/>
          <w:sz w:val="20"/>
          <w:szCs w:val="20"/>
        </w:rPr>
        <w:t>l</w:t>
      </w:r>
      <w:r>
        <w:rPr>
          <w:rFonts w:ascii="Arial" w:hAnsi="Arial" w:cs="Arial"/>
          <w:w w:val="79"/>
          <w:sz w:val="20"/>
          <w:szCs w:val="20"/>
        </w:rPr>
        <w:t xml:space="preserve">e </w:t>
      </w:r>
      <w:r>
        <w:rPr>
          <w:rFonts w:ascii="Arial" w:hAnsi="Arial" w:cs="Arial"/>
          <w:sz w:val="20"/>
          <w:szCs w:val="20"/>
        </w:rPr>
        <w:t>to</w:t>
      </w:r>
      <w:r>
        <w:rPr>
          <w:rFonts w:ascii="Arial" w:hAnsi="Arial" w:cs="Arial"/>
          <w:spacing w:val="28"/>
          <w:sz w:val="20"/>
          <w:szCs w:val="20"/>
        </w:rPr>
        <w:t xml:space="preserve"> </w:t>
      </w:r>
      <w:r>
        <w:rPr>
          <w:rFonts w:ascii="Arial" w:hAnsi="Arial" w:cs="Arial"/>
          <w:sz w:val="20"/>
          <w:szCs w:val="20"/>
        </w:rPr>
        <w:t>meet</w:t>
      </w:r>
      <w:r>
        <w:rPr>
          <w:rFonts w:ascii="Arial" w:hAnsi="Arial" w:cs="Arial"/>
          <w:spacing w:val="-7"/>
          <w:sz w:val="20"/>
          <w:szCs w:val="20"/>
        </w:rPr>
        <w:t xml:space="preserve"> </w:t>
      </w:r>
      <w:r>
        <w:rPr>
          <w:rFonts w:ascii="Arial" w:hAnsi="Arial" w:cs="Arial"/>
          <w:sz w:val="20"/>
          <w:szCs w:val="20"/>
        </w:rPr>
        <w:t>at</w:t>
      </w:r>
      <w:r>
        <w:rPr>
          <w:rFonts w:ascii="Arial" w:hAnsi="Arial" w:cs="Arial"/>
          <w:spacing w:val="28"/>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w w:val="88"/>
          <w:sz w:val="20"/>
          <w:szCs w:val="20"/>
        </w:rPr>
        <w:t>same</w:t>
      </w:r>
      <w:r>
        <w:rPr>
          <w:rFonts w:ascii="Arial" w:hAnsi="Arial" w:cs="Arial"/>
          <w:spacing w:val="27"/>
          <w:w w:val="88"/>
          <w:sz w:val="20"/>
          <w:szCs w:val="20"/>
        </w:rPr>
        <w:t xml:space="preserve"> </w:t>
      </w:r>
      <w:r>
        <w:rPr>
          <w:rFonts w:ascii="Arial" w:hAnsi="Arial" w:cs="Arial"/>
          <w:sz w:val="20"/>
          <w:szCs w:val="20"/>
        </w:rPr>
        <w:t>time</w:t>
      </w:r>
      <w:r>
        <w:rPr>
          <w:rFonts w:ascii="Arial" w:hAnsi="Arial" w:cs="Arial"/>
          <w:spacing w:val="28"/>
          <w:sz w:val="20"/>
          <w:szCs w:val="20"/>
        </w:rPr>
        <w:t xml:space="preserve"> </w:t>
      </w:r>
      <w:r>
        <w:rPr>
          <w:rFonts w:ascii="Arial" w:hAnsi="Arial" w:cs="Arial"/>
          <w:sz w:val="20"/>
          <w:szCs w:val="20"/>
        </w:rPr>
        <w:t>in</w:t>
      </w:r>
      <w:r>
        <w:rPr>
          <w:rFonts w:ascii="Arial" w:hAnsi="Arial" w:cs="Arial"/>
          <w:spacing w:val="29"/>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w w:val="88"/>
          <w:sz w:val="20"/>
          <w:szCs w:val="20"/>
        </w:rPr>
        <w:t>same</w:t>
      </w:r>
      <w:r>
        <w:rPr>
          <w:rFonts w:ascii="Arial" w:hAnsi="Arial" w:cs="Arial"/>
          <w:spacing w:val="27"/>
          <w:w w:val="88"/>
          <w:sz w:val="20"/>
          <w:szCs w:val="20"/>
        </w:rPr>
        <w:t xml:space="preserve"> </w:t>
      </w:r>
      <w:r>
        <w:rPr>
          <w:rFonts w:ascii="Arial" w:hAnsi="Arial" w:cs="Arial"/>
          <w:sz w:val="20"/>
          <w:szCs w:val="20"/>
        </w:rPr>
        <w:t>place.</w:t>
      </w:r>
      <w:r>
        <w:rPr>
          <w:rFonts w:ascii="Arial" w:hAnsi="Arial" w:cs="Arial"/>
          <w:spacing w:val="23"/>
          <w:sz w:val="20"/>
          <w:szCs w:val="20"/>
        </w:rPr>
        <w:t xml:space="preserve"> </w:t>
      </w:r>
      <w:r>
        <w:rPr>
          <w:rFonts w:ascii="Arial" w:hAnsi="Arial" w:cs="Arial"/>
          <w:sz w:val="20"/>
          <w:szCs w:val="20"/>
        </w:rPr>
        <w:t>If</w:t>
      </w:r>
      <w:r>
        <w:rPr>
          <w:rFonts w:ascii="Arial" w:hAnsi="Arial" w:cs="Arial"/>
          <w:spacing w:val="41"/>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w w:val="95"/>
          <w:sz w:val="20"/>
          <w:szCs w:val="20"/>
        </w:rPr>
        <w:t>requireme</w:t>
      </w:r>
      <w:r>
        <w:rPr>
          <w:rFonts w:ascii="Arial" w:hAnsi="Arial" w:cs="Arial"/>
          <w:spacing w:val="-5"/>
          <w:w w:val="95"/>
          <w:sz w:val="20"/>
          <w:szCs w:val="20"/>
        </w:rPr>
        <w:t>n</w:t>
      </w:r>
      <w:r>
        <w:rPr>
          <w:rFonts w:ascii="Arial" w:hAnsi="Arial" w:cs="Arial"/>
          <w:w w:val="139"/>
          <w:sz w:val="20"/>
          <w:szCs w:val="20"/>
        </w:rPr>
        <w:t>t</w:t>
      </w:r>
      <w:r>
        <w:rPr>
          <w:rFonts w:ascii="Arial" w:hAnsi="Arial" w:cs="Arial"/>
          <w:spacing w:val="20"/>
          <w:sz w:val="20"/>
          <w:szCs w:val="20"/>
        </w:rPr>
        <w:t xml:space="preserve"> </w:t>
      </w:r>
      <w:r>
        <w:rPr>
          <w:rFonts w:ascii="Arial" w:hAnsi="Arial" w:cs="Arial"/>
          <w:sz w:val="20"/>
          <w:szCs w:val="20"/>
        </w:rPr>
        <w:t>for</w:t>
      </w:r>
      <w:r>
        <w:rPr>
          <w:rFonts w:ascii="Arial" w:hAnsi="Arial" w:cs="Arial"/>
          <w:spacing w:val="25"/>
          <w:sz w:val="20"/>
          <w:szCs w:val="20"/>
        </w:rPr>
        <w:t xml:space="preserve"> </w:t>
      </w:r>
      <w:proofErr w:type="spellStart"/>
      <w:r>
        <w:rPr>
          <w:rFonts w:ascii="Arial" w:hAnsi="Arial" w:cs="Arial"/>
          <w:sz w:val="20"/>
          <w:szCs w:val="20"/>
        </w:rPr>
        <w:t>syn</w:t>
      </w:r>
      <w:r>
        <w:rPr>
          <w:rFonts w:ascii="Arial" w:hAnsi="Arial" w:cs="Arial"/>
          <w:spacing w:val="-5"/>
          <w:sz w:val="20"/>
          <w:szCs w:val="20"/>
        </w:rPr>
        <w:t>c</w:t>
      </w:r>
      <w:r>
        <w:rPr>
          <w:rFonts w:ascii="Arial" w:hAnsi="Arial" w:cs="Arial"/>
          <w:sz w:val="20"/>
          <w:szCs w:val="20"/>
        </w:rPr>
        <w:t>hron</w:t>
      </w:r>
      <w:proofErr w:type="spellEnd"/>
      <w:r>
        <w:rPr>
          <w:rFonts w:ascii="Arial" w:hAnsi="Arial" w:cs="Arial"/>
          <w:sz w:val="20"/>
          <w:szCs w:val="20"/>
        </w:rPr>
        <w:t xml:space="preserve">- </w:t>
      </w:r>
      <w:proofErr w:type="spellStart"/>
      <w:r>
        <w:rPr>
          <w:rFonts w:ascii="Arial" w:hAnsi="Arial" w:cs="Arial"/>
          <w:sz w:val="20"/>
          <w:szCs w:val="20"/>
        </w:rPr>
        <w:t>ous</w:t>
      </w:r>
      <w:proofErr w:type="spellEnd"/>
      <w:r>
        <w:rPr>
          <w:rFonts w:ascii="Arial" w:hAnsi="Arial" w:cs="Arial"/>
          <w:spacing w:val="-20"/>
          <w:sz w:val="20"/>
          <w:szCs w:val="20"/>
        </w:rPr>
        <w:t xml:space="preserve"> </w:t>
      </w:r>
      <w:r>
        <w:rPr>
          <w:rFonts w:ascii="Arial" w:hAnsi="Arial" w:cs="Arial"/>
          <w:sz w:val="20"/>
          <w:szCs w:val="20"/>
        </w:rPr>
        <w:t>com</w:t>
      </w:r>
      <w:r>
        <w:rPr>
          <w:rFonts w:ascii="Arial" w:hAnsi="Arial" w:cs="Arial"/>
          <w:spacing w:val="-6"/>
          <w:sz w:val="20"/>
          <w:szCs w:val="20"/>
        </w:rPr>
        <w:t>m</w:t>
      </w:r>
      <w:r>
        <w:rPr>
          <w:rFonts w:ascii="Arial" w:hAnsi="Arial" w:cs="Arial"/>
          <w:sz w:val="20"/>
          <w:szCs w:val="20"/>
        </w:rPr>
        <w:t>unication</w:t>
      </w:r>
      <w:r>
        <w:rPr>
          <w:rFonts w:ascii="Arial" w:hAnsi="Arial" w:cs="Arial"/>
          <w:spacing w:val="-12"/>
          <w:sz w:val="20"/>
          <w:szCs w:val="20"/>
        </w:rPr>
        <w:t xml:space="preserve"> </w:t>
      </w:r>
      <w:r>
        <w:rPr>
          <w:rFonts w:ascii="Arial" w:hAnsi="Arial" w:cs="Arial"/>
          <w:sz w:val="20"/>
          <w:szCs w:val="20"/>
        </w:rPr>
        <w:t>is</w:t>
      </w:r>
      <w:r>
        <w:rPr>
          <w:rFonts w:ascii="Arial" w:hAnsi="Arial" w:cs="Arial"/>
          <w:spacing w:val="3"/>
          <w:sz w:val="20"/>
          <w:szCs w:val="20"/>
        </w:rPr>
        <w:t xml:space="preserve"> </w:t>
      </w:r>
      <w:r>
        <w:rPr>
          <w:rFonts w:ascii="Arial" w:hAnsi="Arial" w:cs="Arial"/>
          <w:sz w:val="20"/>
          <w:szCs w:val="20"/>
        </w:rPr>
        <w:t>not</w:t>
      </w:r>
      <w:r>
        <w:rPr>
          <w:rFonts w:ascii="Arial" w:hAnsi="Arial" w:cs="Arial"/>
          <w:spacing w:val="23"/>
          <w:sz w:val="20"/>
          <w:szCs w:val="20"/>
        </w:rPr>
        <w:t xml:space="preserve"> </w:t>
      </w:r>
      <w:r>
        <w:rPr>
          <w:rFonts w:ascii="Arial" w:hAnsi="Arial" w:cs="Arial"/>
          <w:sz w:val="20"/>
          <w:szCs w:val="20"/>
        </w:rPr>
        <w:t>that</w:t>
      </w:r>
      <w:r>
        <w:rPr>
          <w:rFonts w:ascii="Arial" w:hAnsi="Arial" w:cs="Arial"/>
          <w:spacing w:val="45"/>
          <w:sz w:val="20"/>
          <w:szCs w:val="20"/>
        </w:rPr>
        <w:t xml:space="preserve"> </w:t>
      </w:r>
      <w:r>
        <w:rPr>
          <w:rFonts w:ascii="Arial" w:hAnsi="Arial" w:cs="Arial"/>
          <w:sz w:val="20"/>
          <w:szCs w:val="20"/>
        </w:rPr>
        <w:t>strict,</w:t>
      </w:r>
      <w:r>
        <w:rPr>
          <w:rFonts w:ascii="Arial" w:hAnsi="Arial" w:cs="Arial"/>
          <w:spacing w:val="46"/>
          <w:sz w:val="20"/>
          <w:szCs w:val="20"/>
        </w:rPr>
        <w:t xml:space="preserve"> </w:t>
      </w:r>
      <w:r>
        <w:rPr>
          <w:rFonts w:ascii="Arial" w:hAnsi="Arial" w:cs="Arial"/>
          <w:sz w:val="20"/>
          <w:szCs w:val="20"/>
        </w:rPr>
        <w:t>then</w:t>
      </w:r>
      <w:r>
        <w:rPr>
          <w:rFonts w:ascii="Arial" w:hAnsi="Arial" w:cs="Arial"/>
          <w:spacing w:val="11"/>
          <w:sz w:val="20"/>
          <w:szCs w:val="20"/>
        </w:rPr>
        <w:t xml:space="preserve"> </w:t>
      </w:r>
      <w:r>
        <w:rPr>
          <w:rFonts w:ascii="Arial" w:hAnsi="Arial" w:cs="Arial"/>
          <w:spacing w:val="-4"/>
          <w:w w:val="89"/>
          <w:sz w:val="20"/>
          <w:szCs w:val="20"/>
        </w:rPr>
        <w:t>w</w:t>
      </w:r>
      <w:r>
        <w:rPr>
          <w:rFonts w:ascii="Arial" w:hAnsi="Arial" w:cs="Arial"/>
          <w:w w:val="89"/>
          <w:sz w:val="20"/>
          <w:szCs w:val="20"/>
        </w:rPr>
        <w:t>e</w:t>
      </w:r>
      <w:r>
        <w:rPr>
          <w:rFonts w:ascii="Arial" w:hAnsi="Arial" w:cs="Arial"/>
          <w:spacing w:val="24"/>
          <w:w w:val="89"/>
          <w:sz w:val="20"/>
          <w:szCs w:val="20"/>
        </w:rPr>
        <w:t xml:space="preserve"> </w:t>
      </w:r>
      <w:r>
        <w:rPr>
          <w:rFonts w:ascii="Arial" w:hAnsi="Arial" w:cs="Arial"/>
          <w:w w:val="89"/>
          <w:sz w:val="20"/>
          <w:szCs w:val="20"/>
        </w:rPr>
        <w:t>need</w:t>
      </w:r>
      <w:r>
        <w:rPr>
          <w:rFonts w:ascii="Arial" w:hAnsi="Arial" w:cs="Arial"/>
          <w:spacing w:val="21"/>
          <w:w w:val="89"/>
          <w:sz w:val="20"/>
          <w:szCs w:val="20"/>
        </w:rPr>
        <w:t xml:space="preserve"> </w:t>
      </w:r>
      <w:r>
        <w:rPr>
          <w:rFonts w:ascii="Arial" w:hAnsi="Arial" w:cs="Arial"/>
          <w:sz w:val="20"/>
          <w:szCs w:val="20"/>
        </w:rPr>
        <w:t>a</w:t>
      </w:r>
      <w:r>
        <w:rPr>
          <w:rFonts w:ascii="Arial" w:hAnsi="Arial" w:cs="Arial"/>
          <w:spacing w:val="3"/>
          <w:sz w:val="20"/>
          <w:szCs w:val="20"/>
        </w:rPr>
        <w:t xml:space="preserve"> </w:t>
      </w:r>
      <w:r>
        <w:rPr>
          <w:rFonts w:ascii="Arial" w:hAnsi="Arial" w:cs="Arial"/>
          <w:spacing w:val="-6"/>
          <w:sz w:val="20"/>
          <w:szCs w:val="20"/>
        </w:rPr>
        <w:t>w</w:t>
      </w:r>
      <w:r>
        <w:rPr>
          <w:rFonts w:ascii="Arial" w:hAnsi="Arial" w:cs="Arial"/>
          <w:spacing w:val="-5"/>
          <w:sz w:val="20"/>
          <w:szCs w:val="20"/>
        </w:rPr>
        <w:t>a</w:t>
      </w:r>
      <w:r>
        <w:rPr>
          <w:rFonts w:ascii="Arial" w:hAnsi="Arial" w:cs="Arial"/>
          <w:sz w:val="20"/>
          <w:szCs w:val="20"/>
        </w:rPr>
        <w:t>y</w:t>
      </w:r>
      <w:r>
        <w:rPr>
          <w:rFonts w:ascii="Arial" w:hAnsi="Arial" w:cs="Arial"/>
          <w:spacing w:val="6"/>
          <w:sz w:val="20"/>
          <w:szCs w:val="20"/>
        </w:rPr>
        <w:t xml:space="preserve"> </w:t>
      </w:r>
      <w:r>
        <w:rPr>
          <w:rFonts w:ascii="Arial" w:hAnsi="Arial" w:cs="Arial"/>
          <w:sz w:val="20"/>
          <w:szCs w:val="20"/>
        </w:rPr>
        <w:t>to</w:t>
      </w:r>
      <w:r>
        <w:rPr>
          <w:rFonts w:ascii="Arial" w:hAnsi="Arial" w:cs="Arial"/>
          <w:spacing w:val="23"/>
          <w:sz w:val="20"/>
          <w:szCs w:val="20"/>
        </w:rPr>
        <w:t xml:space="preserve"> </w:t>
      </w:r>
      <w:r>
        <w:rPr>
          <w:rFonts w:ascii="Arial" w:hAnsi="Arial" w:cs="Arial"/>
          <w:w w:val="96"/>
          <w:sz w:val="20"/>
          <w:szCs w:val="20"/>
        </w:rPr>
        <w:t>com</w:t>
      </w:r>
      <w:r>
        <w:rPr>
          <w:rFonts w:ascii="Arial" w:hAnsi="Arial" w:cs="Arial"/>
          <w:spacing w:val="-5"/>
          <w:w w:val="96"/>
          <w:sz w:val="20"/>
          <w:szCs w:val="20"/>
        </w:rPr>
        <w:t>m</w:t>
      </w:r>
      <w:r>
        <w:rPr>
          <w:rFonts w:ascii="Arial" w:hAnsi="Arial" w:cs="Arial"/>
          <w:w w:val="96"/>
          <w:sz w:val="20"/>
          <w:szCs w:val="20"/>
        </w:rPr>
        <w:t>unicate</w:t>
      </w:r>
      <w:r>
        <w:rPr>
          <w:rFonts w:ascii="Arial" w:hAnsi="Arial" w:cs="Arial"/>
          <w:spacing w:val="19"/>
          <w:w w:val="96"/>
          <w:sz w:val="20"/>
          <w:szCs w:val="20"/>
        </w:rPr>
        <w:t xml:space="preserve"> </w:t>
      </w:r>
      <w:r>
        <w:rPr>
          <w:rFonts w:ascii="Arial" w:hAnsi="Arial" w:cs="Arial"/>
          <w:sz w:val="20"/>
          <w:szCs w:val="20"/>
        </w:rPr>
        <w:t>the outcome</w:t>
      </w:r>
      <w:r>
        <w:rPr>
          <w:rFonts w:ascii="Arial" w:hAnsi="Arial" w:cs="Arial"/>
          <w:spacing w:val="-6"/>
          <w:sz w:val="20"/>
          <w:szCs w:val="20"/>
        </w:rPr>
        <w:t xml:space="preserve"> </w:t>
      </w:r>
      <w:r>
        <w:rPr>
          <w:rFonts w:ascii="Arial" w:hAnsi="Arial" w:cs="Arial"/>
          <w:sz w:val="20"/>
          <w:szCs w:val="20"/>
        </w:rPr>
        <w:t>of</w:t>
      </w:r>
      <w:r>
        <w:rPr>
          <w:rFonts w:ascii="Arial" w:hAnsi="Arial" w:cs="Arial"/>
          <w:spacing w:val="25"/>
          <w:sz w:val="20"/>
          <w:szCs w:val="20"/>
        </w:rPr>
        <w:t xml:space="preserve"> </w:t>
      </w:r>
      <w:r>
        <w:rPr>
          <w:rFonts w:ascii="Arial" w:hAnsi="Arial" w:cs="Arial"/>
          <w:sz w:val="20"/>
          <w:szCs w:val="20"/>
        </w:rPr>
        <w:t>the</w:t>
      </w:r>
      <w:r>
        <w:rPr>
          <w:rFonts w:ascii="Arial" w:hAnsi="Arial" w:cs="Arial"/>
          <w:spacing w:val="29"/>
          <w:sz w:val="20"/>
          <w:szCs w:val="20"/>
        </w:rPr>
        <w:t xml:space="preserve"> </w:t>
      </w:r>
      <w:r>
        <w:rPr>
          <w:rFonts w:ascii="Arial" w:hAnsi="Arial" w:cs="Arial"/>
          <w:sz w:val="20"/>
          <w:szCs w:val="20"/>
        </w:rPr>
        <w:t>meeting</w:t>
      </w:r>
      <w:r>
        <w:rPr>
          <w:rFonts w:ascii="Arial" w:hAnsi="Arial" w:cs="Arial"/>
          <w:spacing w:val="4"/>
          <w:sz w:val="20"/>
          <w:szCs w:val="20"/>
        </w:rPr>
        <w:t xml:space="preserve"> </w:t>
      </w:r>
      <w:r>
        <w:rPr>
          <w:rFonts w:ascii="Arial" w:hAnsi="Arial" w:cs="Arial"/>
          <w:sz w:val="20"/>
          <w:szCs w:val="20"/>
        </w:rPr>
        <w:t>to</w:t>
      </w:r>
      <w:r>
        <w:rPr>
          <w:rFonts w:ascii="Arial" w:hAnsi="Arial" w:cs="Arial"/>
          <w:spacing w:val="40"/>
          <w:sz w:val="20"/>
          <w:szCs w:val="20"/>
        </w:rPr>
        <w:t xml:space="preserve"> </w:t>
      </w:r>
      <w:r>
        <w:rPr>
          <w:rFonts w:ascii="Arial" w:hAnsi="Arial" w:cs="Arial"/>
          <w:sz w:val="20"/>
          <w:szCs w:val="20"/>
        </w:rPr>
        <w:t>those</w:t>
      </w:r>
      <w:r>
        <w:rPr>
          <w:rFonts w:ascii="Arial" w:hAnsi="Arial" w:cs="Arial"/>
          <w:spacing w:val="-8"/>
          <w:sz w:val="20"/>
          <w:szCs w:val="20"/>
        </w:rPr>
        <w:t xml:space="preserve"> </w:t>
      </w:r>
      <w:r>
        <w:rPr>
          <w:rFonts w:ascii="Arial" w:hAnsi="Arial" w:cs="Arial"/>
          <w:sz w:val="20"/>
          <w:szCs w:val="20"/>
        </w:rPr>
        <w:t>who</w:t>
      </w:r>
      <w:r>
        <w:rPr>
          <w:rFonts w:ascii="Arial" w:hAnsi="Arial" w:cs="Arial"/>
          <w:spacing w:val="17"/>
          <w:sz w:val="20"/>
          <w:szCs w:val="20"/>
        </w:rPr>
        <w:t xml:space="preserve"> </w:t>
      </w:r>
      <w:r>
        <w:rPr>
          <w:rFonts w:ascii="Arial" w:hAnsi="Arial" w:cs="Arial"/>
          <w:sz w:val="20"/>
          <w:szCs w:val="20"/>
        </w:rPr>
        <w:t>did</w:t>
      </w:r>
      <w:r>
        <w:rPr>
          <w:rFonts w:ascii="Arial" w:hAnsi="Arial" w:cs="Arial"/>
          <w:spacing w:val="40"/>
          <w:sz w:val="20"/>
          <w:szCs w:val="20"/>
        </w:rPr>
        <w:t xml:space="preserve"> </w:t>
      </w:r>
      <w:r>
        <w:rPr>
          <w:rFonts w:ascii="Arial" w:hAnsi="Arial" w:cs="Arial"/>
          <w:sz w:val="20"/>
          <w:szCs w:val="20"/>
        </w:rPr>
        <w:t>not</w:t>
      </w:r>
      <w:r>
        <w:rPr>
          <w:rFonts w:ascii="Arial" w:hAnsi="Arial" w:cs="Arial"/>
          <w:spacing w:val="40"/>
          <w:sz w:val="20"/>
          <w:szCs w:val="20"/>
        </w:rPr>
        <w:t xml:space="preserve"> </w:t>
      </w:r>
      <w:r>
        <w:rPr>
          <w:rFonts w:ascii="Arial" w:hAnsi="Arial" w:cs="Arial"/>
          <w:sz w:val="20"/>
          <w:szCs w:val="20"/>
        </w:rPr>
        <w:t xml:space="preserve">attend. </w:t>
      </w:r>
      <w:r>
        <w:rPr>
          <w:rFonts w:ascii="Arial" w:hAnsi="Arial" w:cs="Arial"/>
          <w:spacing w:val="47"/>
          <w:sz w:val="20"/>
          <w:szCs w:val="20"/>
        </w:rPr>
        <w:t xml:space="preserve"> </w:t>
      </w:r>
      <w:r>
        <w:rPr>
          <w:rFonts w:ascii="Arial" w:hAnsi="Arial" w:cs="Arial"/>
          <w:sz w:val="20"/>
          <w:szCs w:val="20"/>
        </w:rPr>
        <w:t>T</w:t>
      </w:r>
      <w:r>
        <w:rPr>
          <w:rFonts w:ascii="Arial" w:hAnsi="Arial" w:cs="Arial"/>
          <w:spacing w:val="-5"/>
          <w:sz w:val="20"/>
          <w:szCs w:val="20"/>
        </w:rPr>
        <w:t>h</w:t>
      </w:r>
      <w:r>
        <w:rPr>
          <w:rFonts w:ascii="Arial" w:hAnsi="Arial" w:cs="Arial"/>
          <w:sz w:val="20"/>
          <w:szCs w:val="20"/>
        </w:rPr>
        <w:t>us</w:t>
      </w:r>
      <w:r>
        <w:rPr>
          <w:rFonts w:ascii="Arial" w:hAnsi="Arial" w:cs="Arial"/>
          <w:spacing w:val="29"/>
          <w:sz w:val="20"/>
          <w:szCs w:val="20"/>
        </w:rPr>
        <w:t xml:space="preserve"> </w:t>
      </w:r>
      <w:r>
        <w:rPr>
          <w:rFonts w:ascii="Arial" w:hAnsi="Arial" w:cs="Arial"/>
          <w:spacing w:val="-5"/>
          <w:w w:val="89"/>
          <w:sz w:val="20"/>
          <w:szCs w:val="20"/>
        </w:rPr>
        <w:t>w</w:t>
      </w:r>
      <w:r>
        <w:rPr>
          <w:rFonts w:ascii="Arial" w:hAnsi="Arial" w:cs="Arial"/>
          <w:w w:val="89"/>
          <w:sz w:val="20"/>
          <w:szCs w:val="20"/>
        </w:rPr>
        <w:t>e</w:t>
      </w:r>
      <w:r>
        <w:rPr>
          <w:rFonts w:ascii="Arial" w:hAnsi="Arial" w:cs="Arial"/>
          <w:spacing w:val="40"/>
          <w:w w:val="89"/>
          <w:sz w:val="20"/>
          <w:szCs w:val="20"/>
        </w:rPr>
        <w:t xml:space="preserve"> </w:t>
      </w:r>
      <w:r>
        <w:rPr>
          <w:rFonts w:ascii="Arial" w:hAnsi="Arial" w:cs="Arial"/>
          <w:w w:val="89"/>
          <w:sz w:val="20"/>
          <w:szCs w:val="20"/>
        </w:rPr>
        <w:t>assume</w:t>
      </w:r>
      <w:r>
        <w:rPr>
          <w:rFonts w:ascii="Arial" w:hAnsi="Arial" w:cs="Arial"/>
          <w:spacing w:val="32"/>
          <w:w w:val="89"/>
          <w:sz w:val="20"/>
          <w:szCs w:val="20"/>
        </w:rPr>
        <w:t xml:space="preserve"> </w:t>
      </w:r>
      <w:r>
        <w:rPr>
          <w:rFonts w:ascii="Arial" w:hAnsi="Arial" w:cs="Arial"/>
          <w:w w:val="109"/>
          <w:sz w:val="20"/>
          <w:szCs w:val="20"/>
        </w:rPr>
        <w:t xml:space="preserve">that </w:t>
      </w:r>
      <w:r>
        <w:rPr>
          <w:rFonts w:ascii="Arial" w:hAnsi="Arial" w:cs="Arial"/>
          <w:sz w:val="20"/>
          <w:szCs w:val="20"/>
        </w:rPr>
        <w:t>Alice</w:t>
      </w:r>
      <w:r>
        <w:rPr>
          <w:rFonts w:ascii="Arial" w:hAnsi="Arial" w:cs="Arial"/>
          <w:spacing w:val="31"/>
          <w:sz w:val="20"/>
          <w:szCs w:val="20"/>
        </w:rPr>
        <w:t xml:space="preserve"> </w:t>
      </w:r>
      <w:r>
        <w:rPr>
          <w:rFonts w:ascii="Arial" w:hAnsi="Arial" w:cs="Arial"/>
          <w:sz w:val="20"/>
          <w:szCs w:val="20"/>
        </w:rPr>
        <w:t xml:space="preserve">will </w:t>
      </w:r>
      <w:r>
        <w:rPr>
          <w:rFonts w:ascii="Arial" w:hAnsi="Arial" w:cs="Arial"/>
          <w:spacing w:val="5"/>
          <w:sz w:val="20"/>
          <w:szCs w:val="20"/>
        </w:rPr>
        <w:t xml:space="preserve"> </w:t>
      </w:r>
      <w:r>
        <w:rPr>
          <w:rFonts w:ascii="Arial" w:hAnsi="Arial" w:cs="Arial"/>
          <w:sz w:val="20"/>
          <w:szCs w:val="20"/>
        </w:rPr>
        <w:t>also</w:t>
      </w:r>
      <w:r>
        <w:rPr>
          <w:rFonts w:ascii="Arial" w:hAnsi="Arial" w:cs="Arial"/>
          <w:spacing w:val="-6"/>
          <w:sz w:val="20"/>
          <w:szCs w:val="20"/>
        </w:rPr>
        <w:t xml:space="preserve"> </w:t>
      </w:r>
      <w:r>
        <w:rPr>
          <w:rFonts w:ascii="Arial" w:hAnsi="Arial" w:cs="Arial"/>
          <w:spacing w:val="-6"/>
          <w:w w:val="99"/>
          <w:sz w:val="20"/>
          <w:szCs w:val="20"/>
        </w:rPr>
        <w:t>w</w:t>
      </w:r>
      <w:r>
        <w:rPr>
          <w:rFonts w:ascii="Arial" w:hAnsi="Arial" w:cs="Arial"/>
          <w:w w:val="94"/>
          <w:sz w:val="20"/>
          <w:szCs w:val="20"/>
        </w:rPr>
        <w:t>a</w:t>
      </w:r>
      <w:r>
        <w:rPr>
          <w:rFonts w:ascii="Arial" w:hAnsi="Arial" w:cs="Arial"/>
          <w:spacing w:val="-5"/>
          <w:w w:val="94"/>
          <w:sz w:val="20"/>
          <w:szCs w:val="20"/>
        </w:rPr>
        <w:t>n</w:t>
      </w:r>
      <w:r>
        <w:rPr>
          <w:rFonts w:ascii="Arial" w:hAnsi="Arial" w:cs="Arial"/>
          <w:w w:val="139"/>
          <w:sz w:val="20"/>
          <w:szCs w:val="20"/>
        </w:rPr>
        <w:t>t</w:t>
      </w:r>
      <w:r>
        <w:rPr>
          <w:rFonts w:ascii="Arial" w:hAnsi="Arial" w:cs="Arial"/>
          <w:sz w:val="20"/>
          <w:szCs w:val="20"/>
        </w:rPr>
        <w:t xml:space="preserve"> </w:t>
      </w:r>
      <w:r>
        <w:rPr>
          <w:rFonts w:ascii="Arial" w:hAnsi="Arial" w:cs="Arial"/>
          <w:spacing w:val="-26"/>
          <w:sz w:val="20"/>
          <w:szCs w:val="20"/>
        </w:rPr>
        <w:t xml:space="preserve"> </w:t>
      </w:r>
      <w:r>
        <w:rPr>
          <w:rFonts w:ascii="Arial" w:hAnsi="Arial" w:cs="Arial"/>
          <w:sz w:val="20"/>
          <w:szCs w:val="20"/>
        </w:rPr>
        <w:t>to</w:t>
      </w:r>
      <w:r>
        <w:rPr>
          <w:rFonts w:ascii="Arial" w:hAnsi="Arial" w:cs="Arial"/>
          <w:spacing w:val="38"/>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unicate</w:t>
      </w:r>
      <w:r>
        <w:rPr>
          <w:rFonts w:ascii="Arial" w:hAnsi="Arial" w:cs="Arial"/>
          <w:spacing w:val="-16"/>
          <w:sz w:val="20"/>
          <w:szCs w:val="20"/>
        </w:rPr>
        <w:t xml:space="preserve"> </w:t>
      </w:r>
      <w:r>
        <w:rPr>
          <w:rFonts w:ascii="Arial" w:hAnsi="Arial" w:cs="Arial"/>
          <w:sz w:val="20"/>
          <w:szCs w:val="20"/>
        </w:rPr>
        <w:t xml:space="preserve">with </w:t>
      </w:r>
      <w:r>
        <w:rPr>
          <w:rFonts w:ascii="Arial" w:hAnsi="Arial" w:cs="Arial"/>
          <w:spacing w:val="2"/>
          <w:sz w:val="20"/>
          <w:szCs w:val="20"/>
        </w:rPr>
        <w:t xml:space="preserve"> </w:t>
      </w:r>
      <w:r>
        <w:rPr>
          <w:rFonts w:ascii="Arial" w:hAnsi="Arial" w:cs="Arial"/>
          <w:sz w:val="20"/>
          <w:szCs w:val="20"/>
        </w:rPr>
        <w:t>Bob</w:t>
      </w:r>
      <w:r>
        <w:rPr>
          <w:rFonts w:ascii="Arial" w:hAnsi="Arial" w:cs="Arial"/>
          <w:spacing w:val="22"/>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33"/>
          <w:sz w:val="20"/>
          <w:szCs w:val="20"/>
        </w:rPr>
        <w:t xml:space="preserve"> </w:t>
      </w:r>
      <w:r>
        <w:rPr>
          <w:rFonts w:ascii="Arial" w:hAnsi="Arial" w:cs="Arial"/>
          <w:w w:val="90"/>
          <w:sz w:val="20"/>
          <w:szCs w:val="20"/>
        </w:rPr>
        <w:t>means</w:t>
      </w:r>
      <w:r>
        <w:rPr>
          <w:rFonts w:ascii="Arial" w:hAnsi="Arial" w:cs="Arial"/>
          <w:spacing w:val="35"/>
          <w:w w:val="90"/>
          <w:sz w:val="20"/>
          <w:szCs w:val="20"/>
        </w:rPr>
        <w:t xml:space="preserve"> </w:t>
      </w:r>
      <w:r>
        <w:rPr>
          <w:rFonts w:ascii="Arial" w:hAnsi="Arial" w:cs="Arial"/>
          <w:sz w:val="20"/>
          <w:szCs w:val="20"/>
        </w:rPr>
        <w:t>of</w:t>
      </w:r>
      <w:r>
        <w:rPr>
          <w:rFonts w:ascii="Arial" w:hAnsi="Arial" w:cs="Arial"/>
          <w:spacing w:val="23"/>
          <w:sz w:val="20"/>
          <w:szCs w:val="20"/>
        </w:rPr>
        <w:t xml:space="preserve"> </w:t>
      </w:r>
      <w:r>
        <w:rPr>
          <w:rFonts w:ascii="Arial" w:hAnsi="Arial" w:cs="Arial"/>
          <w:sz w:val="20"/>
          <w:szCs w:val="20"/>
        </w:rPr>
        <w:t>a</w:t>
      </w:r>
      <w:r>
        <w:rPr>
          <w:rFonts w:ascii="Arial" w:hAnsi="Arial" w:cs="Arial"/>
          <w:spacing w:val="17"/>
          <w:sz w:val="20"/>
          <w:szCs w:val="20"/>
        </w:rPr>
        <w:t xml:space="preserve"> </w:t>
      </w:r>
      <w:r>
        <w:rPr>
          <w:rFonts w:ascii="Arial" w:hAnsi="Arial" w:cs="Arial"/>
          <w:w w:val="88"/>
          <w:sz w:val="20"/>
          <w:szCs w:val="20"/>
        </w:rPr>
        <w:t>secure</w:t>
      </w:r>
      <w:r>
        <w:rPr>
          <w:rFonts w:ascii="Arial" w:hAnsi="Arial" w:cs="Arial"/>
          <w:spacing w:val="37"/>
          <w:w w:val="88"/>
          <w:sz w:val="20"/>
          <w:szCs w:val="20"/>
        </w:rPr>
        <w:t xml:space="preserve"> </w:t>
      </w:r>
      <w:r>
        <w:rPr>
          <w:rFonts w:ascii="Arial" w:hAnsi="Arial" w:cs="Arial"/>
          <w:spacing w:val="-6"/>
          <w:sz w:val="20"/>
          <w:szCs w:val="20"/>
        </w:rPr>
        <w:t>c</w:t>
      </w:r>
      <w:r>
        <w:rPr>
          <w:rFonts w:ascii="Arial" w:hAnsi="Arial" w:cs="Arial"/>
          <w:sz w:val="20"/>
          <w:szCs w:val="20"/>
        </w:rPr>
        <w:t>hannel to</w:t>
      </w:r>
      <w:r>
        <w:rPr>
          <w:rFonts w:ascii="Arial" w:hAnsi="Arial" w:cs="Arial"/>
          <w:spacing w:val="14"/>
          <w:sz w:val="20"/>
          <w:szCs w:val="20"/>
        </w:rPr>
        <w:t xml:space="preserve"> </w:t>
      </w:r>
      <w:r>
        <w:rPr>
          <w:rFonts w:ascii="Arial" w:hAnsi="Arial" w:cs="Arial"/>
          <w:spacing w:val="-5"/>
          <w:sz w:val="20"/>
          <w:szCs w:val="20"/>
        </w:rPr>
        <w:t>av</w:t>
      </w:r>
      <w:r>
        <w:rPr>
          <w:rFonts w:ascii="Arial" w:hAnsi="Arial" w:cs="Arial"/>
          <w:sz w:val="20"/>
          <w:szCs w:val="20"/>
        </w:rPr>
        <w:t>oid</w:t>
      </w:r>
      <w:r>
        <w:rPr>
          <w:rFonts w:ascii="Arial" w:hAnsi="Arial" w:cs="Arial"/>
          <w:spacing w:val="-4"/>
          <w:sz w:val="20"/>
          <w:szCs w:val="20"/>
        </w:rPr>
        <w:t xml:space="preserve"> </w:t>
      </w:r>
      <w:r>
        <w:rPr>
          <w:rFonts w:ascii="Arial" w:hAnsi="Arial" w:cs="Arial"/>
          <w:sz w:val="20"/>
          <w:szCs w:val="20"/>
        </w:rPr>
        <w:t>a</w:t>
      </w:r>
      <w:r>
        <w:rPr>
          <w:rFonts w:ascii="Arial" w:hAnsi="Arial" w:cs="Arial"/>
          <w:spacing w:val="-5"/>
          <w:sz w:val="20"/>
          <w:szCs w:val="20"/>
        </w:rPr>
        <w:t>n</w:t>
      </w:r>
      <w:r>
        <w:rPr>
          <w:rFonts w:ascii="Arial" w:hAnsi="Arial" w:cs="Arial"/>
          <w:sz w:val="20"/>
          <w:szCs w:val="20"/>
        </w:rPr>
        <w:t>y</w:t>
      </w:r>
      <w:r>
        <w:rPr>
          <w:rFonts w:ascii="Arial" w:hAnsi="Arial" w:cs="Arial"/>
          <w:spacing w:val="-2"/>
          <w:sz w:val="20"/>
          <w:szCs w:val="20"/>
        </w:rPr>
        <w:t xml:space="preserve"> </w:t>
      </w:r>
      <w:r>
        <w:rPr>
          <w:rFonts w:ascii="Arial" w:hAnsi="Arial" w:cs="Arial"/>
          <w:sz w:val="20"/>
          <w:szCs w:val="20"/>
        </w:rPr>
        <w:t>non-</w:t>
      </w:r>
      <w:r>
        <w:rPr>
          <w:rFonts w:ascii="Arial" w:hAnsi="Arial" w:cs="Arial"/>
          <w:spacing w:val="-5"/>
          <w:sz w:val="20"/>
          <w:szCs w:val="20"/>
        </w:rPr>
        <w:t>v</w:t>
      </w:r>
      <w:r>
        <w:rPr>
          <w:rFonts w:ascii="Arial" w:hAnsi="Arial" w:cs="Arial"/>
          <w:sz w:val="20"/>
          <w:szCs w:val="20"/>
        </w:rPr>
        <w:t>erified</w:t>
      </w:r>
      <w:r>
        <w:rPr>
          <w:rFonts w:ascii="Arial" w:hAnsi="Arial" w:cs="Arial"/>
          <w:spacing w:val="-20"/>
          <w:sz w:val="20"/>
          <w:szCs w:val="20"/>
        </w:rPr>
        <w:t xml:space="preserve"> </w:t>
      </w:r>
      <w:r>
        <w:rPr>
          <w:rFonts w:ascii="Arial" w:hAnsi="Arial" w:cs="Arial"/>
          <w:sz w:val="20"/>
          <w:szCs w:val="20"/>
        </w:rPr>
        <w:t>third</w:t>
      </w:r>
      <w:r>
        <w:rPr>
          <w:rFonts w:ascii="Arial" w:hAnsi="Arial" w:cs="Arial"/>
          <w:spacing w:val="45"/>
          <w:sz w:val="20"/>
          <w:szCs w:val="20"/>
        </w:rPr>
        <w:t xml:space="preserve"> </w:t>
      </w:r>
      <w:r>
        <w:rPr>
          <w:rFonts w:ascii="Arial" w:hAnsi="Arial" w:cs="Arial"/>
          <w:sz w:val="20"/>
          <w:szCs w:val="20"/>
        </w:rPr>
        <w:t>par</w:t>
      </w:r>
      <w:r>
        <w:rPr>
          <w:rFonts w:ascii="Arial" w:hAnsi="Arial" w:cs="Arial"/>
          <w:spacing w:val="-5"/>
          <w:sz w:val="20"/>
          <w:szCs w:val="20"/>
        </w:rPr>
        <w:t>t</w:t>
      </w:r>
      <w:r>
        <w:rPr>
          <w:rFonts w:ascii="Arial" w:hAnsi="Arial" w:cs="Arial"/>
          <w:spacing w:val="-16"/>
          <w:sz w:val="20"/>
          <w:szCs w:val="20"/>
        </w:rPr>
        <w:t>y</w:t>
      </w:r>
      <w:r>
        <w:rPr>
          <w:rFonts w:ascii="Arial" w:hAnsi="Arial" w:cs="Arial"/>
          <w:sz w:val="20"/>
          <w:szCs w:val="20"/>
        </w:rPr>
        <w:t>,</w:t>
      </w:r>
      <w:r>
        <w:rPr>
          <w:rFonts w:ascii="Arial" w:hAnsi="Arial" w:cs="Arial"/>
          <w:spacing w:val="29"/>
          <w:sz w:val="20"/>
          <w:szCs w:val="20"/>
        </w:rPr>
        <w:t xml:space="preserve"> </w:t>
      </w:r>
      <w:r>
        <w:rPr>
          <w:rFonts w:ascii="Arial" w:hAnsi="Arial" w:cs="Arial"/>
          <w:sz w:val="20"/>
          <w:szCs w:val="20"/>
        </w:rPr>
        <w:t>for</w:t>
      </w:r>
      <w:r>
        <w:rPr>
          <w:rFonts w:ascii="Arial" w:hAnsi="Arial" w:cs="Arial"/>
          <w:spacing w:val="11"/>
          <w:sz w:val="20"/>
          <w:szCs w:val="20"/>
        </w:rPr>
        <w:t xml:space="preserve"> </w:t>
      </w:r>
      <w:r>
        <w:rPr>
          <w:rFonts w:ascii="Arial" w:hAnsi="Arial" w:cs="Arial"/>
          <w:w w:val="94"/>
          <w:sz w:val="20"/>
          <w:szCs w:val="20"/>
        </w:rPr>
        <w:t>example</w:t>
      </w:r>
      <w:r>
        <w:rPr>
          <w:rFonts w:ascii="Arial" w:hAnsi="Arial" w:cs="Arial"/>
          <w:spacing w:val="9"/>
          <w:w w:val="94"/>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w w:val="96"/>
          <w:sz w:val="20"/>
          <w:szCs w:val="20"/>
        </w:rPr>
        <w:t>g</w:t>
      </w:r>
      <w:r>
        <w:rPr>
          <w:rFonts w:ascii="Arial" w:hAnsi="Arial" w:cs="Arial"/>
          <w:spacing w:val="-5"/>
          <w:w w:val="96"/>
          <w:sz w:val="20"/>
          <w:szCs w:val="20"/>
        </w:rPr>
        <w:t>ov</w:t>
      </w:r>
      <w:r>
        <w:rPr>
          <w:rFonts w:ascii="Arial" w:hAnsi="Arial" w:cs="Arial"/>
          <w:w w:val="96"/>
          <w:sz w:val="20"/>
          <w:szCs w:val="20"/>
        </w:rPr>
        <w:t>ernme</w:t>
      </w:r>
      <w:r>
        <w:rPr>
          <w:rFonts w:ascii="Arial" w:hAnsi="Arial" w:cs="Arial"/>
          <w:spacing w:val="-5"/>
          <w:w w:val="96"/>
          <w:sz w:val="20"/>
          <w:szCs w:val="20"/>
        </w:rPr>
        <w:t>n</w:t>
      </w:r>
      <w:r>
        <w:rPr>
          <w:rFonts w:ascii="Arial" w:hAnsi="Arial" w:cs="Arial"/>
          <w:w w:val="96"/>
          <w:sz w:val="20"/>
          <w:szCs w:val="20"/>
        </w:rPr>
        <w:t>tal</w:t>
      </w:r>
      <w:r>
        <w:rPr>
          <w:rFonts w:ascii="Arial" w:hAnsi="Arial" w:cs="Arial"/>
          <w:spacing w:val="15"/>
          <w:w w:val="96"/>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 xml:space="preserve">telligence </w:t>
      </w:r>
      <w:r>
        <w:rPr>
          <w:rFonts w:ascii="Arial" w:hAnsi="Arial" w:cs="Arial"/>
          <w:w w:val="91"/>
          <w:sz w:val="20"/>
          <w:szCs w:val="20"/>
        </w:rPr>
        <w:t>agenc</w:t>
      </w:r>
      <w:r>
        <w:rPr>
          <w:rFonts w:ascii="Arial" w:hAnsi="Arial" w:cs="Arial"/>
          <w:spacing w:val="-15"/>
          <w:w w:val="91"/>
          <w:sz w:val="20"/>
          <w:szCs w:val="20"/>
        </w:rPr>
        <w:t>y</w:t>
      </w:r>
      <w:r>
        <w:rPr>
          <w:rFonts w:ascii="Arial" w:hAnsi="Arial" w:cs="Arial"/>
          <w:w w:val="91"/>
          <w:sz w:val="20"/>
          <w:szCs w:val="20"/>
        </w:rPr>
        <w:t>,</w:t>
      </w:r>
      <w:r>
        <w:rPr>
          <w:rFonts w:ascii="Arial" w:hAnsi="Arial" w:cs="Arial"/>
          <w:spacing w:val="23"/>
          <w:w w:val="91"/>
          <w:sz w:val="20"/>
          <w:szCs w:val="20"/>
        </w:rPr>
        <w:t xml:space="preserve"> </w:t>
      </w:r>
      <w:r>
        <w:rPr>
          <w:rFonts w:ascii="Arial" w:hAnsi="Arial" w:cs="Arial"/>
          <w:sz w:val="20"/>
          <w:szCs w:val="20"/>
        </w:rPr>
        <w:t>to</w:t>
      </w:r>
      <w:r>
        <w:rPr>
          <w:rFonts w:ascii="Arial" w:hAnsi="Arial" w:cs="Arial"/>
          <w:spacing w:val="22"/>
          <w:sz w:val="20"/>
          <w:szCs w:val="20"/>
        </w:rPr>
        <w:t xml:space="preserve"> </w:t>
      </w:r>
      <w:r>
        <w:rPr>
          <w:rFonts w:ascii="Arial" w:hAnsi="Arial" w:cs="Arial"/>
          <w:w w:val="91"/>
          <w:sz w:val="20"/>
          <w:szCs w:val="20"/>
        </w:rPr>
        <w:t>e</w:t>
      </w:r>
      <w:r>
        <w:rPr>
          <w:rFonts w:ascii="Arial" w:hAnsi="Arial" w:cs="Arial"/>
          <w:spacing w:val="-5"/>
          <w:w w:val="91"/>
          <w:sz w:val="20"/>
          <w:szCs w:val="20"/>
        </w:rPr>
        <w:t>av</w:t>
      </w:r>
      <w:r>
        <w:rPr>
          <w:rFonts w:ascii="Arial" w:hAnsi="Arial" w:cs="Arial"/>
          <w:w w:val="91"/>
          <w:sz w:val="20"/>
          <w:szCs w:val="20"/>
        </w:rPr>
        <w:t>esdrop</w:t>
      </w:r>
      <w:r>
        <w:rPr>
          <w:rFonts w:ascii="Arial" w:hAnsi="Arial" w:cs="Arial"/>
          <w:spacing w:val="23"/>
          <w:w w:val="91"/>
          <w:sz w:val="20"/>
          <w:szCs w:val="20"/>
        </w:rPr>
        <w:t xml:space="preserve"> </w:t>
      </w:r>
      <w:r>
        <w:rPr>
          <w:rFonts w:ascii="Arial" w:hAnsi="Arial" w:cs="Arial"/>
          <w:sz w:val="20"/>
          <w:szCs w:val="20"/>
        </w:rPr>
        <w:t>on</w:t>
      </w:r>
      <w:r>
        <w:rPr>
          <w:rFonts w:ascii="Arial" w:hAnsi="Arial" w:cs="Arial"/>
          <w:spacing w:val="1"/>
          <w:sz w:val="20"/>
          <w:szCs w:val="20"/>
        </w:rPr>
        <w:t xml:space="preserve"> </w:t>
      </w:r>
      <w:r>
        <w:rPr>
          <w:rFonts w:ascii="Arial" w:hAnsi="Arial" w:cs="Arial"/>
          <w:sz w:val="20"/>
          <w:szCs w:val="20"/>
        </w:rPr>
        <w:t xml:space="preserve">her </w:t>
      </w:r>
      <w:r>
        <w:rPr>
          <w:rFonts w:ascii="Arial" w:hAnsi="Arial" w:cs="Arial"/>
          <w:w w:val="92"/>
          <w:sz w:val="20"/>
          <w:szCs w:val="20"/>
        </w:rPr>
        <w:t>co</w:t>
      </w:r>
      <w:r>
        <w:rPr>
          <w:rFonts w:ascii="Arial" w:hAnsi="Arial" w:cs="Arial"/>
          <w:spacing w:val="-5"/>
          <w:w w:val="92"/>
          <w:sz w:val="20"/>
          <w:szCs w:val="20"/>
        </w:rPr>
        <w:t>nv</w:t>
      </w:r>
      <w:r>
        <w:rPr>
          <w:rFonts w:ascii="Arial" w:hAnsi="Arial" w:cs="Arial"/>
          <w:w w:val="92"/>
          <w:sz w:val="20"/>
          <w:szCs w:val="20"/>
        </w:rPr>
        <w:t xml:space="preserve">ersations. </w:t>
      </w:r>
      <w:r>
        <w:rPr>
          <w:rFonts w:ascii="Arial" w:hAnsi="Arial" w:cs="Arial"/>
          <w:spacing w:val="27"/>
          <w:w w:val="92"/>
          <w:sz w:val="20"/>
          <w:szCs w:val="20"/>
        </w:rPr>
        <w:t xml:space="preserve"> </w:t>
      </w:r>
      <w:r>
        <w:rPr>
          <w:rFonts w:ascii="Arial" w:hAnsi="Arial" w:cs="Arial"/>
          <w:w w:val="92"/>
          <w:sz w:val="20"/>
          <w:szCs w:val="20"/>
        </w:rPr>
        <w:t>Su</w:t>
      </w:r>
      <w:r>
        <w:rPr>
          <w:rFonts w:ascii="Arial" w:hAnsi="Arial" w:cs="Arial"/>
          <w:spacing w:val="-5"/>
          <w:w w:val="92"/>
          <w:sz w:val="20"/>
          <w:szCs w:val="20"/>
        </w:rPr>
        <w:t>c</w:t>
      </w:r>
      <w:r>
        <w:rPr>
          <w:rFonts w:ascii="Arial" w:hAnsi="Arial" w:cs="Arial"/>
          <w:w w:val="92"/>
          <w:sz w:val="20"/>
          <w:szCs w:val="20"/>
        </w:rPr>
        <w:t>h</w:t>
      </w:r>
      <w:r>
        <w:rPr>
          <w:rFonts w:ascii="Arial" w:hAnsi="Arial" w:cs="Arial"/>
          <w:spacing w:val="15"/>
          <w:w w:val="92"/>
          <w:sz w:val="20"/>
          <w:szCs w:val="20"/>
        </w:rPr>
        <w:t xml:space="preserve"> </w:t>
      </w:r>
      <w:r>
        <w:rPr>
          <w:rFonts w:ascii="Arial" w:hAnsi="Arial" w:cs="Arial"/>
          <w:spacing w:val="-5"/>
          <w:w w:val="139"/>
          <w:sz w:val="20"/>
          <w:szCs w:val="20"/>
        </w:rPr>
        <w:t>t</w:t>
      </w:r>
      <w:r>
        <w:rPr>
          <w:rFonts w:ascii="Arial" w:hAnsi="Arial" w:cs="Arial"/>
          <w:spacing w:val="-6"/>
          <w:w w:val="99"/>
          <w:sz w:val="20"/>
          <w:szCs w:val="20"/>
        </w:rPr>
        <w:t>w</w:t>
      </w:r>
      <w:r>
        <w:rPr>
          <w:rFonts w:ascii="Arial" w:hAnsi="Arial" w:cs="Arial"/>
          <w:w w:val="96"/>
          <w:sz w:val="20"/>
          <w:szCs w:val="20"/>
        </w:rPr>
        <w:t>o-parties</w:t>
      </w:r>
      <w:r>
        <w:rPr>
          <w:rFonts w:ascii="Arial" w:hAnsi="Arial" w:cs="Arial"/>
          <w:spacing w:val="15"/>
          <w:sz w:val="20"/>
          <w:szCs w:val="20"/>
        </w:rPr>
        <w:t xml:space="preserve"> </w:t>
      </w:r>
      <w:r>
        <w:rPr>
          <w:rFonts w:ascii="Arial" w:hAnsi="Arial" w:cs="Arial"/>
          <w:w w:val="88"/>
          <w:sz w:val="20"/>
          <w:szCs w:val="20"/>
        </w:rPr>
        <w:t>secure</w:t>
      </w:r>
      <w:r>
        <w:rPr>
          <w:rFonts w:ascii="Arial" w:hAnsi="Arial" w:cs="Arial"/>
          <w:spacing w:val="22"/>
          <w:w w:val="88"/>
          <w:sz w:val="20"/>
          <w:szCs w:val="20"/>
        </w:rPr>
        <w:t xml:space="preserve"> </w:t>
      </w:r>
      <w:proofErr w:type="spellStart"/>
      <w:r>
        <w:rPr>
          <w:rFonts w:ascii="Arial" w:hAnsi="Arial" w:cs="Arial"/>
          <w:sz w:val="20"/>
          <w:szCs w:val="20"/>
        </w:rPr>
        <w:t>com</w:t>
      </w:r>
      <w:r>
        <w:rPr>
          <w:rFonts w:ascii="Arial" w:hAnsi="Arial" w:cs="Arial"/>
          <w:spacing w:val="-5"/>
          <w:sz w:val="20"/>
          <w:szCs w:val="20"/>
        </w:rPr>
        <w:t>m</w:t>
      </w:r>
      <w:r>
        <w:rPr>
          <w:rFonts w:ascii="Arial" w:hAnsi="Arial" w:cs="Arial"/>
          <w:sz w:val="20"/>
          <w:szCs w:val="20"/>
        </w:rPr>
        <w:t>unic</w:t>
      </w:r>
      <w:proofErr w:type="spellEnd"/>
      <w:r>
        <w:rPr>
          <w:rFonts w:ascii="Arial" w:hAnsi="Arial" w:cs="Arial"/>
          <w:sz w:val="20"/>
          <w:szCs w:val="20"/>
        </w:rPr>
        <w:t xml:space="preserve">- </w:t>
      </w:r>
      <w:proofErr w:type="spellStart"/>
      <w:r>
        <w:rPr>
          <w:rFonts w:ascii="Arial" w:hAnsi="Arial" w:cs="Arial"/>
          <w:sz w:val="20"/>
          <w:szCs w:val="20"/>
        </w:rPr>
        <w:t>ations</w:t>
      </w:r>
      <w:proofErr w:type="spellEnd"/>
      <w:r>
        <w:rPr>
          <w:rFonts w:ascii="Arial" w:hAnsi="Arial" w:cs="Arial"/>
          <w:spacing w:val="-12"/>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10"/>
          <w:w w:val="90"/>
          <w:sz w:val="20"/>
          <w:szCs w:val="20"/>
        </w:rPr>
        <w:t xml:space="preserve"> </w:t>
      </w:r>
      <w:r>
        <w:rPr>
          <w:rFonts w:ascii="Arial" w:hAnsi="Arial" w:cs="Arial"/>
          <w:w w:val="90"/>
          <w:sz w:val="20"/>
          <w:szCs w:val="20"/>
        </w:rPr>
        <w:t>discuss</w:t>
      </w:r>
      <w:r>
        <w:rPr>
          <w:rFonts w:ascii="Arial" w:hAnsi="Arial" w:cs="Arial"/>
          <w:spacing w:val="10"/>
          <w:w w:val="90"/>
          <w:sz w:val="20"/>
          <w:szCs w:val="20"/>
        </w:rPr>
        <w:t xml:space="preserve"> </w:t>
      </w:r>
      <w:r>
        <w:rPr>
          <w:rFonts w:ascii="Arial" w:hAnsi="Arial" w:cs="Arial"/>
          <w:sz w:val="20"/>
          <w:szCs w:val="20"/>
        </w:rPr>
        <w:t>in</w:t>
      </w:r>
      <w:r>
        <w:rPr>
          <w:rFonts w:ascii="Arial" w:hAnsi="Arial" w:cs="Arial"/>
          <w:spacing w:val="13"/>
          <w:sz w:val="20"/>
          <w:szCs w:val="20"/>
        </w:rPr>
        <w:t xml:space="preserve"> </w:t>
      </w:r>
      <w:r>
        <w:rPr>
          <w:rFonts w:ascii="Arial" w:hAnsi="Arial" w:cs="Arial"/>
          <w:w w:val="94"/>
          <w:sz w:val="20"/>
          <w:szCs w:val="20"/>
        </w:rPr>
        <w:t>Section</w:t>
      </w:r>
      <w:r>
        <w:rPr>
          <w:rFonts w:ascii="Arial" w:hAnsi="Arial" w:cs="Arial"/>
          <w:spacing w:val="7"/>
          <w:w w:val="94"/>
          <w:sz w:val="20"/>
          <w:szCs w:val="20"/>
        </w:rPr>
        <w:t xml:space="preserve"> </w:t>
      </w:r>
      <w:r>
        <w:rPr>
          <w:rFonts w:ascii="Arial" w:hAnsi="Arial" w:cs="Arial"/>
          <w:sz w:val="20"/>
          <w:szCs w:val="20"/>
        </w:rPr>
        <w:t>2.2,</w:t>
      </w:r>
      <w:r>
        <w:rPr>
          <w:rFonts w:ascii="Arial" w:hAnsi="Arial" w:cs="Arial"/>
          <w:spacing w:val="-21"/>
          <w:sz w:val="20"/>
          <w:szCs w:val="20"/>
        </w:rPr>
        <w:t xml:space="preserve"> </w:t>
      </w:r>
      <w:r>
        <w:rPr>
          <w:rFonts w:ascii="Arial" w:hAnsi="Arial" w:cs="Arial"/>
          <w:sz w:val="20"/>
          <w:szCs w:val="20"/>
        </w:rPr>
        <w:t>while</w:t>
      </w:r>
      <w:r>
        <w:rPr>
          <w:rFonts w:ascii="Arial" w:hAnsi="Arial" w:cs="Arial"/>
          <w:spacing w:val="-1"/>
          <w:sz w:val="20"/>
          <w:szCs w:val="20"/>
        </w:rPr>
        <w:t xml:space="preserve"> </w:t>
      </w:r>
      <w:r>
        <w:rPr>
          <w:rFonts w:ascii="Arial" w:hAnsi="Arial" w:cs="Arial"/>
          <w:sz w:val="20"/>
          <w:szCs w:val="20"/>
        </w:rPr>
        <w:t>in</w:t>
      </w:r>
      <w:r>
        <w:rPr>
          <w:rFonts w:ascii="Arial" w:hAnsi="Arial" w:cs="Arial"/>
          <w:spacing w:val="13"/>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w w:val="84"/>
          <w:sz w:val="20"/>
          <w:szCs w:val="20"/>
        </w:rPr>
        <w:t>case</w:t>
      </w:r>
      <w:r>
        <w:rPr>
          <w:rFonts w:ascii="Arial" w:hAnsi="Arial" w:cs="Arial"/>
          <w:spacing w:val="13"/>
          <w:w w:val="84"/>
          <w:sz w:val="20"/>
          <w:szCs w:val="20"/>
        </w:rPr>
        <w:t xml:space="preserve"> </w:t>
      </w:r>
      <w:r>
        <w:rPr>
          <w:rFonts w:ascii="Arial" w:hAnsi="Arial" w:cs="Arial"/>
          <w:sz w:val="20"/>
          <w:szCs w:val="20"/>
        </w:rPr>
        <w:t>of</w:t>
      </w:r>
      <w:r>
        <w:rPr>
          <w:rFonts w:ascii="Arial" w:hAnsi="Arial" w:cs="Arial"/>
          <w:spacing w:val="-3"/>
          <w:sz w:val="20"/>
          <w:szCs w:val="20"/>
        </w:rPr>
        <w:t xml:space="preserve"> </w:t>
      </w:r>
      <w:r>
        <w:rPr>
          <w:rFonts w:ascii="Arial" w:hAnsi="Arial" w:cs="Arial"/>
          <w:w w:val="94"/>
          <w:sz w:val="20"/>
          <w:szCs w:val="20"/>
        </w:rPr>
        <w:t>more</w:t>
      </w:r>
      <w:r>
        <w:rPr>
          <w:rFonts w:ascii="Arial" w:hAnsi="Arial" w:cs="Arial"/>
          <w:spacing w:val="8"/>
          <w:w w:val="94"/>
          <w:sz w:val="20"/>
          <w:szCs w:val="20"/>
        </w:rPr>
        <w:t xml:space="preserve"> </w:t>
      </w:r>
      <w:r>
        <w:rPr>
          <w:rFonts w:ascii="Arial" w:hAnsi="Arial" w:cs="Arial"/>
          <w:sz w:val="20"/>
          <w:szCs w:val="20"/>
        </w:rPr>
        <w:t>than</w:t>
      </w:r>
      <w:r>
        <w:rPr>
          <w:rFonts w:ascii="Arial" w:hAnsi="Arial" w:cs="Arial"/>
          <w:spacing w:val="12"/>
          <w:sz w:val="20"/>
          <w:szCs w:val="20"/>
        </w:rPr>
        <w:t xml:space="preserve"> </w:t>
      </w:r>
      <w:r>
        <w:rPr>
          <w:rFonts w:ascii="Arial" w:hAnsi="Arial" w:cs="Arial"/>
          <w:spacing w:val="-5"/>
          <w:w w:val="139"/>
          <w:sz w:val="20"/>
          <w:szCs w:val="20"/>
        </w:rPr>
        <w:t>t</w:t>
      </w:r>
      <w:r>
        <w:rPr>
          <w:rFonts w:ascii="Arial" w:hAnsi="Arial" w:cs="Arial"/>
          <w:spacing w:val="-5"/>
          <w:w w:val="99"/>
          <w:sz w:val="20"/>
          <w:szCs w:val="20"/>
        </w:rPr>
        <w:t>w</w:t>
      </w:r>
      <w:r>
        <w:rPr>
          <w:rFonts w:ascii="Arial" w:hAnsi="Arial" w:cs="Arial"/>
          <w:w w:val="89"/>
          <w:sz w:val="20"/>
          <w:szCs w:val="20"/>
        </w:rPr>
        <w:t>o</w:t>
      </w:r>
      <w:r>
        <w:rPr>
          <w:rFonts w:ascii="Arial" w:hAnsi="Arial" w:cs="Arial"/>
          <w:spacing w:val="4"/>
          <w:sz w:val="20"/>
          <w:szCs w:val="20"/>
        </w:rPr>
        <w:t xml:space="preserve"> </w:t>
      </w:r>
      <w:r>
        <w:rPr>
          <w:rFonts w:ascii="Arial" w:hAnsi="Arial" w:cs="Arial"/>
          <w:w w:val="99"/>
          <w:sz w:val="20"/>
          <w:szCs w:val="20"/>
        </w:rPr>
        <w:t>par</w:t>
      </w:r>
      <w:r>
        <w:rPr>
          <w:rFonts w:ascii="Arial" w:hAnsi="Arial" w:cs="Arial"/>
          <w:w w:val="110"/>
          <w:sz w:val="20"/>
          <w:szCs w:val="20"/>
        </w:rPr>
        <w:t>ti</w:t>
      </w:r>
      <w:r>
        <w:rPr>
          <w:rFonts w:ascii="Arial" w:hAnsi="Arial" w:cs="Arial"/>
          <w:spacing w:val="1"/>
          <w:w w:val="110"/>
          <w:sz w:val="20"/>
          <w:szCs w:val="20"/>
        </w:rPr>
        <w:t>c</w:t>
      </w:r>
      <w:r>
        <w:rPr>
          <w:rFonts w:ascii="Arial" w:hAnsi="Arial" w:cs="Arial"/>
          <w:w w:val="99"/>
          <w:sz w:val="20"/>
          <w:szCs w:val="20"/>
        </w:rPr>
        <w:t>ipa</w:t>
      </w:r>
      <w:r>
        <w:rPr>
          <w:rFonts w:ascii="Arial" w:hAnsi="Arial" w:cs="Arial"/>
          <w:spacing w:val="-5"/>
          <w:w w:val="99"/>
          <w:sz w:val="20"/>
          <w:szCs w:val="20"/>
        </w:rPr>
        <w:t>n</w:t>
      </w:r>
      <w:r>
        <w:rPr>
          <w:rFonts w:ascii="Arial" w:hAnsi="Arial" w:cs="Arial"/>
          <w:sz w:val="20"/>
          <w:szCs w:val="20"/>
        </w:rPr>
        <w:t xml:space="preserve">ts </w:t>
      </w:r>
      <w:r>
        <w:rPr>
          <w:rFonts w:ascii="Arial" w:hAnsi="Arial" w:cs="Arial"/>
          <w:spacing w:val="-5"/>
          <w:w w:val="90"/>
          <w:sz w:val="20"/>
          <w:szCs w:val="20"/>
        </w:rPr>
        <w:t>w</w:t>
      </w:r>
      <w:r>
        <w:rPr>
          <w:rFonts w:ascii="Arial" w:hAnsi="Arial" w:cs="Arial"/>
          <w:w w:val="90"/>
          <w:sz w:val="20"/>
          <w:szCs w:val="20"/>
        </w:rPr>
        <w:t>e</w:t>
      </w:r>
      <w:r>
        <w:rPr>
          <w:rFonts w:ascii="Arial" w:hAnsi="Arial" w:cs="Arial"/>
          <w:spacing w:val="17"/>
          <w:w w:val="90"/>
          <w:sz w:val="20"/>
          <w:szCs w:val="20"/>
        </w:rPr>
        <w:t xml:space="preserve"> </w:t>
      </w:r>
      <w:r>
        <w:rPr>
          <w:rFonts w:ascii="Arial" w:hAnsi="Arial" w:cs="Arial"/>
          <w:w w:val="90"/>
          <w:sz w:val="20"/>
          <w:szCs w:val="20"/>
        </w:rPr>
        <w:t>descri</w:t>
      </w:r>
      <w:r>
        <w:rPr>
          <w:rFonts w:ascii="Arial" w:hAnsi="Arial" w:cs="Arial"/>
          <w:spacing w:val="5"/>
          <w:w w:val="90"/>
          <w:sz w:val="20"/>
          <w:szCs w:val="20"/>
        </w:rPr>
        <w:t>b</w:t>
      </w:r>
      <w:r>
        <w:rPr>
          <w:rFonts w:ascii="Arial" w:hAnsi="Arial" w:cs="Arial"/>
          <w:w w:val="90"/>
          <w:sz w:val="20"/>
          <w:szCs w:val="20"/>
        </w:rPr>
        <w:t>e</w:t>
      </w:r>
      <w:r>
        <w:rPr>
          <w:rFonts w:ascii="Arial" w:hAnsi="Arial" w:cs="Arial"/>
          <w:spacing w:val="31"/>
          <w:w w:val="90"/>
          <w:sz w:val="20"/>
          <w:szCs w:val="20"/>
        </w:rPr>
        <w:t xml:space="preserve"> </w:t>
      </w:r>
      <w:r>
        <w:rPr>
          <w:rFonts w:ascii="Arial" w:hAnsi="Arial" w:cs="Arial"/>
          <w:sz w:val="20"/>
          <w:szCs w:val="20"/>
        </w:rPr>
        <w:t>in</w:t>
      </w:r>
      <w:r>
        <w:rPr>
          <w:rFonts w:ascii="Arial" w:hAnsi="Arial" w:cs="Arial"/>
          <w:spacing w:val="20"/>
          <w:sz w:val="20"/>
          <w:szCs w:val="20"/>
        </w:rPr>
        <w:t xml:space="preserve"> </w:t>
      </w:r>
      <w:r>
        <w:rPr>
          <w:rFonts w:ascii="Arial" w:hAnsi="Arial" w:cs="Arial"/>
          <w:w w:val="94"/>
          <w:sz w:val="20"/>
          <w:szCs w:val="20"/>
        </w:rPr>
        <w:t>Section</w:t>
      </w:r>
      <w:r>
        <w:rPr>
          <w:rFonts w:ascii="Arial" w:hAnsi="Arial" w:cs="Arial"/>
          <w:spacing w:val="15"/>
          <w:w w:val="94"/>
          <w:sz w:val="20"/>
          <w:szCs w:val="20"/>
        </w:rPr>
        <w:t xml:space="preserve"> </w:t>
      </w:r>
      <w:r>
        <w:rPr>
          <w:rFonts w:ascii="Arial" w:hAnsi="Arial" w:cs="Arial"/>
          <w:sz w:val="20"/>
          <w:szCs w:val="20"/>
        </w:rPr>
        <w:t>2.3.</w:t>
      </w:r>
    </w:p>
    <w:p w14:paraId="7423C08E" w14:textId="77777777" w:rsidR="009E6749" w:rsidRDefault="009E6749">
      <w:pPr>
        <w:spacing w:before="19" w:after="0" w:line="260" w:lineRule="exact"/>
        <w:rPr>
          <w:sz w:val="26"/>
          <w:szCs w:val="26"/>
        </w:rPr>
      </w:pPr>
    </w:p>
    <w:p w14:paraId="1A9EFDC0" w14:textId="07C7CCDF" w:rsidR="009E6749" w:rsidRDefault="009E6749">
      <w:pPr>
        <w:spacing w:after="0" w:line="249" w:lineRule="auto"/>
        <w:ind w:left="955" w:right="916"/>
        <w:jc w:val="both"/>
        <w:rPr>
          <w:rFonts w:ascii="Arial" w:hAnsi="Arial" w:cs="Arial"/>
          <w:sz w:val="20"/>
          <w:szCs w:val="20"/>
        </w:rPr>
      </w:pPr>
      <w:r>
        <w:rPr>
          <w:rFonts w:ascii="Arial" w:hAnsi="Arial" w:cs="Arial"/>
          <w:b/>
          <w:bCs/>
          <w:w w:val="103"/>
          <w:sz w:val="20"/>
          <w:szCs w:val="20"/>
        </w:rPr>
        <w:t>Agreeme</w:t>
      </w:r>
      <w:r>
        <w:rPr>
          <w:rFonts w:ascii="Arial" w:hAnsi="Arial" w:cs="Arial"/>
          <w:b/>
          <w:bCs/>
          <w:spacing w:val="-5"/>
          <w:w w:val="103"/>
          <w:sz w:val="20"/>
          <w:szCs w:val="20"/>
        </w:rPr>
        <w:t>n</w:t>
      </w:r>
      <w:r>
        <w:rPr>
          <w:rFonts w:ascii="Arial" w:hAnsi="Arial" w:cs="Arial"/>
          <w:b/>
          <w:bCs/>
          <w:w w:val="133"/>
          <w:sz w:val="20"/>
          <w:szCs w:val="20"/>
        </w:rPr>
        <w:t>t</w:t>
      </w:r>
      <w:r>
        <w:rPr>
          <w:rFonts w:ascii="Arial" w:hAnsi="Arial" w:cs="Arial"/>
          <w:b/>
          <w:bCs/>
          <w:sz w:val="20"/>
          <w:szCs w:val="20"/>
        </w:rPr>
        <w:t xml:space="preserve">   </w:t>
      </w:r>
      <w:r>
        <w:rPr>
          <w:rFonts w:ascii="Arial" w:hAnsi="Arial" w:cs="Arial"/>
          <w:b/>
          <w:bCs/>
          <w:spacing w:val="-23"/>
          <w:sz w:val="20"/>
          <w:szCs w:val="20"/>
        </w:rPr>
        <w:t xml:space="preserve"> </w:t>
      </w:r>
      <w:r>
        <w:rPr>
          <w:rFonts w:ascii="Arial" w:hAnsi="Arial" w:cs="Arial"/>
          <w:sz w:val="20"/>
          <w:szCs w:val="20"/>
        </w:rPr>
        <w:t>Alice</w:t>
      </w:r>
      <w:r>
        <w:rPr>
          <w:rFonts w:ascii="Arial" w:hAnsi="Arial" w:cs="Arial"/>
          <w:spacing w:val="26"/>
          <w:sz w:val="20"/>
          <w:szCs w:val="20"/>
        </w:rPr>
        <w:t xml:space="preserve"> </w:t>
      </w:r>
      <w:r>
        <w:rPr>
          <w:rFonts w:ascii="Arial" w:hAnsi="Arial" w:cs="Arial"/>
          <w:sz w:val="20"/>
          <w:szCs w:val="20"/>
        </w:rPr>
        <w:t>and</w:t>
      </w:r>
      <w:r>
        <w:rPr>
          <w:rFonts w:ascii="Arial" w:hAnsi="Arial" w:cs="Arial"/>
          <w:spacing w:val="13"/>
          <w:sz w:val="20"/>
          <w:szCs w:val="20"/>
        </w:rPr>
        <w:t xml:space="preserve"> </w:t>
      </w:r>
      <w:r>
        <w:rPr>
          <w:rFonts w:ascii="Arial" w:hAnsi="Arial" w:cs="Arial"/>
          <w:sz w:val="20"/>
          <w:szCs w:val="20"/>
        </w:rPr>
        <w:t>the</w:t>
      </w:r>
      <w:r>
        <w:rPr>
          <w:rFonts w:ascii="Arial" w:hAnsi="Arial" w:cs="Arial"/>
          <w:spacing w:val="23"/>
          <w:sz w:val="20"/>
          <w:szCs w:val="20"/>
        </w:rPr>
        <w:t xml:space="preserve"> </w:t>
      </w:r>
      <w:r>
        <w:rPr>
          <w:rFonts w:ascii="Arial" w:hAnsi="Arial" w:cs="Arial"/>
          <w:w w:val="93"/>
          <w:sz w:val="20"/>
          <w:szCs w:val="20"/>
        </w:rPr>
        <w:t>co-organizers</w:t>
      </w:r>
      <w:r>
        <w:rPr>
          <w:rFonts w:ascii="Arial" w:hAnsi="Arial" w:cs="Arial"/>
          <w:spacing w:val="31"/>
          <w:w w:val="93"/>
          <w:sz w:val="20"/>
          <w:szCs w:val="20"/>
        </w:rPr>
        <w:t xml:space="preserve"> </w:t>
      </w:r>
      <w:r>
        <w:rPr>
          <w:rFonts w:ascii="Arial" w:hAnsi="Arial" w:cs="Arial"/>
          <w:spacing w:val="-6"/>
          <w:sz w:val="20"/>
          <w:szCs w:val="20"/>
        </w:rPr>
        <w:t>m</w:t>
      </w:r>
      <w:r>
        <w:rPr>
          <w:rFonts w:ascii="Arial" w:hAnsi="Arial" w:cs="Arial"/>
          <w:sz w:val="20"/>
          <w:szCs w:val="20"/>
        </w:rPr>
        <w:t>ust</w:t>
      </w:r>
      <w:r>
        <w:rPr>
          <w:rFonts w:ascii="Arial" w:hAnsi="Arial" w:cs="Arial"/>
          <w:spacing w:val="22"/>
          <w:sz w:val="20"/>
          <w:szCs w:val="20"/>
        </w:rPr>
        <w:t xml:space="preserve"> </w:t>
      </w:r>
      <w:r>
        <w:rPr>
          <w:rFonts w:ascii="Arial" w:hAnsi="Arial" w:cs="Arial"/>
          <w:w w:val="88"/>
          <w:sz w:val="20"/>
          <w:szCs w:val="20"/>
        </w:rPr>
        <w:t>agree</w:t>
      </w:r>
      <w:r>
        <w:rPr>
          <w:rFonts w:ascii="Arial" w:hAnsi="Arial" w:cs="Arial"/>
          <w:spacing w:val="33"/>
          <w:w w:val="88"/>
          <w:sz w:val="20"/>
          <w:szCs w:val="20"/>
        </w:rPr>
        <w:t xml:space="preserve"> </w:t>
      </w:r>
      <w:r>
        <w:rPr>
          <w:rFonts w:ascii="Arial" w:hAnsi="Arial" w:cs="Arial"/>
          <w:sz w:val="20"/>
          <w:szCs w:val="20"/>
        </w:rPr>
        <w:t>on</w:t>
      </w:r>
      <w:r>
        <w:rPr>
          <w:rFonts w:ascii="Arial" w:hAnsi="Arial" w:cs="Arial"/>
          <w:spacing w:val="13"/>
          <w:sz w:val="20"/>
          <w:szCs w:val="20"/>
        </w:rPr>
        <w:t xml:space="preserve"> </w:t>
      </w:r>
      <w:r>
        <w:rPr>
          <w:rFonts w:ascii="Arial" w:hAnsi="Arial" w:cs="Arial"/>
          <w:sz w:val="20"/>
          <w:szCs w:val="20"/>
        </w:rPr>
        <w:t>a</w:t>
      </w:r>
      <w:r>
        <w:rPr>
          <w:rFonts w:ascii="Arial" w:hAnsi="Arial" w:cs="Arial"/>
          <w:spacing w:val="14"/>
          <w:sz w:val="20"/>
          <w:szCs w:val="20"/>
        </w:rPr>
        <w:t xml:space="preserve"> </w:t>
      </w:r>
      <w:r>
        <w:rPr>
          <w:rFonts w:ascii="Arial" w:hAnsi="Arial" w:cs="Arial"/>
          <w:sz w:val="20"/>
          <w:szCs w:val="20"/>
        </w:rPr>
        <w:t>time</w:t>
      </w:r>
      <w:r>
        <w:rPr>
          <w:rFonts w:ascii="Arial" w:hAnsi="Arial" w:cs="Arial"/>
          <w:spacing w:val="34"/>
          <w:sz w:val="20"/>
          <w:szCs w:val="20"/>
        </w:rPr>
        <w:t xml:space="preserve"> </w:t>
      </w:r>
      <w:r>
        <w:rPr>
          <w:rFonts w:ascii="Arial" w:hAnsi="Arial" w:cs="Arial"/>
          <w:sz w:val="20"/>
          <w:szCs w:val="20"/>
        </w:rPr>
        <w:t>and</w:t>
      </w:r>
      <w:r>
        <w:rPr>
          <w:rFonts w:ascii="Arial" w:hAnsi="Arial" w:cs="Arial"/>
          <w:spacing w:val="13"/>
          <w:sz w:val="20"/>
          <w:szCs w:val="20"/>
        </w:rPr>
        <w:t xml:space="preserve"> </w:t>
      </w:r>
      <w:r>
        <w:rPr>
          <w:rFonts w:ascii="Arial" w:hAnsi="Arial" w:cs="Arial"/>
          <w:sz w:val="20"/>
          <w:szCs w:val="20"/>
        </w:rPr>
        <w:t>place</w:t>
      </w:r>
      <w:r>
        <w:rPr>
          <w:rFonts w:ascii="Arial" w:hAnsi="Arial" w:cs="Arial"/>
          <w:spacing w:val="-12"/>
          <w:sz w:val="20"/>
          <w:szCs w:val="20"/>
        </w:rPr>
        <w:t xml:space="preserve"> </w:t>
      </w:r>
      <w:r>
        <w:rPr>
          <w:rFonts w:ascii="Arial" w:hAnsi="Arial" w:cs="Arial"/>
          <w:w w:val="105"/>
          <w:sz w:val="20"/>
          <w:szCs w:val="20"/>
        </w:rPr>
        <w:t xml:space="preserve">to </w:t>
      </w:r>
      <w:r>
        <w:rPr>
          <w:rFonts w:ascii="Arial" w:hAnsi="Arial" w:cs="Arial"/>
          <w:sz w:val="20"/>
          <w:szCs w:val="20"/>
        </w:rPr>
        <w:t>hold</w:t>
      </w:r>
      <w:r>
        <w:rPr>
          <w:rFonts w:ascii="Arial" w:hAnsi="Arial" w:cs="Arial"/>
          <w:spacing w:val="32"/>
          <w:sz w:val="20"/>
          <w:szCs w:val="20"/>
        </w:rPr>
        <w:t xml:space="preserve"> </w:t>
      </w:r>
      <w:r>
        <w:rPr>
          <w:rFonts w:ascii="Arial" w:hAnsi="Arial" w:cs="Arial"/>
          <w:sz w:val="20"/>
          <w:szCs w:val="20"/>
        </w:rPr>
        <w:t>the</w:t>
      </w:r>
      <w:r>
        <w:rPr>
          <w:rFonts w:ascii="Arial" w:hAnsi="Arial" w:cs="Arial"/>
          <w:spacing w:val="33"/>
          <w:sz w:val="20"/>
          <w:szCs w:val="20"/>
        </w:rPr>
        <w:t xml:space="preserve"> </w:t>
      </w:r>
      <w:r>
        <w:rPr>
          <w:rFonts w:ascii="Arial" w:hAnsi="Arial" w:cs="Arial"/>
          <w:sz w:val="20"/>
          <w:szCs w:val="20"/>
        </w:rPr>
        <w:t>prot</w:t>
      </w:r>
      <w:r>
        <w:rPr>
          <w:rFonts w:ascii="Arial" w:hAnsi="Arial" w:cs="Arial"/>
          <w:spacing w:val="1"/>
          <w:sz w:val="20"/>
          <w:szCs w:val="20"/>
        </w:rPr>
        <w:t>e</w:t>
      </w:r>
      <w:r>
        <w:rPr>
          <w:rFonts w:ascii="Arial" w:hAnsi="Arial" w:cs="Arial"/>
          <w:sz w:val="20"/>
          <w:szCs w:val="20"/>
        </w:rPr>
        <w:t xml:space="preserve">st. </w:t>
      </w:r>
      <w:r>
        <w:rPr>
          <w:rFonts w:ascii="Arial" w:hAnsi="Arial" w:cs="Arial"/>
          <w:spacing w:val="45"/>
          <w:sz w:val="20"/>
          <w:szCs w:val="20"/>
        </w:rPr>
        <w:t xml:space="preserve"> </w:t>
      </w:r>
      <w:r>
        <w:rPr>
          <w:rFonts w:ascii="Arial" w:hAnsi="Arial" w:cs="Arial"/>
          <w:sz w:val="20"/>
          <w:szCs w:val="20"/>
        </w:rPr>
        <w:t>This</w:t>
      </w:r>
      <w:r>
        <w:rPr>
          <w:rFonts w:ascii="Arial" w:hAnsi="Arial" w:cs="Arial"/>
          <w:spacing w:val="43"/>
          <w:sz w:val="20"/>
          <w:szCs w:val="20"/>
        </w:rPr>
        <w:t xml:space="preserve"> </w:t>
      </w:r>
      <w:r>
        <w:rPr>
          <w:rFonts w:ascii="Arial" w:hAnsi="Arial" w:cs="Arial"/>
          <w:sz w:val="20"/>
          <w:szCs w:val="20"/>
        </w:rPr>
        <w:t>can</w:t>
      </w:r>
      <w:r>
        <w:rPr>
          <w:rFonts w:ascii="Arial" w:hAnsi="Arial" w:cs="Arial"/>
          <w:spacing w:val="10"/>
          <w:sz w:val="20"/>
          <w:szCs w:val="20"/>
        </w:rPr>
        <w:t xml:space="preserve"> </w:t>
      </w:r>
      <w:r>
        <w:rPr>
          <w:rFonts w:ascii="Arial" w:hAnsi="Arial" w:cs="Arial"/>
          <w:sz w:val="20"/>
          <w:szCs w:val="20"/>
        </w:rPr>
        <w:t>also</w:t>
      </w:r>
      <w:r>
        <w:rPr>
          <w:rFonts w:ascii="Arial" w:hAnsi="Arial" w:cs="Arial"/>
          <w:spacing w:val="-1"/>
          <w:sz w:val="20"/>
          <w:szCs w:val="20"/>
        </w:rPr>
        <w:t xml:space="preserve"> </w:t>
      </w:r>
      <w:r>
        <w:rPr>
          <w:rFonts w:ascii="Arial" w:hAnsi="Arial" w:cs="Arial"/>
          <w:spacing w:val="5"/>
          <w:w w:val="91"/>
          <w:sz w:val="20"/>
          <w:szCs w:val="20"/>
        </w:rPr>
        <w:t>b</w:t>
      </w:r>
      <w:r>
        <w:rPr>
          <w:rFonts w:ascii="Arial" w:hAnsi="Arial" w:cs="Arial"/>
          <w:w w:val="91"/>
          <w:sz w:val="20"/>
          <w:szCs w:val="20"/>
        </w:rPr>
        <w:t>e</w:t>
      </w:r>
      <w:r>
        <w:rPr>
          <w:rFonts w:ascii="Arial" w:hAnsi="Arial" w:cs="Arial"/>
          <w:spacing w:val="37"/>
          <w:w w:val="91"/>
          <w:sz w:val="20"/>
          <w:szCs w:val="20"/>
        </w:rPr>
        <w:t xml:space="preserve"> </w:t>
      </w:r>
      <w:r>
        <w:rPr>
          <w:rFonts w:ascii="Arial" w:hAnsi="Arial" w:cs="Arial"/>
          <w:w w:val="91"/>
          <w:sz w:val="20"/>
          <w:szCs w:val="20"/>
        </w:rPr>
        <w:t xml:space="preserve">extended </w:t>
      </w:r>
      <w:r>
        <w:rPr>
          <w:rFonts w:ascii="Arial" w:hAnsi="Arial" w:cs="Arial"/>
          <w:spacing w:val="17"/>
          <w:w w:val="91"/>
          <w:sz w:val="20"/>
          <w:szCs w:val="20"/>
        </w:rPr>
        <w:t xml:space="preserve"> </w:t>
      </w:r>
      <w:r>
        <w:rPr>
          <w:rFonts w:ascii="Arial" w:hAnsi="Arial" w:cs="Arial"/>
          <w:sz w:val="20"/>
          <w:szCs w:val="20"/>
        </w:rPr>
        <w:t>to</w:t>
      </w:r>
      <w:r>
        <w:rPr>
          <w:rFonts w:ascii="Arial" w:hAnsi="Arial" w:cs="Arial"/>
          <w:spacing w:val="44"/>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terested</w:t>
      </w:r>
      <w:r>
        <w:rPr>
          <w:rFonts w:ascii="Arial" w:hAnsi="Arial" w:cs="Arial"/>
          <w:spacing w:val="10"/>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 xml:space="preserve">ts.  </w:t>
      </w:r>
      <w:r>
        <w:rPr>
          <w:rFonts w:ascii="Arial" w:hAnsi="Arial" w:cs="Arial"/>
          <w:spacing w:val="11"/>
          <w:sz w:val="20"/>
          <w:szCs w:val="20"/>
        </w:rPr>
        <w:t xml:space="preserve"> </w:t>
      </w:r>
      <w:r>
        <w:rPr>
          <w:rFonts w:ascii="Arial" w:hAnsi="Arial" w:cs="Arial"/>
          <w:spacing w:val="-16"/>
          <w:w w:val="106"/>
          <w:sz w:val="20"/>
          <w:szCs w:val="20"/>
        </w:rPr>
        <w:t>F</w:t>
      </w:r>
      <w:r>
        <w:rPr>
          <w:rFonts w:ascii="Arial" w:hAnsi="Arial" w:cs="Arial"/>
          <w:w w:val="99"/>
          <w:sz w:val="20"/>
          <w:szCs w:val="20"/>
        </w:rPr>
        <w:t xml:space="preserve">or </w:t>
      </w:r>
      <w:r>
        <w:rPr>
          <w:rFonts w:ascii="Arial" w:hAnsi="Arial" w:cs="Arial"/>
          <w:w w:val="94"/>
          <w:sz w:val="20"/>
          <w:szCs w:val="20"/>
        </w:rPr>
        <w:t>example,</w:t>
      </w:r>
      <w:r>
        <w:rPr>
          <w:rFonts w:ascii="Arial" w:hAnsi="Arial" w:cs="Arial"/>
          <w:spacing w:val="28"/>
          <w:w w:val="94"/>
          <w:sz w:val="20"/>
          <w:szCs w:val="20"/>
        </w:rPr>
        <w:t xml:space="preserve"> </w:t>
      </w:r>
      <w:r>
        <w:rPr>
          <w:rFonts w:ascii="Arial" w:hAnsi="Arial" w:cs="Arial"/>
          <w:sz w:val="20"/>
          <w:szCs w:val="20"/>
        </w:rPr>
        <w:t>the</w:t>
      </w:r>
      <w:r>
        <w:rPr>
          <w:rFonts w:ascii="Arial" w:hAnsi="Arial" w:cs="Arial"/>
          <w:spacing w:val="18"/>
          <w:sz w:val="20"/>
          <w:szCs w:val="20"/>
        </w:rPr>
        <w:t xml:space="preserve"> </w:t>
      </w:r>
      <w:r>
        <w:rPr>
          <w:rFonts w:ascii="Arial" w:hAnsi="Arial" w:cs="Arial"/>
          <w:w w:val="93"/>
          <w:sz w:val="20"/>
          <w:szCs w:val="20"/>
        </w:rPr>
        <w:t>organizers</w:t>
      </w:r>
      <w:r>
        <w:rPr>
          <w:rFonts w:ascii="Arial" w:hAnsi="Arial" w:cs="Arial"/>
          <w:spacing w:val="26"/>
          <w:w w:val="93"/>
          <w:sz w:val="20"/>
          <w:szCs w:val="20"/>
        </w:rPr>
        <w:t xml:space="preserve"> </w:t>
      </w:r>
      <w:r>
        <w:rPr>
          <w:rFonts w:ascii="Arial" w:hAnsi="Arial" w:cs="Arial"/>
          <w:sz w:val="20"/>
          <w:szCs w:val="20"/>
        </w:rPr>
        <w:t>m</w:t>
      </w:r>
      <w:r>
        <w:rPr>
          <w:rFonts w:ascii="Arial" w:hAnsi="Arial" w:cs="Arial"/>
          <w:spacing w:val="-5"/>
          <w:sz w:val="20"/>
          <w:szCs w:val="20"/>
        </w:rPr>
        <w:t>a</w:t>
      </w:r>
      <w:r>
        <w:rPr>
          <w:rFonts w:ascii="Arial" w:hAnsi="Arial" w:cs="Arial"/>
          <w:sz w:val="20"/>
          <w:szCs w:val="20"/>
        </w:rPr>
        <w:t>y</w:t>
      </w:r>
      <w:r>
        <w:rPr>
          <w:rFonts w:ascii="Arial" w:hAnsi="Arial" w:cs="Arial"/>
          <w:spacing w:val="12"/>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28"/>
          <w:w w:val="89"/>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terested</w:t>
      </w:r>
      <w:r>
        <w:rPr>
          <w:rFonts w:ascii="Arial" w:hAnsi="Arial" w:cs="Arial"/>
          <w:spacing w:val="-5"/>
          <w:sz w:val="20"/>
          <w:szCs w:val="20"/>
        </w:rPr>
        <w:t xml:space="preserve"> </w:t>
      </w:r>
      <w:r>
        <w:rPr>
          <w:rFonts w:ascii="Arial" w:hAnsi="Arial" w:cs="Arial"/>
          <w:sz w:val="20"/>
          <w:szCs w:val="20"/>
        </w:rPr>
        <w:t>in</w:t>
      </w:r>
      <w:r>
        <w:rPr>
          <w:rFonts w:ascii="Arial" w:hAnsi="Arial" w:cs="Arial"/>
          <w:spacing w:val="30"/>
          <w:sz w:val="20"/>
          <w:szCs w:val="20"/>
        </w:rPr>
        <w:t xml:space="preserve"> </w:t>
      </w:r>
      <w:r>
        <w:rPr>
          <w:rFonts w:ascii="Arial" w:hAnsi="Arial" w:cs="Arial"/>
          <w:sz w:val="20"/>
          <w:szCs w:val="20"/>
        </w:rPr>
        <w:t>h</w:t>
      </w:r>
      <w:r>
        <w:rPr>
          <w:rFonts w:ascii="Arial" w:hAnsi="Arial" w:cs="Arial"/>
          <w:spacing w:val="-5"/>
          <w:sz w:val="20"/>
          <w:szCs w:val="20"/>
        </w:rPr>
        <w:t>a</w:t>
      </w:r>
      <w:r>
        <w:rPr>
          <w:rFonts w:ascii="Arial" w:hAnsi="Arial" w:cs="Arial"/>
          <w:sz w:val="20"/>
          <w:szCs w:val="20"/>
        </w:rPr>
        <w:t>ving</w:t>
      </w:r>
      <w:r>
        <w:rPr>
          <w:rFonts w:ascii="Arial" w:hAnsi="Arial" w:cs="Arial"/>
          <w:spacing w:val="9"/>
          <w:sz w:val="20"/>
          <w:szCs w:val="20"/>
        </w:rPr>
        <w:t xml:space="preserve"> </w:t>
      </w:r>
      <w:r>
        <w:rPr>
          <w:rFonts w:ascii="Arial" w:hAnsi="Arial" w:cs="Arial"/>
          <w:w w:val="89"/>
          <w:sz w:val="20"/>
          <w:szCs w:val="20"/>
        </w:rPr>
        <w:t>assurances</w:t>
      </w:r>
      <w:r>
        <w:rPr>
          <w:rFonts w:ascii="Arial" w:hAnsi="Arial" w:cs="Arial"/>
          <w:spacing w:val="28"/>
          <w:w w:val="89"/>
          <w:sz w:val="20"/>
          <w:szCs w:val="20"/>
        </w:rPr>
        <w:t xml:space="preserve"> </w:t>
      </w:r>
      <w:r>
        <w:rPr>
          <w:rFonts w:ascii="Arial" w:hAnsi="Arial" w:cs="Arial"/>
          <w:sz w:val="20"/>
          <w:szCs w:val="20"/>
        </w:rPr>
        <w:t>on</w:t>
      </w:r>
      <w:r>
        <w:rPr>
          <w:rFonts w:ascii="Arial" w:hAnsi="Arial" w:cs="Arial"/>
          <w:spacing w:val="8"/>
          <w:sz w:val="20"/>
          <w:szCs w:val="20"/>
        </w:rPr>
        <w:t xml:space="preserve"> </w:t>
      </w:r>
      <w:r>
        <w:rPr>
          <w:rFonts w:ascii="Arial" w:hAnsi="Arial" w:cs="Arial"/>
          <w:sz w:val="20"/>
          <w:szCs w:val="20"/>
        </w:rPr>
        <w:t>h</w:t>
      </w:r>
      <w:r>
        <w:rPr>
          <w:rFonts w:ascii="Arial" w:hAnsi="Arial" w:cs="Arial"/>
          <w:spacing w:val="-5"/>
          <w:sz w:val="20"/>
          <w:szCs w:val="20"/>
        </w:rPr>
        <w:t>o</w:t>
      </w:r>
      <w:r>
        <w:rPr>
          <w:rFonts w:ascii="Arial" w:hAnsi="Arial" w:cs="Arial"/>
          <w:sz w:val="20"/>
          <w:szCs w:val="20"/>
        </w:rPr>
        <w:t>w</w:t>
      </w:r>
      <w:r>
        <w:rPr>
          <w:rFonts w:ascii="Arial" w:hAnsi="Arial" w:cs="Arial"/>
          <w:spacing w:val="6"/>
          <w:sz w:val="20"/>
          <w:szCs w:val="20"/>
        </w:rPr>
        <w:t xml:space="preserve"> </w:t>
      </w:r>
      <w:r>
        <w:rPr>
          <w:rFonts w:ascii="Arial" w:hAnsi="Arial" w:cs="Arial"/>
          <w:sz w:val="20"/>
          <w:szCs w:val="20"/>
        </w:rPr>
        <w:t>ma</w:t>
      </w:r>
      <w:r>
        <w:rPr>
          <w:rFonts w:ascii="Arial" w:hAnsi="Arial" w:cs="Arial"/>
          <w:spacing w:val="-5"/>
          <w:sz w:val="20"/>
          <w:szCs w:val="20"/>
        </w:rPr>
        <w:t>n</w:t>
      </w:r>
      <w:r>
        <w:rPr>
          <w:rFonts w:ascii="Arial" w:hAnsi="Arial" w:cs="Arial"/>
          <w:sz w:val="20"/>
          <w:szCs w:val="20"/>
        </w:rPr>
        <w:t>y i</w:t>
      </w:r>
      <w:r>
        <w:rPr>
          <w:rFonts w:ascii="Arial" w:hAnsi="Arial" w:cs="Arial"/>
          <w:spacing w:val="-5"/>
          <w:sz w:val="20"/>
          <w:szCs w:val="20"/>
        </w:rPr>
        <w:t>n</w:t>
      </w:r>
      <w:r>
        <w:rPr>
          <w:rFonts w:ascii="Arial" w:hAnsi="Arial" w:cs="Arial"/>
          <w:sz w:val="20"/>
          <w:szCs w:val="20"/>
        </w:rPr>
        <w:t>vited</w:t>
      </w:r>
      <w:r>
        <w:rPr>
          <w:rFonts w:ascii="Arial" w:hAnsi="Arial" w:cs="Arial"/>
          <w:spacing w:val="24"/>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18"/>
          <w:sz w:val="20"/>
          <w:szCs w:val="20"/>
        </w:rPr>
        <w:t xml:space="preserve"> </w:t>
      </w:r>
      <w:r>
        <w:rPr>
          <w:rFonts w:ascii="Arial" w:hAnsi="Arial" w:cs="Arial"/>
          <w:w w:val="91"/>
          <w:sz w:val="20"/>
          <w:szCs w:val="20"/>
        </w:rPr>
        <w:t>are</w:t>
      </w:r>
      <w:r>
        <w:rPr>
          <w:rFonts w:ascii="Arial" w:hAnsi="Arial" w:cs="Arial"/>
          <w:spacing w:val="6"/>
          <w:w w:val="91"/>
          <w:sz w:val="20"/>
          <w:szCs w:val="20"/>
        </w:rPr>
        <w:t xml:space="preserve"> </w:t>
      </w:r>
      <w:r>
        <w:rPr>
          <w:rFonts w:ascii="Arial" w:hAnsi="Arial" w:cs="Arial"/>
          <w:sz w:val="20"/>
          <w:szCs w:val="20"/>
        </w:rPr>
        <w:t>really</w:t>
      </w:r>
      <w:r>
        <w:rPr>
          <w:rFonts w:ascii="Arial" w:hAnsi="Arial" w:cs="Arial"/>
          <w:spacing w:val="2"/>
          <w:sz w:val="20"/>
          <w:szCs w:val="20"/>
        </w:rPr>
        <w:t xml:space="preserve"> </w:t>
      </w:r>
      <w:r>
        <w:rPr>
          <w:rFonts w:ascii="Arial" w:hAnsi="Arial" w:cs="Arial"/>
          <w:sz w:val="20"/>
          <w:szCs w:val="20"/>
        </w:rPr>
        <w:t>committed</w:t>
      </w:r>
      <w:r>
        <w:rPr>
          <w:rFonts w:ascii="Arial" w:hAnsi="Arial" w:cs="Arial"/>
          <w:spacing w:val="2"/>
          <w:sz w:val="20"/>
          <w:szCs w:val="20"/>
        </w:rPr>
        <w:t xml:space="preserve"> </w:t>
      </w:r>
      <w:r>
        <w:rPr>
          <w:rFonts w:ascii="Arial" w:hAnsi="Arial" w:cs="Arial"/>
          <w:sz w:val="20"/>
          <w:szCs w:val="20"/>
        </w:rPr>
        <w:t>to</w:t>
      </w:r>
      <w:r>
        <w:rPr>
          <w:rFonts w:ascii="Arial" w:hAnsi="Arial" w:cs="Arial"/>
          <w:spacing w:val="9"/>
          <w:sz w:val="20"/>
          <w:szCs w:val="20"/>
        </w:rPr>
        <w:t xml:space="preserve"> </w:t>
      </w:r>
      <w:r>
        <w:rPr>
          <w:rFonts w:ascii="Arial" w:hAnsi="Arial" w:cs="Arial"/>
          <w:sz w:val="20"/>
          <w:szCs w:val="20"/>
        </w:rPr>
        <w:t>attend</w:t>
      </w:r>
      <w:r>
        <w:rPr>
          <w:rFonts w:ascii="Arial" w:hAnsi="Arial" w:cs="Arial"/>
          <w:spacing w:val="8"/>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w w:val="91"/>
          <w:sz w:val="20"/>
          <w:szCs w:val="20"/>
        </w:rPr>
        <w:t>e</w:t>
      </w:r>
      <w:r>
        <w:rPr>
          <w:rFonts w:ascii="Arial" w:hAnsi="Arial" w:cs="Arial"/>
          <w:spacing w:val="-5"/>
          <w:w w:val="91"/>
          <w:sz w:val="20"/>
          <w:szCs w:val="20"/>
        </w:rPr>
        <w:t>v</w:t>
      </w:r>
      <w:r>
        <w:rPr>
          <w:rFonts w:ascii="Arial" w:hAnsi="Arial" w:cs="Arial"/>
          <w:w w:val="89"/>
          <w:sz w:val="20"/>
          <w:szCs w:val="20"/>
        </w:rPr>
        <w:t>e</w:t>
      </w:r>
      <w:r>
        <w:rPr>
          <w:rFonts w:ascii="Arial" w:hAnsi="Arial" w:cs="Arial"/>
          <w:spacing w:val="-5"/>
          <w:w w:val="89"/>
          <w:sz w:val="20"/>
          <w:szCs w:val="20"/>
        </w:rPr>
        <w:t>n</w:t>
      </w:r>
      <w:r>
        <w:rPr>
          <w:rFonts w:ascii="Arial" w:hAnsi="Arial" w:cs="Arial"/>
          <w:w w:val="139"/>
          <w:sz w:val="20"/>
          <w:szCs w:val="20"/>
        </w:rPr>
        <w:t>t</w:t>
      </w:r>
      <w:r>
        <w:rPr>
          <w:rFonts w:ascii="Arial" w:hAnsi="Arial" w:cs="Arial"/>
          <w:spacing w:val="1"/>
          <w:sz w:val="20"/>
          <w:szCs w:val="20"/>
        </w:rPr>
        <w:t xml:space="preserve"> </w:t>
      </w:r>
      <w:r>
        <w:rPr>
          <w:rFonts w:ascii="Arial" w:hAnsi="Arial" w:cs="Arial"/>
          <w:sz w:val="20"/>
          <w:szCs w:val="20"/>
        </w:rPr>
        <w:t>in</w:t>
      </w:r>
      <w:r>
        <w:rPr>
          <w:rFonts w:ascii="Arial" w:hAnsi="Arial" w:cs="Arial"/>
          <w:spacing w:val="10"/>
          <w:sz w:val="20"/>
          <w:szCs w:val="20"/>
        </w:rPr>
        <w:t xml:space="preserve"> </w:t>
      </w:r>
      <w:r>
        <w:rPr>
          <w:rFonts w:ascii="Arial" w:hAnsi="Arial" w:cs="Arial"/>
          <w:w w:val="91"/>
          <w:sz w:val="20"/>
          <w:szCs w:val="20"/>
        </w:rPr>
        <w:t>su</w:t>
      </w:r>
      <w:r>
        <w:rPr>
          <w:rFonts w:ascii="Arial" w:hAnsi="Arial" w:cs="Arial"/>
          <w:spacing w:val="-5"/>
          <w:w w:val="91"/>
          <w:sz w:val="20"/>
          <w:szCs w:val="20"/>
        </w:rPr>
        <w:t>c</w:t>
      </w:r>
      <w:r>
        <w:rPr>
          <w:rFonts w:ascii="Arial" w:hAnsi="Arial" w:cs="Arial"/>
          <w:w w:val="91"/>
          <w:sz w:val="20"/>
          <w:szCs w:val="20"/>
        </w:rPr>
        <w:t>h</w:t>
      </w:r>
      <w:r>
        <w:rPr>
          <w:rFonts w:ascii="Arial" w:hAnsi="Arial" w:cs="Arial"/>
          <w:spacing w:val="8"/>
          <w:w w:val="91"/>
          <w:sz w:val="20"/>
          <w:szCs w:val="20"/>
        </w:rPr>
        <w:t xml:space="preserve"> </w:t>
      </w:r>
      <w:r>
        <w:rPr>
          <w:rFonts w:ascii="Arial" w:hAnsi="Arial" w:cs="Arial"/>
          <w:sz w:val="20"/>
          <w:szCs w:val="20"/>
        </w:rPr>
        <w:t>a</w:t>
      </w:r>
      <w:r>
        <w:rPr>
          <w:rFonts w:ascii="Arial" w:hAnsi="Arial" w:cs="Arial"/>
          <w:spacing w:val="-11"/>
          <w:sz w:val="20"/>
          <w:szCs w:val="20"/>
        </w:rPr>
        <w:t xml:space="preserve"> </w:t>
      </w:r>
      <w:r>
        <w:rPr>
          <w:rFonts w:ascii="Arial" w:hAnsi="Arial" w:cs="Arial"/>
          <w:spacing w:val="-6"/>
          <w:sz w:val="20"/>
          <w:szCs w:val="20"/>
        </w:rPr>
        <w:t>w</w:t>
      </w:r>
      <w:r>
        <w:rPr>
          <w:rFonts w:ascii="Arial" w:hAnsi="Arial" w:cs="Arial"/>
          <w:spacing w:val="-5"/>
          <w:sz w:val="20"/>
          <w:szCs w:val="20"/>
        </w:rPr>
        <w:t>a</w:t>
      </w:r>
      <w:r>
        <w:rPr>
          <w:rFonts w:ascii="Arial" w:hAnsi="Arial" w:cs="Arial"/>
          <w:sz w:val="20"/>
          <w:szCs w:val="20"/>
        </w:rPr>
        <w:t>y</w:t>
      </w:r>
      <w:r>
        <w:rPr>
          <w:rFonts w:ascii="Arial" w:hAnsi="Arial" w:cs="Arial"/>
          <w:spacing w:val="-8"/>
          <w:sz w:val="20"/>
          <w:szCs w:val="20"/>
        </w:rPr>
        <w:t xml:space="preserve"> </w:t>
      </w:r>
      <w:r>
        <w:rPr>
          <w:rFonts w:ascii="Arial" w:hAnsi="Arial" w:cs="Arial"/>
          <w:w w:val="109"/>
          <w:sz w:val="20"/>
          <w:szCs w:val="20"/>
        </w:rPr>
        <w:t xml:space="preserve">that </w:t>
      </w:r>
      <w:r>
        <w:rPr>
          <w:rFonts w:ascii="Arial" w:hAnsi="Arial" w:cs="Arial"/>
          <w:sz w:val="20"/>
          <w:szCs w:val="20"/>
        </w:rPr>
        <w:t>they</w:t>
      </w:r>
      <w:r>
        <w:rPr>
          <w:rFonts w:ascii="Arial" w:hAnsi="Arial" w:cs="Arial"/>
          <w:spacing w:val="15"/>
          <w:sz w:val="20"/>
          <w:szCs w:val="20"/>
        </w:rPr>
        <w:t xml:space="preserve"> </w:t>
      </w:r>
      <w:r>
        <w:rPr>
          <w:rFonts w:ascii="Arial" w:hAnsi="Arial" w:cs="Arial"/>
          <w:sz w:val="20"/>
          <w:szCs w:val="20"/>
        </w:rPr>
        <w:t>do</w:t>
      </w:r>
      <w:r>
        <w:rPr>
          <w:rFonts w:ascii="Arial" w:hAnsi="Arial" w:cs="Arial"/>
          <w:spacing w:val="1"/>
          <w:sz w:val="20"/>
          <w:szCs w:val="20"/>
        </w:rPr>
        <w:t xml:space="preserve"> </w:t>
      </w:r>
      <w:r>
        <w:rPr>
          <w:rFonts w:ascii="Arial" w:hAnsi="Arial" w:cs="Arial"/>
          <w:sz w:val="20"/>
          <w:szCs w:val="20"/>
        </w:rPr>
        <w:t>not</w:t>
      </w:r>
      <w:r>
        <w:rPr>
          <w:rFonts w:ascii="Arial" w:hAnsi="Arial" w:cs="Arial"/>
          <w:spacing w:val="23"/>
          <w:sz w:val="20"/>
          <w:szCs w:val="20"/>
        </w:rPr>
        <w:t xml:space="preserve"> </w:t>
      </w:r>
      <w:r>
        <w:rPr>
          <w:rFonts w:ascii="Arial" w:hAnsi="Arial" w:cs="Arial"/>
          <w:sz w:val="20"/>
          <w:szCs w:val="20"/>
        </w:rPr>
        <w:t>re</w:t>
      </w:r>
      <w:r>
        <w:rPr>
          <w:rFonts w:ascii="Arial" w:hAnsi="Arial" w:cs="Arial"/>
          <w:spacing w:val="-5"/>
          <w:sz w:val="20"/>
          <w:szCs w:val="20"/>
        </w:rPr>
        <w:t>v</w:t>
      </w:r>
      <w:r>
        <w:rPr>
          <w:rFonts w:ascii="Arial" w:hAnsi="Arial" w:cs="Arial"/>
          <w:sz w:val="20"/>
          <w:szCs w:val="20"/>
        </w:rPr>
        <w:t>eal</w:t>
      </w:r>
      <w:r>
        <w:rPr>
          <w:rFonts w:ascii="Arial" w:hAnsi="Arial" w:cs="Arial"/>
          <w:spacing w:val="-17"/>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sz w:val="20"/>
          <w:szCs w:val="20"/>
        </w:rPr>
        <w:t>details</w:t>
      </w:r>
      <w:r>
        <w:rPr>
          <w:rFonts w:ascii="Arial" w:hAnsi="Arial" w:cs="Arial"/>
          <w:spacing w:val="-2"/>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z w:val="20"/>
          <w:szCs w:val="20"/>
        </w:rPr>
        <w:t>out</w:t>
      </w:r>
      <w:r>
        <w:rPr>
          <w:rFonts w:ascii="Arial" w:hAnsi="Arial" w:cs="Arial"/>
          <w:spacing w:val="10"/>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sz w:val="20"/>
          <w:szCs w:val="20"/>
        </w:rPr>
        <w:t>protest,</w:t>
      </w:r>
      <w:r>
        <w:rPr>
          <w:rFonts w:ascii="Arial" w:hAnsi="Arial" w:cs="Arial"/>
          <w:spacing w:val="9"/>
          <w:sz w:val="20"/>
          <w:szCs w:val="20"/>
        </w:rPr>
        <w:t xml:space="preserve"> </w:t>
      </w:r>
      <w:r>
        <w:rPr>
          <w:rFonts w:ascii="Arial" w:hAnsi="Arial" w:cs="Arial"/>
          <w:sz w:val="20"/>
          <w:szCs w:val="20"/>
        </w:rPr>
        <w:t>su</w:t>
      </w:r>
      <w:r>
        <w:rPr>
          <w:rFonts w:ascii="Arial" w:hAnsi="Arial" w:cs="Arial"/>
          <w:spacing w:val="-5"/>
          <w:sz w:val="20"/>
          <w:szCs w:val="20"/>
        </w:rPr>
        <w:t>c</w:t>
      </w:r>
      <w:r>
        <w:rPr>
          <w:rFonts w:ascii="Arial" w:hAnsi="Arial" w:cs="Arial"/>
          <w:sz w:val="20"/>
          <w:szCs w:val="20"/>
        </w:rPr>
        <w:t>h</w:t>
      </w:r>
      <w:r>
        <w:rPr>
          <w:rFonts w:ascii="Arial" w:hAnsi="Arial" w:cs="Arial"/>
          <w:spacing w:val="-21"/>
          <w:sz w:val="20"/>
          <w:szCs w:val="20"/>
        </w:rPr>
        <w:t xml:space="preserve"> </w:t>
      </w:r>
      <w:r>
        <w:rPr>
          <w:rFonts w:ascii="Arial" w:hAnsi="Arial" w:cs="Arial"/>
          <w:sz w:val="20"/>
          <w:szCs w:val="20"/>
        </w:rPr>
        <w:t>as</w:t>
      </w:r>
      <w:r>
        <w:rPr>
          <w:rFonts w:ascii="Arial" w:hAnsi="Arial" w:cs="Arial"/>
          <w:spacing w:val="-19"/>
          <w:sz w:val="20"/>
          <w:szCs w:val="20"/>
        </w:rPr>
        <w:t xml:space="preserve"> </w:t>
      </w:r>
      <w:r>
        <w:rPr>
          <w:rFonts w:ascii="Arial" w:hAnsi="Arial" w:cs="Arial"/>
          <w:sz w:val="20"/>
          <w:szCs w:val="20"/>
        </w:rPr>
        <w:t>the</w:t>
      </w:r>
      <w:r>
        <w:rPr>
          <w:rFonts w:ascii="Arial" w:hAnsi="Arial" w:cs="Arial"/>
          <w:spacing w:val="11"/>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w:t>
      </w:r>
      <w:r>
        <w:rPr>
          <w:rFonts w:ascii="Arial" w:hAnsi="Arial" w:cs="Arial"/>
          <w:spacing w:val="9"/>
          <w:sz w:val="20"/>
          <w:szCs w:val="20"/>
        </w:rPr>
        <w:t xml:space="preserve"> </w:t>
      </w:r>
      <w:r>
        <w:rPr>
          <w:rFonts w:ascii="Arial" w:hAnsi="Arial" w:cs="Arial"/>
          <w:sz w:val="20"/>
          <w:szCs w:val="20"/>
        </w:rPr>
        <w:t>to</w:t>
      </w:r>
      <w:r>
        <w:rPr>
          <w:rFonts w:ascii="Arial" w:hAnsi="Arial" w:cs="Arial"/>
          <w:spacing w:val="23"/>
          <w:sz w:val="20"/>
          <w:szCs w:val="20"/>
        </w:rPr>
        <w:t xml:space="preserve"> </w:t>
      </w:r>
      <w:r>
        <w:rPr>
          <w:rFonts w:ascii="Arial" w:hAnsi="Arial" w:cs="Arial"/>
          <w:sz w:val="20"/>
          <w:szCs w:val="20"/>
        </w:rPr>
        <w:t xml:space="preserve">those </w:t>
      </w:r>
      <w:ins w:id="16" w:author="Author">
        <w:r w:rsidR="007B19D0">
          <w:rPr>
            <w:rFonts w:ascii="Arial" w:hAnsi="Arial" w:cs="Arial"/>
            <w:sz w:val="20"/>
            <w:szCs w:val="20"/>
          </w:rPr>
          <w:t xml:space="preserve">who </w:t>
        </w:r>
      </w:ins>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33"/>
          <w:w w:val="92"/>
          <w:sz w:val="20"/>
          <w:szCs w:val="20"/>
        </w:rPr>
        <w:t xml:space="preserve"> </w:t>
      </w:r>
      <w:r>
        <w:rPr>
          <w:rFonts w:ascii="Arial" w:hAnsi="Arial" w:cs="Arial"/>
          <w:sz w:val="20"/>
          <w:szCs w:val="20"/>
        </w:rPr>
        <w:t>not</w:t>
      </w:r>
      <w:r>
        <w:rPr>
          <w:rFonts w:ascii="Arial" w:hAnsi="Arial" w:cs="Arial"/>
          <w:spacing w:val="34"/>
          <w:sz w:val="20"/>
          <w:szCs w:val="20"/>
        </w:rPr>
        <w:t xml:space="preserve"> </w:t>
      </w:r>
      <w:r>
        <w:rPr>
          <w:rFonts w:ascii="Arial" w:hAnsi="Arial" w:cs="Arial"/>
          <w:sz w:val="20"/>
          <w:szCs w:val="20"/>
        </w:rPr>
        <w:t>committed</w:t>
      </w:r>
      <w:r>
        <w:rPr>
          <w:rFonts w:ascii="Arial" w:hAnsi="Arial" w:cs="Arial"/>
          <w:spacing w:val="27"/>
          <w:sz w:val="20"/>
          <w:szCs w:val="20"/>
        </w:rPr>
        <w:t xml:space="preserve"> </w:t>
      </w:r>
      <w:r>
        <w:rPr>
          <w:rFonts w:ascii="Arial" w:hAnsi="Arial" w:cs="Arial"/>
          <w:sz w:val="20"/>
          <w:szCs w:val="20"/>
        </w:rPr>
        <w:t>to</w:t>
      </w:r>
      <w:r>
        <w:rPr>
          <w:rFonts w:ascii="Arial" w:hAnsi="Arial" w:cs="Arial"/>
          <w:spacing w:val="34"/>
          <w:sz w:val="20"/>
          <w:szCs w:val="20"/>
        </w:rPr>
        <w:t xml:space="preserve"> </w:t>
      </w:r>
      <w:r>
        <w:rPr>
          <w:rFonts w:ascii="Arial" w:hAnsi="Arial" w:cs="Arial"/>
          <w:sz w:val="20"/>
          <w:szCs w:val="20"/>
        </w:rPr>
        <w:t xml:space="preserve">attend. </w:t>
      </w:r>
      <w:r>
        <w:rPr>
          <w:rFonts w:ascii="Arial" w:hAnsi="Arial" w:cs="Arial"/>
          <w:spacing w:val="29"/>
          <w:sz w:val="20"/>
          <w:szCs w:val="20"/>
        </w:rPr>
        <w:t xml:space="preserve"> </w:t>
      </w:r>
      <w:r>
        <w:rPr>
          <w:rFonts w:ascii="Arial" w:hAnsi="Arial" w:cs="Arial"/>
          <w:spacing w:val="-6"/>
          <w:w w:val="119"/>
          <w:sz w:val="20"/>
          <w:szCs w:val="20"/>
        </w:rPr>
        <w:t>A</w:t>
      </w:r>
      <w:r>
        <w:rPr>
          <w:rFonts w:ascii="Arial" w:hAnsi="Arial" w:cs="Arial"/>
          <w:w w:val="119"/>
          <w:sz w:val="20"/>
          <w:szCs w:val="20"/>
        </w:rPr>
        <w:t>t</w:t>
      </w:r>
      <w:r>
        <w:rPr>
          <w:rFonts w:ascii="Arial" w:hAnsi="Arial" w:cs="Arial"/>
          <w:spacing w:val="17"/>
          <w:w w:val="119"/>
          <w:sz w:val="20"/>
          <w:szCs w:val="20"/>
        </w:rPr>
        <w:t xml:space="preserve"> </w:t>
      </w:r>
      <w:r>
        <w:rPr>
          <w:rFonts w:ascii="Arial" w:hAnsi="Arial" w:cs="Arial"/>
          <w:sz w:val="20"/>
          <w:szCs w:val="20"/>
        </w:rPr>
        <w:t>the</w:t>
      </w:r>
      <w:r>
        <w:rPr>
          <w:rFonts w:ascii="Arial" w:hAnsi="Arial" w:cs="Arial"/>
          <w:spacing w:val="23"/>
          <w:sz w:val="20"/>
          <w:szCs w:val="20"/>
        </w:rPr>
        <w:t xml:space="preserve"> </w:t>
      </w:r>
      <w:r>
        <w:rPr>
          <w:rFonts w:ascii="Arial" w:hAnsi="Arial" w:cs="Arial"/>
          <w:w w:val="88"/>
          <w:sz w:val="20"/>
          <w:szCs w:val="20"/>
        </w:rPr>
        <w:t>same</w:t>
      </w:r>
      <w:r>
        <w:rPr>
          <w:rFonts w:ascii="Arial" w:hAnsi="Arial" w:cs="Arial"/>
          <w:spacing w:val="33"/>
          <w:w w:val="88"/>
          <w:sz w:val="20"/>
          <w:szCs w:val="20"/>
        </w:rPr>
        <w:t xml:space="preserve"> </w:t>
      </w:r>
      <w:r>
        <w:rPr>
          <w:rFonts w:ascii="Arial" w:hAnsi="Arial" w:cs="Arial"/>
          <w:sz w:val="20"/>
          <w:szCs w:val="20"/>
        </w:rPr>
        <w:t>time,</w:t>
      </w:r>
      <w:r>
        <w:rPr>
          <w:rFonts w:ascii="Arial" w:hAnsi="Arial" w:cs="Arial"/>
          <w:spacing w:val="39"/>
          <w:sz w:val="20"/>
          <w:szCs w:val="20"/>
        </w:rPr>
        <w:t xml:space="preserve"> </w:t>
      </w:r>
      <w:r>
        <w:rPr>
          <w:rFonts w:ascii="Arial" w:hAnsi="Arial" w:cs="Arial"/>
          <w:sz w:val="20"/>
          <w:szCs w:val="20"/>
        </w:rPr>
        <w:t>the</w:t>
      </w:r>
      <w:r>
        <w:rPr>
          <w:rFonts w:ascii="Arial" w:hAnsi="Arial" w:cs="Arial"/>
          <w:spacing w:val="23"/>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43"/>
          <w:sz w:val="20"/>
          <w:szCs w:val="20"/>
        </w:rPr>
        <w:t xml:space="preserve"> </w:t>
      </w:r>
      <w:r>
        <w:rPr>
          <w:rFonts w:ascii="Arial" w:hAnsi="Arial" w:cs="Arial"/>
          <w:sz w:val="20"/>
          <w:szCs w:val="20"/>
        </w:rPr>
        <w:t>who</w:t>
      </w:r>
      <w:r>
        <w:rPr>
          <w:rFonts w:ascii="Arial" w:hAnsi="Arial" w:cs="Arial"/>
          <w:spacing w:val="11"/>
          <w:sz w:val="20"/>
          <w:szCs w:val="20"/>
        </w:rPr>
        <w:t xml:space="preserve"> </w:t>
      </w:r>
      <w:r>
        <w:rPr>
          <w:rFonts w:ascii="Arial" w:hAnsi="Arial" w:cs="Arial"/>
          <w:w w:val="94"/>
          <w:sz w:val="20"/>
          <w:szCs w:val="20"/>
        </w:rPr>
        <w:t>h</w:t>
      </w:r>
      <w:r>
        <w:rPr>
          <w:rFonts w:ascii="Arial" w:hAnsi="Arial" w:cs="Arial"/>
          <w:spacing w:val="-5"/>
          <w:w w:val="94"/>
          <w:sz w:val="20"/>
          <w:szCs w:val="20"/>
        </w:rPr>
        <w:t>a</w:t>
      </w:r>
      <w:r>
        <w:rPr>
          <w:rFonts w:ascii="Arial" w:hAnsi="Arial" w:cs="Arial"/>
          <w:spacing w:val="-5"/>
          <w:w w:val="105"/>
          <w:sz w:val="20"/>
          <w:szCs w:val="20"/>
        </w:rPr>
        <w:t>v</w:t>
      </w:r>
      <w:r>
        <w:rPr>
          <w:rFonts w:ascii="Arial" w:hAnsi="Arial" w:cs="Arial"/>
          <w:w w:val="79"/>
          <w:sz w:val="20"/>
          <w:szCs w:val="20"/>
        </w:rPr>
        <w:t xml:space="preserve">e </w:t>
      </w:r>
      <w:r>
        <w:rPr>
          <w:rFonts w:ascii="Arial" w:hAnsi="Arial" w:cs="Arial"/>
          <w:sz w:val="20"/>
          <w:szCs w:val="20"/>
        </w:rPr>
        <w:t>committed</w:t>
      </w:r>
      <w:r>
        <w:rPr>
          <w:rFonts w:ascii="Arial" w:hAnsi="Arial" w:cs="Arial"/>
          <w:spacing w:val="26"/>
          <w:sz w:val="20"/>
          <w:szCs w:val="20"/>
        </w:rPr>
        <w:t xml:space="preserve"> </w:t>
      </w:r>
      <w:r>
        <w:rPr>
          <w:rFonts w:ascii="Arial" w:hAnsi="Arial" w:cs="Arial"/>
          <w:sz w:val="20"/>
          <w:szCs w:val="20"/>
        </w:rPr>
        <w:t>to</w:t>
      </w:r>
      <w:r>
        <w:rPr>
          <w:rFonts w:ascii="Arial" w:hAnsi="Arial" w:cs="Arial"/>
          <w:spacing w:val="34"/>
          <w:sz w:val="20"/>
          <w:szCs w:val="20"/>
        </w:rPr>
        <w:t xml:space="preserve"> </w:t>
      </w:r>
      <w:r>
        <w:rPr>
          <w:rFonts w:ascii="Arial" w:hAnsi="Arial" w:cs="Arial"/>
          <w:sz w:val="20"/>
          <w:szCs w:val="20"/>
        </w:rPr>
        <w:t>atte</w:t>
      </w:r>
      <w:r>
        <w:rPr>
          <w:rFonts w:ascii="Arial" w:hAnsi="Arial" w:cs="Arial"/>
          <w:spacing w:val="1"/>
          <w:sz w:val="20"/>
          <w:szCs w:val="20"/>
        </w:rPr>
        <w:t>n</w:t>
      </w:r>
      <w:r>
        <w:rPr>
          <w:rFonts w:ascii="Arial" w:hAnsi="Arial" w:cs="Arial"/>
          <w:sz w:val="20"/>
          <w:szCs w:val="20"/>
        </w:rPr>
        <w:t>d</w:t>
      </w:r>
      <w:r>
        <w:rPr>
          <w:rFonts w:ascii="Arial" w:hAnsi="Arial" w:cs="Arial"/>
          <w:spacing w:val="29"/>
          <w:sz w:val="20"/>
          <w:szCs w:val="20"/>
        </w:rPr>
        <w:t xml:space="preserve"> </w:t>
      </w:r>
      <w:r>
        <w:rPr>
          <w:rFonts w:ascii="Arial" w:hAnsi="Arial" w:cs="Arial"/>
          <w:sz w:val="20"/>
          <w:szCs w:val="20"/>
        </w:rPr>
        <w:t>m</w:t>
      </w:r>
      <w:r>
        <w:rPr>
          <w:rFonts w:ascii="Arial" w:hAnsi="Arial" w:cs="Arial"/>
          <w:spacing w:val="-5"/>
          <w:sz w:val="20"/>
          <w:szCs w:val="20"/>
        </w:rPr>
        <w:t>a</w:t>
      </w:r>
      <w:r>
        <w:rPr>
          <w:rFonts w:ascii="Arial" w:hAnsi="Arial" w:cs="Arial"/>
          <w:sz w:val="20"/>
          <w:szCs w:val="20"/>
        </w:rPr>
        <w:t>y</w:t>
      </w:r>
      <w:r>
        <w:rPr>
          <w:rFonts w:ascii="Arial" w:hAnsi="Arial" w:cs="Arial"/>
          <w:spacing w:val="17"/>
          <w:sz w:val="20"/>
          <w:szCs w:val="20"/>
        </w:rPr>
        <w:t xml:space="preserve"> </w:t>
      </w:r>
      <w:r>
        <w:rPr>
          <w:rFonts w:ascii="Arial" w:hAnsi="Arial" w:cs="Arial"/>
          <w:spacing w:val="-6"/>
          <w:w w:val="99"/>
          <w:sz w:val="20"/>
          <w:szCs w:val="20"/>
        </w:rPr>
        <w:t>w</w:t>
      </w:r>
      <w:r>
        <w:rPr>
          <w:rFonts w:ascii="Arial" w:hAnsi="Arial" w:cs="Arial"/>
          <w:w w:val="94"/>
          <w:sz w:val="20"/>
          <w:szCs w:val="20"/>
        </w:rPr>
        <w:t>a</w:t>
      </w:r>
      <w:r>
        <w:rPr>
          <w:rFonts w:ascii="Arial" w:hAnsi="Arial" w:cs="Arial"/>
          <w:spacing w:val="-5"/>
          <w:w w:val="94"/>
          <w:sz w:val="20"/>
          <w:szCs w:val="20"/>
        </w:rPr>
        <w:t>n</w:t>
      </w:r>
      <w:r>
        <w:rPr>
          <w:rFonts w:ascii="Arial" w:hAnsi="Arial" w:cs="Arial"/>
          <w:w w:val="139"/>
          <w:sz w:val="20"/>
          <w:szCs w:val="20"/>
        </w:rPr>
        <w:t>t</w:t>
      </w:r>
      <w:r>
        <w:rPr>
          <w:rFonts w:ascii="Arial" w:hAnsi="Arial" w:cs="Arial"/>
          <w:spacing w:val="26"/>
          <w:sz w:val="20"/>
          <w:szCs w:val="20"/>
        </w:rPr>
        <w:t xml:space="preserve"> </w:t>
      </w:r>
      <w:r>
        <w:rPr>
          <w:rFonts w:ascii="Arial" w:hAnsi="Arial" w:cs="Arial"/>
          <w:sz w:val="20"/>
          <w:szCs w:val="20"/>
        </w:rPr>
        <w:t>to</w:t>
      </w:r>
      <w:r>
        <w:rPr>
          <w:rFonts w:ascii="Arial" w:hAnsi="Arial" w:cs="Arial"/>
          <w:spacing w:val="34"/>
          <w:sz w:val="20"/>
          <w:szCs w:val="20"/>
        </w:rPr>
        <w:t xml:space="preserve"> </w:t>
      </w:r>
      <w:r>
        <w:rPr>
          <w:rFonts w:ascii="Arial" w:hAnsi="Arial" w:cs="Arial"/>
          <w:w w:val="90"/>
          <w:sz w:val="20"/>
          <w:szCs w:val="20"/>
        </w:rPr>
        <w:t>h</w:t>
      </w:r>
      <w:r>
        <w:rPr>
          <w:rFonts w:ascii="Arial" w:hAnsi="Arial" w:cs="Arial"/>
          <w:spacing w:val="-4"/>
          <w:w w:val="90"/>
          <w:sz w:val="20"/>
          <w:szCs w:val="20"/>
        </w:rPr>
        <w:t>av</w:t>
      </w:r>
      <w:r>
        <w:rPr>
          <w:rFonts w:ascii="Arial" w:hAnsi="Arial" w:cs="Arial"/>
          <w:w w:val="90"/>
          <w:sz w:val="20"/>
          <w:szCs w:val="20"/>
        </w:rPr>
        <w:t>e</w:t>
      </w:r>
      <w:r>
        <w:rPr>
          <w:rFonts w:ascii="Arial" w:hAnsi="Arial" w:cs="Arial"/>
          <w:spacing w:val="42"/>
          <w:w w:val="90"/>
          <w:sz w:val="20"/>
          <w:szCs w:val="20"/>
        </w:rPr>
        <w:t xml:space="preserve"> </w:t>
      </w:r>
      <w:r>
        <w:rPr>
          <w:rFonts w:ascii="Arial" w:hAnsi="Arial" w:cs="Arial"/>
          <w:w w:val="90"/>
          <w:sz w:val="20"/>
          <w:szCs w:val="20"/>
        </w:rPr>
        <w:t>assurances</w:t>
      </w:r>
      <w:r>
        <w:rPr>
          <w:rFonts w:ascii="Arial" w:hAnsi="Arial" w:cs="Arial"/>
          <w:spacing w:val="21"/>
          <w:w w:val="90"/>
          <w:sz w:val="20"/>
          <w:szCs w:val="20"/>
        </w:rPr>
        <w:t xml:space="preserve"> </w:t>
      </w:r>
      <w:r>
        <w:rPr>
          <w:rFonts w:ascii="Arial" w:hAnsi="Arial" w:cs="Arial"/>
          <w:sz w:val="20"/>
          <w:szCs w:val="20"/>
        </w:rPr>
        <w:t>that  they</w:t>
      </w:r>
      <w:r>
        <w:rPr>
          <w:rFonts w:ascii="Arial" w:hAnsi="Arial" w:cs="Arial"/>
          <w:spacing w:val="26"/>
          <w:sz w:val="20"/>
          <w:szCs w:val="20"/>
        </w:rPr>
        <w:t xml:space="preserve"> </w:t>
      </w:r>
      <w:r>
        <w:rPr>
          <w:rFonts w:ascii="Arial" w:hAnsi="Arial" w:cs="Arial"/>
          <w:sz w:val="20"/>
          <w:szCs w:val="20"/>
        </w:rPr>
        <w:t xml:space="preserve">will </w:t>
      </w:r>
      <w:r>
        <w:rPr>
          <w:rFonts w:ascii="Arial" w:hAnsi="Arial" w:cs="Arial"/>
          <w:spacing w:val="1"/>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33"/>
          <w:w w:val="89"/>
          <w:sz w:val="20"/>
          <w:szCs w:val="20"/>
        </w:rPr>
        <w:t xml:space="preserve"> </w:t>
      </w:r>
      <w:r>
        <w:rPr>
          <w:rFonts w:ascii="Arial" w:hAnsi="Arial" w:cs="Arial"/>
          <w:sz w:val="20"/>
          <w:szCs w:val="20"/>
        </w:rPr>
        <w:t>told</w:t>
      </w:r>
      <w:r>
        <w:rPr>
          <w:rFonts w:ascii="Arial" w:hAnsi="Arial" w:cs="Arial"/>
          <w:spacing w:val="45"/>
          <w:sz w:val="20"/>
          <w:szCs w:val="20"/>
        </w:rPr>
        <w:t xml:space="preserve"> </w:t>
      </w:r>
      <w:r>
        <w:rPr>
          <w:rFonts w:ascii="Arial" w:hAnsi="Arial" w:cs="Arial"/>
          <w:sz w:val="20"/>
          <w:szCs w:val="20"/>
        </w:rPr>
        <w:t>the details</w:t>
      </w:r>
      <w:r>
        <w:rPr>
          <w:rFonts w:ascii="Arial" w:hAnsi="Arial" w:cs="Arial"/>
          <w:spacing w:val="-2"/>
          <w:sz w:val="20"/>
          <w:szCs w:val="20"/>
        </w:rPr>
        <w:t xml:space="preserve"> </w:t>
      </w:r>
      <w:r>
        <w:rPr>
          <w:rFonts w:ascii="Arial" w:hAnsi="Arial" w:cs="Arial"/>
          <w:sz w:val="20"/>
          <w:szCs w:val="20"/>
        </w:rPr>
        <w:t>of</w:t>
      </w:r>
      <w:r>
        <w:rPr>
          <w:rFonts w:ascii="Arial" w:hAnsi="Arial" w:cs="Arial"/>
          <w:spacing w:val="7"/>
          <w:sz w:val="20"/>
          <w:szCs w:val="20"/>
        </w:rPr>
        <w:t xml:space="preserve"> </w:t>
      </w:r>
      <w:r>
        <w:rPr>
          <w:rFonts w:ascii="Arial" w:hAnsi="Arial" w:cs="Arial"/>
          <w:sz w:val="20"/>
          <w:szCs w:val="20"/>
        </w:rPr>
        <w:t>the</w:t>
      </w:r>
      <w:r>
        <w:rPr>
          <w:rFonts w:ascii="Arial" w:hAnsi="Arial" w:cs="Arial"/>
          <w:spacing w:val="11"/>
          <w:sz w:val="20"/>
          <w:szCs w:val="20"/>
        </w:rPr>
        <w:t xml:space="preserve"> </w:t>
      </w:r>
      <w:r>
        <w:rPr>
          <w:rFonts w:ascii="Arial" w:hAnsi="Arial" w:cs="Arial"/>
          <w:sz w:val="20"/>
          <w:szCs w:val="20"/>
        </w:rPr>
        <w:t>protest</w:t>
      </w:r>
      <w:r>
        <w:rPr>
          <w:rFonts w:ascii="Arial" w:hAnsi="Arial" w:cs="Arial"/>
          <w:spacing w:val="9"/>
          <w:sz w:val="20"/>
          <w:szCs w:val="20"/>
        </w:rPr>
        <w:t xml:space="preserve"> </w:t>
      </w:r>
      <w:r>
        <w:rPr>
          <w:rFonts w:ascii="Arial" w:hAnsi="Arial" w:cs="Arial"/>
          <w:sz w:val="20"/>
          <w:szCs w:val="20"/>
        </w:rPr>
        <w:t>if</w:t>
      </w:r>
      <w:r>
        <w:rPr>
          <w:rFonts w:ascii="Arial" w:hAnsi="Arial" w:cs="Arial"/>
          <w:spacing w:val="29"/>
          <w:sz w:val="20"/>
          <w:szCs w:val="20"/>
        </w:rPr>
        <w:t xml:space="preserve"> </w:t>
      </w:r>
      <w:r>
        <w:rPr>
          <w:rFonts w:ascii="Arial" w:hAnsi="Arial" w:cs="Arial"/>
          <w:sz w:val="20"/>
          <w:szCs w:val="20"/>
        </w:rPr>
        <w:t>they</w:t>
      </w:r>
      <w:r>
        <w:rPr>
          <w:rFonts w:ascii="Arial" w:hAnsi="Arial" w:cs="Arial"/>
          <w:spacing w:val="14"/>
          <w:sz w:val="20"/>
          <w:szCs w:val="20"/>
        </w:rPr>
        <w:t xml:space="preserve"> </w:t>
      </w:r>
      <w:r>
        <w:rPr>
          <w:rFonts w:ascii="Arial" w:hAnsi="Arial" w:cs="Arial"/>
          <w:w w:val="89"/>
          <w:sz w:val="20"/>
          <w:szCs w:val="20"/>
        </w:rPr>
        <w:t>express</w:t>
      </w:r>
      <w:r>
        <w:rPr>
          <w:rFonts w:ascii="Arial" w:hAnsi="Arial" w:cs="Arial"/>
          <w:spacing w:val="21"/>
          <w:w w:val="89"/>
          <w:sz w:val="20"/>
          <w:szCs w:val="20"/>
        </w:rPr>
        <w:t xml:space="preserve"> </w:t>
      </w:r>
      <w:r>
        <w:rPr>
          <w:rFonts w:ascii="Arial" w:hAnsi="Arial" w:cs="Arial"/>
          <w:sz w:val="20"/>
          <w:szCs w:val="20"/>
        </w:rPr>
        <w:t>their</w:t>
      </w:r>
      <w:r>
        <w:rPr>
          <w:rFonts w:ascii="Arial" w:hAnsi="Arial" w:cs="Arial"/>
          <w:spacing w:val="33"/>
          <w:sz w:val="20"/>
          <w:szCs w:val="20"/>
        </w:rPr>
        <w:t xml:space="preserve"> </w:t>
      </w:r>
      <w:r>
        <w:rPr>
          <w:rFonts w:ascii="Arial" w:hAnsi="Arial" w:cs="Arial"/>
          <w:w w:val="98"/>
          <w:sz w:val="20"/>
          <w:szCs w:val="20"/>
        </w:rPr>
        <w:t>commitme</w:t>
      </w:r>
      <w:r>
        <w:rPr>
          <w:rFonts w:ascii="Arial" w:hAnsi="Arial" w:cs="Arial"/>
          <w:spacing w:val="-5"/>
          <w:w w:val="98"/>
          <w:sz w:val="20"/>
          <w:szCs w:val="20"/>
        </w:rPr>
        <w:t>n</w:t>
      </w:r>
      <w:r>
        <w:rPr>
          <w:rFonts w:ascii="Arial" w:hAnsi="Arial" w:cs="Arial"/>
          <w:w w:val="139"/>
          <w:sz w:val="20"/>
          <w:szCs w:val="20"/>
        </w:rPr>
        <w:t>t</w:t>
      </w:r>
      <w:r>
        <w:rPr>
          <w:rFonts w:ascii="Arial" w:hAnsi="Arial" w:cs="Arial"/>
          <w:spacing w:val="14"/>
          <w:sz w:val="20"/>
          <w:szCs w:val="20"/>
        </w:rPr>
        <w:t xml:space="preserve"> </w:t>
      </w:r>
      <w:r>
        <w:rPr>
          <w:rFonts w:ascii="Arial" w:hAnsi="Arial" w:cs="Arial"/>
          <w:sz w:val="20"/>
          <w:szCs w:val="20"/>
        </w:rPr>
        <w:t>to</w:t>
      </w:r>
      <w:r>
        <w:rPr>
          <w:rFonts w:ascii="Arial" w:hAnsi="Arial" w:cs="Arial"/>
          <w:spacing w:val="22"/>
          <w:sz w:val="20"/>
          <w:szCs w:val="20"/>
        </w:rPr>
        <w:t xml:space="preserve"> </w:t>
      </w:r>
      <w:r>
        <w:rPr>
          <w:rFonts w:ascii="Arial" w:hAnsi="Arial" w:cs="Arial"/>
          <w:sz w:val="20"/>
          <w:szCs w:val="20"/>
        </w:rPr>
        <w:t>the</w:t>
      </w:r>
      <w:r>
        <w:rPr>
          <w:rFonts w:ascii="Arial" w:hAnsi="Arial" w:cs="Arial"/>
          <w:spacing w:val="11"/>
          <w:sz w:val="20"/>
          <w:szCs w:val="20"/>
        </w:rPr>
        <w:t xml:space="preserve"> </w:t>
      </w:r>
      <w:r>
        <w:rPr>
          <w:rFonts w:ascii="Arial" w:hAnsi="Arial" w:cs="Arial"/>
          <w:w w:val="93"/>
          <w:sz w:val="20"/>
          <w:szCs w:val="20"/>
        </w:rPr>
        <w:t>organizer</w:t>
      </w:r>
      <w:r>
        <w:rPr>
          <w:rFonts w:ascii="Arial" w:hAnsi="Arial" w:cs="Arial"/>
          <w:spacing w:val="1"/>
          <w:w w:val="93"/>
          <w:sz w:val="20"/>
          <w:szCs w:val="20"/>
        </w:rPr>
        <w:t>s</w:t>
      </w:r>
      <w:r>
        <w:rPr>
          <w:rFonts w:ascii="Arial" w:hAnsi="Arial" w:cs="Arial"/>
          <w:w w:val="93"/>
          <w:sz w:val="20"/>
          <w:szCs w:val="20"/>
        </w:rPr>
        <w:t>.</w:t>
      </w:r>
      <w:r>
        <w:rPr>
          <w:rFonts w:ascii="Arial" w:hAnsi="Arial" w:cs="Arial"/>
          <w:spacing w:val="49"/>
          <w:w w:val="93"/>
          <w:sz w:val="20"/>
          <w:szCs w:val="20"/>
        </w:rPr>
        <w:t xml:space="preserve"> </w:t>
      </w:r>
      <w:r>
        <w:rPr>
          <w:rFonts w:ascii="Arial" w:hAnsi="Arial" w:cs="Arial"/>
          <w:w w:val="102"/>
          <w:sz w:val="20"/>
          <w:szCs w:val="20"/>
        </w:rPr>
        <w:t xml:space="preserve">This </w:t>
      </w:r>
      <w:r>
        <w:rPr>
          <w:rFonts w:ascii="Arial" w:hAnsi="Arial" w:cs="Arial"/>
          <w:spacing w:val="-5"/>
          <w:w w:val="139"/>
          <w:sz w:val="20"/>
          <w:szCs w:val="20"/>
        </w:rPr>
        <w:t>t</w:t>
      </w:r>
      <w:r>
        <w:rPr>
          <w:rFonts w:ascii="Arial" w:hAnsi="Arial" w:cs="Arial"/>
          <w:w w:val="102"/>
          <w:sz w:val="20"/>
          <w:szCs w:val="20"/>
        </w:rPr>
        <w:t>y</w:t>
      </w:r>
      <w:r>
        <w:rPr>
          <w:rFonts w:ascii="Arial" w:hAnsi="Arial" w:cs="Arial"/>
          <w:spacing w:val="6"/>
          <w:w w:val="102"/>
          <w:sz w:val="20"/>
          <w:szCs w:val="20"/>
        </w:rPr>
        <w:t>p</w:t>
      </w:r>
      <w:r>
        <w:rPr>
          <w:rFonts w:ascii="Arial" w:hAnsi="Arial" w:cs="Arial"/>
          <w:w w:val="79"/>
          <w:sz w:val="20"/>
          <w:szCs w:val="20"/>
        </w:rPr>
        <w:t>e</w:t>
      </w:r>
      <w:r>
        <w:rPr>
          <w:rFonts w:ascii="Arial" w:hAnsi="Arial" w:cs="Arial"/>
          <w:sz w:val="20"/>
          <w:szCs w:val="20"/>
        </w:rPr>
        <w:t xml:space="preserve"> </w:t>
      </w:r>
      <w:r>
        <w:rPr>
          <w:rFonts w:ascii="Arial" w:hAnsi="Arial" w:cs="Arial"/>
          <w:spacing w:val="-21"/>
          <w:sz w:val="20"/>
          <w:szCs w:val="20"/>
        </w:rPr>
        <w:t xml:space="preserve"> </w:t>
      </w:r>
      <w:r>
        <w:rPr>
          <w:rFonts w:ascii="Arial" w:hAnsi="Arial" w:cs="Arial"/>
          <w:sz w:val="20"/>
          <w:szCs w:val="20"/>
        </w:rPr>
        <w:t>of</w:t>
      </w:r>
      <w:r>
        <w:rPr>
          <w:rFonts w:ascii="Arial" w:hAnsi="Arial" w:cs="Arial"/>
          <w:spacing w:val="28"/>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er</w:t>
      </w:r>
      <w:r>
        <w:rPr>
          <w:rFonts w:ascii="Arial" w:hAnsi="Arial" w:cs="Arial"/>
          <w:spacing w:val="-5"/>
          <w:sz w:val="20"/>
          <w:szCs w:val="20"/>
        </w:rPr>
        <w:t>t</w:t>
      </w:r>
      <w:r>
        <w:rPr>
          <w:rFonts w:ascii="Arial" w:hAnsi="Arial" w:cs="Arial"/>
          <w:sz w:val="20"/>
          <w:szCs w:val="20"/>
        </w:rPr>
        <w:t>y</w:t>
      </w:r>
      <w:r>
        <w:rPr>
          <w:rFonts w:ascii="Arial" w:hAnsi="Arial" w:cs="Arial"/>
          <w:spacing w:val="45"/>
          <w:sz w:val="20"/>
          <w:szCs w:val="20"/>
        </w:rPr>
        <w:t xml:space="preserve"> </w:t>
      </w:r>
      <w:r>
        <w:rPr>
          <w:rFonts w:ascii="Arial" w:hAnsi="Arial" w:cs="Arial"/>
          <w:sz w:val="20"/>
          <w:szCs w:val="20"/>
        </w:rPr>
        <w:t>can</w:t>
      </w:r>
      <w:r>
        <w:rPr>
          <w:rFonts w:ascii="Arial" w:hAnsi="Arial" w:cs="Arial"/>
          <w:spacing w:val="9"/>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41"/>
          <w:w w:val="89"/>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teresting</w:t>
      </w:r>
      <w:r>
        <w:rPr>
          <w:rFonts w:ascii="Arial" w:hAnsi="Arial" w:cs="Arial"/>
          <w:spacing w:val="30"/>
          <w:sz w:val="20"/>
          <w:szCs w:val="20"/>
        </w:rPr>
        <w:t xml:space="preserve"> </w:t>
      </w:r>
      <w:r>
        <w:rPr>
          <w:rFonts w:ascii="Arial" w:hAnsi="Arial" w:cs="Arial"/>
          <w:sz w:val="20"/>
          <w:szCs w:val="20"/>
        </w:rPr>
        <w:t>to</w:t>
      </w:r>
      <w:r>
        <w:rPr>
          <w:rFonts w:ascii="Arial" w:hAnsi="Arial" w:cs="Arial"/>
          <w:spacing w:val="43"/>
          <w:sz w:val="20"/>
          <w:szCs w:val="20"/>
        </w:rPr>
        <w:t xml:space="preserve"> </w:t>
      </w:r>
      <w:r>
        <w:rPr>
          <w:rFonts w:ascii="Arial" w:hAnsi="Arial" w:cs="Arial"/>
          <w:sz w:val="20"/>
          <w:szCs w:val="20"/>
        </w:rPr>
        <w:t>use</w:t>
      </w:r>
      <w:r>
        <w:rPr>
          <w:rFonts w:ascii="Arial" w:hAnsi="Arial" w:cs="Arial"/>
          <w:spacing w:val="-11"/>
          <w:sz w:val="20"/>
          <w:szCs w:val="20"/>
        </w:rPr>
        <w:t xml:space="preserve"> </w:t>
      </w:r>
      <w:r>
        <w:rPr>
          <w:rFonts w:ascii="Arial" w:hAnsi="Arial" w:cs="Arial"/>
          <w:sz w:val="20"/>
          <w:szCs w:val="20"/>
        </w:rPr>
        <w:t>in</w:t>
      </w:r>
      <w:r>
        <w:rPr>
          <w:rFonts w:ascii="Arial" w:hAnsi="Arial" w:cs="Arial"/>
          <w:spacing w:val="44"/>
          <w:sz w:val="20"/>
          <w:szCs w:val="20"/>
        </w:rPr>
        <w:t xml:space="preserve"> </w:t>
      </w:r>
      <w:r>
        <w:rPr>
          <w:rFonts w:ascii="Arial" w:hAnsi="Arial" w:cs="Arial"/>
          <w:sz w:val="20"/>
          <w:szCs w:val="20"/>
        </w:rPr>
        <w:t>co</w:t>
      </w:r>
      <w:r>
        <w:rPr>
          <w:rFonts w:ascii="Arial" w:hAnsi="Arial" w:cs="Arial"/>
          <w:spacing w:val="-5"/>
          <w:sz w:val="20"/>
          <w:szCs w:val="20"/>
        </w:rPr>
        <w:t>m</w:t>
      </w:r>
      <w:r>
        <w:rPr>
          <w:rFonts w:ascii="Arial" w:hAnsi="Arial" w:cs="Arial"/>
          <w:sz w:val="20"/>
          <w:szCs w:val="20"/>
        </w:rPr>
        <w:t>bination</w:t>
      </w:r>
      <w:r>
        <w:rPr>
          <w:rFonts w:ascii="Arial" w:hAnsi="Arial" w:cs="Arial"/>
          <w:spacing w:val="23"/>
          <w:sz w:val="20"/>
          <w:szCs w:val="20"/>
        </w:rPr>
        <w:t xml:space="preserve"> </w:t>
      </w:r>
      <w:r>
        <w:rPr>
          <w:rFonts w:ascii="Arial" w:hAnsi="Arial" w:cs="Arial"/>
          <w:sz w:val="20"/>
          <w:szCs w:val="20"/>
        </w:rPr>
        <w:t xml:space="preserve">with </w:t>
      </w:r>
      <w:r>
        <w:rPr>
          <w:rFonts w:ascii="Arial" w:hAnsi="Arial" w:cs="Arial"/>
          <w:spacing w:val="7"/>
          <w:sz w:val="20"/>
          <w:szCs w:val="20"/>
        </w:rPr>
        <w:t xml:space="preserve"> </w:t>
      </w:r>
      <w:r>
        <w:rPr>
          <w:rFonts w:ascii="Arial" w:hAnsi="Arial" w:cs="Arial"/>
          <w:sz w:val="20"/>
          <w:szCs w:val="20"/>
        </w:rPr>
        <w:t>a</w:t>
      </w:r>
      <w:r>
        <w:rPr>
          <w:rFonts w:ascii="Arial" w:hAnsi="Arial" w:cs="Arial"/>
          <w:spacing w:val="22"/>
          <w:sz w:val="20"/>
          <w:szCs w:val="20"/>
        </w:rPr>
        <w:t xml:space="preserve"> </w:t>
      </w:r>
      <w:r>
        <w:rPr>
          <w:rFonts w:ascii="Arial" w:hAnsi="Arial" w:cs="Arial"/>
          <w:w w:val="101"/>
          <w:sz w:val="20"/>
          <w:szCs w:val="20"/>
        </w:rPr>
        <w:t xml:space="preserve">reputation </w:t>
      </w:r>
      <w:r>
        <w:rPr>
          <w:rFonts w:ascii="Arial" w:hAnsi="Arial" w:cs="Arial"/>
          <w:sz w:val="20"/>
          <w:szCs w:val="20"/>
        </w:rPr>
        <w:t>system.</w:t>
      </w:r>
      <w:r>
        <w:rPr>
          <w:rFonts w:ascii="Arial" w:hAnsi="Arial" w:cs="Arial"/>
          <w:spacing w:val="-10"/>
          <w:sz w:val="20"/>
          <w:szCs w:val="20"/>
        </w:rPr>
        <w:t xml:space="preserve"> </w:t>
      </w:r>
      <w:r>
        <w:rPr>
          <w:rFonts w:ascii="Arial" w:hAnsi="Arial" w:cs="Arial"/>
          <w:sz w:val="20"/>
          <w:szCs w:val="20"/>
        </w:rPr>
        <w:t>This</w:t>
      </w:r>
      <w:r>
        <w:rPr>
          <w:rFonts w:ascii="Arial" w:hAnsi="Arial" w:cs="Arial"/>
          <w:spacing w:val="12"/>
          <w:sz w:val="20"/>
          <w:szCs w:val="20"/>
        </w:rPr>
        <w:t xml:space="preserve"> </w:t>
      </w:r>
      <w:r>
        <w:rPr>
          <w:rFonts w:ascii="Arial" w:hAnsi="Arial" w:cs="Arial"/>
          <w:spacing w:val="-5"/>
          <w:sz w:val="20"/>
          <w:szCs w:val="20"/>
        </w:rPr>
        <w:t>wa</w:t>
      </w:r>
      <w:r>
        <w:rPr>
          <w:rFonts w:ascii="Arial" w:hAnsi="Arial" w:cs="Arial"/>
          <w:sz w:val="20"/>
          <w:szCs w:val="20"/>
        </w:rPr>
        <w:t>y</w:t>
      </w:r>
      <w:r>
        <w:rPr>
          <w:rFonts w:ascii="Arial" w:hAnsi="Arial" w:cs="Arial"/>
          <w:spacing w:val="-5"/>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10"/>
          <w:w w:val="90"/>
          <w:sz w:val="20"/>
          <w:szCs w:val="20"/>
        </w:rPr>
        <w:t xml:space="preserve"> </w:t>
      </w:r>
      <w:r>
        <w:rPr>
          <w:rFonts w:ascii="Arial" w:hAnsi="Arial" w:cs="Arial"/>
          <w:sz w:val="20"/>
          <w:szCs w:val="20"/>
        </w:rPr>
        <w:t>can</w:t>
      </w:r>
      <w:r>
        <w:rPr>
          <w:rFonts w:ascii="Arial" w:hAnsi="Arial" w:cs="Arial"/>
          <w:spacing w:val="-22"/>
          <w:sz w:val="20"/>
          <w:szCs w:val="20"/>
        </w:rPr>
        <w:t xml:space="preserve"> </w:t>
      </w:r>
      <w:r>
        <w:rPr>
          <w:rFonts w:ascii="Arial" w:hAnsi="Arial" w:cs="Arial"/>
          <w:sz w:val="20"/>
          <w:szCs w:val="20"/>
        </w:rPr>
        <w:t xml:space="preserve">limit </w:t>
      </w:r>
      <w:r>
        <w:rPr>
          <w:rFonts w:ascii="Arial" w:hAnsi="Arial" w:cs="Arial"/>
          <w:spacing w:val="3"/>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w w:val="96"/>
          <w:sz w:val="20"/>
          <w:szCs w:val="20"/>
        </w:rPr>
        <w:t>exte</w:t>
      </w:r>
      <w:r>
        <w:rPr>
          <w:rFonts w:ascii="Arial" w:hAnsi="Arial" w:cs="Arial"/>
          <w:spacing w:val="-5"/>
          <w:w w:val="96"/>
          <w:sz w:val="20"/>
          <w:szCs w:val="20"/>
        </w:rPr>
        <w:t>n</w:t>
      </w:r>
      <w:r>
        <w:rPr>
          <w:rFonts w:ascii="Arial" w:hAnsi="Arial" w:cs="Arial"/>
          <w:w w:val="139"/>
          <w:sz w:val="20"/>
          <w:szCs w:val="20"/>
        </w:rPr>
        <w:t>t</w:t>
      </w:r>
      <w:r>
        <w:rPr>
          <w:rFonts w:ascii="Arial" w:hAnsi="Arial" w:cs="Arial"/>
          <w:spacing w:val="4"/>
          <w:sz w:val="20"/>
          <w:szCs w:val="20"/>
        </w:rPr>
        <w:t xml:space="preserve"> </w:t>
      </w:r>
      <w:r>
        <w:rPr>
          <w:rFonts w:ascii="Arial" w:hAnsi="Arial" w:cs="Arial"/>
          <w:sz w:val="20"/>
          <w:szCs w:val="20"/>
        </w:rPr>
        <w:t>of</w:t>
      </w:r>
      <w:r>
        <w:rPr>
          <w:rFonts w:ascii="Arial" w:hAnsi="Arial" w:cs="Arial"/>
          <w:spacing w:val="-3"/>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w w:val="92"/>
          <w:sz w:val="20"/>
          <w:szCs w:val="20"/>
        </w:rPr>
        <w:t>regime’s</w:t>
      </w:r>
      <w:r>
        <w:rPr>
          <w:rFonts w:ascii="Arial" w:hAnsi="Arial" w:cs="Arial"/>
          <w:spacing w:val="17"/>
          <w:w w:val="92"/>
          <w:sz w:val="20"/>
          <w:szCs w:val="20"/>
        </w:rPr>
        <w:t xml:space="preserve"> </w:t>
      </w:r>
      <w:r>
        <w:rPr>
          <w:rFonts w:ascii="Arial" w:hAnsi="Arial" w:cs="Arial"/>
          <w:spacing w:val="6"/>
          <w:w w:val="92"/>
          <w:sz w:val="20"/>
          <w:szCs w:val="20"/>
        </w:rPr>
        <w:t>p</w:t>
      </w:r>
      <w:r>
        <w:rPr>
          <w:rFonts w:ascii="Arial" w:hAnsi="Arial" w:cs="Arial"/>
          <w:w w:val="92"/>
          <w:sz w:val="20"/>
          <w:szCs w:val="20"/>
        </w:rPr>
        <w:t>ossible</w:t>
      </w:r>
      <w:r>
        <w:rPr>
          <w:rFonts w:ascii="Arial" w:hAnsi="Arial" w:cs="Arial"/>
          <w:spacing w:val="5"/>
          <w:w w:val="92"/>
          <w:sz w:val="20"/>
          <w:szCs w:val="20"/>
        </w:rPr>
        <w:t xml:space="preserve"> </w:t>
      </w:r>
      <w:r>
        <w:rPr>
          <w:rFonts w:ascii="Arial" w:hAnsi="Arial" w:cs="Arial"/>
          <w:sz w:val="20"/>
          <w:szCs w:val="20"/>
        </w:rPr>
        <w:t>Sybil</w:t>
      </w:r>
      <w:r>
        <w:rPr>
          <w:rFonts w:ascii="Arial" w:hAnsi="Arial" w:cs="Arial"/>
          <w:spacing w:val="5"/>
          <w:sz w:val="20"/>
          <w:szCs w:val="20"/>
        </w:rPr>
        <w:t xml:space="preserve"> </w:t>
      </w:r>
      <w:r>
        <w:rPr>
          <w:rFonts w:ascii="Arial" w:hAnsi="Arial" w:cs="Arial"/>
          <w:sz w:val="20"/>
          <w:szCs w:val="20"/>
        </w:rPr>
        <w:t>atta</w:t>
      </w:r>
      <w:r>
        <w:rPr>
          <w:rFonts w:ascii="Arial" w:hAnsi="Arial" w:cs="Arial"/>
          <w:spacing w:val="-5"/>
          <w:sz w:val="20"/>
          <w:szCs w:val="20"/>
        </w:rPr>
        <w:t>c</w:t>
      </w:r>
      <w:r>
        <w:rPr>
          <w:rFonts w:ascii="Arial" w:hAnsi="Arial" w:cs="Arial"/>
          <w:sz w:val="20"/>
          <w:szCs w:val="20"/>
        </w:rPr>
        <w:t>ks.</w:t>
      </w:r>
    </w:p>
    <w:p w14:paraId="60797375"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In</w:t>
      </w:r>
      <w:r>
        <w:rPr>
          <w:rFonts w:ascii="Arial" w:hAnsi="Arial" w:cs="Arial"/>
          <w:spacing w:val="19"/>
          <w:sz w:val="20"/>
          <w:szCs w:val="20"/>
        </w:rPr>
        <w:t xml:space="preserve"> </w:t>
      </w:r>
      <w:r>
        <w:rPr>
          <w:rFonts w:ascii="Arial" w:hAnsi="Arial" w:cs="Arial"/>
          <w:w w:val="94"/>
          <w:sz w:val="20"/>
          <w:szCs w:val="20"/>
        </w:rPr>
        <w:t>Section</w:t>
      </w:r>
      <w:r>
        <w:rPr>
          <w:rFonts w:ascii="Arial" w:hAnsi="Arial" w:cs="Arial"/>
          <w:spacing w:val="7"/>
          <w:w w:val="94"/>
          <w:sz w:val="20"/>
          <w:szCs w:val="20"/>
        </w:rPr>
        <w:t xml:space="preserve"> </w:t>
      </w:r>
      <w:r>
        <w:rPr>
          <w:rFonts w:ascii="Arial" w:hAnsi="Arial" w:cs="Arial"/>
          <w:sz w:val="20"/>
          <w:szCs w:val="20"/>
        </w:rPr>
        <w:t>2.4</w:t>
      </w:r>
      <w:r>
        <w:rPr>
          <w:rFonts w:ascii="Arial" w:hAnsi="Arial" w:cs="Arial"/>
          <w:spacing w:val="-21"/>
          <w:sz w:val="20"/>
          <w:szCs w:val="20"/>
        </w:rPr>
        <w:t xml:space="preserve"> </w:t>
      </w:r>
      <w:r>
        <w:rPr>
          <w:rFonts w:ascii="Arial" w:hAnsi="Arial" w:cs="Arial"/>
          <w:spacing w:val="-5"/>
          <w:w w:val="89"/>
          <w:sz w:val="20"/>
          <w:szCs w:val="20"/>
        </w:rPr>
        <w:t>w</w:t>
      </w:r>
      <w:r>
        <w:rPr>
          <w:rFonts w:ascii="Arial" w:hAnsi="Arial" w:cs="Arial"/>
          <w:w w:val="89"/>
          <w:sz w:val="20"/>
          <w:szCs w:val="20"/>
        </w:rPr>
        <w:t>e</w:t>
      </w:r>
      <w:r>
        <w:rPr>
          <w:rFonts w:ascii="Arial" w:hAnsi="Arial" w:cs="Arial"/>
          <w:spacing w:val="12"/>
          <w:w w:val="89"/>
          <w:sz w:val="20"/>
          <w:szCs w:val="20"/>
        </w:rPr>
        <w:t xml:space="preserve"> </w:t>
      </w:r>
      <w:r>
        <w:rPr>
          <w:rFonts w:ascii="Arial" w:hAnsi="Arial" w:cs="Arial"/>
          <w:w w:val="89"/>
          <w:sz w:val="20"/>
          <w:szCs w:val="20"/>
        </w:rPr>
        <w:t>dis</w:t>
      </w:r>
      <w:r>
        <w:rPr>
          <w:rFonts w:ascii="Arial" w:hAnsi="Arial" w:cs="Arial"/>
          <w:spacing w:val="1"/>
          <w:w w:val="89"/>
          <w:sz w:val="20"/>
          <w:szCs w:val="20"/>
        </w:rPr>
        <w:t>c</w:t>
      </w:r>
      <w:r>
        <w:rPr>
          <w:rFonts w:ascii="Arial" w:hAnsi="Arial" w:cs="Arial"/>
          <w:w w:val="89"/>
          <w:sz w:val="20"/>
          <w:szCs w:val="20"/>
        </w:rPr>
        <w:t>uss</w:t>
      </w:r>
      <w:r>
        <w:rPr>
          <w:rFonts w:ascii="Arial" w:hAnsi="Arial" w:cs="Arial"/>
          <w:spacing w:val="12"/>
          <w:w w:val="89"/>
          <w:sz w:val="20"/>
          <w:szCs w:val="20"/>
        </w:rPr>
        <w:t xml:space="preserve"> </w:t>
      </w:r>
      <w:r>
        <w:rPr>
          <w:rFonts w:ascii="Arial" w:hAnsi="Arial" w:cs="Arial"/>
          <w:w w:val="89"/>
          <w:sz w:val="20"/>
          <w:szCs w:val="20"/>
        </w:rPr>
        <w:t>some</w:t>
      </w:r>
      <w:r>
        <w:rPr>
          <w:rFonts w:ascii="Arial" w:hAnsi="Arial" w:cs="Arial"/>
          <w:spacing w:val="5"/>
          <w:w w:val="89"/>
          <w:sz w:val="20"/>
          <w:szCs w:val="20"/>
        </w:rPr>
        <w:t xml:space="preserve"> </w:t>
      </w:r>
      <w:r>
        <w:rPr>
          <w:rFonts w:ascii="Arial" w:hAnsi="Arial" w:cs="Arial"/>
          <w:w w:val="89"/>
          <w:sz w:val="20"/>
          <w:szCs w:val="20"/>
        </w:rPr>
        <w:t>as</w:t>
      </w:r>
      <w:r>
        <w:rPr>
          <w:rFonts w:ascii="Arial" w:hAnsi="Arial" w:cs="Arial"/>
          <w:spacing w:val="5"/>
          <w:w w:val="89"/>
          <w:sz w:val="20"/>
          <w:szCs w:val="20"/>
        </w:rPr>
        <w:t>p</w:t>
      </w:r>
      <w:r>
        <w:rPr>
          <w:rFonts w:ascii="Arial" w:hAnsi="Arial" w:cs="Arial"/>
          <w:w w:val="89"/>
          <w:sz w:val="20"/>
          <w:szCs w:val="20"/>
        </w:rPr>
        <w:t>ects</w:t>
      </w:r>
      <w:r>
        <w:rPr>
          <w:rFonts w:ascii="Arial" w:hAnsi="Arial" w:cs="Arial"/>
          <w:spacing w:val="14"/>
          <w:w w:val="89"/>
          <w:sz w:val="20"/>
          <w:szCs w:val="20"/>
        </w:rPr>
        <w:t xml:space="preserve"> </w:t>
      </w:r>
      <w:r>
        <w:rPr>
          <w:rFonts w:ascii="Arial" w:hAnsi="Arial" w:cs="Arial"/>
          <w:sz w:val="20"/>
          <w:szCs w:val="20"/>
        </w:rPr>
        <w:t>related</w:t>
      </w:r>
      <w:r>
        <w:rPr>
          <w:rFonts w:ascii="Arial" w:hAnsi="Arial" w:cs="Arial"/>
          <w:spacing w:val="-14"/>
          <w:sz w:val="20"/>
          <w:szCs w:val="20"/>
        </w:rPr>
        <w:t xml:space="preserve"> </w:t>
      </w:r>
      <w:r>
        <w:rPr>
          <w:rFonts w:ascii="Arial" w:hAnsi="Arial" w:cs="Arial"/>
          <w:sz w:val="20"/>
          <w:szCs w:val="20"/>
        </w:rPr>
        <w:t>to</w:t>
      </w:r>
      <w:r>
        <w:rPr>
          <w:rFonts w:ascii="Arial" w:hAnsi="Arial" w:cs="Arial"/>
          <w:spacing w:val="12"/>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w w:val="94"/>
          <w:sz w:val="20"/>
          <w:szCs w:val="20"/>
        </w:rPr>
        <w:t>s</w:t>
      </w:r>
      <w:r>
        <w:rPr>
          <w:rFonts w:ascii="Arial" w:hAnsi="Arial" w:cs="Arial"/>
          <w:spacing w:val="-5"/>
          <w:w w:val="94"/>
          <w:sz w:val="20"/>
          <w:szCs w:val="20"/>
        </w:rPr>
        <w:t>c</w:t>
      </w:r>
      <w:r>
        <w:rPr>
          <w:rFonts w:ascii="Arial" w:hAnsi="Arial" w:cs="Arial"/>
          <w:w w:val="94"/>
          <w:sz w:val="20"/>
          <w:szCs w:val="20"/>
        </w:rPr>
        <w:t>heduling</w:t>
      </w:r>
      <w:r>
        <w:rPr>
          <w:rFonts w:ascii="Arial" w:hAnsi="Arial" w:cs="Arial"/>
          <w:spacing w:val="8"/>
          <w:w w:val="94"/>
          <w:sz w:val="20"/>
          <w:szCs w:val="20"/>
        </w:rPr>
        <w:t xml:space="preserve"> </w:t>
      </w:r>
      <w:r>
        <w:rPr>
          <w:rFonts w:ascii="Arial" w:hAnsi="Arial" w:cs="Arial"/>
          <w:sz w:val="20"/>
          <w:szCs w:val="20"/>
        </w:rPr>
        <w:t>of</w:t>
      </w:r>
      <w:r>
        <w:rPr>
          <w:rFonts w:ascii="Arial" w:hAnsi="Arial" w:cs="Arial"/>
          <w:spacing w:val="-3"/>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w w:val="91"/>
          <w:sz w:val="20"/>
          <w:szCs w:val="20"/>
        </w:rPr>
        <w:t>e</w:t>
      </w:r>
      <w:r>
        <w:rPr>
          <w:rFonts w:ascii="Arial" w:hAnsi="Arial" w:cs="Arial"/>
          <w:spacing w:val="-5"/>
          <w:w w:val="91"/>
          <w:sz w:val="20"/>
          <w:szCs w:val="20"/>
        </w:rPr>
        <w:t>v</w:t>
      </w:r>
      <w:r>
        <w:rPr>
          <w:rFonts w:ascii="Arial" w:hAnsi="Arial" w:cs="Arial"/>
          <w:w w:val="89"/>
          <w:sz w:val="20"/>
          <w:szCs w:val="20"/>
        </w:rPr>
        <w:t>e</w:t>
      </w:r>
      <w:r>
        <w:rPr>
          <w:rFonts w:ascii="Arial" w:hAnsi="Arial" w:cs="Arial"/>
          <w:spacing w:val="-5"/>
          <w:w w:val="89"/>
          <w:sz w:val="20"/>
          <w:szCs w:val="20"/>
        </w:rPr>
        <w:t>n</w:t>
      </w:r>
      <w:r>
        <w:rPr>
          <w:rFonts w:ascii="Arial" w:hAnsi="Arial" w:cs="Arial"/>
          <w:w w:val="139"/>
          <w:sz w:val="20"/>
          <w:szCs w:val="20"/>
        </w:rPr>
        <w:t xml:space="preserve">t </w:t>
      </w:r>
      <w:r>
        <w:rPr>
          <w:rFonts w:ascii="Arial" w:hAnsi="Arial" w:cs="Arial"/>
          <w:sz w:val="20"/>
          <w:szCs w:val="20"/>
        </w:rPr>
        <w:t>in</w:t>
      </w:r>
      <w:r>
        <w:rPr>
          <w:rFonts w:ascii="Arial" w:hAnsi="Arial" w:cs="Arial"/>
          <w:spacing w:val="20"/>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w w:val="97"/>
          <w:sz w:val="20"/>
          <w:szCs w:val="20"/>
        </w:rPr>
        <w:t>pri</w:t>
      </w:r>
      <w:r>
        <w:rPr>
          <w:rFonts w:ascii="Arial" w:hAnsi="Arial" w:cs="Arial"/>
          <w:spacing w:val="-11"/>
          <w:w w:val="97"/>
          <w:sz w:val="20"/>
          <w:szCs w:val="20"/>
        </w:rPr>
        <w:t>v</w:t>
      </w:r>
      <w:r>
        <w:rPr>
          <w:rFonts w:ascii="Arial" w:hAnsi="Arial" w:cs="Arial"/>
          <w:w w:val="97"/>
          <w:sz w:val="20"/>
          <w:szCs w:val="20"/>
        </w:rPr>
        <w:t>acy-preserving</w:t>
      </w:r>
      <w:r>
        <w:rPr>
          <w:rFonts w:ascii="Arial" w:hAnsi="Arial" w:cs="Arial"/>
          <w:spacing w:val="23"/>
          <w:w w:val="97"/>
          <w:sz w:val="20"/>
          <w:szCs w:val="20"/>
        </w:rPr>
        <w:t xml:space="preserve"> </w:t>
      </w:r>
      <w:r>
        <w:rPr>
          <w:rFonts w:ascii="Arial" w:hAnsi="Arial" w:cs="Arial"/>
          <w:sz w:val="20"/>
          <w:szCs w:val="20"/>
        </w:rPr>
        <w:t>manner.</w:t>
      </w:r>
    </w:p>
    <w:p w14:paraId="2E4F3F00" w14:textId="77777777" w:rsidR="009E6749" w:rsidRDefault="009E6749">
      <w:pPr>
        <w:spacing w:after="0"/>
        <w:jc w:val="both"/>
        <w:sectPr w:rsidR="009E6749">
          <w:pgSz w:w="12240" w:h="15840"/>
          <w:pgMar w:top="1480" w:right="1720" w:bottom="1920" w:left="1720" w:header="0" w:footer="1736" w:gutter="0"/>
          <w:cols w:space="720"/>
        </w:sectPr>
      </w:pPr>
    </w:p>
    <w:p w14:paraId="3130A144" w14:textId="77777777" w:rsidR="009E6749" w:rsidRDefault="009E6749">
      <w:pPr>
        <w:spacing w:before="7" w:after="0" w:line="170" w:lineRule="exact"/>
        <w:rPr>
          <w:sz w:val="17"/>
          <w:szCs w:val="17"/>
        </w:rPr>
      </w:pPr>
    </w:p>
    <w:p w14:paraId="31A7855F" w14:textId="77777777" w:rsidR="009E6749" w:rsidRDefault="009E6749">
      <w:pPr>
        <w:spacing w:after="0" w:line="200" w:lineRule="exact"/>
        <w:rPr>
          <w:sz w:val="20"/>
          <w:szCs w:val="20"/>
        </w:rPr>
      </w:pPr>
    </w:p>
    <w:p w14:paraId="02B454EC" w14:textId="77777777" w:rsidR="009E6749" w:rsidRDefault="009E6749">
      <w:pPr>
        <w:spacing w:after="0" w:line="200" w:lineRule="exact"/>
        <w:rPr>
          <w:sz w:val="20"/>
          <w:szCs w:val="20"/>
        </w:rPr>
      </w:pPr>
    </w:p>
    <w:p w14:paraId="5B2A992E" w14:textId="77777777" w:rsidR="009E6749" w:rsidRDefault="009E6749">
      <w:pPr>
        <w:spacing w:after="0" w:line="200" w:lineRule="exact"/>
        <w:rPr>
          <w:sz w:val="20"/>
          <w:szCs w:val="20"/>
        </w:rPr>
      </w:pPr>
    </w:p>
    <w:p w14:paraId="0C436371" w14:textId="77777777" w:rsidR="009E6749" w:rsidRDefault="009E6749">
      <w:pPr>
        <w:spacing w:after="0" w:line="200" w:lineRule="exact"/>
        <w:rPr>
          <w:sz w:val="20"/>
          <w:szCs w:val="20"/>
        </w:rPr>
      </w:pPr>
    </w:p>
    <w:p w14:paraId="104A957C" w14:textId="77777777" w:rsidR="009E6749" w:rsidRDefault="009E6749">
      <w:pPr>
        <w:spacing w:before="13" w:after="0" w:line="240" w:lineRule="auto"/>
        <w:ind w:left="955" w:right="4016"/>
        <w:jc w:val="both"/>
        <w:rPr>
          <w:rFonts w:ascii="Arial" w:hAnsi="Arial" w:cs="Arial"/>
          <w:sz w:val="24"/>
          <w:szCs w:val="24"/>
        </w:rPr>
      </w:pPr>
      <w:r>
        <w:rPr>
          <w:rFonts w:ascii="Arial" w:hAnsi="Arial" w:cs="Arial"/>
          <w:b/>
          <w:bCs/>
          <w:sz w:val="24"/>
          <w:szCs w:val="24"/>
        </w:rPr>
        <w:t xml:space="preserve">2.1   </w:t>
      </w:r>
      <w:r>
        <w:rPr>
          <w:rFonts w:ascii="Arial" w:hAnsi="Arial" w:cs="Arial"/>
          <w:b/>
          <w:bCs/>
          <w:spacing w:val="9"/>
          <w:sz w:val="24"/>
          <w:szCs w:val="24"/>
        </w:rPr>
        <w:t xml:space="preserve"> </w:t>
      </w:r>
      <w:r>
        <w:rPr>
          <w:rFonts w:ascii="Arial" w:hAnsi="Arial" w:cs="Arial"/>
          <w:b/>
          <w:bCs/>
          <w:sz w:val="24"/>
          <w:szCs w:val="24"/>
        </w:rPr>
        <w:t>Sear</w:t>
      </w:r>
      <w:r>
        <w:rPr>
          <w:rFonts w:ascii="Arial" w:hAnsi="Arial" w:cs="Arial"/>
          <w:b/>
          <w:bCs/>
          <w:spacing w:val="-7"/>
          <w:sz w:val="24"/>
          <w:szCs w:val="24"/>
        </w:rPr>
        <w:t>c</w:t>
      </w:r>
      <w:r>
        <w:rPr>
          <w:rFonts w:ascii="Arial" w:hAnsi="Arial" w:cs="Arial"/>
          <w:b/>
          <w:bCs/>
          <w:sz w:val="24"/>
          <w:szCs w:val="24"/>
        </w:rPr>
        <w:t>hing</w:t>
      </w:r>
      <w:r>
        <w:rPr>
          <w:rFonts w:ascii="Arial" w:hAnsi="Arial" w:cs="Arial"/>
          <w:b/>
          <w:bCs/>
          <w:spacing w:val="-5"/>
          <w:sz w:val="24"/>
          <w:szCs w:val="24"/>
        </w:rPr>
        <w:t xml:space="preserve"> </w:t>
      </w:r>
      <w:r>
        <w:rPr>
          <w:rFonts w:ascii="Arial" w:hAnsi="Arial" w:cs="Arial"/>
          <w:b/>
          <w:bCs/>
          <w:sz w:val="24"/>
          <w:szCs w:val="24"/>
        </w:rPr>
        <w:t>for</w:t>
      </w:r>
      <w:r>
        <w:rPr>
          <w:rFonts w:ascii="Arial" w:hAnsi="Arial" w:cs="Arial"/>
          <w:b/>
          <w:bCs/>
          <w:spacing w:val="26"/>
          <w:sz w:val="24"/>
          <w:szCs w:val="24"/>
        </w:rPr>
        <w:t xml:space="preserve"> </w:t>
      </w:r>
      <w:r>
        <w:rPr>
          <w:rFonts w:ascii="Arial" w:hAnsi="Arial" w:cs="Arial"/>
          <w:b/>
          <w:bCs/>
          <w:spacing w:val="-24"/>
          <w:w w:val="108"/>
          <w:sz w:val="24"/>
          <w:szCs w:val="24"/>
        </w:rPr>
        <w:t>Y</w:t>
      </w:r>
      <w:r>
        <w:rPr>
          <w:rFonts w:ascii="Arial" w:hAnsi="Arial" w:cs="Arial"/>
          <w:b/>
          <w:bCs/>
          <w:w w:val="108"/>
          <w:sz w:val="24"/>
          <w:szCs w:val="24"/>
        </w:rPr>
        <w:t>our</w:t>
      </w:r>
      <w:r>
        <w:rPr>
          <w:rFonts w:ascii="Arial" w:hAnsi="Arial" w:cs="Arial"/>
          <w:b/>
          <w:bCs/>
          <w:spacing w:val="21"/>
          <w:w w:val="108"/>
          <w:sz w:val="24"/>
          <w:szCs w:val="24"/>
        </w:rPr>
        <w:t xml:space="preserve"> </w:t>
      </w:r>
      <w:r>
        <w:rPr>
          <w:rFonts w:ascii="Arial" w:hAnsi="Arial" w:cs="Arial"/>
          <w:b/>
          <w:bCs/>
          <w:spacing w:val="-22"/>
          <w:w w:val="115"/>
          <w:sz w:val="24"/>
          <w:szCs w:val="24"/>
        </w:rPr>
        <w:t>F</w:t>
      </w:r>
      <w:r>
        <w:rPr>
          <w:rFonts w:ascii="Arial" w:hAnsi="Arial" w:cs="Arial"/>
          <w:b/>
          <w:bCs/>
          <w:w w:val="98"/>
          <w:sz w:val="24"/>
          <w:szCs w:val="24"/>
        </w:rPr>
        <w:t>riends</w:t>
      </w:r>
    </w:p>
    <w:p w14:paraId="185568B3" w14:textId="77777777" w:rsidR="009E6749" w:rsidRDefault="009E6749">
      <w:pPr>
        <w:spacing w:before="9" w:after="0" w:line="120" w:lineRule="exact"/>
        <w:rPr>
          <w:sz w:val="12"/>
          <w:szCs w:val="12"/>
        </w:rPr>
      </w:pPr>
    </w:p>
    <w:p w14:paraId="1F9E6CC7" w14:textId="77777777" w:rsidR="009E6749" w:rsidRDefault="009E6749">
      <w:pPr>
        <w:spacing w:after="0" w:line="249" w:lineRule="auto"/>
        <w:ind w:left="955" w:right="916"/>
        <w:jc w:val="both"/>
        <w:rPr>
          <w:rFonts w:ascii="Arial" w:hAnsi="Arial" w:cs="Arial"/>
          <w:sz w:val="20"/>
          <w:szCs w:val="20"/>
        </w:rPr>
      </w:pPr>
      <w:r>
        <w:rPr>
          <w:rFonts w:ascii="Arial" w:hAnsi="Arial" w:cs="Arial"/>
          <w:sz w:val="20"/>
          <w:szCs w:val="20"/>
        </w:rPr>
        <w:t>So</w:t>
      </w:r>
      <w:r>
        <w:rPr>
          <w:rFonts w:ascii="Arial" w:hAnsi="Arial" w:cs="Arial"/>
          <w:spacing w:val="-15"/>
          <w:sz w:val="20"/>
          <w:szCs w:val="20"/>
        </w:rPr>
        <w:t xml:space="preserve"> </w:t>
      </w:r>
      <w:r>
        <w:rPr>
          <w:rFonts w:ascii="Arial" w:hAnsi="Arial" w:cs="Arial"/>
          <w:sz w:val="20"/>
          <w:szCs w:val="20"/>
        </w:rPr>
        <w:t>the</w:t>
      </w:r>
      <w:r>
        <w:rPr>
          <w:rFonts w:ascii="Arial" w:hAnsi="Arial" w:cs="Arial"/>
          <w:spacing w:val="19"/>
          <w:sz w:val="20"/>
          <w:szCs w:val="20"/>
        </w:rPr>
        <w:t xml:space="preserve"> </w:t>
      </w:r>
      <w:r>
        <w:rPr>
          <w:rFonts w:ascii="Arial" w:hAnsi="Arial" w:cs="Arial"/>
          <w:spacing w:val="-6"/>
          <w:w w:val="92"/>
          <w:sz w:val="20"/>
          <w:szCs w:val="20"/>
        </w:rPr>
        <w:t>c</w:t>
      </w:r>
      <w:r>
        <w:rPr>
          <w:rFonts w:ascii="Arial" w:hAnsi="Arial" w:cs="Arial"/>
          <w:w w:val="92"/>
          <w:sz w:val="20"/>
          <w:szCs w:val="20"/>
        </w:rPr>
        <w:t>hallenge</w:t>
      </w:r>
      <w:r>
        <w:rPr>
          <w:rFonts w:ascii="Arial" w:hAnsi="Arial" w:cs="Arial"/>
          <w:spacing w:val="30"/>
          <w:w w:val="92"/>
          <w:sz w:val="20"/>
          <w:szCs w:val="20"/>
        </w:rPr>
        <w:t xml:space="preserve"> </w:t>
      </w:r>
      <w:r>
        <w:rPr>
          <w:rFonts w:ascii="Arial" w:hAnsi="Arial" w:cs="Arial"/>
          <w:sz w:val="20"/>
          <w:szCs w:val="20"/>
        </w:rPr>
        <w:t>is</w:t>
      </w:r>
      <w:r>
        <w:rPr>
          <w:rFonts w:ascii="Arial" w:hAnsi="Arial" w:cs="Arial"/>
          <w:spacing w:val="10"/>
          <w:sz w:val="20"/>
          <w:szCs w:val="20"/>
        </w:rPr>
        <w:t xml:space="preserve"> </w:t>
      </w:r>
      <w:r>
        <w:rPr>
          <w:rFonts w:ascii="Arial" w:hAnsi="Arial" w:cs="Arial"/>
          <w:sz w:val="20"/>
          <w:szCs w:val="20"/>
        </w:rPr>
        <w:t>to</w:t>
      </w:r>
      <w:r>
        <w:rPr>
          <w:rFonts w:ascii="Arial" w:hAnsi="Arial" w:cs="Arial"/>
          <w:spacing w:val="30"/>
          <w:sz w:val="20"/>
          <w:szCs w:val="20"/>
        </w:rPr>
        <w:t xml:space="preserve"> </w:t>
      </w:r>
      <w:r>
        <w:rPr>
          <w:rFonts w:ascii="Arial" w:hAnsi="Arial" w:cs="Arial"/>
          <w:sz w:val="20"/>
          <w:szCs w:val="20"/>
        </w:rPr>
        <w:t>protect</w:t>
      </w:r>
      <w:r>
        <w:rPr>
          <w:rFonts w:ascii="Arial" w:hAnsi="Arial" w:cs="Arial"/>
          <w:spacing w:val="28"/>
          <w:sz w:val="20"/>
          <w:szCs w:val="20"/>
        </w:rPr>
        <w:t xml:space="preserve"> </w:t>
      </w:r>
      <w:r>
        <w:rPr>
          <w:rFonts w:ascii="Arial" w:hAnsi="Arial" w:cs="Arial"/>
          <w:sz w:val="20"/>
          <w:szCs w:val="20"/>
        </w:rPr>
        <w:t>user</w:t>
      </w:r>
      <w:r>
        <w:rPr>
          <w:rFonts w:ascii="Arial" w:hAnsi="Arial" w:cs="Arial"/>
          <w:spacing w:val="-13"/>
          <w:sz w:val="20"/>
          <w:szCs w:val="20"/>
        </w:rPr>
        <w:t xml:space="preserve"> </w:t>
      </w:r>
      <w:r>
        <w:rPr>
          <w:rFonts w:ascii="Arial" w:hAnsi="Arial" w:cs="Arial"/>
          <w:sz w:val="20"/>
          <w:szCs w:val="20"/>
        </w:rPr>
        <w:t>data</w:t>
      </w:r>
      <w:r>
        <w:rPr>
          <w:rFonts w:ascii="Arial" w:hAnsi="Arial" w:cs="Arial"/>
          <w:spacing w:val="18"/>
          <w:sz w:val="20"/>
          <w:szCs w:val="20"/>
        </w:rPr>
        <w:t xml:space="preserve"> </w:t>
      </w:r>
      <w:r>
        <w:rPr>
          <w:rFonts w:ascii="Arial" w:hAnsi="Arial" w:cs="Arial"/>
          <w:sz w:val="20"/>
          <w:szCs w:val="20"/>
        </w:rPr>
        <w:t>from</w:t>
      </w:r>
      <w:r>
        <w:rPr>
          <w:rFonts w:ascii="Arial" w:hAnsi="Arial" w:cs="Arial"/>
          <w:spacing w:val="26"/>
          <w:sz w:val="20"/>
          <w:szCs w:val="20"/>
        </w:rPr>
        <w:t xml:space="preserve"> </w:t>
      </w:r>
      <w:r>
        <w:rPr>
          <w:rFonts w:ascii="Arial" w:hAnsi="Arial" w:cs="Arial"/>
          <w:sz w:val="20"/>
          <w:szCs w:val="20"/>
        </w:rPr>
        <w:t>malicious</w:t>
      </w:r>
      <w:r>
        <w:rPr>
          <w:rFonts w:ascii="Arial" w:hAnsi="Arial" w:cs="Arial"/>
          <w:spacing w:val="-11"/>
          <w:sz w:val="20"/>
          <w:szCs w:val="20"/>
        </w:rPr>
        <w:t xml:space="preserve"> </w:t>
      </w:r>
      <w:r>
        <w:rPr>
          <w:rFonts w:ascii="Arial" w:hAnsi="Arial" w:cs="Arial"/>
          <w:w w:val="92"/>
          <w:sz w:val="20"/>
          <w:szCs w:val="20"/>
        </w:rPr>
        <w:t>ad</w:t>
      </w:r>
      <w:r>
        <w:rPr>
          <w:rFonts w:ascii="Arial" w:hAnsi="Arial" w:cs="Arial"/>
          <w:spacing w:val="-5"/>
          <w:w w:val="92"/>
          <w:sz w:val="20"/>
          <w:szCs w:val="20"/>
        </w:rPr>
        <w:t>v</w:t>
      </w:r>
      <w:r>
        <w:rPr>
          <w:rFonts w:ascii="Arial" w:hAnsi="Arial" w:cs="Arial"/>
          <w:w w:val="92"/>
          <w:sz w:val="20"/>
          <w:szCs w:val="20"/>
        </w:rPr>
        <w:t>ersaries</w:t>
      </w:r>
      <w:r>
        <w:rPr>
          <w:rFonts w:ascii="Arial" w:hAnsi="Arial" w:cs="Arial"/>
          <w:spacing w:val="28"/>
          <w:w w:val="92"/>
          <w:sz w:val="20"/>
          <w:szCs w:val="20"/>
        </w:rPr>
        <w:t xml:space="preserve"> </w:t>
      </w:r>
      <w:r>
        <w:rPr>
          <w:rFonts w:ascii="Arial" w:hAnsi="Arial" w:cs="Arial"/>
          <w:sz w:val="20"/>
          <w:szCs w:val="20"/>
        </w:rPr>
        <w:t>but</w:t>
      </w:r>
      <w:r>
        <w:rPr>
          <w:rFonts w:ascii="Arial" w:hAnsi="Arial" w:cs="Arial"/>
          <w:spacing w:val="41"/>
          <w:sz w:val="20"/>
          <w:szCs w:val="20"/>
        </w:rPr>
        <w:t xml:space="preserve"> </w:t>
      </w:r>
      <w:r>
        <w:rPr>
          <w:rFonts w:ascii="Arial" w:hAnsi="Arial" w:cs="Arial"/>
          <w:sz w:val="20"/>
          <w:szCs w:val="20"/>
        </w:rPr>
        <w:t>at</w:t>
      </w:r>
      <w:r>
        <w:rPr>
          <w:rFonts w:ascii="Arial" w:hAnsi="Arial" w:cs="Arial"/>
          <w:spacing w:val="30"/>
          <w:sz w:val="20"/>
          <w:szCs w:val="20"/>
        </w:rPr>
        <w:t xml:space="preserve"> </w:t>
      </w:r>
      <w:r>
        <w:rPr>
          <w:rFonts w:ascii="Arial" w:hAnsi="Arial" w:cs="Arial"/>
          <w:sz w:val="20"/>
          <w:szCs w:val="20"/>
        </w:rPr>
        <w:t>the same</w:t>
      </w:r>
      <w:r>
        <w:rPr>
          <w:rFonts w:ascii="Arial" w:hAnsi="Arial" w:cs="Arial"/>
          <w:spacing w:val="-14"/>
          <w:sz w:val="20"/>
          <w:szCs w:val="20"/>
        </w:rPr>
        <w:t xml:space="preserve"> </w:t>
      </w:r>
      <w:r>
        <w:rPr>
          <w:rFonts w:ascii="Arial" w:hAnsi="Arial" w:cs="Arial"/>
          <w:sz w:val="20"/>
          <w:szCs w:val="20"/>
        </w:rPr>
        <w:t>time</w:t>
      </w:r>
      <w:r>
        <w:rPr>
          <w:rFonts w:ascii="Arial" w:hAnsi="Arial" w:cs="Arial"/>
          <w:spacing w:val="52"/>
          <w:sz w:val="20"/>
          <w:szCs w:val="20"/>
        </w:rPr>
        <w:t xml:space="preserve"> </w:t>
      </w:r>
      <w:r>
        <w:rPr>
          <w:rFonts w:ascii="Arial" w:hAnsi="Arial" w:cs="Arial"/>
          <w:sz w:val="20"/>
          <w:szCs w:val="20"/>
        </w:rPr>
        <w:t>making</w:t>
      </w:r>
      <w:r>
        <w:rPr>
          <w:rFonts w:ascii="Arial" w:hAnsi="Arial" w:cs="Arial"/>
          <w:spacing w:val="32"/>
          <w:sz w:val="20"/>
          <w:szCs w:val="20"/>
        </w:rPr>
        <w:t xml:space="preserve"> </w:t>
      </w:r>
      <w:r>
        <w:rPr>
          <w:rFonts w:ascii="Arial" w:hAnsi="Arial" w:cs="Arial"/>
          <w:sz w:val="20"/>
          <w:szCs w:val="20"/>
        </w:rPr>
        <w:t>users</w:t>
      </w:r>
      <w:r>
        <w:rPr>
          <w:rFonts w:ascii="Arial" w:hAnsi="Arial" w:cs="Arial"/>
          <w:spacing w:val="-14"/>
          <w:sz w:val="20"/>
          <w:szCs w:val="20"/>
        </w:rPr>
        <w:t xml:space="preserve"> </w:t>
      </w:r>
      <w:r>
        <w:rPr>
          <w:rFonts w:ascii="Arial" w:hAnsi="Arial" w:cs="Arial"/>
          <w:sz w:val="20"/>
          <w:szCs w:val="20"/>
        </w:rPr>
        <w:t>findable</w:t>
      </w:r>
      <w:r>
        <w:rPr>
          <w:rFonts w:ascii="Arial" w:hAnsi="Arial" w:cs="Arial"/>
          <w:spacing w:val="24"/>
          <w:sz w:val="20"/>
          <w:szCs w:val="20"/>
        </w:rPr>
        <w:t xml:space="preserve"> </w:t>
      </w:r>
      <w:r>
        <w:rPr>
          <w:rFonts w:ascii="Arial" w:hAnsi="Arial" w:cs="Arial"/>
          <w:sz w:val="20"/>
          <w:szCs w:val="20"/>
        </w:rPr>
        <w:t>for</w:t>
      </w:r>
      <w:r>
        <w:rPr>
          <w:rFonts w:ascii="Arial" w:hAnsi="Arial" w:cs="Arial"/>
          <w:spacing w:val="49"/>
          <w:sz w:val="20"/>
          <w:szCs w:val="20"/>
        </w:rPr>
        <w:t xml:space="preserve"> </w:t>
      </w:r>
      <w:r>
        <w:rPr>
          <w:rFonts w:ascii="Arial" w:hAnsi="Arial" w:cs="Arial"/>
          <w:sz w:val="20"/>
          <w:szCs w:val="20"/>
        </w:rPr>
        <w:t>other</w:t>
      </w:r>
      <w:r>
        <w:rPr>
          <w:rFonts w:ascii="Arial" w:hAnsi="Arial" w:cs="Arial"/>
          <w:spacing w:val="40"/>
          <w:sz w:val="20"/>
          <w:szCs w:val="20"/>
        </w:rPr>
        <w:t xml:space="preserve"> </w:t>
      </w:r>
      <w:r>
        <w:rPr>
          <w:rFonts w:ascii="Arial" w:hAnsi="Arial" w:cs="Arial"/>
          <w:sz w:val="20"/>
          <w:szCs w:val="20"/>
        </w:rPr>
        <w:t>legitimate</w:t>
      </w:r>
      <w:r>
        <w:rPr>
          <w:rFonts w:ascii="Arial" w:hAnsi="Arial" w:cs="Arial"/>
          <w:spacing w:val="46"/>
          <w:sz w:val="20"/>
          <w:szCs w:val="20"/>
        </w:rPr>
        <w:t xml:space="preserve"> </w:t>
      </w:r>
      <w:r>
        <w:rPr>
          <w:rFonts w:ascii="Arial" w:hAnsi="Arial" w:cs="Arial"/>
          <w:sz w:val="20"/>
          <w:szCs w:val="20"/>
        </w:rPr>
        <w:t xml:space="preserve">users. </w:t>
      </w:r>
      <w:r>
        <w:rPr>
          <w:rFonts w:ascii="Arial" w:hAnsi="Arial" w:cs="Arial"/>
          <w:spacing w:val="17"/>
          <w:sz w:val="20"/>
          <w:szCs w:val="20"/>
        </w:rPr>
        <w:t xml:space="preserve"> </w:t>
      </w:r>
      <w:commentRangeStart w:id="17"/>
      <w:r>
        <w:rPr>
          <w:rFonts w:ascii="Arial" w:hAnsi="Arial" w:cs="Arial"/>
          <w:spacing w:val="-17"/>
          <w:sz w:val="20"/>
          <w:szCs w:val="20"/>
        </w:rPr>
        <w:t>T</w:t>
      </w:r>
      <w:r>
        <w:rPr>
          <w:rFonts w:ascii="Arial" w:hAnsi="Arial" w:cs="Arial"/>
          <w:sz w:val="20"/>
          <w:szCs w:val="20"/>
        </w:rPr>
        <w:t>o</w:t>
      </w:r>
      <w:r>
        <w:rPr>
          <w:rFonts w:ascii="Arial" w:hAnsi="Arial" w:cs="Arial"/>
          <w:spacing w:val="52"/>
          <w:sz w:val="20"/>
          <w:szCs w:val="20"/>
        </w:rPr>
        <w:t xml:space="preserve"> </w:t>
      </w:r>
      <w:r>
        <w:rPr>
          <w:rFonts w:ascii="Arial" w:hAnsi="Arial" w:cs="Arial"/>
          <w:sz w:val="20"/>
          <w:szCs w:val="20"/>
        </w:rPr>
        <w:t xml:space="preserve">distinguish </w:t>
      </w:r>
      <w:r>
        <w:rPr>
          <w:rFonts w:ascii="Arial" w:hAnsi="Arial" w:cs="Arial"/>
          <w:spacing w:val="5"/>
          <w:w w:val="91"/>
          <w:sz w:val="20"/>
          <w:szCs w:val="20"/>
        </w:rPr>
        <w:t>b</w:t>
      </w:r>
      <w:r>
        <w:rPr>
          <w:rFonts w:ascii="Arial" w:hAnsi="Arial" w:cs="Arial"/>
          <w:w w:val="91"/>
          <w:sz w:val="20"/>
          <w:szCs w:val="20"/>
        </w:rPr>
        <w:t>e</w:t>
      </w:r>
      <w:r>
        <w:rPr>
          <w:rFonts w:ascii="Arial" w:hAnsi="Arial" w:cs="Arial"/>
          <w:spacing w:val="-5"/>
          <w:w w:val="91"/>
          <w:sz w:val="20"/>
          <w:szCs w:val="20"/>
        </w:rPr>
        <w:t>tw</w:t>
      </w:r>
      <w:r>
        <w:rPr>
          <w:rFonts w:ascii="Arial" w:hAnsi="Arial" w:cs="Arial"/>
          <w:w w:val="91"/>
          <w:sz w:val="20"/>
          <w:szCs w:val="20"/>
        </w:rPr>
        <w:t>een</w:t>
      </w:r>
      <w:r>
        <w:rPr>
          <w:rFonts w:ascii="Arial" w:hAnsi="Arial" w:cs="Arial"/>
          <w:spacing w:val="33"/>
          <w:w w:val="91"/>
          <w:sz w:val="20"/>
          <w:szCs w:val="20"/>
        </w:rPr>
        <w:t xml:space="preserve"> </w:t>
      </w:r>
      <w:r>
        <w:rPr>
          <w:rFonts w:ascii="Arial" w:hAnsi="Arial" w:cs="Arial"/>
          <w:w w:val="91"/>
          <w:sz w:val="20"/>
          <w:szCs w:val="20"/>
        </w:rPr>
        <w:t>these</w:t>
      </w:r>
      <w:r>
        <w:rPr>
          <w:rFonts w:ascii="Arial" w:hAnsi="Arial" w:cs="Arial"/>
          <w:spacing w:val="11"/>
          <w:w w:val="91"/>
          <w:sz w:val="20"/>
          <w:szCs w:val="20"/>
        </w:rPr>
        <w:t xml:space="preserve"> </w:t>
      </w:r>
      <w:r>
        <w:rPr>
          <w:rFonts w:ascii="Arial" w:hAnsi="Arial" w:cs="Arial"/>
          <w:spacing w:val="-5"/>
          <w:w w:val="139"/>
          <w:sz w:val="20"/>
          <w:szCs w:val="20"/>
        </w:rPr>
        <w:t>t</w:t>
      </w:r>
      <w:r>
        <w:rPr>
          <w:rFonts w:ascii="Arial" w:hAnsi="Arial" w:cs="Arial"/>
          <w:spacing w:val="-5"/>
          <w:w w:val="99"/>
          <w:sz w:val="20"/>
          <w:szCs w:val="20"/>
        </w:rPr>
        <w:t>w</w:t>
      </w:r>
      <w:r>
        <w:rPr>
          <w:rFonts w:ascii="Arial" w:hAnsi="Arial" w:cs="Arial"/>
          <w:w w:val="89"/>
          <w:sz w:val="20"/>
          <w:szCs w:val="20"/>
        </w:rPr>
        <w:t>o</w:t>
      </w:r>
      <w:r>
        <w:rPr>
          <w:rFonts w:ascii="Arial" w:hAnsi="Arial" w:cs="Arial"/>
          <w:spacing w:val="11"/>
          <w:sz w:val="20"/>
          <w:szCs w:val="20"/>
        </w:rPr>
        <w:t xml:space="preserve"> </w:t>
      </w:r>
      <w:r>
        <w:rPr>
          <w:rFonts w:ascii="Arial" w:hAnsi="Arial" w:cs="Arial"/>
          <w:w w:val="87"/>
          <w:sz w:val="20"/>
          <w:szCs w:val="20"/>
        </w:rPr>
        <w:t>cases,</w:t>
      </w:r>
      <w:r>
        <w:rPr>
          <w:rFonts w:ascii="Arial" w:hAnsi="Arial" w:cs="Arial"/>
          <w:spacing w:val="1"/>
          <w:w w:val="87"/>
          <w:sz w:val="20"/>
          <w:szCs w:val="20"/>
        </w:rPr>
        <w:t xml:space="preserve"> </w:t>
      </w:r>
      <w:r>
        <w:rPr>
          <w:rFonts w:ascii="Arial" w:hAnsi="Arial" w:cs="Arial"/>
          <w:spacing w:val="-4"/>
          <w:w w:val="87"/>
          <w:sz w:val="20"/>
          <w:szCs w:val="20"/>
        </w:rPr>
        <w:t>w</w:t>
      </w:r>
      <w:r>
        <w:rPr>
          <w:rFonts w:ascii="Arial" w:hAnsi="Arial" w:cs="Arial"/>
          <w:w w:val="87"/>
          <w:sz w:val="20"/>
          <w:szCs w:val="20"/>
        </w:rPr>
        <w:t>e</w:t>
      </w:r>
      <w:r>
        <w:rPr>
          <w:rFonts w:ascii="Arial" w:hAnsi="Arial" w:cs="Arial"/>
          <w:spacing w:val="26"/>
          <w:w w:val="87"/>
          <w:sz w:val="20"/>
          <w:szCs w:val="20"/>
        </w:rPr>
        <w:t xml:space="preserve"> </w:t>
      </w:r>
      <w:r>
        <w:rPr>
          <w:rFonts w:ascii="Arial" w:hAnsi="Arial" w:cs="Arial"/>
          <w:w w:val="87"/>
          <w:sz w:val="20"/>
          <w:szCs w:val="20"/>
        </w:rPr>
        <w:t>assu</w:t>
      </w:r>
      <w:r>
        <w:rPr>
          <w:rFonts w:ascii="Arial" w:hAnsi="Arial" w:cs="Arial"/>
          <w:spacing w:val="1"/>
          <w:w w:val="87"/>
          <w:sz w:val="20"/>
          <w:szCs w:val="20"/>
        </w:rPr>
        <w:t>m</w:t>
      </w:r>
      <w:r>
        <w:rPr>
          <w:rFonts w:ascii="Arial" w:hAnsi="Arial" w:cs="Arial"/>
          <w:w w:val="87"/>
          <w:sz w:val="20"/>
          <w:szCs w:val="20"/>
        </w:rPr>
        <w:t>e</w:t>
      </w:r>
      <w:r>
        <w:rPr>
          <w:rFonts w:ascii="Arial" w:hAnsi="Arial" w:cs="Arial"/>
          <w:spacing w:val="27"/>
          <w:w w:val="87"/>
          <w:sz w:val="20"/>
          <w:szCs w:val="20"/>
        </w:rPr>
        <w:t xml:space="preserve"> </w:t>
      </w:r>
      <w:r>
        <w:rPr>
          <w:rFonts w:ascii="Arial" w:hAnsi="Arial" w:cs="Arial"/>
          <w:sz w:val="20"/>
          <w:szCs w:val="20"/>
        </w:rPr>
        <w:t>that</w:t>
      </w:r>
      <w:r>
        <w:rPr>
          <w:rFonts w:ascii="Arial" w:hAnsi="Arial" w:cs="Arial"/>
          <w:spacing w:val="41"/>
          <w:sz w:val="20"/>
          <w:szCs w:val="20"/>
        </w:rPr>
        <w:t xml:space="preserve"> </w:t>
      </w:r>
      <w:r>
        <w:rPr>
          <w:rFonts w:ascii="Arial" w:hAnsi="Arial" w:cs="Arial"/>
          <w:sz w:val="20"/>
          <w:szCs w:val="20"/>
        </w:rPr>
        <w:t>legitimate</w:t>
      </w:r>
      <w:r>
        <w:rPr>
          <w:rFonts w:ascii="Arial" w:hAnsi="Arial" w:cs="Arial"/>
          <w:spacing w:val="12"/>
          <w:sz w:val="20"/>
          <w:szCs w:val="20"/>
        </w:rPr>
        <w:t xml:space="preserve"> </w:t>
      </w:r>
      <w:r>
        <w:rPr>
          <w:rFonts w:ascii="Arial" w:hAnsi="Arial" w:cs="Arial"/>
          <w:w w:val="87"/>
          <w:sz w:val="20"/>
          <w:szCs w:val="20"/>
        </w:rPr>
        <w:t>users</w:t>
      </w:r>
      <w:r>
        <w:rPr>
          <w:rFonts w:ascii="Arial" w:hAnsi="Arial" w:cs="Arial"/>
          <w:spacing w:val="23"/>
          <w:w w:val="87"/>
          <w:sz w:val="20"/>
          <w:szCs w:val="20"/>
        </w:rPr>
        <w:t xml:space="preserve"> </w:t>
      </w:r>
      <w:r>
        <w:rPr>
          <w:rFonts w:ascii="Arial" w:hAnsi="Arial" w:cs="Arial"/>
          <w:spacing w:val="5"/>
          <w:w w:val="87"/>
          <w:sz w:val="20"/>
          <w:szCs w:val="20"/>
        </w:rPr>
        <w:t>p</w:t>
      </w:r>
      <w:r>
        <w:rPr>
          <w:rFonts w:ascii="Arial" w:hAnsi="Arial" w:cs="Arial"/>
          <w:w w:val="87"/>
          <w:sz w:val="20"/>
          <w:szCs w:val="20"/>
        </w:rPr>
        <w:t>ossess</w:t>
      </w:r>
      <w:r>
        <w:rPr>
          <w:rFonts w:ascii="Arial" w:hAnsi="Arial" w:cs="Arial"/>
          <w:spacing w:val="-11"/>
          <w:w w:val="87"/>
          <w:sz w:val="20"/>
          <w:szCs w:val="20"/>
        </w:rPr>
        <w:t xml:space="preserve"> </w:t>
      </w:r>
      <w:proofErr w:type="gramStart"/>
      <w:r>
        <w:rPr>
          <w:rFonts w:ascii="Arial" w:hAnsi="Arial" w:cs="Arial"/>
          <w:w w:val="87"/>
          <w:sz w:val="20"/>
          <w:szCs w:val="20"/>
        </w:rPr>
        <w:t xml:space="preserve">more </w:t>
      </w:r>
      <w:r>
        <w:rPr>
          <w:rFonts w:ascii="Arial" w:hAnsi="Arial" w:cs="Arial"/>
          <w:spacing w:val="2"/>
          <w:w w:val="87"/>
          <w:sz w:val="20"/>
          <w:szCs w:val="20"/>
        </w:rPr>
        <w:t xml:space="preserve"> </w:t>
      </w:r>
      <w:r>
        <w:rPr>
          <w:rFonts w:ascii="Arial" w:hAnsi="Arial" w:cs="Arial"/>
          <w:w w:val="102"/>
          <w:sz w:val="20"/>
          <w:szCs w:val="20"/>
        </w:rPr>
        <w:t>inform</w:t>
      </w:r>
      <w:proofErr w:type="gramEnd"/>
      <w:r>
        <w:rPr>
          <w:rFonts w:ascii="Arial" w:hAnsi="Arial" w:cs="Arial"/>
          <w:w w:val="102"/>
          <w:sz w:val="20"/>
          <w:szCs w:val="20"/>
        </w:rPr>
        <w:t xml:space="preserve">- </w:t>
      </w:r>
      <w:proofErr w:type="spellStart"/>
      <w:r>
        <w:rPr>
          <w:rFonts w:ascii="Arial" w:hAnsi="Arial" w:cs="Arial"/>
          <w:sz w:val="20"/>
          <w:szCs w:val="20"/>
        </w:rPr>
        <w:t>ation</w:t>
      </w:r>
      <w:proofErr w:type="spellEnd"/>
      <w:r>
        <w:rPr>
          <w:rFonts w:ascii="Arial" w:hAnsi="Arial" w:cs="Arial"/>
          <w:spacing w:val="17"/>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z w:val="20"/>
          <w:szCs w:val="20"/>
        </w:rPr>
        <w:t>out</w:t>
      </w:r>
      <w:r>
        <w:rPr>
          <w:rFonts w:ascii="Arial" w:hAnsi="Arial" w:cs="Arial"/>
          <w:spacing w:val="8"/>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w w:val="109"/>
          <w:sz w:val="20"/>
          <w:szCs w:val="20"/>
        </w:rPr>
        <w:t>tar</w:t>
      </w:r>
      <w:r>
        <w:rPr>
          <w:rFonts w:ascii="Arial" w:hAnsi="Arial" w:cs="Arial"/>
          <w:w w:val="84"/>
          <w:sz w:val="20"/>
          <w:szCs w:val="20"/>
        </w:rPr>
        <w:t>ge</w:t>
      </w:r>
      <w:r>
        <w:rPr>
          <w:rFonts w:ascii="Arial" w:hAnsi="Arial" w:cs="Arial"/>
          <w:w w:val="139"/>
          <w:sz w:val="20"/>
          <w:szCs w:val="20"/>
        </w:rPr>
        <w:t>t</w:t>
      </w:r>
      <w:r>
        <w:rPr>
          <w:rFonts w:ascii="Arial" w:hAnsi="Arial" w:cs="Arial"/>
          <w:spacing w:val="13"/>
          <w:sz w:val="20"/>
          <w:szCs w:val="20"/>
        </w:rPr>
        <w:t xml:space="preserve"> </w:t>
      </w:r>
      <w:r>
        <w:rPr>
          <w:rFonts w:ascii="Arial" w:hAnsi="Arial" w:cs="Arial"/>
          <w:sz w:val="20"/>
          <w:szCs w:val="20"/>
        </w:rPr>
        <w:t>user</w:t>
      </w:r>
      <w:r>
        <w:rPr>
          <w:rFonts w:ascii="Arial" w:hAnsi="Arial" w:cs="Arial"/>
          <w:spacing w:val="-22"/>
          <w:sz w:val="20"/>
          <w:szCs w:val="20"/>
        </w:rPr>
        <w:t xml:space="preserve"> </w:t>
      </w:r>
      <w:r>
        <w:rPr>
          <w:rFonts w:ascii="Arial" w:hAnsi="Arial" w:cs="Arial"/>
          <w:sz w:val="20"/>
          <w:szCs w:val="20"/>
        </w:rPr>
        <w:t>than</w:t>
      </w:r>
      <w:r>
        <w:rPr>
          <w:rFonts w:ascii="Arial" w:hAnsi="Arial" w:cs="Arial"/>
          <w:spacing w:val="21"/>
          <w:sz w:val="20"/>
          <w:szCs w:val="20"/>
        </w:rPr>
        <w:t xml:space="preserve"> </w:t>
      </w:r>
      <w:r>
        <w:rPr>
          <w:rFonts w:ascii="Arial" w:hAnsi="Arial" w:cs="Arial"/>
          <w:sz w:val="20"/>
          <w:szCs w:val="20"/>
        </w:rPr>
        <w:t>the</w:t>
      </w:r>
      <w:r>
        <w:rPr>
          <w:rFonts w:ascii="Arial" w:hAnsi="Arial" w:cs="Arial"/>
          <w:spacing w:val="10"/>
          <w:sz w:val="20"/>
          <w:szCs w:val="20"/>
        </w:rPr>
        <w:t xml:space="preserve"> </w:t>
      </w:r>
      <w:r>
        <w:rPr>
          <w:rFonts w:ascii="Arial" w:hAnsi="Arial" w:cs="Arial"/>
          <w:sz w:val="20"/>
          <w:szCs w:val="20"/>
        </w:rPr>
        <w:t>ad</w:t>
      </w:r>
      <w:r>
        <w:rPr>
          <w:rFonts w:ascii="Arial" w:hAnsi="Arial" w:cs="Arial"/>
          <w:spacing w:val="-5"/>
          <w:sz w:val="20"/>
          <w:szCs w:val="20"/>
        </w:rPr>
        <w:t>v</w:t>
      </w:r>
      <w:r>
        <w:rPr>
          <w:rFonts w:ascii="Arial" w:hAnsi="Arial" w:cs="Arial"/>
          <w:sz w:val="20"/>
          <w:szCs w:val="20"/>
        </w:rPr>
        <w:t>ersar</w:t>
      </w:r>
      <w:r>
        <w:rPr>
          <w:rFonts w:ascii="Arial" w:hAnsi="Arial" w:cs="Arial"/>
          <w:spacing w:val="-16"/>
          <w:sz w:val="20"/>
          <w:szCs w:val="20"/>
        </w:rPr>
        <w:t>y</w:t>
      </w:r>
      <w:r>
        <w:rPr>
          <w:rFonts w:ascii="Arial" w:hAnsi="Arial" w:cs="Arial"/>
          <w:sz w:val="20"/>
          <w:szCs w:val="20"/>
        </w:rPr>
        <w:t>.</w:t>
      </w:r>
      <w:commentRangeEnd w:id="17"/>
      <w:r w:rsidR="007B19D0">
        <w:rPr>
          <w:rStyle w:val="CommentReference"/>
        </w:rPr>
        <w:commentReference w:id="17"/>
      </w:r>
      <w:r>
        <w:rPr>
          <w:rFonts w:ascii="Arial" w:hAnsi="Arial" w:cs="Arial"/>
          <w:spacing w:val="-6"/>
          <w:sz w:val="20"/>
          <w:szCs w:val="20"/>
        </w:rPr>
        <w:t xml:space="preserve"> </w:t>
      </w:r>
      <w:r>
        <w:rPr>
          <w:rFonts w:ascii="Arial" w:hAnsi="Arial" w:cs="Arial"/>
          <w:sz w:val="20"/>
          <w:szCs w:val="20"/>
        </w:rPr>
        <w:t>Then</w:t>
      </w:r>
      <w:r>
        <w:rPr>
          <w:rFonts w:ascii="Arial" w:hAnsi="Arial" w:cs="Arial"/>
          <w:spacing w:val="8"/>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w w:val="93"/>
          <w:sz w:val="20"/>
          <w:szCs w:val="20"/>
        </w:rPr>
        <w:t>kn</w:t>
      </w:r>
      <w:r>
        <w:rPr>
          <w:rFonts w:ascii="Arial" w:hAnsi="Arial" w:cs="Arial"/>
          <w:spacing w:val="-5"/>
          <w:w w:val="93"/>
          <w:sz w:val="20"/>
          <w:szCs w:val="20"/>
        </w:rPr>
        <w:t>o</w:t>
      </w:r>
      <w:r>
        <w:rPr>
          <w:rFonts w:ascii="Arial" w:hAnsi="Arial" w:cs="Arial"/>
          <w:w w:val="93"/>
          <w:sz w:val="20"/>
          <w:szCs w:val="20"/>
        </w:rPr>
        <w:t>wledge</w:t>
      </w:r>
      <w:r>
        <w:rPr>
          <w:rFonts w:ascii="Arial" w:hAnsi="Arial" w:cs="Arial"/>
          <w:spacing w:val="23"/>
          <w:w w:val="93"/>
          <w:sz w:val="20"/>
          <w:szCs w:val="20"/>
        </w:rPr>
        <w:t xml:space="preserve"> </w:t>
      </w:r>
      <w:r>
        <w:rPr>
          <w:rFonts w:ascii="Arial" w:hAnsi="Arial" w:cs="Arial"/>
          <w:sz w:val="20"/>
          <w:szCs w:val="20"/>
        </w:rPr>
        <w:t>threshold</w:t>
      </w:r>
      <w:r>
        <w:rPr>
          <w:rFonts w:ascii="Arial" w:hAnsi="Arial" w:cs="Arial"/>
          <w:spacing w:val="-2"/>
          <w:sz w:val="20"/>
          <w:szCs w:val="20"/>
        </w:rPr>
        <w:t xml:space="preserve"> </w:t>
      </w:r>
      <w:r>
        <w:rPr>
          <w:rFonts w:ascii="Arial" w:hAnsi="Arial" w:cs="Arial"/>
          <w:sz w:val="20"/>
          <w:szCs w:val="20"/>
        </w:rPr>
        <w:t xml:space="preserve">can </w:t>
      </w:r>
      <w:r>
        <w:rPr>
          <w:rFonts w:ascii="Arial" w:hAnsi="Arial" w:cs="Arial"/>
          <w:spacing w:val="5"/>
          <w:w w:val="91"/>
          <w:sz w:val="20"/>
          <w:szCs w:val="20"/>
        </w:rPr>
        <w:t>b</w:t>
      </w:r>
      <w:r>
        <w:rPr>
          <w:rFonts w:ascii="Arial" w:hAnsi="Arial" w:cs="Arial"/>
          <w:w w:val="91"/>
          <w:sz w:val="20"/>
          <w:szCs w:val="20"/>
        </w:rPr>
        <w:t>e</w:t>
      </w:r>
      <w:r>
        <w:rPr>
          <w:rFonts w:ascii="Arial" w:hAnsi="Arial" w:cs="Arial"/>
          <w:spacing w:val="19"/>
          <w:w w:val="91"/>
          <w:sz w:val="20"/>
          <w:szCs w:val="20"/>
        </w:rPr>
        <w:t xml:space="preserve"> </w:t>
      </w:r>
      <w:r>
        <w:rPr>
          <w:rFonts w:ascii="Arial" w:hAnsi="Arial" w:cs="Arial"/>
          <w:w w:val="91"/>
          <w:sz w:val="20"/>
          <w:szCs w:val="20"/>
        </w:rPr>
        <w:t>enforced</w:t>
      </w:r>
      <w:r>
        <w:rPr>
          <w:rFonts w:ascii="Arial" w:hAnsi="Arial" w:cs="Arial"/>
          <w:spacing w:val="40"/>
          <w:w w:val="91"/>
          <w:sz w:val="20"/>
          <w:szCs w:val="20"/>
        </w:rPr>
        <w:t xml:space="preserve"> </w:t>
      </w:r>
      <w:r>
        <w:rPr>
          <w:rFonts w:ascii="Arial" w:hAnsi="Arial" w:cs="Arial"/>
          <w:sz w:val="20"/>
          <w:szCs w:val="20"/>
        </w:rPr>
        <w:t>using</w:t>
      </w:r>
      <w:r>
        <w:rPr>
          <w:rFonts w:ascii="Arial" w:hAnsi="Arial" w:cs="Arial"/>
          <w:spacing w:val="-6"/>
          <w:sz w:val="20"/>
          <w:szCs w:val="20"/>
        </w:rPr>
        <w:t xml:space="preserve"> </w:t>
      </w:r>
      <w:r>
        <w:rPr>
          <w:rFonts w:ascii="Arial" w:hAnsi="Arial" w:cs="Arial"/>
          <w:sz w:val="20"/>
          <w:szCs w:val="20"/>
        </w:rPr>
        <w:t>cryptographic</w:t>
      </w:r>
      <w:r>
        <w:rPr>
          <w:rFonts w:ascii="Arial" w:hAnsi="Arial" w:cs="Arial"/>
          <w:spacing w:val="7"/>
          <w:sz w:val="20"/>
          <w:szCs w:val="20"/>
        </w:rPr>
        <w:t xml:space="preserve"> </w:t>
      </w:r>
      <w:r>
        <w:rPr>
          <w:rFonts w:ascii="Arial" w:hAnsi="Arial" w:cs="Arial"/>
          <w:w w:val="94"/>
          <w:sz w:val="20"/>
          <w:szCs w:val="20"/>
        </w:rPr>
        <w:t>te</w:t>
      </w:r>
      <w:r>
        <w:rPr>
          <w:rFonts w:ascii="Arial" w:hAnsi="Arial" w:cs="Arial"/>
          <w:spacing w:val="-5"/>
          <w:w w:val="94"/>
          <w:sz w:val="20"/>
          <w:szCs w:val="20"/>
        </w:rPr>
        <w:t>c</w:t>
      </w:r>
      <w:r>
        <w:rPr>
          <w:rFonts w:ascii="Arial" w:hAnsi="Arial" w:cs="Arial"/>
          <w:w w:val="94"/>
          <w:sz w:val="20"/>
          <w:szCs w:val="20"/>
        </w:rPr>
        <w:t>hniques,</w:t>
      </w:r>
      <w:r>
        <w:rPr>
          <w:rFonts w:ascii="Arial" w:hAnsi="Arial" w:cs="Arial"/>
          <w:spacing w:val="26"/>
          <w:w w:val="94"/>
          <w:sz w:val="20"/>
          <w:szCs w:val="20"/>
        </w:rPr>
        <w:t xml:space="preserve"> </w:t>
      </w:r>
      <w:r>
        <w:rPr>
          <w:rFonts w:ascii="Arial" w:hAnsi="Arial" w:cs="Arial"/>
          <w:sz w:val="20"/>
          <w:szCs w:val="20"/>
        </w:rPr>
        <w:t>to</w:t>
      </w:r>
      <w:r>
        <w:rPr>
          <w:rFonts w:ascii="Arial" w:hAnsi="Arial" w:cs="Arial"/>
          <w:spacing w:val="26"/>
          <w:sz w:val="20"/>
          <w:szCs w:val="20"/>
        </w:rPr>
        <w:t xml:space="preserve"> </w:t>
      </w:r>
      <w:r>
        <w:rPr>
          <w:rFonts w:ascii="Arial" w:hAnsi="Arial" w:cs="Arial"/>
          <w:w w:val="93"/>
          <w:sz w:val="20"/>
          <w:szCs w:val="20"/>
        </w:rPr>
        <w:t>guara</w:t>
      </w:r>
      <w:r>
        <w:rPr>
          <w:rFonts w:ascii="Arial" w:hAnsi="Arial" w:cs="Arial"/>
          <w:spacing w:val="-5"/>
          <w:w w:val="93"/>
          <w:sz w:val="20"/>
          <w:szCs w:val="20"/>
        </w:rPr>
        <w:t>n</w:t>
      </w:r>
      <w:r>
        <w:rPr>
          <w:rFonts w:ascii="Arial" w:hAnsi="Arial" w:cs="Arial"/>
          <w:w w:val="93"/>
          <w:sz w:val="20"/>
          <w:szCs w:val="20"/>
        </w:rPr>
        <w:t>tee</w:t>
      </w:r>
      <w:r>
        <w:rPr>
          <w:rFonts w:ascii="Arial" w:hAnsi="Arial" w:cs="Arial"/>
          <w:spacing w:val="28"/>
          <w:w w:val="93"/>
          <w:sz w:val="20"/>
          <w:szCs w:val="20"/>
        </w:rPr>
        <w:t xml:space="preserve"> </w:t>
      </w:r>
      <w:r>
        <w:rPr>
          <w:rFonts w:ascii="Arial" w:hAnsi="Arial" w:cs="Arial"/>
          <w:sz w:val="20"/>
          <w:szCs w:val="20"/>
        </w:rPr>
        <w:t>that</w:t>
      </w:r>
      <w:r>
        <w:rPr>
          <w:rFonts w:ascii="Arial" w:hAnsi="Arial" w:cs="Arial"/>
          <w:spacing w:val="48"/>
          <w:sz w:val="20"/>
          <w:szCs w:val="20"/>
        </w:rPr>
        <w:t xml:space="preserve"> </w:t>
      </w:r>
      <w:r>
        <w:rPr>
          <w:rFonts w:ascii="Arial" w:hAnsi="Arial" w:cs="Arial"/>
          <w:sz w:val="20"/>
          <w:szCs w:val="20"/>
        </w:rPr>
        <w:t>a</w:t>
      </w:r>
      <w:r>
        <w:rPr>
          <w:rFonts w:ascii="Arial" w:hAnsi="Arial" w:cs="Arial"/>
          <w:spacing w:val="6"/>
          <w:sz w:val="20"/>
          <w:szCs w:val="20"/>
        </w:rPr>
        <w:t xml:space="preserve"> </w:t>
      </w:r>
      <w:r>
        <w:rPr>
          <w:rFonts w:ascii="Arial" w:hAnsi="Arial" w:cs="Arial"/>
          <w:sz w:val="20"/>
          <w:szCs w:val="20"/>
        </w:rPr>
        <w:t>user</w:t>
      </w:r>
      <w:r>
        <w:rPr>
          <w:rFonts w:ascii="Arial" w:hAnsi="Arial" w:cs="Arial"/>
          <w:spacing w:val="-17"/>
          <w:sz w:val="20"/>
          <w:szCs w:val="20"/>
        </w:rPr>
        <w:t xml:space="preserve"> </w:t>
      </w:r>
      <w:r>
        <w:rPr>
          <w:rFonts w:ascii="Arial" w:hAnsi="Arial" w:cs="Arial"/>
          <w:sz w:val="20"/>
          <w:szCs w:val="20"/>
        </w:rPr>
        <w:t>can</w:t>
      </w:r>
      <w:r>
        <w:rPr>
          <w:rFonts w:ascii="Arial" w:hAnsi="Arial" w:cs="Arial"/>
          <w:spacing w:val="-8"/>
          <w:sz w:val="20"/>
          <w:szCs w:val="20"/>
        </w:rPr>
        <w:t xml:space="preserve"> </w:t>
      </w:r>
      <w:r>
        <w:rPr>
          <w:rFonts w:ascii="Arial" w:hAnsi="Arial" w:cs="Arial"/>
          <w:sz w:val="20"/>
          <w:szCs w:val="20"/>
        </w:rPr>
        <w:t xml:space="preserve">only </w:t>
      </w:r>
      <w:r>
        <w:rPr>
          <w:rFonts w:ascii="Arial" w:hAnsi="Arial" w:cs="Arial"/>
          <w:spacing w:val="5"/>
          <w:w w:val="89"/>
          <w:sz w:val="20"/>
          <w:szCs w:val="20"/>
        </w:rPr>
        <w:t>b</w:t>
      </w:r>
      <w:r>
        <w:rPr>
          <w:rFonts w:ascii="Arial" w:hAnsi="Arial" w:cs="Arial"/>
          <w:w w:val="89"/>
          <w:sz w:val="20"/>
          <w:szCs w:val="20"/>
        </w:rPr>
        <w:t>e</w:t>
      </w:r>
      <w:r>
        <w:rPr>
          <w:rFonts w:ascii="Arial" w:hAnsi="Arial" w:cs="Arial"/>
          <w:spacing w:val="36"/>
          <w:w w:val="89"/>
          <w:sz w:val="20"/>
          <w:szCs w:val="20"/>
        </w:rPr>
        <w:t xml:space="preserve"> </w:t>
      </w:r>
      <w:r>
        <w:rPr>
          <w:rFonts w:ascii="Arial" w:hAnsi="Arial" w:cs="Arial"/>
          <w:sz w:val="20"/>
          <w:szCs w:val="20"/>
        </w:rPr>
        <w:t>found</w:t>
      </w:r>
      <w:r>
        <w:rPr>
          <w:rFonts w:ascii="Arial" w:hAnsi="Arial" w:cs="Arial"/>
          <w:spacing w:val="21"/>
          <w:sz w:val="20"/>
          <w:szCs w:val="20"/>
        </w:rPr>
        <w:t xml:space="preserve"> </w:t>
      </w:r>
      <w:r>
        <w:rPr>
          <w:rFonts w:ascii="Arial" w:hAnsi="Arial" w:cs="Arial"/>
          <w:sz w:val="20"/>
          <w:szCs w:val="20"/>
        </w:rPr>
        <w:t>if</w:t>
      </w:r>
      <w:r>
        <w:rPr>
          <w:rFonts w:ascii="Arial" w:hAnsi="Arial" w:cs="Arial"/>
          <w:spacing w:val="45"/>
          <w:sz w:val="20"/>
          <w:szCs w:val="20"/>
        </w:rPr>
        <w:t xml:space="preserve"> </w:t>
      </w:r>
      <w:r>
        <w:rPr>
          <w:rFonts w:ascii="Arial" w:hAnsi="Arial" w:cs="Arial"/>
          <w:sz w:val="20"/>
          <w:szCs w:val="20"/>
        </w:rPr>
        <w:t>the</w:t>
      </w:r>
      <w:r>
        <w:rPr>
          <w:rFonts w:ascii="Arial" w:hAnsi="Arial" w:cs="Arial"/>
          <w:spacing w:val="27"/>
          <w:sz w:val="20"/>
          <w:szCs w:val="20"/>
        </w:rPr>
        <w:t xml:space="preserve"> </w:t>
      </w:r>
      <w:r>
        <w:rPr>
          <w:rFonts w:ascii="Arial" w:hAnsi="Arial" w:cs="Arial"/>
          <w:sz w:val="20"/>
          <w:szCs w:val="20"/>
        </w:rPr>
        <w:t>par</w:t>
      </w:r>
      <w:r>
        <w:rPr>
          <w:rFonts w:ascii="Arial" w:hAnsi="Arial" w:cs="Arial"/>
          <w:spacing w:val="-5"/>
          <w:sz w:val="20"/>
          <w:szCs w:val="20"/>
        </w:rPr>
        <w:t>t</w:t>
      </w:r>
      <w:r>
        <w:rPr>
          <w:rFonts w:ascii="Arial" w:hAnsi="Arial" w:cs="Arial"/>
          <w:sz w:val="20"/>
          <w:szCs w:val="20"/>
        </w:rPr>
        <w:t>y</w:t>
      </w:r>
      <w:r>
        <w:rPr>
          <w:rFonts w:ascii="Arial" w:hAnsi="Arial" w:cs="Arial"/>
          <w:spacing w:val="52"/>
          <w:sz w:val="20"/>
          <w:szCs w:val="20"/>
        </w:rPr>
        <w:t xml:space="preserve"> </w:t>
      </w:r>
      <w:r>
        <w:rPr>
          <w:rFonts w:ascii="Arial" w:hAnsi="Arial" w:cs="Arial"/>
          <w:w w:val="92"/>
          <w:sz w:val="20"/>
          <w:szCs w:val="20"/>
        </w:rPr>
        <w:t>sear</w:t>
      </w:r>
      <w:r>
        <w:rPr>
          <w:rFonts w:ascii="Arial" w:hAnsi="Arial" w:cs="Arial"/>
          <w:spacing w:val="-5"/>
          <w:w w:val="92"/>
          <w:sz w:val="20"/>
          <w:szCs w:val="20"/>
        </w:rPr>
        <w:t>c</w:t>
      </w:r>
      <w:r>
        <w:rPr>
          <w:rFonts w:ascii="Arial" w:hAnsi="Arial" w:cs="Arial"/>
          <w:w w:val="92"/>
          <w:sz w:val="20"/>
          <w:szCs w:val="20"/>
        </w:rPr>
        <w:t>hing</w:t>
      </w:r>
      <w:r>
        <w:rPr>
          <w:rFonts w:ascii="Arial" w:hAnsi="Arial" w:cs="Arial"/>
          <w:spacing w:val="41"/>
          <w:w w:val="92"/>
          <w:sz w:val="20"/>
          <w:szCs w:val="20"/>
        </w:rPr>
        <w:t xml:space="preserve"> </w:t>
      </w:r>
      <w:r>
        <w:rPr>
          <w:rFonts w:ascii="Arial" w:hAnsi="Arial" w:cs="Arial"/>
          <w:sz w:val="20"/>
          <w:szCs w:val="20"/>
        </w:rPr>
        <w:t>for</w:t>
      </w:r>
      <w:r>
        <w:rPr>
          <w:rFonts w:ascii="Arial" w:hAnsi="Arial" w:cs="Arial"/>
          <w:spacing w:val="34"/>
          <w:sz w:val="20"/>
          <w:szCs w:val="20"/>
        </w:rPr>
        <w:t xml:space="preserve"> </w:t>
      </w:r>
      <w:r>
        <w:rPr>
          <w:rFonts w:ascii="Arial" w:hAnsi="Arial" w:cs="Arial"/>
          <w:sz w:val="20"/>
          <w:szCs w:val="20"/>
        </w:rPr>
        <w:t>her</w:t>
      </w:r>
      <w:r>
        <w:rPr>
          <w:rFonts w:ascii="Arial" w:hAnsi="Arial" w:cs="Arial"/>
          <w:spacing w:val="15"/>
          <w:sz w:val="20"/>
          <w:szCs w:val="20"/>
        </w:rPr>
        <w:t xml:space="preserve"> </w:t>
      </w:r>
      <w:r>
        <w:rPr>
          <w:rFonts w:ascii="Arial" w:hAnsi="Arial" w:cs="Arial"/>
          <w:sz w:val="20"/>
          <w:szCs w:val="20"/>
        </w:rPr>
        <w:t>can</w:t>
      </w:r>
      <w:r>
        <w:rPr>
          <w:rFonts w:ascii="Arial" w:hAnsi="Arial" w:cs="Arial"/>
          <w:spacing w:val="4"/>
          <w:sz w:val="20"/>
          <w:szCs w:val="20"/>
        </w:rPr>
        <w:t xml:space="preserve"> </w:t>
      </w:r>
      <w:r>
        <w:rPr>
          <w:rFonts w:ascii="Arial" w:hAnsi="Arial" w:cs="Arial"/>
          <w:w w:val="90"/>
          <w:sz w:val="20"/>
          <w:szCs w:val="20"/>
        </w:rPr>
        <w:t>prese</w:t>
      </w:r>
      <w:r>
        <w:rPr>
          <w:rFonts w:ascii="Arial" w:hAnsi="Arial" w:cs="Arial"/>
          <w:spacing w:val="-5"/>
          <w:w w:val="90"/>
          <w:sz w:val="20"/>
          <w:szCs w:val="20"/>
        </w:rPr>
        <w:t>n</w:t>
      </w:r>
      <w:r>
        <w:rPr>
          <w:rFonts w:ascii="Arial" w:hAnsi="Arial" w:cs="Arial"/>
          <w:w w:val="139"/>
          <w:sz w:val="20"/>
          <w:szCs w:val="20"/>
        </w:rPr>
        <w:t>t</w:t>
      </w:r>
      <w:r>
        <w:rPr>
          <w:rFonts w:ascii="Arial" w:hAnsi="Arial" w:cs="Arial"/>
          <w:sz w:val="20"/>
          <w:szCs w:val="20"/>
        </w:rPr>
        <w:t xml:space="preserve"> </w:t>
      </w:r>
      <w:r>
        <w:rPr>
          <w:rFonts w:ascii="Arial" w:hAnsi="Arial" w:cs="Arial"/>
          <w:spacing w:val="-26"/>
          <w:sz w:val="20"/>
          <w:szCs w:val="20"/>
        </w:rPr>
        <w:t xml:space="preserve"> </w:t>
      </w:r>
      <w:r>
        <w:rPr>
          <w:rFonts w:ascii="Arial" w:hAnsi="Arial" w:cs="Arial"/>
          <w:w w:val="92"/>
          <w:sz w:val="20"/>
          <w:szCs w:val="20"/>
        </w:rPr>
        <w:t>enough</w:t>
      </w:r>
      <w:r>
        <w:rPr>
          <w:rFonts w:ascii="Arial" w:hAnsi="Arial" w:cs="Arial"/>
          <w:spacing w:val="36"/>
          <w:w w:val="92"/>
          <w:sz w:val="20"/>
          <w:szCs w:val="20"/>
        </w:rPr>
        <w:t xml:space="preserve"> </w:t>
      </w:r>
      <w:r>
        <w:rPr>
          <w:rFonts w:ascii="Arial" w:hAnsi="Arial" w:cs="Arial"/>
          <w:sz w:val="20"/>
          <w:szCs w:val="20"/>
        </w:rPr>
        <w:t>details</w:t>
      </w:r>
      <w:r>
        <w:rPr>
          <w:rFonts w:ascii="Arial" w:hAnsi="Arial" w:cs="Arial"/>
          <w:spacing w:val="13"/>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z w:val="20"/>
          <w:szCs w:val="20"/>
        </w:rPr>
        <w:t>out</w:t>
      </w:r>
      <w:r>
        <w:rPr>
          <w:rFonts w:ascii="Arial" w:hAnsi="Arial" w:cs="Arial"/>
          <w:spacing w:val="25"/>
          <w:sz w:val="20"/>
          <w:szCs w:val="20"/>
        </w:rPr>
        <w:t xml:space="preserve"> </w:t>
      </w:r>
      <w:r>
        <w:rPr>
          <w:rFonts w:ascii="Arial" w:hAnsi="Arial" w:cs="Arial"/>
          <w:sz w:val="20"/>
          <w:szCs w:val="20"/>
        </w:rPr>
        <w:t>her (‘find</w:t>
      </w:r>
      <w:r>
        <w:rPr>
          <w:rFonts w:ascii="Arial" w:hAnsi="Arial" w:cs="Arial"/>
          <w:spacing w:val="41"/>
          <w:sz w:val="20"/>
          <w:szCs w:val="20"/>
        </w:rPr>
        <w:t xml:space="preserve"> </w:t>
      </w:r>
      <w:r>
        <w:rPr>
          <w:rFonts w:ascii="Arial" w:hAnsi="Arial" w:cs="Arial"/>
          <w:sz w:val="20"/>
          <w:szCs w:val="20"/>
        </w:rPr>
        <w:t>me</w:t>
      </w:r>
      <w:r>
        <w:rPr>
          <w:rFonts w:ascii="Arial" w:hAnsi="Arial" w:cs="Arial"/>
          <w:spacing w:val="-14"/>
          <w:sz w:val="20"/>
          <w:szCs w:val="20"/>
        </w:rPr>
        <w:t xml:space="preserve"> </w:t>
      </w:r>
      <w:r>
        <w:rPr>
          <w:rFonts w:ascii="Arial" w:hAnsi="Arial" w:cs="Arial"/>
          <w:sz w:val="20"/>
          <w:szCs w:val="20"/>
        </w:rPr>
        <w:t>if</w:t>
      </w:r>
      <w:r>
        <w:rPr>
          <w:rFonts w:ascii="Arial" w:hAnsi="Arial" w:cs="Arial"/>
          <w:spacing w:val="26"/>
          <w:sz w:val="20"/>
          <w:szCs w:val="20"/>
        </w:rPr>
        <w:t xml:space="preserve"> </w:t>
      </w:r>
      <w:r>
        <w:rPr>
          <w:rFonts w:ascii="Arial" w:hAnsi="Arial" w:cs="Arial"/>
          <w:spacing w:val="-5"/>
          <w:sz w:val="20"/>
          <w:szCs w:val="20"/>
        </w:rPr>
        <w:t>y</w:t>
      </w:r>
      <w:r>
        <w:rPr>
          <w:rFonts w:ascii="Arial" w:hAnsi="Arial" w:cs="Arial"/>
          <w:sz w:val="20"/>
          <w:szCs w:val="20"/>
        </w:rPr>
        <w:t>ou</w:t>
      </w:r>
      <w:r>
        <w:rPr>
          <w:rFonts w:ascii="Arial" w:hAnsi="Arial" w:cs="Arial"/>
          <w:spacing w:val="3"/>
          <w:sz w:val="20"/>
          <w:szCs w:val="20"/>
        </w:rPr>
        <w:t xml:space="preserve"> </w:t>
      </w:r>
      <w:r>
        <w:rPr>
          <w:rFonts w:ascii="Arial" w:hAnsi="Arial" w:cs="Arial"/>
          <w:sz w:val="20"/>
          <w:szCs w:val="20"/>
        </w:rPr>
        <w:t>kn</w:t>
      </w:r>
      <w:r>
        <w:rPr>
          <w:rFonts w:ascii="Arial" w:hAnsi="Arial" w:cs="Arial"/>
          <w:spacing w:val="-5"/>
          <w:sz w:val="20"/>
          <w:szCs w:val="20"/>
        </w:rPr>
        <w:t>o</w:t>
      </w:r>
      <w:r>
        <w:rPr>
          <w:rFonts w:ascii="Arial" w:hAnsi="Arial" w:cs="Arial"/>
          <w:sz w:val="20"/>
          <w:szCs w:val="20"/>
        </w:rPr>
        <w:t xml:space="preserve">w </w:t>
      </w:r>
      <w:r>
        <w:rPr>
          <w:rFonts w:ascii="Arial" w:hAnsi="Arial" w:cs="Arial"/>
          <w:w w:val="92"/>
          <w:sz w:val="20"/>
          <w:szCs w:val="20"/>
        </w:rPr>
        <w:t>enough</w:t>
      </w:r>
      <w:r>
        <w:rPr>
          <w:rFonts w:ascii="Arial" w:hAnsi="Arial" w:cs="Arial"/>
          <w:spacing w:val="15"/>
          <w:w w:val="92"/>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z w:val="20"/>
          <w:szCs w:val="20"/>
        </w:rPr>
        <w:t>out</w:t>
      </w:r>
      <w:r>
        <w:rPr>
          <w:rFonts w:ascii="Arial" w:hAnsi="Arial" w:cs="Arial"/>
          <w:spacing w:val="6"/>
          <w:sz w:val="20"/>
          <w:szCs w:val="20"/>
        </w:rPr>
        <w:t xml:space="preserve"> </w:t>
      </w:r>
      <w:r>
        <w:rPr>
          <w:rFonts w:ascii="Arial" w:hAnsi="Arial" w:cs="Arial"/>
          <w:sz w:val="20"/>
          <w:szCs w:val="20"/>
        </w:rPr>
        <w:t>me’).</w:t>
      </w:r>
    </w:p>
    <w:p w14:paraId="1BBFC84A" w14:textId="39E7CB43" w:rsidR="009E6749" w:rsidRDefault="009E6749">
      <w:pPr>
        <w:spacing w:after="0" w:line="249" w:lineRule="auto"/>
        <w:ind w:left="955" w:right="916" w:firstLine="299"/>
        <w:jc w:val="both"/>
        <w:rPr>
          <w:rFonts w:ascii="Arial" w:hAnsi="Arial" w:cs="Arial"/>
          <w:sz w:val="20"/>
          <w:szCs w:val="20"/>
        </w:rPr>
      </w:pPr>
      <w:r>
        <w:rPr>
          <w:rFonts w:ascii="Arial" w:hAnsi="Arial" w:cs="Arial"/>
          <w:spacing w:val="-17"/>
          <w:sz w:val="20"/>
          <w:szCs w:val="20"/>
        </w:rPr>
        <w:t>T</w:t>
      </w:r>
      <w:r>
        <w:rPr>
          <w:rFonts w:ascii="Arial" w:hAnsi="Arial" w:cs="Arial"/>
          <w:spacing w:val="-6"/>
          <w:sz w:val="20"/>
          <w:szCs w:val="20"/>
        </w:rPr>
        <w:t>w</w:t>
      </w:r>
      <w:r>
        <w:rPr>
          <w:rFonts w:ascii="Arial" w:hAnsi="Arial" w:cs="Arial"/>
          <w:sz w:val="20"/>
          <w:szCs w:val="20"/>
        </w:rPr>
        <w:t>o</w:t>
      </w:r>
      <w:r>
        <w:rPr>
          <w:rFonts w:ascii="Arial" w:hAnsi="Arial" w:cs="Arial"/>
          <w:spacing w:val="40"/>
          <w:sz w:val="20"/>
          <w:szCs w:val="20"/>
        </w:rPr>
        <w:t xml:space="preserve"> </w:t>
      </w:r>
      <w:r>
        <w:rPr>
          <w:rFonts w:ascii="Arial" w:hAnsi="Arial" w:cs="Arial"/>
          <w:sz w:val="20"/>
          <w:szCs w:val="20"/>
        </w:rPr>
        <w:t>prot</w:t>
      </w:r>
      <w:r>
        <w:rPr>
          <w:rFonts w:ascii="Arial" w:hAnsi="Arial" w:cs="Arial"/>
          <w:spacing w:val="6"/>
          <w:sz w:val="20"/>
          <w:szCs w:val="20"/>
        </w:rPr>
        <w:t>o</w:t>
      </w:r>
      <w:r>
        <w:rPr>
          <w:rFonts w:ascii="Arial" w:hAnsi="Arial" w:cs="Arial"/>
          <w:sz w:val="20"/>
          <w:szCs w:val="20"/>
        </w:rPr>
        <w:t>cols’</w:t>
      </w:r>
      <w:r>
        <w:rPr>
          <w:rFonts w:ascii="Arial" w:hAnsi="Arial" w:cs="Arial"/>
          <w:spacing w:val="16"/>
          <w:sz w:val="20"/>
          <w:szCs w:val="20"/>
        </w:rPr>
        <w:t xml:space="preserve"> </w:t>
      </w:r>
      <w:r>
        <w:rPr>
          <w:rFonts w:ascii="Arial" w:hAnsi="Arial" w:cs="Arial"/>
          <w:sz w:val="20"/>
          <w:szCs w:val="20"/>
        </w:rPr>
        <w:t>impleme</w:t>
      </w:r>
      <w:r>
        <w:rPr>
          <w:rFonts w:ascii="Arial" w:hAnsi="Arial" w:cs="Arial"/>
          <w:spacing w:val="-5"/>
          <w:sz w:val="20"/>
          <w:szCs w:val="20"/>
        </w:rPr>
        <w:t>n</w:t>
      </w:r>
      <w:r>
        <w:rPr>
          <w:rFonts w:ascii="Arial" w:hAnsi="Arial" w:cs="Arial"/>
          <w:sz w:val="20"/>
          <w:szCs w:val="20"/>
        </w:rPr>
        <w:t>tations</w:t>
      </w:r>
      <w:r>
        <w:rPr>
          <w:rFonts w:ascii="Arial" w:hAnsi="Arial" w:cs="Arial"/>
          <w:spacing w:val="5"/>
          <w:sz w:val="20"/>
          <w:szCs w:val="20"/>
        </w:rPr>
        <w:t xml:space="preserve"> </w:t>
      </w:r>
      <w:r>
        <w:rPr>
          <w:rFonts w:ascii="Arial" w:hAnsi="Arial" w:cs="Arial"/>
          <w:sz w:val="20"/>
          <w:szCs w:val="20"/>
        </w:rPr>
        <w:t>are</w:t>
      </w:r>
      <w:r>
        <w:rPr>
          <w:rFonts w:ascii="Arial" w:hAnsi="Arial" w:cs="Arial"/>
          <w:spacing w:val="7"/>
          <w:sz w:val="20"/>
          <w:szCs w:val="20"/>
        </w:rPr>
        <w:t xml:space="preserve"> </w:t>
      </w:r>
      <w:r>
        <w:rPr>
          <w:rFonts w:ascii="Arial" w:hAnsi="Arial" w:cs="Arial"/>
          <w:w w:val="92"/>
          <w:sz w:val="20"/>
          <w:szCs w:val="20"/>
        </w:rPr>
        <w:t>prese</w:t>
      </w:r>
      <w:r>
        <w:rPr>
          <w:rFonts w:ascii="Arial" w:hAnsi="Arial" w:cs="Arial"/>
          <w:spacing w:val="-5"/>
          <w:w w:val="92"/>
          <w:sz w:val="20"/>
          <w:szCs w:val="20"/>
        </w:rPr>
        <w:t>n</w:t>
      </w:r>
      <w:r>
        <w:rPr>
          <w:rFonts w:ascii="Arial" w:hAnsi="Arial" w:cs="Arial"/>
          <w:w w:val="92"/>
          <w:sz w:val="20"/>
          <w:szCs w:val="20"/>
        </w:rPr>
        <w:t>ted</w:t>
      </w:r>
      <w:r>
        <w:rPr>
          <w:rFonts w:ascii="Arial" w:hAnsi="Arial" w:cs="Arial"/>
          <w:spacing w:val="44"/>
          <w:w w:val="92"/>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36"/>
          <w:sz w:val="20"/>
          <w:szCs w:val="20"/>
        </w:rPr>
        <w:t xml:space="preserve"> </w:t>
      </w:r>
      <w:proofErr w:type="spellStart"/>
      <w:r>
        <w:rPr>
          <w:rFonts w:ascii="Arial" w:hAnsi="Arial" w:cs="Arial"/>
          <w:w w:val="93"/>
          <w:sz w:val="20"/>
          <w:szCs w:val="20"/>
        </w:rPr>
        <w:t>Gres</w:t>
      </w:r>
      <w:r>
        <w:rPr>
          <w:rFonts w:ascii="Arial" w:hAnsi="Arial" w:cs="Arial"/>
          <w:spacing w:val="-5"/>
          <w:w w:val="93"/>
          <w:sz w:val="20"/>
          <w:szCs w:val="20"/>
        </w:rPr>
        <w:t>ch</w:t>
      </w:r>
      <w:r>
        <w:rPr>
          <w:rFonts w:ascii="Arial" w:hAnsi="Arial" w:cs="Arial"/>
          <w:w w:val="93"/>
          <w:sz w:val="20"/>
          <w:szCs w:val="20"/>
        </w:rPr>
        <w:t>ba</w:t>
      </w:r>
      <w:r>
        <w:rPr>
          <w:rFonts w:ascii="Arial" w:hAnsi="Arial" w:cs="Arial"/>
          <w:spacing w:val="-5"/>
          <w:w w:val="93"/>
          <w:sz w:val="20"/>
          <w:szCs w:val="20"/>
        </w:rPr>
        <w:t>c</w:t>
      </w:r>
      <w:r>
        <w:rPr>
          <w:rFonts w:ascii="Arial" w:hAnsi="Arial" w:cs="Arial"/>
          <w:w w:val="93"/>
          <w:sz w:val="20"/>
          <w:szCs w:val="20"/>
        </w:rPr>
        <w:t>h</w:t>
      </w:r>
      <w:proofErr w:type="spellEnd"/>
      <w:r>
        <w:rPr>
          <w:rFonts w:ascii="Arial" w:hAnsi="Arial" w:cs="Arial"/>
          <w:w w:val="93"/>
          <w:sz w:val="20"/>
          <w:szCs w:val="20"/>
        </w:rPr>
        <w:t>,</w:t>
      </w:r>
      <w:r>
        <w:rPr>
          <w:rFonts w:ascii="Arial" w:hAnsi="Arial" w:cs="Arial"/>
          <w:spacing w:val="44"/>
          <w:w w:val="93"/>
          <w:sz w:val="20"/>
          <w:szCs w:val="20"/>
        </w:rPr>
        <w:t xml:space="preserve"> </w:t>
      </w:r>
      <w:proofErr w:type="spellStart"/>
      <w:r>
        <w:rPr>
          <w:rFonts w:ascii="Arial" w:hAnsi="Arial" w:cs="Arial"/>
          <w:sz w:val="20"/>
          <w:szCs w:val="20"/>
        </w:rPr>
        <w:t>Kreitz</w:t>
      </w:r>
      <w:proofErr w:type="spellEnd"/>
      <w:r>
        <w:rPr>
          <w:rFonts w:ascii="Arial" w:hAnsi="Arial" w:cs="Arial"/>
          <w:sz w:val="20"/>
          <w:szCs w:val="20"/>
        </w:rPr>
        <w:t xml:space="preserve"> </w:t>
      </w:r>
      <w:r>
        <w:rPr>
          <w:rFonts w:ascii="Arial" w:hAnsi="Arial" w:cs="Arial"/>
          <w:spacing w:val="9"/>
          <w:sz w:val="20"/>
          <w:szCs w:val="20"/>
        </w:rPr>
        <w:t xml:space="preserve"> </w:t>
      </w:r>
      <w:r>
        <w:rPr>
          <w:rFonts w:ascii="Arial" w:hAnsi="Arial" w:cs="Arial"/>
          <w:sz w:val="20"/>
          <w:szCs w:val="20"/>
        </w:rPr>
        <w:t xml:space="preserve">and </w:t>
      </w:r>
      <w:proofErr w:type="spellStart"/>
      <w:r>
        <w:rPr>
          <w:rFonts w:ascii="Arial" w:hAnsi="Arial" w:cs="Arial"/>
          <w:w w:val="92"/>
          <w:sz w:val="20"/>
          <w:szCs w:val="20"/>
        </w:rPr>
        <w:t>Bu</w:t>
      </w:r>
      <w:r>
        <w:rPr>
          <w:rFonts w:ascii="Arial" w:hAnsi="Arial" w:cs="Arial"/>
          <w:spacing w:val="-5"/>
          <w:w w:val="92"/>
          <w:sz w:val="20"/>
          <w:szCs w:val="20"/>
        </w:rPr>
        <w:t>c</w:t>
      </w:r>
      <w:r>
        <w:rPr>
          <w:rFonts w:ascii="Arial" w:hAnsi="Arial" w:cs="Arial"/>
          <w:w w:val="92"/>
          <w:sz w:val="20"/>
          <w:szCs w:val="20"/>
        </w:rPr>
        <w:t>hegger</w:t>
      </w:r>
      <w:proofErr w:type="spellEnd"/>
      <w:r>
        <w:rPr>
          <w:rFonts w:ascii="Arial" w:hAnsi="Arial" w:cs="Arial"/>
          <w:spacing w:val="46"/>
          <w:w w:val="92"/>
          <w:sz w:val="20"/>
          <w:szCs w:val="20"/>
        </w:rPr>
        <w:t xml:space="preserve"> </w:t>
      </w:r>
      <w:r>
        <w:rPr>
          <w:rFonts w:ascii="Arial" w:hAnsi="Arial" w:cs="Arial"/>
          <w:sz w:val="20"/>
          <w:szCs w:val="20"/>
        </w:rPr>
        <w:t>(2014)</w:t>
      </w:r>
      <w:r>
        <w:rPr>
          <w:rFonts w:ascii="Arial" w:hAnsi="Arial" w:cs="Arial"/>
          <w:spacing w:val="5"/>
          <w:sz w:val="20"/>
          <w:szCs w:val="20"/>
        </w:rPr>
        <w:t xml:space="preserve"> </w:t>
      </w:r>
      <w:r>
        <w:rPr>
          <w:rFonts w:ascii="Arial" w:hAnsi="Arial" w:cs="Arial"/>
          <w:sz w:val="20"/>
          <w:szCs w:val="20"/>
        </w:rPr>
        <w:t xml:space="preserve">that </w:t>
      </w:r>
      <w:r>
        <w:rPr>
          <w:rFonts w:ascii="Arial" w:hAnsi="Arial" w:cs="Arial"/>
          <w:spacing w:val="7"/>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39"/>
          <w:w w:val="92"/>
          <w:sz w:val="20"/>
          <w:szCs w:val="20"/>
        </w:rPr>
        <w:t xml:space="preserve"> </w:t>
      </w:r>
      <w:r>
        <w:rPr>
          <w:rFonts w:ascii="Arial" w:hAnsi="Arial" w:cs="Arial"/>
          <w:w w:val="97"/>
          <w:sz w:val="20"/>
          <w:szCs w:val="20"/>
        </w:rPr>
        <w:t>differe</w:t>
      </w:r>
      <w:r>
        <w:rPr>
          <w:rFonts w:ascii="Arial" w:hAnsi="Arial" w:cs="Arial"/>
          <w:spacing w:val="-5"/>
          <w:w w:val="97"/>
          <w:sz w:val="20"/>
          <w:szCs w:val="20"/>
        </w:rPr>
        <w:t>n</w:t>
      </w:r>
      <w:r>
        <w:rPr>
          <w:rFonts w:ascii="Arial" w:hAnsi="Arial" w:cs="Arial"/>
          <w:w w:val="139"/>
          <w:sz w:val="20"/>
          <w:szCs w:val="20"/>
        </w:rPr>
        <w:t>t</w:t>
      </w:r>
      <w:r>
        <w:rPr>
          <w:rFonts w:ascii="Arial" w:hAnsi="Arial" w:cs="Arial"/>
          <w:sz w:val="20"/>
          <w:szCs w:val="20"/>
        </w:rPr>
        <w:t xml:space="preserve"> </w:t>
      </w:r>
      <w:r>
        <w:rPr>
          <w:rFonts w:ascii="Arial" w:hAnsi="Arial" w:cs="Arial"/>
          <w:spacing w:val="-23"/>
          <w:sz w:val="20"/>
          <w:szCs w:val="20"/>
        </w:rPr>
        <w:t xml:space="preserve"> </w:t>
      </w:r>
      <w:r>
        <w:rPr>
          <w:rFonts w:ascii="Arial" w:hAnsi="Arial" w:cs="Arial"/>
          <w:w w:val="92"/>
          <w:sz w:val="20"/>
          <w:szCs w:val="20"/>
        </w:rPr>
        <w:t>ad</w:t>
      </w:r>
      <w:r>
        <w:rPr>
          <w:rFonts w:ascii="Arial" w:hAnsi="Arial" w:cs="Arial"/>
          <w:spacing w:val="-10"/>
          <w:w w:val="92"/>
          <w:sz w:val="20"/>
          <w:szCs w:val="20"/>
        </w:rPr>
        <w:t>v</w:t>
      </w:r>
      <w:r>
        <w:rPr>
          <w:rFonts w:ascii="Arial" w:hAnsi="Arial" w:cs="Arial"/>
          <w:w w:val="92"/>
          <w:sz w:val="20"/>
          <w:szCs w:val="20"/>
        </w:rPr>
        <w:t>a</w:t>
      </w:r>
      <w:r>
        <w:rPr>
          <w:rFonts w:ascii="Arial" w:hAnsi="Arial" w:cs="Arial"/>
          <w:spacing w:val="-5"/>
          <w:w w:val="92"/>
          <w:sz w:val="20"/>
          <w:szCs w:val="20"/>
        </w:rPr>
        <w:t>n</w:t>
      </w:r>
      <w:r>
        <w:rPr>
          <w:rFonts w:ascii="Arial" w:hAnsi="Arial" w:cs="Arial"/>
          <w:w w:val="92"/>
          <w:sz w:val="20"/>
          <w:szCs w:val="20"/>
        </w:rPr>
        <w:t>tages</w:t>
      </w:r>
      <w:r>
        <w:rPr>
          <w:rFonts w:ascii="Arial" w:hAnsi="Arial" w:cs="Arial"/>
          <w:spacing w:val="47"/>
          <w:w w:val="92"/>
          <w:sz w:val="20"/>
          <w:szCs w:val="20"/>
        </w:rPr>
        <w:t xml:space="preserve"> </w:t>
      </w:r>
      <w:r>
        <w:rPr>
          <w:rFonts w:ascii="Arial" w:hAnsi="Arial" w:cs="Arial"/>
          <w:sz w:val="20"/>
          <w:szCs w:val="20"/>
        </w:rPr>
        <w:t>and</w:t>
      </w:r>
      <w:r>
        <w:rPr>
          <w:rFonts w:ascii="Arial" w:hAnsi="Arial" w:cs="Arial"/>
          <w:spacing w:val="19"/>
          <w:sz w:val="20"/>
          <w:szCs w:val="20"/>
        </w:rPr>
        <w:t xml:space="preserve"> </w:t>
      </w:r>
      <w:r>
        <w:rPr>
          <w:rFonts w:ascii="Arial" w:hAnsi="Arial" w:cs="Arial"/>
          <w:sz w:val="20"/>
          <w:szCs w:val="20"/>
        </w:rPr>
        <w:t>disad</w:t>
      </w:r>
      <w:r>
        <w:rPr>
          <w:rFonts w:ascii="Arial" w:hAnsi="Arial" w:cs="Arial"/>
          <w:spacing w:val="-10"/>
          <w:sz w:val="20"/>
          <w:szCs w:val="20"/>
        </w:rPr>
        <w:t>v</w:t>
      </w:r>
      <w:r>
        <w:rPr>
          <w:rFonts w:ascii="Arial" w:hAnsi="Arial" w:cs="Arial"/>
          <w:sz w:val="20"/>
          <w:szCs w:val="20"/>
        </w:rPr>
        <w:t>a</w:t>
      </w:r>
      <w:r>
        <w:rPr>
          <w:rFonts w:ascii="Arial" w:hAnsi="Arial" w:cs="Arial"/>
          <w:spacing w:val="-5"/>
          <w:sz w:val="20"/>
          <w:szCs w:val="20"/>
        </w:rPr>
        <w:t>n</w:t>
      </w:r>
      <w:r>
        <w:rPr>
          <w:rFonts w:ascii="Arial" w:hAnsi="Arial" w:cs="Arial"/>
          <w:sz w:val="20"/>
          <w:szCs w:val="20"/>
        </w:rPr>
        <w:t>tages.</w:t>
      </w:r>
      <w:r>
        <w:rPr>
          <w:rFonts w:ascii="Arial" w:hAnsi="Arial" w:cs="Arial"/>
          <w:spacing w:val="13"/>
          <w:sz w:val="20"/>
          <w:szCs w:val="20"/>
        </w:rPr>
        <w:t xml:space="preserve"> </w:t>
      </w:r>
      <w:ins w:id="18" w:author="Author">
        <w:r w:rsidR="007B19D0">
          <w:rPr>
            <w:rFonts w:ascii="Arial" w:hAnsi="Arial" w:cs="Arial"/>
            <w:spacing w:val="13"/>
            <w:sz w:val="20"/>
            <w:szCs w:val="20"/>
          </w:rPr>
          <w:t xml:space="preserve">They </w:t>
        </w:r>
      </w:ins>
      <w:del w:id="19" w:author="Author">
        <w:r w:rsidDel="007B19D0">
          <w:rPr>
            <w:rFonts w:ascii="Arial" w:hAnsi="Arial" w:cs="Arial"/>
            <w:sz w:val="20"/>
            <w:szCs w:val="20"/>
          </w:rPr>
          <w:delText>N</w:delText>
        </w:r>
      </w:del>
      <w:ins w:id="20" w:author="Author">
        <w:r w:rsidR="007B19D0">
          <w:rPr>
            <w:rFonts w:ascii="Arial" w:hAnsi="Arial" w:cs="Arial"/>
            <w:sz w:val="20"/>
            <w:szCs w:val="20"/>
          </w:rPr>
          <w:t>n</w:t>
        </w:r>
      </w:ins>
      <w:r>
        <w:rPr>
          <w:rFonts w:ascii="Arial" w:hAnsi="Arial" w:cs="Arial"/>
          <w:sz w:val="20"/>
          <w:szCs w:val="20"/>
        </w:rPr>
        <w:t>either rely</w:t>
      </w:r>
      <w:r>
        <w:rPr>
          <w:rFonts w:ascii="Arial" w:hAnsi="Arial" w:cs="Arial"/>
          <w:spacing w:val="19"/>
          <w:sz w:val="20"/>
          <w:szCs w:val="20"/>
        </w:rPr>
        <w:t xml:space="preserve"> </w:t>
      </w:r>
      <w:r>
        <w:rPr>
          <w:rFonts w:ascii="Arial" w:hAnsi="Arial" w:cs="Arial"/>
          <w:sz w:val="20"/>
          <w:szCs w:val="20"/>
        </w:rPr>
        <w:t>on</w:t>
      </w:r>
      <w:r>
        <w:rPr>
          <w:rFonts w:ascii="Arial" w:hAnsi="Arial" w:cs="Arial"/>
          <w:spacing w:val="2"/>
          <w:sz w:val="20"/>
          <w:szCs w:val="20"/>
        </w:rPr>
        <w:t xml:space="preserve"> </w:t>
      </w:r>
      <w:r>
        <w:rPr>
          <w:rFonts w:ascii="Arial" w:hAnsi="Arial" w:cs="Arial"/>
          <w:sz w:val="20"/>
          <w:szCs w:val="20"/>
        </w:rPr>
        <w:t>a</w:t>
      </w:r>
      <w:r>
        <w:rPr>
          <w:rFonts w:ascii="Arial" w:hAnsi="Arial" w:cs="Arial"/>
          <w:spacing w:val="-5"/>
          <w:sz w:val="20"/>
          <w:szCs w:val="20"/>
        </w:rPr>
        <w:t>n</w:t>
      </w:r>
      <w:r>
        <w:rPr>
          <w:rFonts w:ascii="Arial" w:hAnsi="Arial" w:cs="Arial"/>
          <w:sz w:val="20"/>
          <w:szCs w:val="20"/>
        </w:rPr>
        <w:t>y</w:t>
      </w:r>
      <w:r>
        <w:rPr>
          <w:rFonts w:ascii="Arial" w:hAnsi="Arial" w:cs="Arial"/>
          <w:spacing w:val="7"/>
          <w:sz w:val="20"/>
          <w:szCs w:val="20"/>
        </w:rPr>
        <w:t xml:space="preserve"> </w:t>
      </w:r>
      <w:r>
        <w:rPr>
          <w:rFonts w:ascii="Arial" w:hAnsi="Arial" w:cs="Arial"/>
          <w:sz w:val="20"/>
          <w:szCs w:val="20"/>
        </w:rPr>
        <w:t>ce</w:t>
      </w:r>
      <w:r>
        <w:rPr>
          <w:rFonts w:ascii="Arial" w:hAnsi="Arial" w:cs="Arial"/>
          <w:spacing w:val="-5"/>
          <w:sz w:val="20"/>
          <w:szCs w:val="20"/>
        </w:rPr>
        <w:t>n</w:t>
      </w:r>
      <w:r>
        <w:rPr>
          <w:rFonts w:ascii="Arial" w:hAnsi="Arial" w:cs="Arial"/>
          <w:sz w:val="20"/>
          <w:szCs w:val="20"/>
        </w:rPr>
        <w:t>tral</w:t>
      </w:r>
      <w:r>
        <w:rPr>
          <w:rFonts w:ascii="Arial" w:hAnsi="Arial" w:cs="Arial"/>
          <w:spacing w:val="11"/>
          <w:sz w:val="20"/>
          <w:szCs w:val="20"/>
        </w:rPr>
        <w:t xml:space="preserve"> </w:t>
      </w:r>
      <w:r>
        <w:rPr>
          <w:rFonts w:ascii="Arial" w:hAnsi="Arial" w:cs="Arial"/>
          <w:sz w:val="20"/>
          <w:szCs w:val="20"/>
        </w:rPr>
        <w:t>re</w:t>
      </w:r>
      <w:r>
        <w:rPr>
          <w:rFonts w:ascii="Arial" w:hAnsi="Arial" w:cs="Arial"/>
          <w:spacing w:val="6"/>
          <w:sz w:val="20"/>
          <w:szCs w:val="20"/>
        </w:rPr>
        <w:t>p</w:t>
      </w:r>
      <w:r>
        <w:rPr>
          <w:rFonts w:ascii="Arial" w:hAnsi="Arial" w:cs="Arial"/>
          <w:sz w:val="20"/>
          <w:szCs w:val="20"/>
        </w:rPr>
        <w:t>ository</w:t>
      </w:r>
      <w:r>
        <w:rPr>
          <w:rFonts w:ascii="Arial" w:hAnsi="Arial" w:cs="Arial"/>
          <w:spacing w:val="2"/>
          <w:sz w:val="20"/>
          <w:szCs w:val="20"/>
        </w:rPr>
        <w:t xml:space="preserve"> </w:t>
      </w:r>
      <w:r>
        <w:rPr>
          <w:rFonts w:ascii="Arial" w:hAnsi="Arial" w:cs="Arial"/>
          <w:sz w:val="20"/>
          <w:szCs w:val="20"/>
        </w:rPr>
        <w:t>of</w:t>
      </w:r>
      <w:r>
        <w:rPr>
          <w:rFonts w:ascii="Arial" w:hAnsi="Arial" w:cs="Arial"/>
          <w:spacing w:val="8"/>
          <w:sz w:val="20"/>
          <w:szCs w:val="20"/>
        </w:rPr>
        <w:t xml:space="preserve"> </w:t>
      </w:r>
      <w:r>
        <w:rPr>
          <w:rFonts w:ascii="Arial" w:hAnsi="Arial" w:cs="Arial"/>
          <w:sz w:val="20"/>
          <w:szCs w:val="20"/>
        </w:rPr>
        <w:t>user</w:t>
      </w:r>
      <w:r>
        <w:rPr>
          <w:rFonts w:ascii="Arial" w:hAnsi="Arial" w:cs="Arial"/>
          <w:spacing w:val="-20"/>
          <w:sz w:val="20"/>
          <w:szCs w:val="20"/>
        </w:rPr>
        <w:t xml:space="preserve"> </w:t>
      </w:r>
      <w:r>
        <w:rPr>
          <w:rFonts w:ascii="Arial" w:hAnsi="Arial" w:cs="Arial"/>
          <w:sz w:val="20"/>
          <w:szCs w:val="20"/>
        </w:rPr>
        <w:t>data</w:t>
      </w:r>
      <w:r>
        <w:rPr>
          <w:rFonts w:ascii="Arial" w:hAnsi="Arial" w:cs="Arial"/>
          <w:spacing w:val="12"/>
          <w:sz w:val="20"/>
          <w:szCs w:val="20"/>
        </w:rPr>
        <w:t xml:space="preserve"> </w:t>
      </w:r>
      <w:r>
        <w:rPr>
          <w:rFonts w:ascii="Arial" w:hAnsi="Arial" w:cs="Arial"/>
          <w:sz w:val="20"/>
          <w:szCs w:val="20"/>
        </w:rPr>
        <w:t>but</w:t>
      </w:r>
      <w:r>
        <w:rPr>
          <w:rFonts w:ascii="Arial" w:hAnsi="Arial" w:cs="Arial"/>
          <w:spacing w:val="34"/>
          <w:sz w:val="20"/>
          <w:szCs w:val="20"/>
        </w:rPr>
        <w:t xml:space="preserve"> </w:t>
      </w:r>
      <w:r>
        <w:rPr>
          <w:rFonts w:ascii="Arial" w:hAnsi="Arial" w:cs="Arial"/>
          <w:sz w:val="20"/>
          <w:szCs w:val="20"/>
        </w:rPr>
        <w:t>are</w:t>
      </w:r>
      <w:r>
        <w:rPr>
          <w:rFonts w:ascii="Arial" w:hAnsi="Arial" w:cs="Arial"/>
          <w:spacing w:val="-11"/>
          <w:sz w:val="20"/>
          <w:szCs w:val="20"/>
        </w:rPr>
        <w:t xml:space="preserve"> </w:t>
      </w:r>
      <w:r>
        <w:rPr>
          <w:rFonts w:ascii="Arial" w:hAnsi="Arial" w:cs="Arial"/>
          <w:sz w:val="20"/>
          <w:szCs w:val="20"/>
        </w:rPr>
        <w:t>suitable</w:t>
      </w:r>
      <w:r>
        <w:rPr>
          <w:rFonts w:ascii="Arial" w:hAnsi="Arial" w:cs="Arial"/>
          <w:spacing w:val="-5"/>
          <w:sz w:val="20"/>
          <w:szCs w:val="20"/>
        </w:rPr>
        <w:t xml:space="preserve"> </w:t>
      </w:r>
      <w:r>
        <w:rPr>
          <w:rFonts w:ascii="Arial" w:hAnsi="Arial" w:cs="Arial"/>
          <w:sz w:val="20"/>
          <w:szCs w:val="20"/>
        </w:rPr>
        <w:t>to</w:t>
      </w:r>
      <w:r>
        <w:rPr>
          <w:rFonts w:ascii="Arial" w:hAnsi="Arial" w:cs="Arial"/>
          <w:spacing w:val="23"/>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22"/>
          <w:w w:val="89"/>
          <w:sz w:val="20"/>
          <w:szCs w:val="20"/>
        </w:rPr>
        <w:t xml:space="preserve"> </w:t>
      </w:r>
      <w:r>
        <w:rPr>
          <w:rFonts w:ascii="Arial" w:hAnsi="Arial" w:cs="Arial"/>
          <w:sz w:val="20"/>
          <w:szCs w:val="20"/>
        </w:rPr>
        <w:t>impleme</w:t>
      </w:r>
      <w:r>
        <w:rPr>
          <w:rFonts w:ascii="Arial" w:hAnsi="Arial" w:cs="Arial"/>
          <w:spacing w:val="-5"/>
          <w:sz w:val="20"/>
          <w:szCs w:val="20"/>
        </w:rPr>
        <w:t>n</w:t>
      </w:r>
      <w:r>
        <w:rPr>
          <w:rFonts w:ascii="Arial" w:hAnsi="Arial" w:cs="Arial"/>
          <w:sz w:val="20"/>
          <w:szCs w:val="20"/>
        </w:rPr>
        <w:t>ted in</w:t>
      </w:r>
      <w:r>
        <w:rPr>
          <w:rFonts w:ascii="Arial" w:hAnsi="Arial" w:cs="Arial"/>
          <w:spacing w:val="13"/>
          <w:sz w:val="20"/>
          <w:szCs w:val="20"/>
        </w:rPr>
        <w:t xml:space="preserve"> </w:t>
      </w:r>
      <w:r>
        <w:rPr>
          <w:rFonts w:ascii="Arial" w:hAnsi="Arial" w:cs="Arial"/>
          <w:sz w:val="20"/>
          <w:szCs w:val="20"/>
        </w:rPr>
        <w:t>a</w:t>
      </w:r>
      <w:r>
        <w:rPr>
          <w:rFonts w:ascii="Arial" w:hAnsi="Arial" w:cs="Arial"/>
          <w:spacing w:val="-7"/>
          <w:sz w:val="20"/>
          <w:szCs w:val="20"/>
        </w:rPr>
        <w:t xml:space="preserve"> </w:t>
      </w:r>
      <w:r>
        <w:rPr>
          <w:rFonts w:ascii="Arial" w:hAnsi="Arial" w:cs="Arial"/>
          <w:w w:val="96"/>
          <w:sz w:val="20"/>
          <w:szCs w:val="20"/>
        </w:rPr>
        <w:t>completely</w:t>
      </w:r>
      <w:r>
        <w:rPr>
          <w:rFonts w:ascii="Arial" w:hAnsi="Arial" w:cs="Arial"/>
          <w:spacing w:val="17"/>
          <w:w w:val="96"/>
          <w:sz w:val="20"/>
          <w:szCs w:val="20"/>
        </w:rPr>
        <w:t xml:space="preserve"> </w:t>
      </w:r>
      <w:r>
        <w:rPr>
          <w:rFonts w:ascii="Arial" w:hAnsi="Arial" w:cs="Arial"/>
          <w:w w:val="96"/>
          <w:sz w:val="20"/>
          <w:szCs w:val="20"/>
        </w:rPr>
        <w:t>dece</w:t>
      </w:r>
      <w:r>
        <w:rPr>
          <w:rFonts w:ascii="Arial" w:hAnsi="Arial" w:cs="Arial"/>
          <w:spacing w:val="-5"/>
          <w:w w:val="96"/>
          <w:sz w:val="20"/>
          <w:szCs w:val="20"/>
        </w:rPr>
        <w:t>n</w:t>
      </w:r>
      <w:r>
        <w:rPr>
          <w:rFonts w:ascii="Arial" w:hAnsi="Arial" w:cs="Arial"/>
          <w:w w:val="96"/>
          <w:sz w:val="20"/>
          <w:szCs w:val="20"/>
        </w:rPr>
        <w:t>tralized</w:t>
      </w:r>
      <w:r>
        <w:rPr>
          <w:rFonts w:ascii="Arial" w:hAnsi="Arial" w:cs="Arial"/>
          <w:spacing w:val="1"/>
          <w:w w:val="96"/>
          <w:sz w:val="20"/>
          <w:szCs w:val="20"/>
        </w:rPr>
        <w:t xml:space="preserve"> </w:t>
      </w:r>
      <w:r>
        <w:rPr>
          <w:rFonts w:ascii="Arial" w:hAnsi="Arial" w:cs="Arial"/>
          <w:spacing w:val="-6"/>
          <w:sz w:val="20"/>
          <w:szCs w:val="20"/>
        </w:rPr>
        <w:t>w</w:t>
      </w:r>
      <w:r>
        <w:rPr>
          <w:rFonts w:ascii="Arial" w:hAnsi="Arial" w:cs="Arial"/>
          <w:spacing w:val="-5"/>
          <w:sz w:val="20"/>
          <w:szCs w:val="20"/>
        </w:rPr>
        <w:t>a</w:t>
      </w:r>
      <w:r>
        <w:rPr>
          <w:rFonts w:ascii="Arial" w:hAnsi="Arial" w:cs="Arial"/>
          <w:sz w:val="20"/>
          <w:szCs w:val="20"/>
        </w:rPr>
        <w:t>y</w:t>
      </w:r>
      <w:r>
        <w:rPr>
          <w:rFonts w:ascii="Arial" w:hAnsi="Arial" w:cs="Arial"/>
          <w:spacing w:val="-5"/>
          <w:sz w:val="20"/>
          <w:szCs w:val="20"/>
        </w:rPr>
        <w:t xml:space="preserve"> </w:t>
      </w:r>
      <w:r>
        <w:rPr>
          <w:rFonts w:ascii="Arial" w:hAnsi="Arial" w:cs="Arial"/>
          <w:sz w:val="20"/>
          <w:szCs w:val="20"/>
        </w:rPr>
        <w:t>using</w:t>
      </w:r>
      <w:r>
        <w:rPr>
          <w:rFonts w:ascii="Arial" w:hAnsi="Arial" w:cs="Arial"/>
          <w:spacing w:val="-19"/>
          <w:sz w:val="20"/>
          <w:szCs w:val="20"/>
        </w:rPr>
        <w:t xml:space="preserve"> </w:t>
      </w:r>
      <w:r>
        <w:rPr>
          <w:rFonts w:ascii="Arial" w:hAnsi="Arial" w:cs="Arial"/>
          <w:sz w:val="20"/>
          <w:szCs w:val="20"/>
        </w:rPr>
        <w:t>a</w:t>
      </w:r>
      <w:r>
        <w:rPr>
          <w:rFonts w:ascii="Arial" w:hAnsi="Arial" w:cs="Arial"/>
          <w:spacing w:val="-8"/>
          <w:sz w:val="20"/>
          <w:szCs w:val="20"/>
        </w:rPr>
        <w:t xml:space="preserve"> </w:t>
      </w:r>
      <w:r>
        <w:rPr>
          <w:rFonts w:ascii="Arial" w:hAnsi="Arial" w:cs="Arial"/>
          <w:sz w:val="20"/>
          <w:szCs w:val="20"/>
        </w:rPr>
        <w:t>distributed</w:t>
      </w:r>
      <w:r>
        <w:rPr>
          <w:rFonts w:ascii="Arial" w:hAnsi="Arial" w:cs="Arial"/>
          <w:spacing w:val="33"/>
          <w:sz w:val="20"/>
          <w:szCs w:val="20"/>
        </w:rPr>
        <w:t xml:space="preserve"> </w:t>
      </w:r>
      <w:r>
        <w:rPr>
          <w:rFonts w:ascii="Arial" w:hAnsi="Arial" w:cs="Arial"/>
          <w:w w:val="92"/>
          <w:sz w:val="20"/>
          <w:szCs w:val="20"/>
        </w:rPr>
        <w:t>hash</w:t>
      </w:r>
      <w:r>
        <w:rPr>
          <w:rFonts w:ascii="Arial" w:hAnsi="Arial" w:cs="Arial"/>
          <w:spacing w:val="9"/>
          <w:w w:val="92"/>
          <w:sz w:val="20"/>
          <w:szCs w:val="20"/>
        </w:rPr>
        <w:t xml:space="preserve"> </w:t>
      </w:r>
      <w:r>
        <w:rPr>
          <w:rFonts w:ascii="Arial" w:hAnsi="Arial" w:cs="Arial"/>
          <w:sz w:val="20"/>
          <w:szCs w:val="20"/>
        </w:rPr>
        <w:t>table</w:t>
      </w:r>
      <w:r>
        <w:rPr>
          <w:rFonts w:ascii="Arial" w:hAnsi="Arial" w:cs="Arial"/>
          <w:spacing w:val="1"/>
          <w:sz w:val="20"/>
          <w:szCs w:val="20"/>
        </w:rPr>
        <w:t xml:space="preserve"> </w:t>
      </w:r>
      <w:r>
        <w:rPr>
          <w:rFonts w:ascii="Arial" w:hAnsi="Arial" w:cs="Arial"/>
          <w:sz w:val="20"/>
          <w:szCs w:val="20"/>
        </w:rPr>
        <w:t>(a</w:t>
      </w:r>
      <w:r>
        <w:rPr>
          <w:rFonts w:ascii="Arial" w:hAnsi="Arial" w:cs="Arial"/>
          <w:spacing w:val="3"/>
          <w:sz w:val="20"/>
          <w:szCs w:val="20"/>
        </w:rPr>
        <w:t xml:space="preserve"> </w:t>
      </w:r>
      <w:r>
        <w:rPr>
          <w:rFonts w:ascii="Arial" w:hAnsi="Arial" w:cs="Arial"/>
          <w:sz w:val="20"/>
          <w:szCs w:val="20"/>
        </w:rPr>
        <w:t>DHT).</w:t>
      </w:r>
      <w:r>
        <w:rPr>
          <w:rFonts w:ascii="Arial" w:hAnsi="Arial" w:cs="Arial"/>
          <w:spacing w:val="48"/>
          <w:sz w:val="20"/>
          <w:szCs w:val="20"/>
        </w:rPr>
        <w:t xml:space="preserve"> </w:t>
      </w:r>
      <w:r>
        <w:rPr>
          <w:rFonts w:ascii="Arial" w:hAnsi="Arial" w:cs="Arial"/>
          <w:w w:val="102"/>
          <w:sz w:val="20"/>
          <w:szCs w:val="20"/>
        </w:rPr>
        <w:t xml:space="preserve">This </w:t>
      </w:r>
      <w:r>
        <w:rPr>
          <w:rFonts w:ascii="Arial" w:hAnsi="Arial" w:cs="Arial"/>
          <w:spacing w:val="-5"/>
          <w:sz w:val="20"/>
          <w:szCs w:val="20"/>
        </w:rPr>
        <w:t>av</w:t>
      </w:r>
      <w:r>
        <w:rPr>
          <w:rFonts w:ascii="Arial" w:hAnsi="Arial" w:cs="Arial"/>
          <w:sz w:val="20"/>
          <w:szCs w:val="20"/>
        </w:rPr>
        <w:t>oids</w:t>
      </w:r>
      <w:r>
        <w:rPr>
          <w:rFonts w:ascii="Arial" w:hAnsi="Arial" w:cs="Arial"/>
          <w:spacing w:val="5"/>
          <w:sz w:val="20"/>
          <w:szCs w:val="20"/>
        </w:rPr>
        <w:t xml:space="preserve"> </w:t>
      </w:r>
      <w:r>
        <w:rPr>
          <w:rFonts w:ascii="Arial" w:hAnsi="Arial" w:cs="Arial"/>
          <w:sz w:val="20"/>
          <w:szCs w:val="20"/>
        </w:rPr>
        <w:t>the</w:t>
      </w:r>
      <w:r>
        <w:rPr>
          <w:rFonts w:ascii="Arial" w:hAnsi="Arial" w:cs="Arial"/>
          <w:spacing w:val="35"/>
          <w:sz w:val="20"/>
          <w:szCs w:val="20"/>
        </w:rPr>
        <w:t xml:space="preserve"> </w:t>
      </w:r>
      <w:r>
        <w:rPr>
          <w:rFonts w:ascii="Arial" w:hAnsi="Arial" w:cs="Arial"/>
          <w:sz w:val="20"/>
          <w:szCs w:val="20"/>
        </w:rPr>
        <w:t>biggest</w:t>
      </w:r>
      <w:r>
        <w:rPr>
          <w:rFonts w:ascii="Arial" w:hAnsi="Arial" w:cs="Arial"/>
          <w:spacing w:val="-1"/>
          <w:sz w:val="20"/>
          <w:szCs w:val="20"/>
        </w:rPr>
        <w:t xml:space="preserve"> </w:t>
      </w:r>
      <w:r>
        <w:rPr>
          <w:rFonts w:ascii="Arial" w:hAnsi="Arial" w:cs="Arial"/>
          <w:sz w:val="20"/>
          <w:szCs w:val="20"/>
        </w:rPr>
        <w:t>risk</w:t>
      </w:r>
      <w:r>
        <w:rPr>
          <w:rFonts w:ascii="Arial" w:hAnsi="Arial" w:cs="Arial"/>
          <w:spacing w:val="41"/>
          <w:sz w:val="20"/>
          <w:szCs w:val="20"/>
        </w:rPr>
        <w:t xml:space="preserve"> </w:t>
      </w:r>
      <w:r>
        <w:rPr>
          <w:rFonts w:ascii="Arial" w:hAnsi="Arial" w:cs="Arial"/>
          <w:sz w:val="20"/>
          <w:szCs w:val="20"/>
        </w:rPr>
        <w:t>to</w:t>
      </w:r>
      <w:r>
        <w:rPr>
          <w:rFonts w:ascii="Arial" w:hAnsi="Arial" w:cs="Arial"/>
          <w:spacing w:val="46"/>
          <w:sz w:val="20"/>
          <w:szCs w:val="20"/>
        </w:rPr>
        <w:t xml:space="preserve"> </w:t>
      </w:r>
      <w:r>
        <w:rPr>
          <w:rFonts w:ascii="Arial" w:hAnsi="Arial" w:cs="Arial"/>
          <w:sz w:val="20"/>
          <w:szCs w:val="20"/>
        </w:rPr>
        <w:t>user</w:t>
      </w:r>
      <w:r>
        <w:rPr>
          <w:rFonts w:ascii="Arial" w:hAnsi="Arial" w:cs="Arial"/>
          <w:spacing w:val="1"/>
          <w:sz w:val="20"/>
          <w:szCs w:val="20"/>
        </w:rPr>
        <w:t xml:space="preserve"> </w:t>
      </w:r>
      <w:r>
        <w:rPr>
          <w:rFonts w:ascii="Arial" w:hAnsi="Arial" w:cs="Arial"/>
          <w:sz w:val="20"/>
          <w:szCs w:val="20"/>
        </w:rPr>
        <w:t xml:space="preserve">data: </w:t>
      </w:r>
      <w:r>
        <w:rPr>
          <w:rFonts w:ascii="Arial" w:hAnsi="Arial" w:cs="Arial"/>
          <w:spacing w:val="26"/>
          <w:sz w:val="20"/>
          <w:szCs w:val="20"/>
        </w:rPr>
        <w:t xml:space="preserve"> </w:t>
      </w:r>
      <w:r>
        <w:rPr>
          <w:rFonts w:ascii="Arial" w:hAnsi="Arial" w:cs="Arial"/>
          <w:sz w:val="20"/>
          <w:szCs w:val="20"/>
        </w:rPr>
        <w:t>the</w:t>
      </w:r>
      <w:r>
        <w:rPr>
          <w:rFonts w:ascii="Arial" w:hAnsi="Arial" w:cs="Arial"/>
          <w:spacing w:val="35"/>
          <w:sz w:val="20"/>
          <w:szCs w:val="20"/>
        </w:rPr>
        <w:t xml:space="preserve"> </w:t>
      </w:r>
      <w:r>
        <w:rPr>
          <w:rFonts w:ascii="Arial" w:hAnsi="Arial" w:cs="Arial"/>
          <w:w w:val="90"/>
          <w:sz w:val="20"/>
          <w:szCs w:val="20"/>
        </w:rPr>
        <w:t>lea</w:t>
      </w:r>
      <w:r>
        <w:rPr>
          <w:rFonts w:ascii="Arial" w:hAnsi="Arial" w:cs="Arial"/>
          <w:spacing w:val="-9"/>
          <w:w w:val="90"/>
          <w:sz w:val="20"/>
          <w:szCs w:val="20"/>
        </w:rPr>
        <w:t>k</w:t>
      </w:r>
      <w:r>
        <w:rPr>
          <w:rFonts w:ascii="Arial" w:hAnsi="Arial" w:cs="Arial"/>
          <w:w w:val="90"/>
          <w:sz w:val="20"/>
          <w:szCs w:val="20"/>
        </w:rPr>
        <w:t>age</w:t>
      </w:r>
      <w:r>
        <w:rPr>
          <w:rFonts w:ascii="Arial" w:hAnsi="Arial" w:cs="Arial"/>
          <w:spacing w:val="43"/>
          <w:w w:val="90"/>
          <w:sz w:val="20"/>
          <w:szCs w:val="20"/>
        </w:rPr>
        <w:t xml:space="preserve"> </w:t>
      </w:r>
      <w:r>
        <w:rPr>
          <w:rFonts w:ascii="Arial" w:hAnsi="Arial" w:cs="Arial"/>
          <w:sz w:val="20"/>
          <w:szCs w:val="20"/>
        </w:rPr>
        <w:t>of</w:t>
      </w:r>
      <w:r>
        <w:rPr>
          <w:rFonts w:ascii="Arial" w:hAnsi="Arial" w:cs="Arial"/>
          <w:spacing w:val="31"/>
          <w:sz w:val="20"/>
          <w:szCs w:val="20"/>
        </w:rPr>
        <w:t xml:space="preserve"> </w:t>
      </w:r>
      <w:r>
        <w:rPr>
          <w:rFonts w:ascii="Arial" w:hAnsi="Arial" w:cs="Arial"/>
          <w:sz w:val="20"/>
          <w:szCs w:val="20"/>
        </w:rPr>
        <w:t>a</w:t>
      </w:r>
      <w:r>
        <w:rPr>
          <w:rFonts w:ascii="Arial" w:hAnsi="Arial" w:cs="Arial"/>
          <w:spacing w:val="24"/>
          <w:sz w:val="20"/>
          <w:szCs w:val="20"/>
        </w:rPr>
        <w:t xml:space="preserve"> </w:t>
      </w:r>
      <w:r>
        <w:rPr>
          <w:rFonts w:ascii="Arial" w:hAnsi="Arial" w:cs="Arial"/>
          <w:sz w:val="20"/>
          <w:szCs w:val="20"/>
        </w:rPr>
        <w:t>ce</w:t>
      </w:r>
      <w:r>
        <w:rPr>
          <w:rFonts w:ascii="Arial" w:hAnsi="Arial" w:cs="Arial"/>
          <w:spacing w:val="-5"/>
          <w:sz w:val="20"/>
          <w:szCs w:val="20"/>
        </w:rPr>
        <w:t>n</w:t>
      </w:r>
      <w:r>
        <w:rPr>
          <w:rFonts w:ascii="Arial" w:hAnsi="Arial" w:cs="Arial"/>
          <w:sz w:val="20"/>
          <w:szCs w:val="20"/>
        </w:rPr>
        <w:t>tral</w:t>
      </w:r>
      <w:r>
        <w:rPr>
          <w:rFonts w:ascii="Arial" w:hAnsi="Arial" w:cs="Arial"/>
          <w:spacing w:val="33"/>
          <w:sz w:val="20"/>
          <w:szCs w:val="20"/>
        </w:rPr>
        <w:t xml:space="preserve"> </w:t>
      </w:r>
      <w:r>
        <w:rPr>
          <w:rFonts w:ascii="Arial" w:hAnsi="Arial" w:cs="Arial"/>
          <w:w w:val="92"/>
          <w:sz w:val="20"/>
          <w:szCs w:val="20"/>
        </w:rPr>
        <w:t>database</w:t>
      </w:r>
      <w:r>
        <w:rPr>
          <w:rFonts w:ascii="Arial" w:hAnsi="Arial" w:cs="Arial"/>
          <w:spacing w:val="45"/>
          <w:w w:val="92"/>
          <w:sz w:val="20"/>
          <w:szCs w:val="20"/>
        </w:rPr>
        <w:t xml:space="preserve"> </w:t>
      </w:r>
      <w:r>
        <w:rPr>
          <w:rFonts w:ascii="Arial" w:hAnsi="Arial" w:cs="Arial"/>
          <w:w w:val="108"/>
          <w:sz w:val="20"/>
          <w:szCs w:val="20"/>
        </w:rPr>
        <w:t xml:space="preserve">with </w:t>
      </w:r>
      <w:r>
        <w:rPr>
          <w:rFonts w:ascii="Arial" w:hAnsi="Arial" w:cs="Arial"/>
          <w:w w:val="94"/>
          <w:sz w:val="20"/>
          <w:szCs w:val="20"/>
        </w:rPr>
        <w:t>sensiti</w:t>
      </w:r>
      <w:r>
        <w:rPr>
          <w:rFonts w:ascii="Arial" w:hAnsi="Arial" w:cs="Arial"/>
          <w:spacing w:val="-5"/>
          <w:w w:val="94"/>
          <w:sz w:val="20"/>
          <w:szCs w:val="20"/>
        </w:rPr>
        <w:t>v</w:t>
      </w:r>
      <w:r>
        <w:rPr>
          <w:rFonts w:ascii="Arial" w:hAnsi="Arial" w:cs="Arial"/>
          <w:w w:val="94"/>
          <w:sz w:val="20"/>
          <w:szCs w:val="20"/>
        </w:rPr>
        <w:t>e</w:t>
      </w:r>
      <w:r>
        <w:rPr>
          <w:rFonts w:ascii="Arial" w:hAnsi="Arial" w:cs="Arial"/>
          <w:spacing w:val="17"/>
          <w:w w:val="94"/>
          <w:sz w:val="20"/>
          <w:szCs w:val="20"/>
        </w:rPr>
        <w:t xml:space="preserve"> </w:t>
      </w:r>
      <w:r>
        <w:rPr>
          <w:rFonts w:ascii="Arial" w:hAnsi="Arial" w:cs="Arial"/>
          <w:sz w:val="20"/>
          <w:szCs w:val="20"/>
        </w:rPr>
        <w:t>information</w:t>
      </w:r>
      <w:r>
        <w:rPr>
          <w:rFonts w:ascii="Arial" w:hAnsi="Arial" w:cs="Arial"/>
          <w:spacing w:val="32"/>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z w:val="20"/>
          <w:szCs w:val="20"/>
        </w:rPr>
        <w:t>out</w:t>
      </w:r>
      <w:r>
        <w:rPr>
          <w:rFonts w:ascii="Arial" w:hAnsi="Arial" w:cs="Arial"/>
          <w:spacing w:val="6"/>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large</w:t>
      </w:r>
      <w:r>
        <w:rPr>
          <w:rFonts w:ascii="Arial" w:hAnsi="Arial" w:cs="Arial"/>
          <w:spacing w:val="-16"/>
          <w:sz w:val="20"/>
          <w:szCs w:val="20"/>
        </w:rPr>
        <w:t xml:space="preserve"> </w:t>
      </w:r>
      <w:r>
        <w:rPr>
          <w:rFonts w:ascii="Arial" w:hAnsi="Arial" w:cs="Arial"/>
          <w:spacing w:val="-5"/>
          <w:sz w:val="20"/>
          <w:szCs w:val="20"/>
        </w:rPr>
        <w:t>n</w:t>
      </w:r>
      <w:r>
        <w:rPr>
          <w:rFonts w:ascii="Arial" w:hAnsi="Arial" w:cs="Arial"/>
          <w:sz w:val="20"/>
          <w:szCs w:val="20"/>
        </w:rPr>
        <w:t>u</w:t>
      </w:r>
      <w:r>
        <w:rPr>
          <w:rFonts w:ascii="Arial" w:hAnsi="Arial" w:cs="Arial"/>
          <w:spacing w:val="-5"/>
          <w:sz w:val="20"/>
          <w:szCs w:val="20"/>
        </w:rPr>
        <w:t>m</w:t>
      </w:r>
      <w:r>
        <w:rPr>
          <w:rFonts w:ascii="Arial" w:hAnsi="Arial" w:cs="Arial"/>
          <w:spacing w:val="6"/>
          <w:sz w:val="20"/>
          <w:szCs w:val="20"/>
        </w:rPr>
        <w:t>b</w:t>
      </w:r>
      <w:r>
        <w:rPr>
          <w:rFonts w:ascii="Arial" w:hAnsi="Arial" w:cs="Arial"/>
          <w:sz w:val="20"/>
          <w:szCs w:val="20"/>
        </w:rPr>
        <w:t>er</w:t>
      </w:r>
      <w:r>
        <w:rPr>
          <w:rFonts w:ascii="Arial" w:hAnsi="Arial" w:cs="Arial"/>
          <w:spacing w:val="-6"/>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pacing w:val="6"/>
          <w:sz w:val="20"/>
          <w:szCs w:val="20"/>
        </w:rPr>
        <w:t>p</w:t>
      </w:r>
      <w:r>
        <w:rPr>
          <w:rFonts w:ascii="Arial" w:hAnsi="Arial" w:cs="Arial"/>
          <w:sz w:val="20"/>
          <w:szCs w:val="20"/>
        </w:rPr>
        <w:t>eople.</w:t>
      </w:r>
    </w:p>
    <w:p w14:paraId="277388FD"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The</w:t>
      </w:r>
      <w:r>
        <w:rPr>
          <w:rFonts w:ascii="Arial" w:hAnsi="Arial" w:cs="Arial"/>
          <w:spacing w:val="8"/>
          <w:sz w:val="20"/>
          <w:szCs w:val="20"/>
        </w:rPr>
        <w:t xml:space="preserve"> </w:t>
      </w:r>
      <w:r>
        <w:rPr>
          <w:rFonts w:ascii="Arial" w:hAnsi="Arial" w:cs="Arial"/>
          <w:w w:val="92"/>
          <w:sz w:val="20"/>
          <w:szCs w:val="20"/>
        </w:rPr>
        <w:t>pro</w:t>
      </w:r>
      <w:r>
        <w:rPr>
          <w:rFonts w:ascii="Arial" w:hAnsi="Arial" w:cs="Arial"/>
          <w:spacing w:val="6"/>
          <w:w w:val="92"/>
          <w:sz w:val="20"/>
          <w:szCs w:val="20"/>
        </w:rPr>
        <w:t>p</w:t>
      </w:r>
      <w:r>
        <w:rPr>
          <w:rFonts w:ascii="Arial" w:hAnsi="Arial" w:cs="Arial"/>
          <w:w w:val="92"/>
          <w:sz w:val="20"/>
          <w:szCs w:val="20"/>
        </w:rPr>
        <w:t>osed</w:t>
      </w:r>
      <w:r>
        <w:rPr>
          <w:rFonts w:ascii="Arial" w:hAnsi="Arial" w:cs="Arial"/>
          <w:spacing w:val="19"/>
          <w:w w:val="92"/>
          <w:sz w:val="20"/>
          <w:szCs w:val="20"/>
        </w:rPr>
        <w:t xml:space="preserve"> </w:t>
      </w:r>
      <w:r>
        <w:rPr>
          <w:rFonts w:ascii="Arial" w:hAnsi="Arial" w:cs="Arial"/>
          <w:sz w:val="20"/>
          <w:szCs w:val="20"/>
        </w:rPr>
        <w:t>prot</w:t>
      </w:r>
      <w:r>
        <w:rPr>
          <w:rFonts w:ascii="Arial" w:hAnsi="Arial" w:cs="Arial"/>
          <w:spacing w:val="6"/>
          <w:sz w:val="20"/>
          <w:szCs w:val="20"/>
        </w:rPr>
        <w:t>o</w:t>
      </w:r>
      <w:r>
        <w:rPr>
          <w:rFonts w:ascii="Arial" w:hAnsi="Arial" w:cs="Arial"/>
          <w:sz w:val="20"/>
          <w:szCs w:val="20"/>
        </w:rPr>
        <w:t>cols</w:t>
      </w:r>
      <w:r>
        <w:rPr>
          <w:rFonts w:ascii="Arial" w:hAnsi="Arial" w:cs="Arial"/>
          <w:spacing w:val="-16"/>
          <w:sz w:val="20"/>
          <w:szCs w:val="20"/>
        </w:rPr>
        <w:t xml:space="preserve"> </w:t>
      </w:r>
      <w:r>
        <w:rPr>
          <w:rFonts w:ascii="Arial" w:hAnsi="Arial" w:cs="Arial"/>
          <w:sz w:val="20"/>
          <w:szCs w:val="20"/>
        </w:rPr>
        <w:t>all</w:t>
      </w:r>
      <w:r>
        <w:rPr>
          <w:rFonts w:ascii="Arial" w:hAnsi="Arial" w:cs="Arial"/>
          <w:spacing w:val="-5"/>
          <w:sz w:val="20"/>
          <w:szCs w:val="20"/>
        </w:rPr>
        <w:t>o</w:t>
      </w:r>
      <w:r>
        <w:rPr>
          <w:rFonts w:ascii="Arial" w:hAnsi="Arial" w:cs="Arial"/>
          <w:sz w:val="20"/>
          <w:szCs w:val="20"/>
        </w:rPr>
        <w:t>w</w:t>
      </w:r>
      <w:r>
        <w:rPr>
          <w:rFonts w:ascii="Arial" w:hAnsi="Arial" w:cs="Arial"/>
          <w:spacing w:val="6"/>
          <w:sz w:val="20"/>
          <w:szCs w:val="20"/>
        </w:rPr>
        <w:t xml:space="preserve"> </w:t>
      </w:r>
      <w:r>
        <w:rPr>
          <w:rFonts w:ascii="Arial" w:hAnsi="Arial" w:cs="Arial"/>
          <w:w w:val="88"/>
          <w:sz w:val="20"/>
          <w:szCs w:val="20"/>
        </w:rPr>
        <w:t>users</w:t>
      </w:r>
      <w:r>
        <w:rPr>
          <w:rFonts w:ascii="Arial" w:hAnsi="Arial" w:cs="Arial"/>
          <w:spacing w:val="19"/>
          <w:w w:val="88"/>
          <w:sz w:val="20"/>
          <w:szCs w:val="20"/>
        </w:rPr>
        <w:t xml:space="preserve"> </w:t>
      </w:r>
      <w:r>
        <w:rPr>
          <w:rFonts w:ascii="Arial" w:hAnsi="Arial" w:cs="Arial"/>
          <w:sz w:val="20"/>
          <w:szCs w:val="20"/>
        </w:rPr>
        <w:t>to</w:t>
      </w:r>
      <w:r>
        <w:rPr>
          <w:rFonts w:ascii="Arial" w:hAnsi="Arial" w:cs="Arial"/>
          <w:spacing w:val="20"/>
          <w:sz w:val="20"/>
          <w:szCs w:val="20"/>
        </w:rPr>
        <w:t xml:space="preserve"> </w:t>
      </w:r>
      <w:r>
        <w:rPr>
          <w:rFonts w:ascii="Arial" w:hAnsi="Arial" w:cs="Arial"/>
          <w:sz w:val="20"/>
          <w:szCs w:val="20"/>
        </w:rPr>
        <w:t>register</w:t>
      </w:r>
      <w:r>
        <w:rPr>
          <w:rFonts w:ascii="Arial" w:hAnsi="Arial" w:cs="Arial"/>
          <w:spacing w:val="-15"/>
          <w:sz w:val="20"/>
          <w:szCs w:val="20"/>
        </w:rPr>
        <w:t xml:space="preserve"> </w:t>
      </w:r>
      <w:r>
        <w:rPr>
          <w:rFonts w:ascii="Arial" w:hAnsi="Arial" w:cs="Arial"/>
          <w:sz w:val="20"/>
          <w:szCs w:val="20"/>
        </w:rPr>
        <w:t>their</w:t>
      </w:r>
      <w:r>
        <w:rPr>
          <w:rFonts w:ascii="Arial" w:hAnsi="Arial" w:cs="Arial"/>
          <w:spacing w:val="31"/>
          <w:sz w:val="20"/>
          <w:szCs w:val="20"/>
        </w:rPr>
        <w:t xml:space="preserve"> </w:t>
      </w:r>
      <w:r>
        <w:rPr>
          <w:rFonts w:ascii="Arial" w:hAnsi="Arial" w:cs="Arial"/>
          <w:sz w:val="20"/>
          <w:szCs w:val="20"/>
        </w:rPr>
        <w:t>ide</w:t>
      </w:r>
      <w:r>
        <w:rPr>
          <w:rFonts w:ascii="Arial" w:hAnsi="Arial" w:cs="Arial"/>
          <w:spacing w:val="-5"/>
          <w:sz w:val="20"/>
          <w:szCs w:val="20"/>
        </w:rPr>
        <w:t>n</w:t>
      </w:r>
      <w:r>
        <w:rPr>
          <w:rFonts w:ascii="Arial" w:hAnsi="Arial" w:cs="Arial"/>
          <w:sz w:val="20"/>
          <w:szCs w:val="20"/>
        </w:rPr>
        <w:t>tifiers</w:t>
      </w:r>
      <w:r>
        <w:rPr>
          <w:rFonts w:ascii="Arial" w:hAnsi="Arial" w:cs="Arial"/>
          <w:spacing w:val="6"/>
          <w:sz w:val="20"/>
          <w:szCs w:val="20"/>
        </w:rPr>
        <w:t xml:space="preserve"> </w:t>
      </w:r>
      <w:r>
        <w:rPr>
          <w:rFonts w:ascii="Arial" w:hAnsi="Arial" w:cs="Arial"/>
          <w:sz w:val="20"/>
          <w:szCs w:val="20"/>
        </w:rPr>
        <w:t>(e.g.</w:t>
      </w:r>
      <w:r>
        <w:rPr>
          <w:rFonts w:ascii="Arial" w:hAnsi="Arial" w:cs="Arial"/>
          <w:spacing w:val="-16"/>
          <w:sz w:val="20"/>
          <w:szCs w:val="20"/>
        </w:rPr>
        <w:t xml:space="preserve"> </w:t>
      </w:r>
      <w:r>
        <w:rPr>
          <w:rFonts w:ascii="Arial" w:hAnsi="Arial" w:cs="Arial"/>
          <w:sz w:val="20"/>
          <w:szCs w:val="20"/>
        </w:rPr>
        <w:t>links</w:t>
      </w:r>
      <w:r>
        <w:rPr>
          <w:rFonts w:ascii="Arial" w:hAnsi="Arial" w:cs="Arial"/>
          <w:spacing w:val="16"/>
          <w:sz w:val="20"/>
          <w:szCs w:val="20"/>
        </w:rPr>
        <w:t xml:space="preserve"> </w:t>
      </w:r>
      <w:r>
        <w:rPr>
          <w:rFonts w:ascii="Arial" w:hAnsi="Arial" w:cs="Arial"/>
          <w:w w:val="105"/>
          <w:sz w:val="20"/>
          <w:szCs w:val="20"/>
        </w:rPr>
        <w:t xml:space="preserve">to </w:t>
      </w:r>
      <w:r>
        <w:rPr>
          <w:rFonts w:ascii="Arial" w:hAnsi="Arial" w:cs="Arial"/>
          <w:sz w:val="20"/>
          <w:szCs w:val="20"/>
        </w:rPr>
        <w:t>their</w:t>
      </w:r>
      <w:r>
        <w:rPr>
          <w:rFonts w:ascii="Arial" w:hAnsi="Arial" w:cs="Arial"/>
          <w:spacing w:val="41"/>
          <w:sz w:val="20"/>
          <w:szCs w:val="20"/>
        </w:rPr>
        <w:t xml:space="preserve"> </w:t>
      </w:r>
      <w:r>
        <w:rPr>
          <w:rFonts w:ascii="Arial" w:hAnsi="Arial" w:cs="Arial"/>
          <w:sz w:val="20"/>
          <w:szCs w:val="20"/>
        </w:rPr>
        <w:t>profile</w:t>
      </w:r>
      <w:r>
        <w:rPr>
          <w:rFonts w:ascii="Arial" w:hAnsi="Arial" w:cs="Arial"/>
          <w:spacing w:val="17"/>
          <w:sz w:val="20"/>
          <w:szCs w:val="20"/>
        </w:rPr>
        <w:t xml:space="preserve"> </w:t>
      </w:r>
      <w:r>
        <w:rPr>
          <w:rFonts w:ascii="Arial" w:hAnsi="Arial" w:cs="Arial"/>
          <w:w w:val="88"/>
          <w:sz w:val="20"/>
          <w:szCs w:val="20"/>
        </w:rPr>
        <w:t>pages,</w:t>
      </w:r>
      <w:r>
        <w:rPr>
          <w:rFonts w:ascii="Arial" w:hAnsi="Arial" w:cs="Arial"/>
          <w:spacing w:val="32"/>
          <w:w w:val="88"/>
          <w:sz w:val="20"/>
          <w:szCs w:val="20"/>
        </w:rPr>
        <w:t xml:space="preserve"> </w:t>
      </w:r>
      <w:r>
        <w:rPr>
          <w:rFonts w:ascii="Arial" w:hAnsi="Arial" w:cs="Arial"/>
          <w:sz w:val="20"/>
          <w:szCs w:val="20"/>
        </w:rPr>
        <w:t>e-mail</w:t>
      </w:r>
      <w:r>
        <w:rPr>
          <w:rFonts w:ascii="Arial" w:hAnsi="Arial" w:cs="Arial"/>
          <w:spacing w:val="6"/>
          <w:sz w:val="20"/>
          <w:szCs w:val="20"/>
        </w:rPr>
        <w:t xml:space="preserve"> </w:t>
      </w:r>
      <w:r>
        <w:rPr>
          <w:rFonts w:ascii="Arial" w:hAnsi="Arial" w:cs="Arial"/>
          <w:w w:val="87"/>
          <w:sz w:val="20"/>
          <w:szCs w:val="20"/>
        </w:rPr>
        <w:t>addresses</w:t>
      </w:r>
      <w:r>
        <w:rPr>
          <w:rFonts w:ascii="Arial" w:hAnsi="Arial" w:cs="Arial"/>
          <w:spacing w:val="29"/>
          <w:w w:val="87"/>
          <w:sz w:val="20"/>
          <w:szCs w:val="20"/>
        </w:rPr>
        <w:t xml:space="preserve"> </w:t>
      </w:r>
      <w:r>
        <w:rPr>
          <w:rFonts w:ascii="Arial" w:hAnsi="Arial" w:cs="Arial"/>
          <w:sz w:val="20"/>
          <w:szCs w:val="20"/>
        </w:rPr>
        <w:t>or</w:t>
      </w:r>
      <w:r>
        <w:rPr>
          <w:rFonts w:ascii="Arial" w:hAnsi="Arial" w:cs="Arial"/>
          <w:spacing w:val="20"/>
          <w:sz w:val="20"/>
          <w:szCs w:val="20"/>
        </w:rPr>
        <w:t xml:space="preserve"> </w:t>
      </w:r>
      <w:r>
        <w:rPr>
          <w:rFonts w:ascii="Arial" w:hAnsi="Arial" w:cs="Arial"/>
          <w:sz w:val="20"/>
          <w:szCs w:val="20"/>
        </w:rPr>
        <w:t>other</w:t>
      </w:r>
      <w:r>
        <w:rPr>
          <w:rFonts w:ascii="Arial" w:hAnsi="Arial" w:cs="Arial"/>
          <w:spacing w:val="17"/>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tact</w:t>
      </w:r>
      <w:r>
        <w:rPr>
          <w:rFonts w:ascii="Arial" w:hAnsi="Arial" w:cs="Arial"/>
          <w:spacing w:val="16"/>
          <w:sz w:val="20"/>
          <w:szCs w:val="20"/>
        </w:rPr>
        <w:t xml:space="preserve"> </w:t>
      </w:r>
      <w:r>
        <w:rPr>
          <w:rFonts w:ascii="Arial" w:hAnsi="Arial" w:cs="Arial"/>
          <w:sz w:val="20"/>
          <w:szCs w:val="20"/>
        </w:rPr>
        <w:t>information)</w:t>
      </w:r>
      <w:r>
        <w:rPr>
          <w:rFonts w:ascii="Arial" w:hAnsi="Arial" w:cs="Arial"/>
          <w:spacing w:val="55"/>
          <w:sz w:val="20"/>
          <w:szCs w:val="20"/>
        </w:rPr>
        <w:t xml:space="preserve"> </w:t>
      </w:r>
      <w:r>
        <w:rPr>
          <w:rFonts w:ascii="Arial" w:hAnsi="Arial" w:cs="Arial"/>
          <w:sz w:val="20"/>
          <w:szCs w:val="20"/>
        </w:rPr>
        <w:t>and</w:t>
      </w:r>
      <w:r>
        <w:rPr>
          <w:rFonts w:ascii="Arial" w:hAnsi="Arial" w:cs="Arial"/>
          <w:spacing w:val="9"/>
          <w:sz w:val="20"/>
          <w:szCs w:val="20"/>
        </w:rPr>
        <w:t xml:space="preserve"> </w:t>
      </w:r>
      <w:r>
        <w:rPr>
          <w:rFonts w:ascii="Arial" w:hAnsi="Arial" w:cs="Arial"/>
          <w:sz w:val="20"/>
          <w:szCs w:val="20"/>
        </w:rPr>
        <w:t>s</w:t>
      </w:r>
      <w:r>
        <w:rPr>
          <w:rFonts w:ascii="Arial" w:hAnsi="Arial" w:cs="Arial"/>
          <w:spacing w:val="6"/>
          <w:sz w:val="20"/>
          <w:szCs w:val="20"/>
        </w:rPr>
        <w:t>p</w:t>
      </w:r>
      <w:r>
        <w:rPr>
          <w:rFonts w:ascii="Arial" w:hAnsi="Arial" w:cs="Arial"/>
          <w:sz w:val="20"/>
          <w:szCs w:val="20"/>
        </w:rPr>
        <w:t>ecify the</w:t>
      </w:r>
      <w:r>
        <w:rPr>
          <w:rFonts w:ascii="Arial" w:hAnsi="Arial" w:cs="Arial"/>
          <w:spacing w:val="7"/>
          <w:sz w:val="20"/>
          <w:szCs w:val="20"/>
        </w:rPr>
        <w:t xml:space="preserve"> </w:t>
      </w:r>
      <w:r>
        <w:rPr>
          <w:rFonts w:ascii="Arial" w:hAnsi="Arial" w:cs="Arial"/>
          <w:sz w:val="20"/>
          <w:szCs w:val="20"/>
        </w:rPr>
        <w:t>required</w:t>
      </w:r>
      <w:r>
        <w:rPr>
          <w:rFonts w:ascii="Arial" w:hAnsi="Arial" w:cs="Arial"/>
          <w:spacing w:val="-11"/>
          <w:sz w:val="20"/>
          <w:szCs w:val="20"/>
        </w:rPr>
        <w:t xml:space="preserve"> </w:t>
      </w:r>
      <w:r>
        <w:rPr>
          <w:rFonts w:ascii="Arial" w:hAnsi="Arial" w:cs="Arial"/>
          <w:w w:val="93"/>
          <w:sz w:val="20"/>
          <w:szCs w:val="20"/>
        </w:rPr>
        <w:t>kn</w:t>
      </w:r>
      <w:r>
        <w:rPr>
          <w:rFonts w:ascii="Arial" w:hAnsi="Arial" w:cs="Arial"/>
          <w:spacing w:val="-5"/>
          <w:w w:val="93"/>
          <w:sz w:val="20"/>
          <w:szCs w:val="20"/>
        </w:rPr>
        <w:t>o</w:t>
      </w:r>
      <w:r>
        <w:rPr>
          <w:rFonts w:ascii="Arial" w:hAnsi="Arial" w:cs="Arial"/>
          <w:w w:val="93"/>
          <w:sz w:val="20"/>
          <w:szCs w:val="20"/>
        </w:rPr>
        <w:t>wledge</w:t>
      </w:r>
      <w:r>
        <w:rPr>
          <w:rFonts w:ascii="Arial" w:hAnsi="Arial" w:cs="Arial"/>
          <w:spacing w:val="21"/>
          <w:w w:val="93"/>
          <w:sz w:val="20"/>
          <w:szCs w:val="20"/>
        </w:rPr>
        <w:t xml:space="preserve"> </w:t>
      </w:r>
      <w:r>
        <w:rPr>
          <w:rFonts w:ascii="Arial" w:hAnsi="Arial" w:cs="Arial"/>
          <w:sz w:val="20"/>
          <w:szCs w:val="20"/>
        </w:rPr>
        <w:t>that</w:t>
      </w:r>
      <w:r>
        <w:rPr>
          <w:rFonts w:ascii="Arial" w:hAnsi="Arial" w:cs="Arial"/>
          <w:spacing w:val="41"/>
          <w:sz w:val="20"/>
          <w:szCs w:val="20"/>
        </w:rPr>
        <w:t xml:space="preserve"> </w:t>
      </w:r>
      <w:r>
        <w:rPr>
          <w:rFonts w:ascii="Arial" w:hAnsi="Arial" w:cs="Arial"/>
          <w:sz w:val="20"/>
          <w:szCs w:val="20"/>
        </w:rPr>
        <w:t>is</w:t>
      </w:r>
      <w:r>
        <w:rPr>
          <w:rFonts w:ascii="Arial" w:hAnsi="Arial" w:cs="Arial"/>
          <w:spacing w:val="-2"/>
          <w:sz w:val="20"/>
          <w:szCs w:val="20"/>
        </w:rPr>
        <w:t xml:space="preserve"> </w:t>
      </w:r>
      <w:r>
        <w:rPr>
          <w:rFonts w:ascii="Arial" w:hAnsi="Arial" w:cs="Arial"/>
          <w:w w:val="89"/>
          <w:sz w:val="20"/>
          <w:szCs w:val="20"/>
        </w:rPr>
        <w:t>needed</w:t>
      </w:r>
      <w:r>
        <w:rPr>
          <w:rFonts w:ascii="Arial" w:hAnsi="Arial" w:cs="Arial"/>
          <w:spacing w:val="17"/>
          <w:w w:val="89"/>
          <w:sz w:val="20"/>
          <w:szCs w:val="20"/>
        </w:rPr>
        <w:t xml:space="preserve"> </w:t>
      </w:r>
      <w:r>
        <w:rPr>
          <w:rFonts w:ascii="Arial" w:hAnsi="Arial" w:cs="Arial"/>
          <w:sz w:val="20"/>
          <w:szCs w:val="20"/>
        </w:rPr>
        <w:t>to</w:t>
      </w:r>
      <w:r>
        <w:rPr>
          <w:rFonts w:ascii="Arial" w:hAnsi="Arial" w:cs="Arial"/>
          <w:spacing w:val="18"/>
          <w:sz w:val="20"/>
          <w:szCs w:val="20"/>
        </w:rPr>
        <w:t xml:space="preserve"> </w:t>
      </w:r>
      <w:r>
        <w:rPr>
          <w:rFonts w:ascii="Arial" w:hAnsi="Arial" w:cs="Arial"/>
          <w:sz w:val="20"/>
          <w:szCs w:val="20"/>
        </w:rPr>
        <w:t>find</w:t>
      </w:r>
      <w:r>
        <w:rPr>
          <w:rFonts w:ascii="Arial" w:hAnsi="Arial" w:cs="Arial"/>
          <w:spacing w:val="16"/>
          <w:sz w:val="20"/>
          <w:szCs w:val="20"/>
        </w:rPr>
        <w:t xml:space="preserve"> </w:t>
      </w:r>
      <w:r>
        <w:rPr>
          <w:rFonts w:ascii="Arial" w:hAnsi="Arial" w:cs="Arial"/>
          <w:sz w:val="20"/>
          <w:szCs w:val="20"/>
        </w:rPr>
        <w:t>this</w:t>
      </w:r>
      <w:r>
        <w:rPr>
          <w:rFonts w:ascii="Arial" w:hAnsi="Arial" w:cs="Arial"/>
          <w:spacing w:val="20"/>
          <w:sz w:val="20"/>
          <w:szCs w:val="20"/>
        </w:rPr>
        <w:t xml:space="preserve"> </w:t>
      </w:r>
      <w:r>
        <w:rPr>
          <w:rFonts w:ascii="Arial" w:hAnsi="Arial" w:cs="Arial"/>
          <w:sz w:val="20"/>
          <w:szCs w:val="20"/>
        </w:rPr>
        <w:t>information</w:t>
      </w:r>
      <w:r>
        <w:rPr>
          <w:rFonts w:ascii="Arial" w:hAnsi="Arial" w:cs="Arial"/>
          <w:spacing w:val="32"/>
          <w:sz w:val="20"/>
          <w:szCs w:val="20"/>
        </w:rPr>
        <w:t xml:space="preserve"> </w:t>
      </w:r>
      <w:r>
        <w:rPr>
          <w:rFonts w:ascii="Arial" w:hAnsi="Arial" w:cs="Arial"/>
          <w:sz w:val="20"/>
          <w:szCs w:val="20"/>
        </w:rPr>
        <w:t>(e.g.</w:t>
      </w:r>
      <w:r>
        <w:rPr>
          <w:rFonts w:ascii="Arial" w:hAnsi="Arial" w:cs="Arial"/>
          <w:spacing w:val="-17"/>
          <w:sz w:val="20"/>
          <w:szCs w:val="20"/>
        </w:rPr>
        <w:t xml:space="preserve"> </w:t>
      </w:r>
      <w:r>
        <w:rPr>
          <w:rFonts w:ascii="Arial" w:hAnsi="Arial" w:cs="Arial"/>
          <w:w w:val="93"/>
          <w:sz w:val="20"/>
          <w:szCs w:val="20"/>
        </w:rPr>
        <w:t>name,</w:t>
      </w:r>
      <w:r>
        <w:rPr>
          <w:rFonts w:ascii="Arial" w:hAnsi="Arial" w:cs="Arial"/>
          <w:spacing w:val="15"/>
          <w:w w:val="93"/>
          <w:sz w:val="20"/>
          <w:szCs w:val="20"/>
        </w:rPr>
        <w:t xml:space="preserve"> </w:t>
      </w:r>
      <w:r>
        <w:rPr>
          <w:rFonts w:ascii="Arial" w:hAnsi="Arial" w:cs="Arial"/>
          <w:w w:val="110"/>
          <w:sz w:val="20"/>
          <w:szCs w:val="20"/>
        </w:rPr>
        <w:t>ci</w:t>
      </w:r>
      <w:r>
        <w:rPr>
          <w:rFonts w:ascii="Arial" w:hAnsi="Arial" w:cs="Arial"/>
          <w:spacing w:val="-5"/>
          <w:w w:val="110"/>
          <w:sz w:val="20"/>
          <w:szCs w:val="20"/>
        </w:rPr>
        <w:t>t</w:t>
      </w:r>
      <w:r>
        <w:rPr>
          <w:rFonts w:ascii="Arial" w:hAnsi="Arial" w:cs="Arial"/>
          <w:spacing w:val="-16"/>
          <w:w w:val="105"/>
          <w:sz w:val="20"/>
          <w:szCs w:val="20"/>
        </w:rPr>
        <w:t>y</w:t>
      </w:r>
      <w:r>
        <w:rPr>
          <w:rFonts w:ascii="Arial" w:hAnsi="Arial" w:cs="Arial"/>
          <w:w w:val="99"/>
          <w:sz w:val="20"/>
          <w:szCs w:val="20"/>
        </w:rPr>
        <w:t xml:space="preserve">, </w:t>
      </w:r>
      <w:r>
        <w:rPr>
          <w:rFonts w:ascii="Arial" w:hAnsi="Arial" w:cs="Arial"/>
          <w:spacing w:val="-6"/>
          <w:w w:val="95"/>
          <w:sz w:val="20"/>
          <w:szCs w:val="20"/>
        </w:rPr>
        <w:t>w</w:t>
      </w:r>
      <w:r>
        <w:rPr>
          <w:rFonts w:ascii="Arial" w:hAnsi="Arial" w:cs="Arial"/>
          <w:w w:val="95"/>
          <w:sz w:val="20"/>
          <w:szCs w:val="20"/>
        </w:rPr>
        <w:t>orkplace</w:t>
      </w:r>
      <w:r>
        <w:rPr>
          <w:rFonts w:ascii="Arial" w:hAnsi="Arial" w:cs="Arial"/>
          <w:spacing w:val="24"/>
          <w:w w:val="95"/>
          <w:sz w:val="20"/>
          <w:szCs w:val="20"/>
        </w:rPr>
        <w:t xml:space="preserve"> </w:t>
      </w:r>
      <w:r>
        <w:rPr>
          <w:rFonts w:ascii="Arial" w:hAnsi="Arial" w:cs="Arial"/>
          <w:sz w:val="20"/>
          <w:szCs w:val="20"/>
        </w:rPr>
        <w:t>and</w:t>
      </w:r>
      <w:r>
        <w:rPr>
          <w:rFonts w:ascii="Arial" w:hAnsi="Arial" w:cs="Arial"/>
          <w:spacing w:val="2"/>
          <w:sz w:val="20"/>
          <w:szCs w:val="20"/>
        </w:rPr>
        <w:t xml:space="preserve"> </w:t>
      </w:r>
      <w:r>
        <w:rPr>
          <w:rFonts w:ascii="Arial" w:hAnsi="Arial" w:cs="Arial"/>
          <w:sz w:val="20"/>
          <w:szCs w:val="20"/>
        </w:rPr>
        <w:t>date of</w:t>
      </w:r>
      <w:r>
        <w:rPr>
          <w:rFonts w:ascii="Arial" w:hAnsi="Arial" w:cs="Arial"/>
          <w:spacing w:val="8"/>
          <w:sz w:val="20"/>
          <w:szCs w:val="20"/>
        </w:rPr>
        <w:t xml:space="preserve"> </w:t>
      </w:r>
      <w:r>
        <w:rPr>
          <w:rFonts w:ascii="Arial" w:hAnsi="Arial" w:cs="Arial"/>
          <w:sz w:val="20"/>
          <w:szCs w:val="20"/>
        </w:rPr>
        <w:t xml:space="preserve">birth). </w:t>
      </w:r>
      <w:r>
        <w:rPr>
          <w:rFonts w:ascii="Arial" w:hAnsi="Arial" w:cs="Arial"/>
          <w:spacing w:val="42"/>
          <w:sz w:val="20"/>
          <w:szCs w:val="20"/>
        </w:rPr>
        <w:t xml:space="preserve"> </w:t>
      </w:r>
      <w:r>
        <w:rPr>
          <w:rFonts w:ascii="Arial" w:hAnsi="Arial" w:cs="Arial"/>
          <w:sz w:val="20"/>
          <w:szCs w:val="20"/>
        </w:rPr>
        <w:t>One</w:t>
      </w:r>
      <w:r>
        <w:rPr>
          <w:rFonts w:ascii="Arial" w:hAnsi="Arial" w:cs="Arial"/>
          <w:spacing w:val="-11"/>
          <w:sz w:val="20"/>
          <w:szCs w:val="20"/>
        </w:rPr>
        <w:t xml:space="preserve"> </w:t>
      </w:r>
      <w:r>
        <w:rPr>
          <w:rFonts w:ascii="Arial" w:hAnsi="Arial" w:cs="Arial"/>
          <w:sz w:val="20"/>
          <w:szCs w:val="20"/>
        </w:rPr>
        <w:t>impleme</w:t>
      </w:r>
      <w:r>
        <w:rPr>
          <w:rFonts w:ascii="Arial" w:hAnsi="Arial" w:cs="Arial"/>
          <w:spacing w:val="-5"/>
          <w:sz w:val="20"/>
          <w:szCs w:val="20"/>
        </w:rPr>
        <w:t>n</w:t>
      </w:r>
      <w:r>
        <w:rPr>
          <w:rFonts w:ascii="Arial" w:hAnsi="Arial" w:cs="Arial"/>
          <w:sz w:val="20"/>
          <w:szCs w:val="20"/>
        </w:rPr>
        <w:t>tation</w:t>
      </w:r>
      <w:r>
        <w:rPr>
          <w:rFonts w:ascii="Arial" w:hAnsi="Arial" w:cs="Arial"/>
          <w:spacing w:val="11"/>
          <w:sz w:val="20"/>
          <w:szCs w:val="20"/>
        </w:rPr>
        <w:t xml:space="preserve"> </w:t>
      </w:r>
      <w:r>
        <w:rPr>
          <w:rFonts w:ascii="Arial" w:hAnsi="Arial" w:cs="Arial"/>
          <w:w w:val="92"/>
          <w:sz w:val="20"/>
          <w:szCs w:val="20"/>
        </w:rPr>
        <w:t>guara</w:t>
      </w:r>
      <w:r>
        <w:rPr>
          <w:rFonts w:ascii="Arial" w:hAnsi="Arial" w:cs="Arial"/>
          <w:spacing w:val="-5"/>
          <w:w w:val="92"/>
          <w:sz w:val="20"/>
          <w:szCs w:val="20"/>
        </w:rPr>
        <w:t>n</w:t>
      </w:r>
      <w:r>
        <w:rPr>
          <w:rFonts w:ascii="Arial" w:hAnsi="Arial" w:cs="Arial"/>
          <w:w w:val="92"/>
          <w:sz w:val="20"/>
          <w:szCs w:val="20"/>
        </w:rPr>
        <w:t>tees</w:t>
      </w:r>
      <w:r>
        <w:rPr>
          <w:rFonts w:ascii="Arial" w:hAnsi="Arial" w:cs="Arial"/>
          <w:spacing w:val="23"/>
          <w:w w:val="92"/>
          <w:sz w:val="20"/>
          <w:szCs w:val="20"/>
        </w:rPr>
        <w:t xml:space="preserve"> </w:t>
      </w:r>
      <w:r>
        <w:rPr>
          <w:rFonts w:ascii="Arial" w:hAnsi="Arial" w:cs="Arial"/>
          <w:sz w:val="20"/>
          <w:szCs w:val="20"/>
        </w:rPr>
        <w:t>this</w:t>
      </w:r>
      <w:r>
        <w:rPr>
          <w:rFonts w:ascii="Arial" w:hAnsi="Arial" w:cs="Arial"/>
          <w:spacing w:val="25"/>
          <w:sz w:val="20"/>
          <w:szCs w:val="20"/>
        </w:rPr>
        <w:t xml:space="preserve"> </w:t>
      </w:r>
      <w:r>
        <w:rPr>
          <w:rFonts w:ascii="Arial" w:hAnsi="Arial" w:cs="Arial"/>
          <w:sz w:val="20"/>
          <w:szCs w:val="20"/>
        </w:rPr>
        <w:t>kn</w:t>
      </w:r>
      <w:r>
        <w:rPr>
          <w:rFonts w:ascii="Arial" w:hAnsi="Arial" w:cs="Arial"/>
          <w:spacing w:val="-5"/>
          <w:sz w:val="20"/>
          <w:szCs w:val="20"/>
        </w:rPr>
        <w:t>o</w:t>
      </w:r>
      <w:r>
        <w:rPr>
          <w:rFonts w:ascii="Arial" w:hAnsi="Arial" w:cs="Arial"/>
          <w:sz w:val="20"/>
          <w:szCs w:val="20"/>
        </w:rPr>
        <w:t>wledge- threshold</w:t>
      </w:r>
      <w:r>
        <w:rPr>
          <w:rFonts w:ascii="Arial" w:hAnsi="Arial" w:cs="Arial"/>
          <w:spacing w:val="-20"/>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1"/>
          <w:sz w:val="20"/>
          <w:szCs w:val="20"/>
        </w:rPr>
        <w:t xml:space="preserve"> </w:t>
      </w:r>
      <w:r>
        <w:rPr>
          <w:rFonts w:ascii="Arial" w:hAnsi="Arial" w:cs="Arial"/>
          <w:w w:val="93"/>
          <w:sz w:val="20"/>
          <w:szCs w:val="20"/>
        </w:rPr>
        <w:t>enc</w:t>
      </w:r>
      <w:r>
        <w:rPr>
          <w:rFonts w:ascii="Arial" w:hAnsi="Arial" w:cs="Arial"/>
          <w:spacing w:val="6"/>
          <w:w w:val="93"/>
          <w:sz w:val="20"/>
          <w:szCs w:val="20"/>
        </w:rPr>
        <w:t>o</w:t>
      </w:r>
      <w:r>
        <w:rPr>
          <w:rFonts w:ascii="Arial" w:hAnsi="Arial" w:cs="Arial"/>
          <w:w w:val="93"/>
          <w:sz w:val="20"/>
          <w:szCs w:val="20"/>
        </w:rPr>
        <w:t>ding</w:t>
      </w:r>
      <w:r>
        <w:rPr>
          <w:rFonts w:ascii="Arial" w:hAnsi="Arial" w:cs="Arial"/>
          <w:spacing w:val="5"/>
          <w:w w:val="93"/>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w w:val="93"/>
          <w:sz w:val="20"/>
          <w:szCs w:val="20"/>
        </w:rPr>
        <w:t xml:space="preserve">storage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w:t>
      </w:r>
      <w:r>
        <w:rPr>
          <w:rFonts w:ascii="Arial" w:hAnsi="Arial" w:cs="Arial"/>
          <w:spacing w:val="-11"/>
          <w:sz w:val="20"/>
          <w:szCs w:val="20"/>
        </w:rPr>
        <w:t xml:space="preserve"> </w:t>
      </w:r>
      <w:r>
        <w:rPr>
          <w:rFonts w:ascii="Arial" w:hAnsi="Arial" w:cs="Arial"/>
          <w:sz w:val="20"/>
          <w:szCs w:val="20"/>
        </w:rPr>
        <w:t>of</w:t>
      </w:r>
      <w:r>
        <w:rPr>
          <w:rFonts w:ascii="Arial" w:hAnsi="Arial" w:cs="Arial"/>
          <w:spacing w:val="-12"/>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w w:val="92"/>
          <w:sz w:val="20"/>
          <w:szCs w:val="20"/>
        </w:rPr>
        <w:t>registered</w:t>
      </w:r>
      <w:r>
        <w:rPr>
          <w:rFonts w:ascii="Arial" w:hAnsi="Arial" w:cs="Arial"/>
          <w:spacing w:val="18"/>
          <w:w w:val="92"/>
          <w:sz w:val="20"/>
          <w:szCs w:val="20"/>
        </w:rPr>
        <w:t xml:space="preserve"> </w:t>
      </w:r>
      <w:r>
        <w:rPr>
          <w:rFonts w:ascii="Arial" w:hAnsi="Arial" w:cs="Arial"/>
          <w:w w:val="92"/>
          <w:sz w:val="20"/>
          <w:szCs w:val="20"/>
        </w:rPr>
        <w:t>user</w:t>
      </w:r>
      <w:r>
        <w:rPr>
          <w:rFonts w:ascii="Arial" w:hAnsi="Arial" w:cs="Arial"/>
          <w:spacing w:val="-4"/>
          <w:w w:val="92"/>
          <w:sz w:val="20"/>
          <w:szCs w:val="20"/>
        </w:rPr>
        <w:t xml:space="preserve"> </w:t>
      </w:r>
      <w:r>
        <w:rPr>
          <w:rFonts w:ascii="Arial" w:hAnsi="Arial" w:cs="Arial"/>
          <w:sz w:val="20"/>
          <w:szCs w:val="20"/>
        </w:rPr>
        <w:t>ide</w:t>
      </w:r>
      <w:r>
        <w:rPr>
          <w:rFonts w:ascii="Arial" w:hAnsi="Arial" w:cs="Arial"/>
          <w:spacing w:val="-5"/>
          <w:sz w:val="20"/>
          <w:szCs w:val="20"/>
        </w:rPr>
        <w:t>n</w:t>
      </w:r>
      <w:r>
        <w:rPr>
          <w:rFonts w:ascii="Arial" w:hAnsi="Arial" w:cs="Arial"/>
          <w:sz w:val="20"/>
          <w:szCs w:val="20"/>
        </w:rPr>
        <w:t>tifiers</w:t>
      </w:r>
      <w:r>
        <w:rPr>
          <w:rFonts w:ascii="Arial" w:hAnsi="Arial" w:cs="Arial"/>
          <w:spacing w:val="-10"/>
          <w:sz w:val="20"/>
          <w:szCs w:val="20"/>
        </w:rPr>
        <w:t xml:space="preserve"> </w:t>
      </w:r>
      <w:r>
        <w:rPr>
          <w:rFonts w:ascii="Arial" w:hAnsi="Arial" w:cs="Arial"/>
          <w:sz w:val="20"/>
          <w:szCs w:val="20"/>
        </w:rPr>
        <w:t>using the</w:t>
      </w:r>
      <w:r>
        <w:rPr>
          <w:rFonts w:ascii="Arial" w:hAnsi="Arial" w:cs="Arial"/>
          <w:spacing w:val="18"/>
          <w:sz w:val="20"/>
          <w:szCs w:val="20"/>
        </w:rPr>
        <w:t xml:space="preserve"> </w:t>
      </w:r>
      <w:r>
        <w:rPr>
          <w:rFonts w:ascii="Arial" w:hAnsi="Arial" w:cs="Arial"/>
          <w:sz w:val="20"/>
          <w:szCs w:val="20"/>
        </w:rPr>
        <w:t>required</w:t>
      </w:r>
      <w:r>
        <w:rPr>
          <w:rFonts w:ascii="Arial" w:hAnsi="Arial" w:cs="Arial"/>
          <w:spacing w:val="-1"/>
          <w:sz w:val="20"/>
          <w:szCs w:val="20"/>
        </w:rPr>
        <w:t xml:space="preserve"> </w:t>
      </w:r>
      <w:r>
        <w:rPr>
          <w:rFonts w:ascii="Arial" w:hAnsi="Arial" w:cs="Arial"/>
          <w:w w:val="93"/>
          <w:sz w:val="20"/>
          <w:szCs w:val="20"/>
        </w:rPr>
        <w:t>kn</w:t>
      </w:r>
      <w:r>
        <w:rPr>
          <w:rFonts w:ascii="Arial" w:hAnsi="Arial" w:cs="Arial"/>
          <w:spacing w:val="-5"/>
          <w:w w:val="93"/>
          <w:sz w:val="20"/>
          <w:szCs w:val="20"/>
        </w:rPr>
        <w:t>o</w:t>
      </w:r>
      <w:r>
        <w:rPr>
          <w:rFonts w:ascii="Arial" w:hAnsi="Arial" w:cs="Arial"/>
          <w:w w:val="93"/>
          <w:sz w:val="20"/>
          <w:szCs w:val="20"/>
        </w:rPr>
        <w:t>wledge</w:t>
      </w:r>
      <w:r>
        <w:rPr>
          <w:rFonts w:ascii="Arial" w:hAnsi="Arial" w:cs="Arial"/>
          <w:spacing w:val="31"/>
          <w:w w:val="93"/>
          <w:sz w:val="20"/>
          <w:szCs w:val="20"/>
        </w:rPr>
        <w:t xml:space="preserve"> </w:t>
      </w:r>
      <w:r>
        <w:rPr>
          <w:rFonts w:ascii="Arial" w:hAnsi="Arial" w:cs="Arial"/>
          <w:sz w:val="20"/>
          <w:szCs w:val="20"/>
        </w:rPr>
        <w:t xml:space="preserve">attributes. </w:t>
      </w:r>
      <w:r>
        <w:rPr>
          <w:rFonts w:ascii="Arial" w:hAnsi="Arial" w:cs="Arial"/>
          <w:spacing w:val="33"/>
          <w:sz w:val="20"/>
          <w:szCs w:val="20"/>
        </w:rPr>
        <w:t xml:space="preserve"> </w:t>
      </w:r>
      <w:r>
        <w:rPr>
          <w:rFonts w:ascii="Arial" w:hAnsi="Arial" w:cs="Arial"/>
          <w:sz w:val="20"/>
          <w:szCs w:val="20"/>
        </w:rPr>
        <w:t>Only</w:t>
      </w:r>
      <w:r>
        <w:rPr>
          <w:rFonts w:ascii="Arial" w:hAnsi="Arial" w:cs="Arial"/>
          <w:spacing w:val="33"/>
          <w:sz w:val="20"/>
          <w:szCs w:val="20"/>
        </w:rPr>
        <w:t xml:space="preserve"> </w:t>
      </w:r>
      <w:r>
        <w:rPr>
          <w:rFonts w:ascii="Arial" w:hAnsi="Arial" w:cs="Arial"/>
          <w:w w:val="88"/>
          <w:sz w:val="20"/>
          <w:szCs w:val="20"/>
        </w:rPr>
        <w:t>users</w:t>
      </w:r>
      <w:r>
        <w:rPr>
          <w:rFonts w:ascii="Arial" w:hAnsi="Arial" w:cs="Arial"/>
          <w:spacing w:val="28"/>
          <w:w w:val="88"/>
          <w:sz w:val="20"/>
          <w:szCs w:val="20"/>
        </w:rPr>
        <w:t xml:space="preserve"> </w:t>
      </w:r>
      <w:r>
        <w:rPr>
          <w:rFonts w:ascii="Arial" w:hAnsi="Arial" w:cs="Arial"/>
          <w:sz w:val="20"/>
          <w:szCs w:val="20"/>
        </w:rPr>
        <w:t>that</w:t>
      </w:r>
      <w:r>
        <w:rPr>
          <w:rFonts w:ascii="Arial" w:hAnsi="Arial" w:cs="Arial"/>
          <w:spacing w:val="51"/>
          <w:sz w:val="20"/>
          <w:szCs w:val="20"/>
        </w:rPr>
        <w:t xml:space="preserve"> </w:t>
      </w:r>
      <w:r>
        <w:rPr>
          <w:rFonts w:ascii="Arial" w:hAnsi="Arial" w:cs="Arial"/>
          <w:sz w:val="20"/>
          <w:szCs w:val="20"/>
        </w:rPr>
        <w:t>kn</w:t>
      </w:r>
      <w:r>
        <w:rPr>
          <w:rFonts w:ascii="Arial" w:hAnsi="Arial" w:cs="Arial"/>
          <w:spacing w:val="-5"/>
          <w:sz w:val="20"/>
          <w:szCs w:val="20"/>
        </w:rPr>
        <w:t>o</w:t>
      </w:r>
      <w:r>
        <w:rPr>
          <w:rFonts w:ascii="Arial" w:hAnsi="Arial" w:cs="Arial"/>
          <w:sz w:val="20"/>
          <w:szCs w:val="20"/>
        </w:rPr>
        <w:t>w</w:t>
      </w:r>
      <w:r>
        <w:rPr>
          <w:rFonts w:ascii="Arial" w:hAnsi="Arial" w:cs="Arial"/>
          <w:spacing w:val="9"/>
          <w:sz w:val="20"/>
          <w:szCs w:val="20"/>
        </w:rPr>
        <w:t xml:space="preserve"> </w:t>
      </w:r>
      <w:r>
        <w:rPr>
          <w:rFonts w:ascii="Arial" w:hAnsi="Arial" w:cs="Arial"/>
          <w:w w:val="90"/>
          <w:sz w:val="20"/>
          <w:szCs w:val="20"/>
        </w:rPr>
        <w:t>these</w:t>
      </w:r>
      <w:r>
        <w:rPr>
          <w:rFonts w:ascii="Arial" w:hAnsi="Arial" w:cs="Arial"/>
          <w:spacing w:val="27"/>
          <w:w w:val="90"/>
          <w:sz w:val="20"/>
          <w:szCs w:val="20"/>
        </w:rPr>
        <w:t xml:space="preserve"> </w:t>
      </w:r>
      <w:r>
        <w:rPr>
          <w:rFonts w:ascii="Arial" w:hAnsi="Arial" w:cs="Arial"/>
          <w:sz w:val="20"/>
          <w:szCs w:val="20"/>
        </w:rPr>
        <w:t>attributes</w:t>
      </w:r>
      <w:r>
        <w:rPr>
          <w:rFonts w:ascii="Arial" w:hAnsi="Arial" w:cs="Arial"/>
          <w:spacing w:val="47"/>
          <w:sz w:val="20"/>
          <w:szCs w:val="20"/>
        </w:rPr>
        <w:t xml:space="preserve"> </w:t>
      </w:r>
      <w:r>
        <w:rPr>
          <w:rFonts w:ascii="Arial" w:hAnsi="Arial" w:cs="Arial"/>
          <w:sz w:val="20"/>
          <w:szCs w:val="20"/>
        </w:rPr>
        <w:t>can construct</w:t>
      </w:r>
      <w:r>
        <w:rPr>
          <w:rFonts w:ascii="Arial" w:hAnsi="Arial" w:cs="Arial"/>
          <w:spacing w:val="8"/>
          <w:sz w:val="20"/>
          <w:szCs w:val="20"/>
        </w:rPr>
        <w:t xml:space="preserve"> </w:t>
      </w:r>
      <w:r>
        <w:rPr>
          <w:rFonts w:ascii="Arial" w:hAnsi="Arial" w:cs="Arial"/>
          <w:sz w:val="20"/>
          <w:szCs w:val="20"/>
        </w:rPr>
        <w:t>a</w:t>
      </w:r>
      <w:r>
        <w:rPr>
          <w:rFonts w:ascii="Arial" w:hAnsi="Arial" w:cs="Arial"/>
          <w:spacing w:val="3"/>
          <w:sz w:val="20"/>
          <w:szCs w:val="20"/>
        </w:rPr>
        <w:t xml:space="preserve"> </w:t>
      </w:r>
      <w:r>
        <w:rPr>
          <w:rFonts w:ascii="Arial" w:hAnsi="Arial" w:cs="Arial"/>
          <w:spacing w:val="-11"/>
          <w:sz w:val="20"/>
          <w:szCs w:val="20"/>
        </w:rPr>
        <w:t>v</w:t>
      </w:r>
      <w:r>
        <w:rPr>
          <w:rFonts w:ascii="Arial" w:hAnsi="Arial" w:cs="Arial"/>
          <w:sz w:val="20"/>
          <w:szCs w:val="20"/>
        </w:rPr>
        <w:t>alid</w:t>
      </w:r>
      <w:r>
        <w:rPr>
          <w:rFonts w:ascii="Arial" w:hAnsi="Arial" w:cs="Arial"/>
          <w:spacing w:val="26"/>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okup</w:t>
      </w:r>
      <w:r>
        <w:rPr>
          <w:rFonts w:ascii="Arial" w:hAnsi="Arial" w:cs="Arial"/>
          <w:spacing w:val="5"/>
          <w:sz w:val="20"/>
          <w:szCs w:val="20"/>
        </w:rPr>
        <w:t xml:space="preserve"> </w:t>
      </w:r>
      <w:r>
        <w:rPr>
          <w:rFonts w:ascii="Arial" w:hAnsi="Arial" w:cs="Arial"/>
          <w:w w:val="93"/>
          <w:sz w:val="20"/>
          <w:szCs w:val="20"/>
        </w:rPr>
        <w:t>request</w:t>
      </w:r>
      <w:r>
        <w:rPr>
          <w:rFonts w:ascii="Arial" w:hAnsi="Arial" w:cs="Arial"/>
          <w:spacing w:val="19"/>
          <w:w w:val="93"/>
          <w:sz w:val="20"/>
          <w:szCs w:val="20"/>
        </w:rPr>
        <w:t xml:space="preserve"> </w:t>
      </w:r>
      <w:r>
        <w:rPr>
          <w:rFonts w:ascii="Arial" w:hAnsi="Arial" w:cs="Arial"/>
          <w:sz w:val="20"/>
          <w:szCs w:val="20"/>
        </w:rPr>
        <w:t>for</w:t>
      </w:r>
      <w:r>
        <w:rPr>
          <w:rFonts w:ascii="Arial" w:hAnsi="Arial" w:cs="Arial"/>
          <w:spacing w:val="20"/>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sz w:val="20"/>
          <w:szCs w:val="20"/>
        </w:rPr>
        <w:t>DHT</w:t>
      </w:r>
      <w:r>
        <w:rPr>
          <w:rFonts w:ascii="Arial" w:hAnsi="Arial" w:cs="Arial"/>
          <w:spacing w:val="48"/>
          <w:sz w:val="20"/>
          <w:szCs w:val="20"/>
        </w:rPr>
        <w:t xml:space="preserve"> </w:t>
      </w:r>
      <w:r>
        <w:rPr>
          <w:rFonts w:ascii="Arial" w:hAnsi="Arial" w:cs="Arial"/>
          <w:sz w:val="20"/>
          <w:szCs w:val="20"/>
        </w:rPr>
        <w:t>that</w:t>
      </w:r>
      <w:r>
        <w:rPr>
          <w:rFonts w:ascii="Arial" w:hAnsi="Arial" w:cs="Arial"/>
          <w:spacing w:val="46"/>
          <w:sz w:val="20"/>
          <w:szCs w:val="20"/>
        </w:rPr>
        <w:t xml:space="preserve"> </w:t>
      </w:r>
      <w:r>
        <w:rPr>
          <w:rFonts w:ascii="Arial" w:hAnsi="Arial" w:cs="Arial"/>
          <w:sz w:val="20"/>
          <w:szCs w:val="20"/>
        </w:rPr>
        <w:t>will</w:t>
      </w:r>
      <w:r>
        <w:rPr>
          <w:rFonts w:ascii="Arial" w:hAnsi="Arial" w:cs="Arial"/>
          <w:spacing w:val="46"/>
          <w:sz w:val="20"/>
          <w:szCs w:val="20"/>
        </w:rPr>
        <w:t xml:space="preserve"> </w:t>
      </w:r>
      <w:r>
        <w:rPr>
          <w:rFonts w:ascii="Arial" w:hAnsi="Arial" w:cs="Arial"/>
          <w:sz w:val="20"/>
          <w:szCs w:val="20"/>
        </w:rPr>
        <w:t>return</w:t>
      </w:r>
      <w:r>
        <w:rPr>
          <w:rFonts w:ascii="Arial" w:hAnsi="Arial" w:cs="Arial"/>
          <w:spacing w:val="31"/>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w w:val="92"/>
          <w:sz w:val="20"/>
          <w:szCs w:val="20"/>
        </w:rPr>
        <w:t>desired</w:t>
      </w:r>
      <w:r>
        <w:rPr>
          <w:rFonts w:ascii="Arial" w:hAnsi="Arial" w:cs="Arial"/>
          <w:spacing w:val="19"/>
          <w:w w:val="92"/>
          <w:sz w:val="20"/>
          <w:szCs w:val="20"/>
        </w:rPr>
        <w:t xml:space="preserve"> </w:t>
      </w:r>
      <w:r>
        <w:rPr>
          <w:rFonts w:ascii="Arial" w:hAnsi="Arial" w:cs="Arial"/>
          <w:sz w:val="20"/>
          <w:szCs w:val="20"/>
        </w:rPr>
        <w:t>user ide</w:t>
      </w:r>
      <w:r>
        <w:rPr>
          <w:rFonts w:ascii="Arial" w:hAnsi="Arial" w:cs="Arial"/>
          <w:spacing w:val="-5"/>
          <w:sz w:val="20"/>
          <w:szCs w:val="20"/>
        </w:rPr>
        <w:t>n</w:t>
      </w:r>
      <w:r>
        <w:rPr>
          <w:rFonts w:ascii="Arial" w:hAnsi="Arial" w:cs="Arial"/>
          <w:sz w:val="20"/>
          <w:szCs w:val="20"/>
        </w:rPr>
        <w:t>tifier.</w:t>
      </w:r>
      <w:r>
        <w:rPr>
          <w:rFonts w:ascii="Arial" w:hAnsi="Arial" w:cs="Arial"/>
          <w:spacing w:val="52"/>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other</w:t>
      </w:r>
      <w:r>
        <w:rPr>
          <w:rFonts w:ascii="Arial" w:hAnsi="Arial" w:cs="Arial"/>
          <w:spacing w:val="7"/>
          <w:sz w:val="20"/>
          <w:szCs w:val="20"/>
        </w:rPr>
        <w:t xml:space="preserve"> </w:t>
      </w:r>
      <w:r>
        <w:rPr>
          <w:rFonts w:ascii="Arial" w:hAnsi="Arial" w:cs="Arial"/>
          <w:sz w:val="20"/>
          <w:szCs w:val="20"/>
        </w:rPr>
        <w:t>prot</w:t>
      </w:r>
      <w:r>
        <w:rPr>
          <w:rFonts w:ascii="Arial" w:hAnsi="Arial" w:cs="Arial"/>
          <w:spacing w:val="6"/>
          <w:sz w:val="20"/>
          <w:szCs w:val="20"/>
        </w:rPr>
        <w:t>o</w:t>
      </w:r>
      <w:r>
        <w:rPr>
          <w:rFonts w:ascii="Arial" w:hAnsi="Arial" w:cs="Arial"/>
          <w:sz w:val="20"/>
          <w:szCs w:val="20"/>
        </w:rPr>
        <w:t>col</w:t>
      </w:r>
      <w:r>
        <w:rPr>
          <w:rFonts w:ascii="Arial" w:hAnsi="Arial" w:cs="Arial"/>
          <w:spacing w:val="4"/>
          <w:sz w:val="20"/>
          <w:szCs w:val="20"/>
        </w:rPr>
        <w:t xml:space="preserve"> </w:t>
      </w:r>
      <w:r>
        <w:rPr>
          <w:rFonts w:ascii="Arial" w:hAnsi="Arial" w:cs="Arial"/>
          <w:w w:val="91"/>
          <w:sz w:val="20"/>
          <w:szCs w:val="20"/>
        </w:rPr>
        <w:t>stores</w:t>
      </w:r>
      <w:r>
        <w:rPr>
          <w:rFonts w:ascii="Arial" w:hAnsi="Arial" w:cs="Arial"/>
          <w:spacing w:val="17"/>
          <w:w w:val="91"/>
          <w:sz w:val="20"/>
          <w:szCs w:val="20"/>
        </w:rPr>
        <w:t xml:space="preserve"> </w:t>
      </w:r>
      <w:r>
        <w:rPr>
          <w:rFonts w:ascii="Arial" w:hAnsi="Arial" w:cs="Arial"/>
          <w:w w:val="91"/>
          <w:sz w:val="20"/>
          <w:szCs w:val="20"/>
        </w:rPr>
        <w:t>user</w:t>
      </w:r>
      <w:r>
        <w:rPr>
          <w:rFonts w:ascii="Arial" w:hAnsi="Arial" w:cs="Arial"/>
          <w:spacing w:val="17"/>
          <w:w w:val="91"/>
          <w:sz w:val="20"/>
          <w:szCs w:val="20"/>
        </w:rPr>
        <w:t xml:space="preserve"> </w:t>
      </w:r>
      <w:r>
        <w:rPr>
          <w:rFonts w:ascii="Arial" w:hAnsi="Arial" w:cs="Arial"/>
          <w:sz w:val="20"/>
          <w:szCs w:val="20"/>
        </w:rPr>
        <w:t>ide</w:t>
      </w:r>
      <w:r>
        <w:rPr>
          <w:rFonts w:ascii="Arial" w:hAnsi="Arial" w:cs="Arial"/>
          <w:spacing w:val="-5"/>
          <w:sz w:val="20"/>
          <w:szCs w:val="20"/>
        </w:rPr>
        <w:t>n</w:t>
      </w:r>
      <w:r>
        <w:rPr>
          <w:rFonts w:ascii="Arial" w:hAnsi="Arial" w:cs="Arial"/>
          <w:sz w:val="20"/>
          <w:szCs w:val="20"/>
        </w:rPr>
        <w:t>tifiers</w:t>
      </w:r>
      <w:r>
        <w:rPr>
          <w:rFonts w:ascii="Arial" w:hAnsi="Arial" w:cs="Arial"/>
          <w:spacing w:val="6"/>
          <w:sz w:val="20"/>
          <w:szCs w:val="20"/>
        </w:rPr>
        <w:t xml:space="preserve"> </w:t>
      </w:r>
      <w:r>
        <w:rPr>
          <w:rFonts w:ascii="Arial" w:hAnsi="Arial" w:cs="Arial"/>
          <w:sz w:val="20"/>
          <w:szCs w:val="20"/>
        </w:rPr>
        <w:t>encrypted</w:t>
      </w:r>
      <w:r>
        <w:rPr>
          <w:rFonts w:ascii="Arial" w:hAnsi="Arial" w:cs="Arial"/>
          <w:spacing w:val="-13"/>
          <w:sz w:val="20"/>
          <w:szCs w:val="20"/>
        </w:rPr>
        <w:t xml:space="preserve"> </w:t>
      </w:r>
      <w:r>
        <w:rPr>
          <w:rFonts w:ascii="Arial" w:hAnsi="Arial" w:cs="Arial"/>
          <w:sz w:val="20"/>
          <w:szCs w:val="20"/>
        </w:rPr>
        <w:t>in</w:t>
      </w:r>
      <w:r>
        <w:rPr>
          <w:rFonts w:ascii="Arial" w:hAnsi="Arial" w:cs="Arial"/>
          <w:spacing w:val="21"/>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sz w:val="20"/>
          <w:szCs w:val="20"/>
        </w:rPr>
        <w:t>DHT</w:t>
      </w:r>
      <w:r>
        <w:rPr>
          <w:rFonts w:ascii="Arial" w:hAnsi="Arial" w:cs="Arial"/>
          <w:spacing w:val="45"/>
          <w:sz w:val="20"/>
          <w:szCs w:val="20"/>
        </w:rPr>
        <w:t xml:space="preserve"> </w:t>
      </w:r>
      <w:r>
        <w:rPr>
          <w:rFonts w:ascii="Arial" w:hAnsi="Arial" w:cs="Arial"/>
          <w:sz w:val="20"/>
          <w:szCs w:val="20"/>
        </w:rPr>
        <w:t xml:space="preserve">and </w:t>
      </w:r>
      <w:r>
        <w:rPr>
          <w:rFonts w:ascii="Arial" w:hAnsi="Arial" w:cs="Arial"/>
          <w:w w:val="84"/>
          <w:sz w:val="20"/>
          <w:szCs w:val="20"/>
        </w:rPr>
        <w:t>uses</w:t>
      </w:r>
      <w:r>
        <w:rPr>
          <w:rFonts w:ascii="Arial" w:hAnsi="Arial" w:cs="Arial"/>
          <w:spacing w:val="4"/>
          <w:w w:val="84"/>
          <w:sz w:val="20"/>
          <w:szCs w:val="20"/>
        </w:rPr>
        <w:t xml:space="preserve"> </w:t>
      </w:r>
      <w:r>
        <w:rPr>
          <w:rFonts w:ascii="Arial" w:hAnsi="Arial" w:cs="Arial"/>
          <w:sz w:val="20"/>
          <w:szCs w:val="20"/>
        </w:rPr>
        <w:t>threshold</w:t>
      </w:r>
      <w:r>
        <w:rPr>
          <w:rFonts w:ascii="Arial" w:hAnsi="Arial" w:cs="Arial"/>
          <w:spacing w:val="-20"/>
          <w:sz w:val="20"/>
          <w:szCs w:val="20"/>
        </w:rPr>
        <w:t xml:space="preserve"> </w:t>
      </w:r>
      <w:r>
        <w:rPr>
          <w:rFonts w:ascii="Arial" w:hAnsi="Arial" w:cs="Arial"/>
          <w:w w:val="94"/>
          <w:sz w:val="20"/>
          <w:szCs w:val="20"/>
        </w:rPr>
        <w:t>secret-sharing te</w:t>
      </w:r>
      <w:r>
        <w:rPr>
          <w:rFonts w:ascii="Arial" w:hAnsi="Arial" w:cs="Arial"/>
          <w:spacing w:val="-5"/>
          <w:w w:val="94"/>
          <w:sz w:val="20"/>
          <w:szCs w:val="20"/>
        </w:rPr>
        <w:t>c</w:t>
      </w:r>
      <w:r>
        <w:rPr>
          <w:rFonts w:ascii="Arial" w:hAnsi="Arial" w:cs="Arial"/>
          <w:w w:val="94"/>
          <w:sz w:val="20"/>
          <w:szCs w:val="20"/>
        </w:rPr>
        <w:t>hniques</w:t>
      </w:r>
      <w:r>
        <w:rPr>
          <w:rFonts w:ascii="Arial" w:hAnsi="Arial" w:cs="Arial"/>
          <w:spacing w:val="2"/>
          <w:w w:val="94"/>
          <w:sz w:val="20"/>
          <w:szCs w:val="20"/>
        </w:rPr>
        <w:t xml:space="preserve"> </w:t>
      </w:r>
      <w:r>
        <w:rPr>
          <w:rFonts w:ascii="Arial" w:hAnsi="Arial" w:cs="Arial"/>
          <w:sz w:val="20"/>
          <w:szCs w:val="20"/>
        </w:rPr>
        <w:t>to</w:t>
      </w:r>
      <w:r>
        <w:rPr>
          <w:rFonts w:ascii="Arial" w:hAnsi="Arial" w:cs="Arial"/>
          <w:spacing w:val="4"/>
          <w:sz w:val="20"/>
          <w:szCs w:val="20"/>
        </w:rPr>
        <w:t xml:space="preserve"> </w:t>
      </w:r>
      <w:r>
        <w:rPr>
          <w:rFonts w:ascii="Arial" w:hAnsi="Arial" w:cs="Arial"/>
          <w:w w:val="93"/>
          <w:sz w:val="20"/>
          <w:szCs w:val="20"/>
        </w:rPr>
        <w:t>guara</w:t>
      </w:r>
      <w:r>
        <w:rPr>
          <w:rFonts w:ascii="Arial" w:hAnsi="Arial" w:cs="Arial"/>
          <w:spacing w:val="-5"/>
          <w:w w:val="93"/>
          <w:sz w:val="20"/>
          <w:szCs w:val="20"/>
        </w:rPr>
        <w:t>n</w:t>
      </w:r>
      <w:r>
        <w:rPr>
          <w:rFonts w:ascii="Arial" w:hAnsi="Arial" w:cs="Arial"/>
          <w:w w:val="93"/>
          <w:sz w:val="20"/>
          <w:szCs w:val="20"/>
        </w:rPr>
        <w:t>tee</w:t>
      </w:r>
      <w:r>
        <w:rPr>
          <w:rFonts w:ascii="Arial" w:hAnsi="Arial" w:cs="Arial"/>
          <w:spacing w:val="5"/>
          <w:w w:val="93"/>
          <w:sz w:val="20"/>
          <w:szCs w:val="20"/>
        </w:rPr>
        <w:t xml:space="preserve"> </w:t>
      </w:r>
      <w:r>
        <w:rPr>
          <w:rFonts w:ascii="Arial" w:hAnsi="Arial" w:cs="Arial"/>
          <w:sz w:val="20"/>
          <w:szCs w:val="20"/>
        </w:rPr>
        <w:t>that</w:t>
      </w:r>
      <w:r>
        <w:rPr>
          <w:rFonts w:ascii="Arial" w:hAnsi="Arial" w:cs="Arial"/>
          <w:spacing w:val="26"/>
          <w:sz w:val="20"/>
          <w:szCs w:val="20"/>
        </w:rPr>
        <w:t xml:space="preserve"> </w:t>
      </w:r>
      <w:r>
        <w:rPr>
          <w:rFonts w:ascii="Arial" w:hAnsi="Arial" w:cs="Arial"/>
          <w:sz w:val="20"/>
          <w:szCs w:val="20"/>
        </w:rPr>
        <w:t>no</w:t>
      </w:r>
      <w:r>
        <w:rPr>
          <w:rFonts w:ascii="Arial" w:hAnsi="Arial" w:cs="Arial"/>
          <w:spacing w:val="-18"/>
          <w:sz w:val="20"/>
          <w:szCs w:val="20"/>
        </w:rPr>
        <w:t xml:space="preserve"> </w:t>
      </w:r>
      <w:r>
        <w:rPr>
          <w:rFonts w:ascii="Arial" w:hAnsi="Arial" w:cs="Arial"/>
          <w:w w:val="91"/>
          <w:sz w:val="20"/>
          <w:szCs w:val="20"/>
        </w:rPr>
        <w:t>user</w:t>
      </w:r>
      <w:r>
        <w:rPr>
          <w:rFonts w:ascii="Arial" w:hAnsi="Arial" w:cs="Arial"/>
          <w:spacing w:val="1"/>
          <w:w w:val="91"/>
          <w:sz w:val="20"/>
          <w:szCs w:val="20"/>
        </w:rPr>
        <w:t xml:space="preserve"> </w:t>
      </w:r>
      <w:r>
        <w:rPr>
          <w:rFonts w:ascii="Arial" w:hAnsi="Arial" w:cs="Arial"/>
          <w:sz w:val="20"/>
          <w:szCs w:val="20"/>
        </w:rPr>
        <w:t>with</w:t>
      </w:r>
      <w:r>
        <w:rPr>
          <w:rFonts w:ascii="Arial" w:hAnsi="Arial" w:cs="Arial"/>
          <w:spacing w:val="24"/>
          <w:sz w:val="20"/>
          <w:szCs w:val="20"/>
        </w:rPr>
        <w:t xml:space="preserve"> </w:t>
      </w:r>
      <w:r>
        <w:rPr>
          <w:rFonts w:ascii="Arial" w:hAnsi="Arial" w:cs="Arial"/>
          <w:w w:val="84"/>
          <w:sz w:val="20"/>
          <w:szCs w:val="20"/>
        </w:rPr>
        <w:t>less</w:t>
      </w:r>
      <w:r>
        <w:rPr>
          <w:rFonts w:ascii="Arial" w:hAnsi="Arial" w:cs="Arial"/>
          <w:spacing w:val="5"/>
          <w:w w:val="84"/>
          <w:sz w:val="20"/>
          <w:szCs w:val="20"/>
        </w:rPr>
        <w:t xml:space="preserve"> </w:t>
      </w:r>
      <w:r>
        <w:rPr>
          <w:rFonts w:ascii="Arial" w:hAnsi="Arial" w:cs="Arial"/>
          <w:w w:val="102"/>
          <w:sz w:val="20"/>
          <w:szCs w:val="20"/>
        </w:rPr>
        <w:t xml:space="preserve">than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required</w:t>
      </w:r>
      <w:r>
        <w:rPr>
          <w:rFonts w:ascii="Arial" w:hAnsi="Arial" w:cs="Arial"/>
          <w:spacing w:val="-10"/>
          <w:sz w:val="20"/>
          <w:szCs w:val="20"/>
        </w:rPr>
        <w:t xml:space="preserve"> </w:t>
      </w:r>
      <w:r>
        <w:rPr>
          <w:rFonts w:ascii="Arial" w:hAnsi="Arial" w:cs="Arial"/>
          <w:spacing w:val="-5"/>
          <w:sz w:val="20"/>
          <w:szCs w:val="20"/>
        </w:rPr>
        <w:t>n</w:t>
      </w:r>
      <w:r>
        <w:rPr>
          <w:rFonts w:ascii="Arial" w:hAnsi="Arial" w:cs="Arial"/>
          <w:sz w:val="20"/>
          <w:szCs w:val="20"/>
        </w:rPr>
        <w:t>u</w:t>
      </w:r>
      <w:r>
        <w:rPr>
          <w:rFonts w:ascii="Arial" w:hAnsi="Arial" w:cs="Arial"/>
          <w:spacing w:val="-5"/>
          <w:sz w:val="20"/>
          <w:szCs w:val="20"/>
        </w:rPr>
        <w:t>m</w:t>
      </w:r>
      <w:r>
        <w:rPr>
          <w:rFonts w:ascii="Arial" w:hAnsi="Arial" w:cs="Arial"/>
          <w:spacing w:val="6"/>
          <w:sz w:val="20"/>
          <w:szCs w:val="20"/>
        </w:rPr>
        <w:t>b</w:t>
      </w:r>
      <w:r>
        <w:rPr>
          <w:rFonts w:ascii="Arial" w:hAnsi="Arial" w:cs="Arial"/>
          <w:sz w:val="20"/>
          <w:szCs w:val="20"/>
        </w:rPr>
        <w:t>er</w:t>
      </w:r>
      <w:r>
        <w:rPr>
          <w:rFonts w:ascii="Arial" w:hAnsi="Arial" w:cs="Arial"/>
          <w:spacing w:val="-6"/>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attributes</w:t>
      </w:r>
      <w:r>
        <w:rPr>
          <w:rFonts w:ascii="Arial" w:hAnsi="Arial" w:cs="Arial"/>
          <w:spacing w:val="37"/>
          <w:sz w:val="20"/>
          <w:szCs w:val="20"/>
        </w:rPr>
        <w:t xml:space="preserve"> </w:t>
      </w:r>
      <w:r>
        <w:rPr>
          <w:rFonts w:ascii="Arial" w:hAnsi="Arial" w:cs="Arial"/>
          <w:sz w:val="20"/>
          <w:szCs w:val="20"/>
        </w:rPr>
        <w:t>can</w:t>
      </w:r>
      <w:r>
        <w:rPr>
          <w:rFonts w:ascii="Arial" w:hAnsi="Arial" w:cs="Arial"/>
          <w:spacing w:val="-15"/>
          <w:sz w:val="20"/>
          <w:szCs w:val="20"/>
        </w:rPr>
        <w:t xml:space="preserve"> </w:t>
      </w:r>
      <w:r>
        <w:rPr>
          <w:rFonts w:ascii="Arial" w:hAnsi="Arial" w:cs="Arial"/>
          <w:sz w:val="20"/>
          <w:szCs w:val="20"/>
        </w:rPr>
        <w:t>decrypt</w:t>
      </w:r>
      <w:r>
        <w:rPr>
          <w:rFonts w:ascii="Arial" w:hAnsi="Arial" w:cs="Arial"/>
          <w:spacing w:val="11"/>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stored</w:t>
      </w:r>
      <w:r>
        <w:rPr>
          <w:rFonts w:ascii="Arial" w:hAnsi="Arial" w:cs="Arial"/>
          <w:spacing w:val="-17"/>
          <w:sz w:val="20"/>
          <w:szCs w:val="20"/>
        </w:rPr>
        <w:t xml:space="preserve"> </w:t>
      </w:r>
      <w:r>
        <w:rPr>
          <w:rFonts w:ascii="Arial" w:hAnsi="Arial" w:cs="Arial"/>
          <w:w w:val="96"/>
          <w:sz w:val="20"/>
          <w:szCs w:val="20"/>
        </w:rPr>
        <w:t>ide</w:t>
      </w:r>
      <w:r>
        <w:rPr>
          <w:rFonts w:ascii="Arial" w:hAnsi="Arial" w:cs="Arial"/>
          <w:spacing w:val="-5"/>
          <w:w w:val="96"/>
          <w:sz w:val="20"/>
          <w:szCs w:val="20"/>
        </w:rPr>
        <w:t>n</w:t>
      </w:r>
      <w:r>
        <w:rPr>
          <w:rFonts w:ascii="Arial" w:hAnsi="Arial" w:cs="Arial"/>
          <w:w w:val="107"/>
          <w:sz w:val="20"/>
          <w:szCs w:val="20"/>
        </w:rPr>
        <w:t>tifier.</w:t>
      </w:r>
    </w:p>
    <w:p w14:paraId="165B1E0A"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Neither</w:t>
      </w:r>
      <w:r>
        <w:rPr>
          <w:rFonts w:ascii="Arial" w:hAnsi="Arial" w:cs="Arial"/>
          <w:spacing w:val="15"/>
          <w:sz w:val="20"/>
          <w:szCs w:val="20"/>
        </w:rPr>
        <w:t xml:space="preserve"> </w:t>
      </w:r>
      <w:r>
        <w:rPr>
          <w:rFonts w:ascii="Arial" w:hAnsi="Arial" w:cs="Arial"/>
          <w:sz w:val="20"/>
          <w:szCs w:val="20"/>
        </w:rPr>
        <w:t>prot</w:t>
      </w:r>
      <w:r>
        <w:rPr>
          <w:rFonts w:ascii="Arial" w:hAnsi="Arial" w:cs="Arial"/>
          <w:spacing w:val="6"/>
          <w:sz w:val="20"/>
          <w:szCs w:val="20"/>
        </w:rPr>
        <w:t>o</w:t>
      </w:r>
      <w:r>
        <w:rPr>
          <w:rFonts w:ascii="Arial" w:hAnsi="Arial" w:cs="Arial"/>
          <w:sz w:val="20"/>
          <w:szCs w:val="20"/>
        </w:rPr>
        <w:t>col</w:t>
      </w:r>
      <w:r>
        <w:rPr>
          <w:rFonts w:ascii="Arial" w:hAnsi="Arial" w:cs="Arial"/>
          <w:spacing w:val="7"/>
          <w:sz w:val="20"/>
          <w:szCs w:val="20"/>
        </w:rPr>
        <w:t xml:space="preserve"> </w:t>
      </w:r>
      <w:r>
        <w:rPr>
          <w:rFonts w:ascii="Arial" w:hAnsi="Arial" w:cs="Arial"/>
          <w:sz w:val="20"/>
          <w:szCs w:val="20"/>
        </w:rPr>
        <w:t>can</w:t>
      </w:r>
      <w:r>
        <w:rPr>
          <w:rFonts w:ascii="Arial" w:hAnsi="Arial" w:cs="Arial"/>
          <w:spacing w:val="-11"/>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z w:val="20"/>
          <w:szCs w:val="20"/>
        </w:rPr>
        <w:t>vide</w:t>
      </w:r>
      <w:r>
        <w:rPr>
          <w:rFonts w:ascii="Arial" w:hAnsi="Arial" w:cs="Arial"/>
          <w:spacing w:val="1"/>
          <w:sz w:val="20"/>
          <w:szCs w:val="20"/>
        </w:rPr>
        <w:t xml:space="preserve"> </w:t>
      </w:r>
      <w:r>
        <w:rPr>
          <w:rFonts w:ascii="Arial" w:hAnsi="Arial" w:cs="Arial"/>
          <w:spacing w:val="6"/>
          <w:sz w:val="20"/>
          <w:szCs w:val="20"/>
        </w:rPr>
        <w:t>p</w:t>
      </w:r>
      <w:r>
        <w:rPr>
          <w:rFonts w:ascii="Arial" w:hAnsi="Arial" w:cs="Arial"/>
          <w:sz w:val="20"/>
          <w:szCs w:val="20"/>
        </w:rPr>
        <w:t>erfect</w:t>
      </w:r>
      <w:r>
        <w:rPr>
          <w:rFonts w:ascii="Arial" w:hAnsi="Arial" w:cs="Arial"/>
          <w:spacing w:val="-6"/>
          <w:sz w:val="20"/>
          <w:szCs w:val="20"/>
        </w:rPr>
        <w:t xml:space="preserve"> </w:t>
      </w:r>
      <w:r>
        <w:rPr>
          <w:rFonts w:ascii="Arial" w:hAnsi="Arial" w:cs="Arial"/>
          <w:sz w:val="20"/>
          <w:szCs w:val="20"/>
        </w:rPr>
        <w:t>protection.</w:t>
      </w:r>
      <w:r>
        <w:rPr>
          <w:rFonts w:ascii="Arial" w:hAnsi="Arial" w:cs="Arial"/>
          <w:spacing w:val="45"/>
          <w:sz w:val="20"/>
          <w:szCs w:val="20"/>
        </w:rPr>
        <w:t xml:space="preserve"> </w:t>
      </w:r>
      <w:r>
        <w:rPr>
          <w:rFonts w:ascii="Arial" w:hAnsi="Arial" w:cs="Arial"/>
          <w:sz w:val="20"/>
          <w:szCs w:val="20"/>
        </w:rPr>
        <w:t>In</w:t>
      </w:r>
      <w:r>
        <w:rPr>
          <w:rFonts w:ascii="Arial" w:hAnsi="Arial" w:cs="Arial"/>
          <w:spacing w:val="29"/>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spacing w:val="-6"/>
          <w:w w:val="92"/>
          <w:sz w:val="20"/>
          <w:szCs w:val="20"/>
        </w:rPr>
        <w:t>w</w:t>
      </w:r>
      <w:r>
        <w:rPr>
          <w:rFonts w:ascii="Arial" w:hAnsi="Arial" w:cs="Arial"/>
          <w:w w:val="92"/>
          <w:sz w:val="20"/>
          <w:szCs w:val="20"/>
        </w:rPr>
        <w:t>orst-ca</w:t>
      </w:r>
      <w:r>
        <w:rPr>
          <w:rFonts w:ascii="Arial" w:hAnsi="Arial" w:cs="Arial"/>
          <w:spacing w:val="1"/>
          <w:w w:val="92"/>
          <w:sz w:val="20"/>
          <w:szCs w:val="20"/>
        </w:rPr>
        <w:t>s</w:t>
      </w:r>
      <w:r>
        <w:rPr>
          <w:rFonts w:ascii="Arial" w:hAnsi="Arial" w:cs="Arial"/>
          <w:w w:val="92"/>
          <w:sz w:val="20"/>
          <w:szCs w:val="20"/>
        </w:rPr>
        <w:t>e</w:t>
      </w:r>
      <w:r>
        <w:rPr>
          <w:rFonts w:ascii="Arial" w:hAnsi="Arial" w:cs="Arial"/>
          <w:spacing w:val="21"/>
          <w:w w:val="92"/>
          <w:sz w:val="20"/>
          <w:szCs w:val="20"/>
        </w:rPr>
        <w:t xml:space="preserve"> </w:t>
      </w:r>
      <w:r>
        <w:rPr>
          <w:rFonts w:ascii="Arial" w:hAnsi="Arial" w:cs="Arial"/>
          <w:sz w:val="20"/>
          <w:szCs w:val="20"/>
        </w:rPr>
        <w:t>of</w:t>
      </w:r>
      <w:r>
        <w:rPr>
          <w:rFonts w:ascii="Arial" w:hAnsi="Arial" w:cs="Arial"/>
          <w:spacing w:val="8"/>
          <w:sz w:val="20"/>
          <w:szCs w:val="20"/>
        </w:rPr>
        <w:t xml:space="preserve"> </w:t>
      </w:r>
      <w:r>
        <w:rPr>
          <w:rFonts w:ascii="Arial" w:hAnsi="Arial" w:cs="Arial"/>
          <w:sz w:val="20"/>
          <w:szCs w:val="20"/>
        </w:rPr>
        <w:t>a</w:t>
      </w:r>
      <w:r>
        <w:rPr>
          <w:rFonts w:ascii="Arial" w:hAnsi="Arial" w:cs="Arial"/>
          <w:spacing w:val="3"/>
          <w:sz w:val="20"/>
          <w:szCs w:val="20"/>
        </w:rPr>
        <w:t xml:space="preserve"> </w:t>
      </w:r>
      <w:r>
        <w:rPr>
          <w:rFonts w:ascii="Arial" w:hAnsi="Arial" w:cs="Arial"/>
          <w:w w:val="106"/>
          <w:sz w:val="20"/>
          <w:szCs w:val="20"/>
        </w:rPr>
        <w:t xml:space="preserve">tar- </w:t>
      </w:r>
      <w:proofErr w:type="spellStart"/>
      <w:r>
        <w:rPr>
          <w:rFonts w:ascii="Arial" w:hAnsi="Arial" w:cs="Arial"/>
          <w:w w:val="92"/>
          <w:sz w:val="20"/>
          <w:szCs w:val="20"/>
        </w:rPr>
        <w:t>geted</w:t>
      </w:r>
      <w:proofErr w:type="spellEnd"/>
      <w:r>
        <w:rPr>
          <w:rFonts w:ascii="Arial" w:hAnsi="Arial" w:cs="Arial"/>
          <w:spacing w:val="8"/>
          <w:w w:val="92"/>
          <w:sz w:val="20"/>
          <w:szCs w:val="20"/>
        </w:rPr>
        <w:t xml:space="preserve"> </w:t>
      </w:r>
      <w:r>
        <w:rPr>
          <w:rFonts w:ascii="Arial" w:hAnsi="Arial" w:cs="Arial"/>
          <w:sz w:val="20"/>
          <w:szCs w:val="20"/>
        </w:rPr>
        <w:t>atta</w:t>
      </w:r>
      <w:r>
        <w:rPr>
          <w:rFonts w:ascii="Arial" w:hAnsi="Arial" w:cs="Arial"/>
          <w:spacing w:val="-5"/>
          <w:sz w:val="20"/>
          <w:szCs w:val="20"/>
        </w:rPr>
        <w:t>c</w:t>
      </w:r>
      <w:r>
        <w:rPr>
          <w:rFonts w:ascii="Arial" w:hAnsi="Arial" w:cs="Arial"/>
          <w:sz w:val="20"/>
          <w:szCs w:val="20"/>
        </w:rPr>
        <w:t>k,</w:t>
      </w:r>
      <w:r>
        <w:rPr>
          <w:rFonts w:ascii="Arial" w:hAnsi="Arial" w:cs="Arial"/>
          <w:spacing w:val="12"/>
          <w:sz w:val="20"/>
          <w:szCs w:val="20"/>
        </w:rPr>
        <w:t xml:space="preserve"> </w:t>
      </w:r>
      <w:r>
        <w:rPr>
          <w:rFonts w:ascii="Arial" w:hAnsi="Arial" w:cs="Arial"/>
          <w:sz w:val="20"/>
          <w:szCs w:val="20"/>
        </w:rPr>
        <w:t>an</w:t>
      </w:r>
      <w:r>
        <w:rPr>
          <w:rFonts w:ascii="Arial" w:hAnsi="Arial" w:cs="Arial"/>
          <w:spacing w:val="-9"/>
          <w:sz w:val="20"/>
          <w:szCs w:val="20"/>
        </w:rPr>
        <w:t xml:space="preserve"> </w:t>
      </w:r>
      <w:r>
        <w:rPr>
          <w:rFonts w:ascii="Arial" w:hAnsi="Arial" w:cs="Arial"/>
          <w:w w:val="95"/>
          <w:sz w:val="20"/>
          <w:szCs w:val="20"/>
        </w:rPr>
        <w:t>ad</w:t>
      </w:r>
      <w:r>
        <w:rPr>
          <w:rFonts w:ascii="Arial" w:hAnsi="Arial" w:cs="Arial"/>
          <w:spacing w:val="-5"/>
          <w:w w:val="95"/>
          <w:sz w:val="20"/>
          <w:szCs w:val="20"/>
        </w:rPr>
        <w:t>v</w:t>
      </w:r>
      <w:r>
        <w:rPr>
          <w:rFonts w:ascii="Arial" w:hAnsi="Arial" w:cs="Arial"/>
          <w:w w:val="95"/>
          <w:sz w:val="20"/>
          <w:szCs w:val="20"/>
        </w:rPr>
        <w:t>ersary</w:t>
      </w:r>
      <w:r>
        <w:rPr>
          <w:rFonts w:ascii="Arial" w:hAnsi="Arial" w:cs="Arial"/>
          <w:spacing w:val="7"/>
          <w:w w:val="95"/>
          <w:sz w:val="20"/>
          <w:szCs w:val="20"/>
        </w:rPr>
        <w:t xml:space="preserve"> </w:t>
      </w:r>
      <w:r>
        <w:rPr>
          <w:rFonts w:ascii="Arial" w:hAnsi="Arial" w:cs="Arial"/>
          <w:sz w:val="20"/>
          <w:szCs w:val="20"/>
        </w:rPr>
        <w:t>with</w:t>
      </w:r>
      <w:r>
        <w:rPr>
          <w:rFonts w:ascii="Arial" w:hAnsi="Arial" w:cs="Arial"/>
          <w:spacing w:val="32"/>
          <w:sz w:val="20"/>
          <w:szCs w:val="20"/>
        </w:rPr>
        <w:t xml:space="preserve"> </w:t>
      </w:r>
      <w:r>
        <w:rPr>
          <w:rFonts w:ascii="Arial" w:hAnsi="Arial" w:cs="Arial"/>
          <w:sz w:val="20"/>
          <w:szCs w:val="20"/>
        </w:rPr>
        <w:t>profound</w:t>
      </w:r>
      <w:r>
        <w:rPr>
          <w:rFonts w:ascii="Arial" w:hAnsi="Arial" w:cs="Arial"/>
          <w:spacing w:val="-9"/>
          <w:sz w:val="20"/>
          <w:szCs w:val="20"/>
        </w:rPr>
        <w:t xml:space="preserve"> </w:t>
      </w:r>
      <w:r>
        <w:rPr>
          <w:rFonts w:ascii="Arial" w:hAnsi="Arial" w:cs="Arial"/>
          <w:w w:val="94"/>
          <w:sz w:val="20"/>
          <w:szCs w:val="20"/>
        </w:rPr>
        <w:t>ba</w:t>
      </w:r>
      <w:r>
        <w:rPr>
          <w:rFonts w:ascii="Arial" w:hAnsi="Arial" w:cs="Arial"/>
          <w:spacing w:val="-5"/>
          <w:w w:val="94"/>
          <w:sz w:val="20"/>
          <w:szCs w:val="20"/>
        </w:rPr>
        <w:t>c</w:t>
      </w:r>
      <w:r>
        <w:rPr>
          <w:rFonts w:ascii="Arial" w:hAnsi="Arial" w:cs="Arial"/>
          <w:w w:val="94"/>
          <w:sz w:val="20"/>
          <w:szCs w:val="20"/>
        </w:rPr>
        <w:t>kground</w:t>
      </w:r>
      <w:r>
        <w:rPr>
          <w:rFonts w:ascii="Arial" w:hAnsi="Arial" w:cs="Arial"/>
          <w:spacing w:val="29"/>
          <w:w w:val="94"/>
          <w:sz w:val="20"/>
          <w:szCs w:val="20"/>
        </w:rPr>
        <w:t xml:space="preserve"> </w:t>
      </w:r>
      <w:r>
        <w:rPr>
          <w:rFonts w:ascii="Arial" w:hAnsi="Arial" w:cs="Arial"/>
          <w:w w:val="94"/>
          <w:sz w:val="20"/>
          <w:szCs w:val="20"/>
        </w:rPr>
        <w:t>kn</w:t>
      </w:r>
      <w:r>
        <w:rPr>
          <w:rFonts w:ascii="Arial" w:hAnsi="Arial" w:cs="Arial"/>
          <w:spacing w:val="-5"/>
          <w:w w:val="94"/>
          <w:sz w:val="20"/>
          <w:szCs w:val="20"/>
        </w:rPr>
        <w:t>o</w:t>
      </w:r>
      <w:r>
        <w:rPr>
          <w:rFonts w:ascii="Arial" w:hAnsi="Arial" w:cs="Arial"/>
          <w:w w:val="94"/>
          <w:sz w:val="20"/>
          <w:szCs w:val="20"/>
        </w:rPr>
        <w:t>wledge</w:t>
      </w:r>
      <w:r>
        <w:rPr>
          <w:rFonts w:ascii="Arial" w:hAnsi="Arial" w:cs="Arial"/>
          <w:spacing w:val="4"/>
          <w:w w:val="94"/>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z w:val="20"/>
          <w:szCs w:val="20"/>
        </w:rPr>
        <w:t>out</w:t>
      </w:r>
      <w:r>
        <w:rPr>
          <w:rFonts w:ascii="Arial" w:hAnsi="Arial" w:cs="Arial"/>
          <w:spacing w:val="-1"/>
          <w:sz w:val="20"/>
          <w:szCs w:val="20"/>
        </w:rPr>
        <w:t xml:space="preserve"> </w:t>
      </w:r>
      <w:r>
        <w:rPr>
          <w:rFonts w:ascii="Arial" w:hAnsi="Arial" w:cs="Arial"/>
          <w:sz w:val="20"/>
          <w:szCs w:val="20"/>
        </w:rPr>
        <w:t xml:space="preserve">the </w:t>
      </w:r>
      <w:r>
        <w:rPr>
          <w:rFonts w:ascii="Arial" w:hAnsi="Arial" w:cs="Arial"/>
          <w:w w:val="106"/>
          <w:sz w:val="20"/>
          <w:szCs w:val="20"/>
        </w:rPr>
        <w:t xml:space="preserve">tar- </w:t>
      </w:r>
      <w:r>
        <w:rPr>
          <w:rFonts w:ascii="Arial" w:hAnsi="Arial" w:cs="Arial"/>
          <w:sz w:val="20"/>
          <w:szCs w:val="20"/>
        </w:rPr>
        <w:t>get</w:t>
      </w:r>
      <w:r>
        <w:rPr>
          <w:rFonts w:ascii="Arial" w:hAnsi="Arial" w:cs="Arial"/>
          <w:spacing w:val="1"/>
          <w:sz w:val="20"/>
          <w:szCs w:val="20"/>
        </w:rPr>
        <w:t xml:space="preserve"> </w:t>
      </w:r>
      <w:r>
        <w:rPr>
          <w:rFonts w:ascii="Arial" w:hAnsi="Arial" w:cs="Arial"/>
          <w:sz w:val="20"/>
          <w:szCs w:val="20"/>
        </w:rPr>
        <w:t>user</w:t>
      </w:r>
      <w:r>
        <w:rPr>
          <w:rFonts w:ascii="Arial" w:hAnsi="Arial" w:cs="Arial"/>
          <w:spacing w:val="-20"/>
          <w:sz w:val="20"/>
          <w:szCs w:val="20"/>
        </w:rPr>
        <w:t xml:space="preserve"> </w:t>
      </w:r>
      <w:r>
        <w:rPr>
          <w:rFonts w:ascii="Arial" w:hAnsi="Arial" w:cs="Arial"/>
          <w:sz w:val="20"/>
          <w:szCs w:val="20"/>
        </w:rPr>
        <w:t>will</w:t>
      </w:r>
      <w:r>
        <w:rPr>
          <w:rFonts w:ascii="Arial" w:hAnsi="Arial" w:cs="Arial"/>
          <w:spacing w:val="47"/>
          <w:sz w:val="20"/>
          <w:szCs w:val="20"/>
        </w:rPr>
        <w:t xml:space="preserve"> </w:t>
      </w:r>
      <w:r>
        <w:rPr>
          <w:rFonts w:ascii="Arial" w:hAnsi="Arial" w:cs="Arial"/>
          <w:sz w:val="20"/>
          <w:szCs w:val="20"/>
        </w:rPr>
        <w:t>li</w:t>
      </w:r>
      <w:r>
        <w:rPr>
          <w:rFonts w:ascii="Arial" w:hAnsi="Arial" w:cs="Arial"/>
          <w:spacing w:val="-5"/>
          <w:sz w:val="20"/>
          <w:szCs w:val="20"/>
        </w:rPr>
        <w:t>k</w:t>
      </w:r>
      <w:r>
        <w:rPr>
          <w:rFonts w:ascii="Arial" w:hAnsi="Arial" w:cs="Arial"/>
          <w:sz w:val="20"/>
          <w:szCs w:val="20"/>
        </w:rPr>
        <w:t>ely</w:t>
      </w:r>
      <w:r>
        <w:rPr>
          <w:rFonts w:ascii="Arial" w:hAnsi="Arial" w:cs="Arial"/>
          <w:spacing w:val="34"/>
          <w:sz w:val="20"/>
          <w:szCs w:val="20"/>
        </w:rPr>
        <w:t xml:space="preserve"> </w:t>
      </w:r>
      <w:r>
        <w:rPr>
          <w:rFonts w:ascii="Arial" w:hAnsi="Arial" w:cs="Arial"/>
          <w:w w:val="88"/>
          <w:sz w:val="20"/>
          <w:szCs w:val="20"/>
        </w:rPr>
        <w:t xml:space="preserve">succeed. </w:t>
      </w:r>
      <w:r>
        <w:rPr>
          <w:rFonts w:ascii="Arial" w:hAnsi="Arial" w:cs="Arial"/>
          <w:spacing w:val="3"/>
          <w:w w:val="88"/>
          <w:sz w:val="20"/>
          <w:szCs w:val="20"/>
        </w:rPr>
        <w:t xml:space="preserve"> </w:t>
      </w:r>
      <w:r>
        <w:rPr>
          <w:rFonts w:ascii="Arial" w:hAnsi="Arial" w:cs="Arial"/>
          <w:spacing w:val="-16"/>
          <w:sz w:val="20"/>
          <w:szCs w:val="20"/>
        </w:rPr>
        <w:t>F</w:t>
      </w:r>
      <w:r>
        <w:rPr>
          <w:rFonts w:ascii="Arial" w:hAnsi="Arial" w:cs="Arial"/>
          <w:sz w:val="20"/>
          <w:szCs w:val="20"/>
        </w:rPr>
        <w:t>or</w:t>
      </w:r>
      <w:r>
        <w:rPr>
          <w:rFonts w:ascii="Arial" w:hAnsi="Arial" w:cs="Arial"/>
          <w:spacing w:val="21"/>
          <w:sz w:val="20"/>
          <w:szCs w:val="20"/>
        </w:rPr>
        <w:t xml:space="preserve"> </w:t>
      </w:r>
      <w:r>
        <w:rPr>
          <w:rFonts w:ascii="Arial" w:hAnsi="Arial" w:cs="Arial"/>
          <w:w w:val="92"/>
          <w:sz w:val="20"/>
          <w:szCs w:val="20"/>
        </w:rPr>
        <w:t>example,</w:t>
      </w:r>
      <w:r>
        <w:rPr>
          <w:rFonts w:ascii="Arial" w:hAnsi="Arial" w:cs="Arial"/>
          <w:spacing w:val="38"/>
          <w:w w:val="92"/>
          <w:sz w:val="20"/>
          <w:szCs w:val="20"/>
        </w:rPr>
        <w:t xml:space="preserve"> </w:t>
      </w:r>
      <w:r>
        <w:rPr>
          <w:rFonts w:ascii="Arial" w:hAnsi="Arial" w:cs="Arial"/>
          <w:spacing w:val="-6"/>
          <w:w w:val="92"/>
          <w:sz w:val="20"/>
          <w:szCs w:val="20"/>
        </w:rPr>
        <w:t>w</w:t>
      </w:r>
      <w:r>
        <w:rPr>
          <w:rFonts w:ascii="Arial" w:hAnsi="Arial" w:cs="Arial"/>
          <w:w w:val="92"/>
          <w:sz w:val="20"/>
          <w:szCs w:val="20"/>
        </w:rPr>
        <w:t>e</w:t>
      </w:r>
      <w:r>
        <w:rPr>
          <w:rFonts w:ascii="Arial" w:hAnsi="Arial" w:cs="Arial"/>
          <w:spacing w:val="15"/>
          <w:w w:val="92"/>
          <w:sz w:val="20"/>
          <w:szCs w:val="20"/>
        </w:rPr>
        <w:t xml:space="preserve"> </w:t>
      </w:r>
      <w:r>
        <w:rPr>
          <w:rFonts w:ascii="Arial" w:hAnsi="Arial" w:cs="Arial"/>
          <w:sz w:val="20"/>
          <w:szCs w:val="20"/>
        </w:rPr>
        <w:t>cannot</w:t>
      </w:r>
      <w:r>
        <w:rPr>
          <w:rFonts w:ascii="Arial" w:hAnsi="Arial" w:cs="Arial"/>
          <w:spacing w:val="-2"/>
          <w:sz w:val="20"/>
          <w:szCs w:val="20"/>
        </w:rPr>
        <w:t xml:space="preserve"> </w:t>
      </w:r>
      <w:r>
        <w:rPr>
          <w:rFonts w:ascii="Arial" w:hAnsi="Arial" w:cs="Arial"/>
          <w:sz w:val="20"/>
          <w:szCs w:val="20"/>
        </w:rPr>
        <w:t>protect</w:t>
      </w:r>
      <w:r>
        <w:rPr>
          <w:rFonts w:ascii="Arial" w:hAnsi="Arial" w:cs="Arial"/>
          <w:spacing w:val="22"/>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sz w:val="20"/>
          <w:szCs w:val="20"/>
        </w:rPr>
        <w:t>user</w:t>
      </w:r>
      <w:r>
        <w:rPr>
          <w:rFonts w:ascii="Arial" w:hAnsi="Arial" w:cs="Arial"/>
          <w:spacing w:val="-20"/>
          <w:sz w:val="20"/>
          <w:szCs w:val="20"/>
        </w:rPr>
        <w:t xml:space="preserve"> </w:t>
      </w:r>
      <w:r>
        <w:rPr>
          <w:rFonts w:ascii="Arial" w:hAnsi="Arial" w:cs="Arial"/>
          <w:w w:val="96"/>
          <w:sz w:val="20"/>
          <w:szCs w:val="20"/>
        </w:rPr>
        <w:t>ide</w:t>
      </w:r>
      <w:r>
        <w:rPr>
          <w:rFonts w:ascii="Arial" w:hAnsi="Arial" w:cs="Arial"/>
          <w:spacing w:val="-5"/>
          <w:w w:val="96"/>
          <w:sz w:val="20"/>
          <w:szCs w:val="20"/>
        </w:rPr>
        <w:t>n</w:t>
      </w:r>
      <w:r>
        <w:rPr>
          <w:rFonts w:ascii="Arial" w:hAnsi="Arial" w:cs="Arial"/>
          <w:w w:val="108"/>
          <w:sz w:val="20"/>
          <w:szCs w:val="20"/>
        </w:rPr>
        <w:t xml:space="preserve">tifier </w:t>
      </w:r>
      <w:r>
        <w:rPr>
          <w:rFonts w:ascii="Arial" w:hAnsi="Arial" w:cs="Arial"/>
          <w:sz w:val="20"/>
          <w:szCs w:val="20"/>
        </w:rPr>
        <w:t>if</w:t>
      </w:r>
      <w:r>
        <w:rPr>
          <w:rFonts w:ascii="Arial" w:hAnsi="Arial" w:cs="Arial"/>
          <w:spacing w:val="35"/>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w w:val="97"/>
          <w:sz w:val="20"/>
          <w:szCs w:val="20"/>
        </w:rPr>
        <w:t>ad</w:t>
      </w:r>
      <w:r>
        <w:rPr>
          <w:rFonts w:ascii="Arial" w:hAnsi="Arial" w:cs="Arial"/>
          <w:spacing w:val="-5"/>
          <w:w w:val="97"/>
          <w:sz w:val="20"/>
          <w:szCs w:val="20"/>
        </w:rPr>
        <w:t>v</w:t>
      </w:r>
      <w:r>
        <w:rPr>
          <w:rFonts w:ascii="Arial" w:hAnsi="Arial" w:cs="Arial"/>
          <w:w w:val="79"/>
          <w:sz w:val="20"/>
          <w:szCs w:val="20"/>
        </w:rPr>
        <w:t>e</w:t>
      </w:r>
      <w:r>
        <w:rPr>
          <w:rFonts w:ascii="Arial" w:hAnsi="Arial" w:cs="Arial"/>
          <w:w w:val="98"/>
          <w:sz w:val="20"/>
          <w:szCs w:val="20"/>
        </w:rPr>
        <w:t>rsary</w:t>
      </w:r>
      <w:r>
        <w:rPr>
          <w:rFonts w:ascii="Arial" w:hAnsi="Arial" w:cs="Arial"/>
          <w:spacing w:val="20"/>
          <w:sz w:val="20"/>
          <w:szCs w:val="20"/>
        </w:rPr>
        <w:t xml:space="preserve"> </w:t>
      </w:r>
      <w:r>
        <w:rPr>
          <w:rFonts w:ascii="Arial" w:hAnsi="Arial" w:cs="Arial"/>
          <w:sz w:val="20"/>
          <w:szCs w:val="20"/>
        </w:rPr>
        <w:t>kn</w:t>
      </w:r>
      <w:r>
        <w:rPr>
          <w:rFonts w:ascii="Arial" w:hAnsi="Arial" w:cs="Arial"/>
          <w:spacing w:val="-5"/>
          <w:sz w:val="20"/>
          <w:szCs w:val="20"/>
        </w:rPr>
        <w:t>o</w:t>
      </w:r>
      <w:r>
        <w:rPr>
          <w:rFonts w:ascii="Arial" w:hAnsi="Arial" w:cs="Arial"/>
          <w:sz w:val="20"/>
          <w:szCs w:val="20"/>
        </w:rPr>
        <w:t>ws</w:t>
      </w:r>
      <w:r>
        <w:rPr>
          <w:rFonts w:ascii="Arial" w:hAnsi="Arial" w:cs="Arial"/>
          <w:spacing w:val="-14"/>
          <w:sz w:val="20"/>
          <w:szCs w:val="20"/>
        </w:rPr>
        <w:t xml:space="preserve"> </w:t>
      </w:r>
      <w:r>
        <w:rPr>
          <w:rFonts w:ascii="Arial" w:hAnsi="Arial" w:cs="Arial"/>
          <w:sz w:val="20"/>
          <w:szCs w:val="20"/>
        </w:rPr>
        <w:t>as</w:t>
      </w:r>
      <w:r>
        <w:rPr>
          <w:rFonts w:ascii="Arial" w:hAnsi="Arial" w:cs="Arial"/>
          <w:spacing w:val="-14"/>
          <w:sz w:val="20"/>
          <w:szCs w:val="20"/>
        </w:rPr>
        <w:t xml:space="preserve"> </w:t>
      </w:r>
      <w:r>
        <w:rPr>
          <w:rFonts w:ascii="Arial" w:hAnsi="Arial" w:cs="Arial"/>
          <w:sz w:val="20"/>
          <w:szCs w:val="20"/>
        </w:rPr>
        <w:t>ma</w:t>
      </w:r>
      <w:r>
        <w:rPr>
          <w:rFonts w:ascii="Arial" w:hAnsi="Arial" w:cs="Arial"/>
          <w:spacing w:val="-5"/>
          <w:sz w:val="20"/>
          <w:szCs w:val="20"/>
        </w:rPr>
        <w:t>n</w:t>
      </w:r>
      <w:r>
        <w:rPr>
          <w:rFonts w:ascii="Arial" w:hAnsi="Arial" w:cs="Arial"/>
          <w:sz w:val="20"/>
          <w:szCs w:val="20"/>
        </w:rPr>
        <w:t>y</w:t>
      </w:r>
      <w:r>
        <w:rPr>
          <w:rFonts w:ascii="Arial" w:hAnsi="Arial" w:cs="Arial"/>
          <w:spacing w:val="9"/>
          <w:sz w:val="20"/>
          <w:szCs w:val="20"/>
        </w:rPr>
        <w:t xml:space="preserve"> </w:t>
      </w:r>
      <w:r>
        <w:rPr>
          <w:rFonts w:ascii="Arial" w:hAnsi="Arial" w:cs="Arial"/>
          <w:sz w:val="20"/>
          <w:szCs w:val="20"/>
        </w:rPr>
        <w:t>attributes</w:t>
      </w:r>
      <w:r>
        <w:rPr>
          <w:rFonts w:ascii="Arial" w:hAnsi="Arial" w:cs="Arial"/>
          <w:spacing w:val="46"/>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z w:val="20"/>
          <w:szCs w:val="20"/>
        </w:rPr>
        <w:t>out</w:t>
      </w:r>
      <w:r>
        <w:rPr>
          <w:rFonts w:ascii="Arial" w:hAnsi="Arial" w:cs="Arial"/>
          <w:spacing w:val="15"/>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sz w:val="20"/>
          <w:szCs w:val="20"/>
        </w:rPr>
        <w:t>target</w:t>
      </w:r>
      <w:r>
        <w:rPr>
          <w:rFonts w:ascii="Arial" w:hAnsi="Arial" w:cs="Arial"/>
          <w:spacing w:val="26"/>
          <w:sz w:val="20"/>
          <w:szCs w:val="20"/>
        </w:rPr>
        <w:t xml:space="preserve"> </w:t>
      </w:r>
      <w:r>
        <w:rPr>
          <w:rFonts w:ascii="Arial" w:hAnsi="Arial" w:cs="Arial"/>
          <w:sz w:val="20"/>
          <w:szCs w:val="20"/>
        </w:rPr>
        <w:t>user</w:t>
      </w:r>
      <w:r>
        <w:rPr>
          <w:rFonts w:ascii="Arial" w:hAnsi="Arial" w:cs="Arial"/>
          <w:spacing w:val="-15"/>
          <w:sz w:val="20"/>
          <w:szCs w:val="20"/>
        </w:rPr>
        <w:t xml:space="preserve"> </w:t>
      </w:r>
      <w:r>
        <w:rPr>
          <w:rFonts w:ascii="Arial" w:hAnsi="Arial" w:cs="Arial"/>
          <w:w w:val="83"/>
          <w:sz w:val="20"/>
          <w:szCs w:val="20"/>
        </w:rPr>
        <w:t>as</w:t>
      </w:r>
      <w:r>
        <w:rPr>
          <w:rFonts w:ascii="Arial" w:hAnsi="Arial" w:cs="Arial"/>
          <w:spacing w:val="31"/>
          <w:w w:val="83"/>
          <w:sz w:val="20"/>
          <w:szCs w:val="20"/>
        </w:rPr>
        <w:t xml:space="preserve"> </w:t>
      </w:r>
      <w:r>
        <w:rPr>
          <w:rFonts w:ascii="Arial" w:hAnsi="Arial" w:cs="Arial"/>
          <w:sz w:val="20"/>
          <w:szCs w:val="20"/>
        </w:rPr>
        <w:t xml:space="preserve">legitimate </w:t>
      </w:r>
      <w:r>
        <w:rPr>
          <w:rFonts w:ascii="Arial" w:hAnsi="Arial" w:cs="Arial"/>
          <w:w w:val="88"/>
          <w:sz w:val="20"/>
          <w:szCs w:val="20"/>
        </w:rPr>
        <w:t>users</w:t>
      </w:r>
      <w:r>
        <w:rPr>
          <w:rFonts w:ascii="Arial" w:hAnsi="Arial" w:cs="Arial"/>
          <w:spacing w:val="37"/>
          <w:w w:val="88"/>
          <w:sz w:val="20"/>
          <w:szCs w:val="20"/>
        </w:rPr>
        <w:t xml:space="preserve"> </w:t>
      </w:r>
      <w:r>
        <w:rPr>
          <w:rFonts w:ascii="Arial" w:hAnsi="Arial" w:cs="Arial"/>
          <w:sz w:val="20"/>
          <w:szCs w:val="20"/>
        </w:rPr>
        <w:t xml:space="preserve">do. </w:t>
      </w:r>
      <w:r>
        <w:rPr>
          <w:rFonts w:ascii="Arial" w:hAnsi="Arial" w:cs="Arial"/>
          <w:spacing w:val="21"/>
          <w:sz w:val="20"/>
          <w:szCs w:val="20"/>
        </w:rPr>
        <w:t xml:space="preserve"> </w:t>
      </w:r>
      <w:r>
        <w:rPr>
          <w:rFonts w:ascii="Arial" w:hAnsi="Arial" w:cs="Arial"/>
          <w:spacing w:val="-6"/>
          <w:w w:val="119"/>
          <w:sz w:val="20"/>
          <w:szCs w:val="20"/>
        </w:rPr>
        <w:t>A</w:t>
      </w:r>
      <w:r>
        <w:rPr>
          <w:rFonts w:ascii="Arial" w:hAnsi="Arial" w:cs="Arial"/>
          <w:w w:val="119"/>
          <w:sz w:val="20"/>
          <w:szCs w:val="20"/>
        </w:rPr>
        <w:t>t</w:t>
      </w:r>
      <w:r>
        <w:rPr>
          <w:rFonts w:ascii="Arial" w:hAnsi="Arial" w:cs="Arial"/>
          <w:spacing w:val="20"/>
          <w:w w:val="119"/>
          <w:sz w:val="20"/>
          <w:szCs w:val="20"/>
        </w:rPr>
        <w:t xml:space="preserve"> </w:t>
      </w:r>
      <w:r>
        <w:rPr>
          <w:rFonts w:ascii="Arial" w:hAnsi="Arial" w:cs="Arial"/>
          <w:sz w:val="20"/>
          <w:szCs w:val="20"/>
        </w:rPr>
        <w:t>the</w:t>
      </w:r>
      <w:r>
        <w:rPr>
          <w:rFonts w:ascii="Arial" w:hAnsi="Arial" w:cs="Arial"/>
          <w:spacing w:val="28"/>
          <w:sz w:val="20"/>
          <w:szCs w:val="20"/>
        </w:rPr>
        <w:t xml:space="preserve"> </w:t>
      </w:r>
      <w:r>
        <w:rPr>
          <w:rFonts w:ascii="Arial" w:hAnsi="Arial" w:cs="Arial"/>
          <w:w w:val="88"/>
          <w:sz w:val="20"/>
          <w:szCs w:val="20"/>
        </w:rPr>
        <w:t>same</w:t>
      </w:r>
      <w:r>
        <w:rPr>
          <w:rFonts w:ascii="Arial" w:hAnsi="Arial" w:cs="Arial"/>
          <w:spacing w:val="37"/>
          <w:w w:val="88"/>
          <w:sz w:val="20"/>
          <w:szCs w:val="20"/>
        </w:rPr>
        <w:t xml:space="preserve"> </w:t>
      </w:r>
      <w:r>
        <w:rPr>
          <w:rFonts w:ascii="Arial" w:hAnsi="Arial" w:cs="Arial"/>
          <w:sz w:val="20"/>
          <w:szCs w:val="20"/>
        </w:rPr>
        <w:t>time,</w:t>
      </w:r>
      <w:r>
        <w:rPr>
          <w:rFonts w:ascii="Arial" w:hAnsi="Arial" w:cs="Arial"/>
          <w:spacing w:val="44"/>
          <w:sz w:val="20"/>
          <w:szCs w:val="20"/>
        </w:rPr>
        <w:t xml:space="preserve"> </w:t>
      </w:r>
      <w:r>
        <w:rPr>
          <w:rFonts w:ascii="Arial" w:hAnsi="Arial" w:cs="Arial"/>
          <w:spacing w:val="5"/>
          <w:sz w:val="20"/>
          <w:szCs w:val="20"/>
        </w:rPr>
        <w:t>b</w:t>
      </w:r>
      <w:r>
        <w:rPr>
          <w:rFonts w:ascii="Arial" w:hAnsi="Arial" w:cs="Arial"/>
          <w:sz w:val="20"/>
          <w:szCs w:val="20"/>
        </w:rPr>
        <w:t>oth</w:t>
      </w:r>
      <w:r>
        <w:rPr>
          <w:rFonts w:ascii="Arial" w:hAnsi="Arial" w:cs="Arial"/>
          <w:spacing w:val="38"/>
          <w:sz w:val="20"/>
          <w:szCs w:val="20"/>
        </w:rPr>
        <w:t xml:space="preserve"> </w:t>
      </w:r>
      <w:r>
        <w:rPr>
          <w:rFonts w:ascii="Arial" w:hAnsi="Arial" w:cs="Arial"/>
          <w:w w:val="86"/>
          <w:sz w:val="20"/>
          <w:szCs w:val="20"/>
        </w:rPr>
        <w:t>s</w:t>
      </w:r>
      <w:r>
        <w:rPr>
          <w:rFonts w:ascii="Arial" w:hAnsi="Arial" w:cs="Arial"/>
          <w:spacing w:val="-4"/>
          <w:w w:val="86"/>
          <w:sz w:val="20"/>
          <w:szCs w:val="20"/>
        </w:rPr>
        <w:t>c</w:t>
      </w:r>
      <w:r>
        <w:rPr>
          <w:rFonts w:ascii="Arial" w:hAnsi="Arial" w:cs="Arial"/>
          <w:w w:val="86"/>
          <w:sz w:val="20"/>
          <w:szCs w:val="20"/>
        </w:rPr>
        <w:t>hemes</w:t>
      </w:r>
      <w:r>
        <w:rPr>
          <w:rFonts w:ascii="Arial" w:hAnsi="Arial" w:cs="Arial"/>
          <w:spacing w:val="44"/>
          <w:w w:val="86"/>
          <w:sz w:val="20"/>
          <w:szCs w:val="20"/>
        </w:rPr>
        <w:t xml:space="preserve"> </w:t>
      </w:r>
      <w:r>
        <w:rPr>
          <w:rFonts w:ascii="Arial" w:hAnsi="Arial" w:cs="Arial"/>
          <w:sz w:val="20"/>
          <w:szCs w:val="20"/>
        </w:rPr>
        <w:t>protect</w:t>
      </w:r>
      <w:r>
        <w:rPr>
          <w:rFonts w:ascii="Arial" w:hAnsi="Arial" w:cs="Arial"/>
          <w:spacing w:val="37"/>
          <w:sz w:val="20"/>
          <w:szCs w:val="20"/>
        </w:rPr>
        <w:t xml:space="preserve"> </w:t>
      </w:r>
      <w:r>
        <w:rPr>
          <w:rFonts w:ascii="Arial" w:hAnsi="Arial" w:cs="Arial"/>
          <w:sz w:val="20"/>
          <w:szCs w:val="20"/>
        </w:rPr>
        <w:t>the</w:t>
      </w:r>
      <w:r>
        <w:rPr>
          <w:rFonts w:ascii="Arial" w:hAnsi="Arial" w:cs="Arial"/>
          <w:spacing w:val="28"/>
          <w:sz w:val="20"/>
          <w:szCs w:val="20"/>
        </w:rPr>
        <w:t xml:space="preserve"> </w:t>
      </w:r>
      <w:r>
        <w:rPr>
          <w:rFonts w:ascii="Arial" w:hAnsi="Arial" w:cs="Arial"/>
          <w:w w:val="88"/>
          <w:sz w:val="20"/>
          <w:szCs w:val="20"/>
        </w:rPr>
        <w:t>users</w:t>
      </w:r>
      <w:r>
        <w:rPr>
          <w:rFonts w:ascii="Arial" w:hAnsi="Arial" w:cs="Arial"/>
          <w:spacing w:val="36"/>
          <w:w w:val="88"/>
          <w:sz w:val="20"/>
          <w:szCs w:val="20"/>
        </w:rPr>
        <w:t xml:space="preserve"> </w:t>
      </w:r>
      <w:r>
        <w:rPr>
          <w:rFonts w:ascii="Arial" w:hAnsi="Arial" w:cs="Arial"/>
          <w:sz w:val="20"/>
          <w:szCs w:val="20"/>
        </w:rPr>
        <w:t xml:space="preserve">fairly </w:t>
      </w:r>
      <w:r>
        <w:rPr>
          <w:rFonts w:ascii="Arial" w:hAnsi="Arial" w:cs="Arial"/>
          <w:spacing w:val="5"/>
          <w:sz w:val="20"/>
          <w:szCs w:val="20"/>
        </w:rPr>
        <w:t xml:space="preserve"> </w:t>
      </w:r>
      <w:r>
        <w:rPr>
          <w:rFonts w:ascii="Arial" w:hAnsi="Arial" w:cs="Arial"/>
          <w:spacing w:val="-6"/>
          <w:sz w:val="20"/>
          <w:szCs w:val="20"/>
        </w:rPr>
        <w:t>w</w:t>
      </w:r>
      <w:r>
        <w:rPr>
          <w:rFonts w:ascii="Arial" w:hAnsi="Arial" w:cs="Arial"/>
          <w:sz w:val="20"/>
          <w:szCs w:val="20"/>
        </w:rPr>
        <w:t>ell</w:t>
      </w:r>
      <w:r>
        <w:rPr>
          <w:rFonts w:ascii="Arial" w:hAnsi="Arial" w:cs="Arial"/>
          <w:spacing w:val="27"/>
          <w:sz w:val="20"/>
          <w:szCs w:val="20"/>
        </w:rPr>
        <w:t xml:space="preserve"> </w:t>
      </w:r>
      <w:r>
        <w:rPr>
          <w:rFonts w:ascii="Arial" w:hAnsi="Arial" w:cs="Arial"/>
          <w:w w:val="101"/>
          <w:sz w:val="20"/>
          <w:szCs w:val="20"/>
        </w:rPr>
        <w:t xml:space="preserve">from </w:t>
      </w:r>
      <w:r>
        <w:rPr>
          <w:rFonts w:ascii="Arial" w:hAnsi="Arial" w:cs="Arial"/>
          <w:w w:val="91"/>
          <w:sz w:val="20"/>
          <w:szCs w:val="20"/>
        </w:rPr>
        <w:t>large-scale</w:t>
      </w:r>
      <w:r>
        <w:rPr>
          <w:rFonts w:ascii="Arial" w:hAnsi="Arial" w:cs="Arial"/>
          <w:spacing w:val="10"/>
          <w:w w:val="91"/>
          <w:sz w:val="20"/>
          <w:szCs w:val="20"/>
        </w:rPr>
        <w:t xml:space="preserve"> </w:t>
      </w:r>
      <w:r>
        <w:rPr>
          <w:rFonts w:ascii="Arial" w:hAnsi="Arial" w:cs="Arial"/>
          <w:sz w:val="20"/>
          <w:szCs w:val="20"/>
        </w:rPr>
        <w:t>cr</w:t>
      </w:r>
      <w:r>
        <w:rPr>
          <w:rFonts w:ascii="Arial" w:hAnsi="Arial" w:cs="Arial"/>
          <w:spacing w:val="-5"/>
          <w:sz w:val="20"/>
          <w:szCs w:val="20"/>
        </w:rPr>
        <w:t>a</w:t>
      </w:r>
      <w:r>
        <w:rPr>
          <w:rFonts w:ascii="Arial" w:hAnsi="Arial" w:cs="Arial"/>
          <w:sz w:val="20"/>
          <w:szCs w:val="20"/>
        </w:rPr>
        <w:t>wling</w:t>
      </w:r>
      <w:r>
        <w:rPr>
          <w:rFonts w:ascii="Arial" w:hAnsi="Arial" w:cs="Arial"/>
          <w:spacing w:val="-5"/>
          <w:sz w:val="20"/>
          <w:szCs w:val="20"/>
        </w:rPr>
        <w:t xml:space="preserve"> </w:t>
      </w:r>
      <w:r>
        <w:rPr>
          <w:rFonts w:ascii="Arial" w:hAnsi="Arial" w:cs="Arial"/>
          <w:sz w:val="20"/>
          <w:szCs w:val="20"/>
        </w:rPr>
        <w:t>atta</w:t>
      </w:r>
      <w:r>
        <w:rPr>
          <w:rFonts w:ascii="Arial" w:hAnsi="Arial" w:cs="Arial"/>
          <w:spacing w:val="-5"/>
          <w:sz w:val="20"/>
          <w:szCs w:val="20"/>
        </w:rPr>
        <w:t>c</w:t>
      </w:r>
      <w:r>
        <w:rPr>
          <w:rFonts w:ascii="Arial" w:hAnsi="Arial" w:cs="Arial"/>
          <w:sz w:val="20"/>
          <w:szCs w:val="20"/>
        </w:rPr>
        <w:t>ks</w:t>
      </w:r>
      <w:r>
        <w:rPr>
          <w:rFonts w:ascii="Arial" w:hAnsi="Arial" w:cs="Arial"/>
          <w:spacing w:val="-10"/>
          <w:sz w:val="20"/>
          <w:szCs w:val="20"/>
        </w:rPr>
        <w:t xml:space="preserve"> </w:t>
      </w:r>
      <w:r>
        <w:rPr>
          <w:rFonts w:ascii="Arial" w:hAnsi="Arial" w:cs="Arial"/>
          <w:w w:val="84"/>
          <w:sz w:val="20"/>
          <w:szCs w:val="20"/>
        </w:rPr>
        <w:t>as</w:t>
      </w:r>
      <w:r>
        <w:rPr>
          <w:rFonts w:ascii="Arial" w:hAnsi="Arial" w:cs="Arial"/>
          <w:spacing w:val="13"/>
          <w:w w:val="84"/>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w w:val="88"/>
          <w:sz w:val="20"/>
          <w:szCs w:val="20"/>
        </w:rPr>
        <w:t>sear</w:t>
      </w:r>
      <w:r>
        <w:rPr>
          <w:rFonts w:ascii="Arial" w:hAnsi="Arial" w:cs="Arial"/>
          <w:spacing w:val="-4"/>
          <w:w w:val="88"/>
          <w:sz w:val="20"/>
          <w:szCs w:val="20"/>
        </w:rPr>
        <w:t>c</w:t>
      </w:r>
      <w:r>
        <w:rPr>
          <w:rFonts w:ascii="Arial" w:hAnsi="Arial" w:cs="Arial"/>
          <w:w w:val="88"/>
          <w:sz w:val="20"/>
          <w:szCs w:val="20"/>
        </w:rPr>
        <w:t>h</w:t>
      </w:r>
      <w:r>
        <w:rPr>
          <w:rFonts w:ascii="Arial" w:hAnsi="Arial" w:cs="Arial"/>
          <w:spacing w:val="22"/>
          <w:w w:val="88"/>
          <w:sz w:val="20"/>
          <w:szCs w:val="20"/>
        </w:rPr>
        <w:t xml:space="preserve"> </w:t>
      </w:r>
      <w:r>
        <w:rPr>
          <w:rFonts w:ascii="Arial" w:hAnsi="Arial" w:cs="Arial"/>
          <w:w w:val="88"/>
          <w:sz w:val="20"/>
          <w:szCs w:val="20"/>
        </w:rPr>
        <w:t>space</w:t>
      </w:r>
      <w:r>
        <w:rPr>
          <w:rFonts w:ascii="Arial" w:hAnsi="Arial" w:cs="Arial"/>
          <w:spacing w:val="5"/>
          <w:w w:val="88"/>
          <w:sz w:val="20"/>
          <w:szCs w:val="20"/>
        </w:rPr>
        <w:t xml:space="preserve"> </w:t>
      </w:r>
      <w:r>
        <w:rPr>
          <w:rFonts w:ascii="Arial" w:hAnsi="Arial" w:cs="Arial"/>
          <w:sz w:val="20"/>
          <w:szCs w:val="20"/>
        </w:rPr>
        <w:t>of</w:t>
      </w:r>
      <w:r>
        <w:rPr>
          <w:rFonts w:ascii="Arial" w:hAnsi="Arial" w:cs="Arial"/>
          <w:spacing w:val="-3"/>
          <w:sz w:val="20"/>
          <w:szCs w:val="20"/>
        </w:rPr>
        <w:t xml:space="preserve"> </w:t>
      </w:r>
      <w:r>
        <w:rPr>
          <w:rFonts w:ascii="Arial" w:hAnsi="Arial" w:cs="Arial"/>
          <w:sz w:val="20"/>
          <w:szCs w:val="20"/>
        </w:rPr>
        <w:t>all</w:t>
      </w:r>
      <w:r>
        <w:rPr>
          <w:rFonts w:ascii="Arial" w:hAnsi="Arial" w:cs="Arial"/>
          <w:spacing w:val="12"/>
          <w:sz w:val="20"/>
          <w:szCs w:val="20"/>
        </w:rPr>
        <w:t xml:space="preserve"> </w:t>
      </w:r>
      <w:r>
        <w:rPr>
          <w:rFonts w:ascii="Arial" w:hAnsi="Arial" w:cs="Arial"/>
          <w:spacing w:val="5"/>
          <w:w w:val="91"/>
          <w:sz w:val="20"/>
          <w:szCs w:val="20"/>
        </w:rPr>
        <w:t>p</w:t>
      </w:r>
      <w:r>
        <w:rPr>
          <w:rFonts w:ascii="Arial" w:hAnsi="Arial" w:cs="Arial"/>
          <w:w w:val="91"/>
          <w:sz w:val="20"/>
          <w:szCs w:val="20"/>
        </w:rPr>
        <w:t>ossible</w:t>
      </w:r>
      <w:r>
        <w:rPr>
          <w:rFonts w:ascii="Arial" w:hAnsi="Arial" w:cs="Arial"/>
          <w:spacing w:val="12"/>
          <w:w w:val="91"/>
          <w:sz w:val="20"/>
          <w:szCs w:val="20"/>
        </w:rPr>
        <w:t xml:space="preserve"> </w:t>
      </w:r>
      <w:r>
        <w:rPr>
          <w:rFonts w:ascii="Arial" w:hAnsi="Arial" w:cs="Arial"/>
          <w:sz w:val="20"/>
          <w:szCs w:val="20"/>
        </w:rPr>
        <w:t>attribute</w:t>
      </w:r>
      <w:r>
        <w:rPr>
          <w:rFonts w:ascii="Arial" w:hAnsi="Arial" w:cs="Arial"/>
          <w:spacing w:val="56"/>
          <w:sz w:val="20"/>
          <w:szCs w:val="20"/>
        </w:rPr>
        <w:t xml:space="preserve"> </w:t>
      </w:r>
      <w:proofErr w:type="spellStart"/>
      <w:r>
        <w:rPr>
          <w:rFonts w:ascii="Arial" w:hAnsi="Arial" w:cs="Arial"/>
          <w:sz w:val="20"/>
          <w:szCs w:val="20"/>
        </w:rPr>
        <w:t>co</w:t>
      </w:r>
      <w:r>
        <w:rPr>
          <w:rFonts w:ascii="Arial" w:hAnsi="Arial" w:cs="Arial"/>
          <w:spacing w:val="-5"/>
          <w:sz w:val="20"/>
          <w:szCs w:val="20"/>
        </w:rPr>
        <w:t>m</w:t>
      </w:r>
      <w:r>
        <w:rPr>
          <w:rFonts w:ascii="Arial" w:hAnsi="Arial" w:cs="Arial"/>
          <w:sz w:val="20"/>
          <w:szCs w:val="20"/>
        </w:rPr>
        <w:t>bin</w:t>
      </w:r>
      <w:proofErr w:type="spellEnd"/>
      <w:r>
        <w:rPr>
          <w:rFonts w:ascii="Arial" w:hAnsi="Arial" w:cs="Arial"/>
          <w:sz w:val="20"/>
          <w:szCs w:val="20"/>
        </w:rPr>
        <w:t xml:space="preserve">- </w:t>
      </w:r>
      <w:proofErr w:type="spellStart"/>
      <w:r>
        <w:rPr>
          <w:rFonts w:ascii="Arial" w:hAnsi="Arial" w:cs="Arial"/>
          <w:sz w:val="20"/>
          <w:szCs w:val="20"/>
        </w:rPr>
        <w:t>ations</w:t>
      </w:r>
      <w:proofErr w:type="spellEnd"/>
      <w:r>
        <w:rPr>
          <w:rFonts w:ascii="Arial" w:hAnsi="Arial" w:cs="Arial"/>
          <w:spacing w:val="-14"/>
          <w:sz w:val="20"/>
          <w:szCs w:val="20"/>
        </w:rPr>
        <w:t xml:space="preserve"> </w:t>
      </w:r>
      <w:r>
        <w:rPr>
          <w:rFonts w:ascii="Arial" w:hAnsi="Arial" w:cs="Arial"/>
          <w:sz w:val="20"/>
          <w:szCs w:val="20"/>
        </w:rPr>
        <w:t>is</w:t>
      </w:r>
      <w:r>
        <w:rPr>
          <w:rFonts w:ascii="Arial" w:hAnsi="Arial" w:cs="Arial"/>
          <w:spacing w:val="-11"/>
          <w:sz w:val="20"/>
          <w:szCs w:val="20"/>
        </w:rPr>
        <w:t xml:space="preserve"> </w:t>
      </w:r>
      <w:r>
        <w:rPr>
          <w:rFonts w:ascii="Arial" w:hAnsi="Arial" w:cs="Arial"/>
          <w:sz w:val="20"/>
          <w:szCs w:val="20"/>
        </w:rPr>
        <w:t>t</w:t>
      </w:r>
      <w:r>
        <w:rPr>
          <w:rFonts w:ascii="Arial" w:hAnsi="Arial" w:cs="Arial"/>
          <w:spacing w:val="6"/>
          <w:sz w:val="20"/>
          <w:szCs w:val="20"/>
        </w:rPr>
        <w:t>o</w:t>
      </w:r>
      <w:r>
        <w:rPr>
          <w:rFonts w:ascii="Arial" w:hAnsi="Arial" w:cs="Arial"/>
          <w:sz w:val="20"/>
          <w:szCs w:val="20"/>
        </w:rPr>
        <w:t>o</w:t>
      </w:r>
      <w:r>
        <w:rPr>
          <w:rFonts w:ascii="Arial" w:hAnsi="Arial" w:cs="Arial"/>
          <w:spacing w:val="-3"/>
          <w:sz w:val="20"/>
          <w:szCs w:val="20"/>
        </w:rPr>
        <w:t xml:space="preserve"> </w:t>
      </w:r>
      <w:r>
        <w:rPr>
          <w:rFonts w:ascii="Arial" w:hAnsi="Arial" w:cs="Arial"/>
          <w:w w:val="94"/>
          <w:sz w:val="20"/>
          <w:szCs w:val="20"/>
        </w:rPr>
        <w:t>large</w:t>
      </w:r>
      <w:r>
        <w:rPr>
          <w:rFonts w:ascii="Arial" w:hAnsi="Arial" w:cs="Arial"/>
          <w:spacing w:val="4"/>
          <w:w w:val="94"/>
          <w:sz w:val="20"/>
          <w:szCs w:val="20"/>
        </w:rPr>
        <w:t xml:space="preserve"> </w:t>
      </w:r>
      <w:r>
        <w:rPr>
          <w:rFonts w:ascii="Arial" w:hAnsi="Arial" w:cs="Arial"/>
          <w:sz w:val="20"/>
          <w:szCs w:val="20"/>
        </w:rPr>
        <w:t>to</w:t>
      </w:r>
      <w:r>
        <w:rPr>
          <w:rFonts w:ascii="Arial" w:hAnsi="Arial" w:cs="Arial"/>
          <w:spacing w:val="9"/>
          <w:sz w:val="20"/>
          <w:szCs w:val="20"/>
        </w:rPr>
        <w:t xml:space="preserve"> </w:t>
      </w:r>
      <w:r>
        <w:rPr>
          <w:rFonts w:ascii="Arial" w:hAnsi="Arial" w:cs="Arial"/>
          <w:w w:val="97"/>
          <w:sz w:val="20"/>
          <w:szCs w:val="20"/>
        </w:rPr>
        <w:t>brute-force</w:t>
      </w:r>
      <w:r>
        <w:rPr>
          <w:rFonts w:ascii="Arial" w:hAnsi="Arial" w:cs="Arial"/>
          <w:spacing w:val="4"/>
          <w:w w:val="97"/>
          <w:sz w:val="20"/>
          <w:szCs w:val="20"/>
        </w:rPr>
        <w:t xml:space="preserve"> </w:t>
      </w:r>
      <w:r>
        <w:rPr>
          <w:rFonts w:ascii="Arial" w:hAnsi="Arial" w:cs="Arial"/>
          <w:sz w:val="20"/>
          <w:szCs w:val="20"/>
        </w:rPr>
        <w:t>and</w:t>
      </w:r>
      <w:r>
        <w:rPr>
          <w:rFonts w:ascii="Arial" w:hAnsi="Arial" w:cs="Arial"/>
          <w:spacing w:val="-12"/>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w w:val="96"/>
          <w:sz w:val="20"/>
          <w:szCs w:val="20"/>
        </w:rPr>
        <w:t>prot</w:t>
      </w:r>
      <w:r>
        <w:rPr>
          <w:rFonts w:ascii="Arial" w:hAnsi="Arial" w:cs="Arial"/>
          <w:spacing w:val="6"/>
          <w:w w:val="96"/>
          <w:sz w:val="20"/>
          <w:szCs w:val="20"/>
        </w:rPr>
        <w:t>o</w:t>
      </w:r>
      <w:r>
        <w:rPr>
          <w:rFonts w:ascii="Arial" w:hAnsi="Arial" w:cs="Arial"/>
          <w:w w:val="96"/>
          <w:sz w:val="20"/>
          <w:szCs w:val="20"/>
        </w:rPr>
        <w:t>cols</w:t>
      </w:r>
      <w:r>
        <w:rPr>
          <w:rFonts w:ascii="Arial" w:hAnsi="Arial" w:cs="Arial"/>
          <w:spacing w:val="5"/>
          <w:w w:val="96"/>
          <w:sz w:val="20"/>
          <w:szCs w:val="20"/>
        </w:rPr>
        <w:t xml:space="preserve"> </w:t>
      </w:r>
      <w:r>
        <w:rPr>
          <w:rFonts w:ascii="Arial" w:hAnsi="Arial" w:cs="Arial"/>
          <w:sz w:val="20"/>
          <w:szCs w:val="20"/>
        </w:rPr>
        <w:t>transform</w:t>
      </w:r>
      <w:r>
        <w:rPr>
          <w:rFonts w:ascii="Arial" w:hAnsi="Arial" w:cs="Arial"/>
          <w:spacing w:val="2"/>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w w:val="94"/>
          <w:sz w:val="20"/>
          <w:szCs w:val="20"/>
        </w:rPr>
        <w:t>registered</w:t>
      </w:r>
      <w:r>
        <w:rPr>
          <w:rFonts w:ascii="Arial" w:hAnsi="Arial" w:cs="Arial"/>
          <w:spacing w:val="5"/>
          <w:w w:val="94"/>
          <w:sz w:val="20"/>
          <w:szCs w:val="20"/>
        </w:rPr>
        <w:t xml:space="preserve"> </w:t>
      </w:r>
      <w:r>
        <w:rPr>
          <w:rFonts w:ascii="Arial" w:hAnsi="Arial" w:cs="Arial"/>
          <w:sz w:val="20"/>
          <w:szCs w:val="20"/>
        </w:rPr>
        <w:t>user data</w:t>
      </w:r>
      <w:r>
        <w:rPr>
          <w:rFonts w:ascii="Arial" w:hAnsi="Arial" w:cs="Arial"/>
          <w:spacing w:val="8"/>
          <w:sz w:val="20"/>
          <w:szCs w:val="20"/>
        </w:rPr>
        <w:t xml:space="preserve"> </w:t>
      </w:r>
      <w:r>
        <w:rPr>
          <w:rFonts w:ascii="Arial" w:hAnsi="Arial" w:cs="Arial"/>
          <w:sz w:val="20"/>
          <w:szCs w:val="20"/>
        </w:rPr>
        <w:t>in</w:t>
      </w:r>
      <w:r>
        <w:rPr>
          <w:rFonts w:ascii="Arial" w:hAnsi="Arial" w:cs="Arial"/>
          <w:spacing w:val="20"/>
          <w:sz w:val="20"/>
          <w:szCs w:val="20"/>
        </w:rPr>
        <w:t xml:space="preserve"> </w:t>
      </w:r>
      <w:r>
        <w:rPr>
          <w:rFonts w:ascii="Arial" w:hAnsi="Arial" w:cs="Arial"/>
          <w:w w:val="91"/>
          <w:sz w:val="20"/>
          <w:szCs w:val="20"/>
        </w:rPr>
        <w:t>su</w:t>
      </w:r>
      <w:r>
        <w:rPr>
          <w:rFonts w:ascii="Arial" w:hAnsi="Arial" w:cs="Arial"/>
          <w:spacing w:val="-5"/>
          <w:w w:val="91"/>
          <w:sz w:val="20"/>
          <w:szCs w:val="20"/>
        </w:rPr>
        <w:t>c</w:t>
      </w:r>
      <w:r>
        <w:rPr>
          <w:rFonts w:ascii="Arial" w:hAnsi="Arial" w:cs="Arial"/>
          <w:w w:val="91"/>
          <w:sz w:val="20"/>
          <w:szCs w:val="20"/>
        </w:rPr>
        <w:t>h</w:t>
      </w:r>
      <w:r>
        <w:rPr>
          <w:rFonts w:ascii="Arial" w:hAnsi="Arial" w:cs="Arial"/>
          <w:spacing w:val="18"/>
          <w:w w:val="91"/>
          <w:sz w:val="20"/>
          <w:szCs w:val="20"/>
        </w:rPr>
        <w:t xml:space="preserve"> </w:t>
      </w:r>
      <w:r>
        <w:rPr>
          <w:rFonts w:ascii="Arial" w:hAnsi="Arial" w:cs="Arial"/>
          <w:sz w:val="20"/>
          <w:szCs w:val="20"/>
        </w:rPr>
        <w:t xml:space="preserve">a </w:t>
      </w:r>
      <w:r>
        <w:rPr>
          <w:rFonts w:ascii="Arial" w:hAnsi="Arial" w:cs="Arial"/>
          <w:spacing w:val="-6"/>
          <w:sz w:val="20"/>
          <w:szCs w:val="20"/>
        </w:rPr>
        <w:t>w</w:t>
      </w:r>
      <w:r>
        <w:rPr>
          <w:rFonts w:ascii="Arial" w:hAnsi="Arial" w:cs="Arial"/>
          <w:spacing w:val="-5"/>
          <w:sz w:val="20"/>
          <w:szCs w:val="20"/>
        </w:rPr>
        <w:t>a</w:t>
      </w:r>
      <w:r>
        <w:rPr>
          <w:rFonts w:ascii="Arial" w:hAnsi="Arial" w:cs="Arial"/>
          <w:sz w:val="20"/>
          <w:szCs w:val="20"/>
        </w:rPr>
        <w:t>y</w:t>
      </w:r>
      <w:r>
        <w:rPr>
          <w:rFonts w:ascii="Arial" w:hAnsi="Arial" w:cs="Arial"/>
          <w:spacing w:val="2"/>
          <w:sz w:val="20"/>
          <w:szCs w:val="20"/>
        </w:rPr>
        <w:t xml:space="preserve"> </w:t>
      </w:r>
      <w:r>
        <w:rPr>
          <w:rFonts w:ascii="Arial" w:hAnsi="Arial" w:cs="Arial"/>
          <w:sz w:val="20"/>
          <w:szCs w:val="20"/>
        </w:rPr>
        <w:t>that</w:t>
      </w:r>
      <w:r>
        <w:rPr>
          <w:rFonts w:ascii="Arial" w:hAnsi="Arial" w:cs="Arial"/>
          <w:spacing w:val="42"/>
          <w:sz w:val="20"/>
          <w:szCs w:val="20"/>
        </w:rPr>
        <w:t xml:space="preserve"> </w:t>
      </w:r>
      <w:r>
        <w:rPr>
          <w:rFonts w:ascii="Arial" w:hAnsi="Arial" w:cs="Arial"/>
          <w:w w:val="97"/>
          <w:sz w:val="20"/>
          <w:szCs w:val="20"/>
        </w:rPr>
        <w:t>inf</w:t>
      </w:r>
      <w:r>
        <w:rPr>
          <w:rFonts w:ascii="Arial" w:hAnsi="Arial" w:cs="Arial"/>
          <w:spacing w:val="1"/>
          <w:w w:val="97"/>
          <w:sz w:val="20"/>
          <w:szCs w:val="20"/>
        </w:rPr>
        <w:t>e</w:t>
      </w:r>
      <w:r>
        <w:rPr>
          <w:rFonts w:ascii="Arial" w:hAnsi="Arial" w:cs="Arial"/>
          <w:w w:val="116"/>
          <w:sz w:val="20"/>
          <w:szCs w:val="20"/>
        </w:rPr>
        <w:t>r</w:t>
      </w:r>
      <w:r>
        <w:rPr>
          <w:rFonts w:ascii="Arial" w:hAnsi="Arial" w:cs="Arial"/>
          <w:w w:val="79"/>
          <w:sz w:val="20"/>
          <w:szCs w:val="20"/>
        </w:rPr>
        <w:t>e</w:t>
      </w:r>
      <w:r>
        <w:rPr>
          <w:rFonts w:ascii="Arial" w:hAnsi="Arial" w:cs="Arial"/>
          <w:w w:val="86"/>
          <w:sz w:val="20"/>
          <w:szCs w:val="20"/>
        </w:rPr>
        <w:t>nces</w:t>
      </w:r>
      <w:r>
        <w:rPr>
          <w:rFonts w:ascii="Arial" w:hAnsi="Arial" w:cs="Arial"/>
          <w:spacing w:val="11"/>
          <w:sz w:val="20"/>
          <w:szCs w:val="20"/>
        </w:rPr>
        <w:t xml:space="preserve"> </w:t>
      </w:r>
      <w:r>
        <w:rPr>
          <w:rFonts w:ascii="Arial" w:hAnsi="Arial" w:cs="Arial"/>
          <w:sz w:val="20"/>
          <w:szCs w:val="20"/>
        </w:rPr>
        <w:t>from</w:t>
      </w:r>
      <w:r>
        <w:rPr>
          <w:rFonts w:ascii="Arial" w:hAnsi="Arial" w:cs="Arial"/>
          <w:spacing w:val="16"/>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sz w:val="20"/>
          <w:szCs w:val="20"/>
        </w:rPr>
        <w:t>publicly</w:t>
      </w:r>
      <w:r>
        <w:rPr>
          <w:rFonts w:ascii="Arial" w:hAnsi="Arial" w:cs="Arial"/>
          <w:spacing w:val="32"/>
          <w:sz w:val="20"/>
          <w:szCs w:val="20"/>
        </w:rPr>
        <w:t xml:space="preserve"> </w:t>
      </w:r>
      <w:r>
        <w:rPr>
          <w:rFonts w:ascii="Arial" w:hAnsi="Arial" w:cs="Arial"/>
          <w:sz w:val="20"/>
          <w:szCs w:val="20"/>
        </w:rPr>
        <w:t>stored</w:t>
      </w:r>
      <w:r>
        <w:rPr>
          <w:rFonts w:ascii="Arial" w:hAnsi="Arial" w:cs="Arial"/>
          <w:spacing w:val="-16"/>
          <w:sz w:val="20"/>
          <w:szCs w:val="20"/>
        </w:rPr>
        <w:t xml:space="preserve"> </w:t>
      </w:r>
      <w:r>
        <w:rPr>
          <w:rFonts w:ascii="Arial" w:hAnsi="Arial" w:cs="Arial"/>
          <w:sz w:val="20"/>
          <w:szCs w:val="20"/>
        </w:rPr>
        <w:t>data</w:t>
      </w:r>
      <w:r>
        <w:rPr>
          <w:rFonts w:ascii="Arial" w:hAnsi="Arial" w:cs="Arial"/>
          <w:spacing w:val="8"/>
          <w:sz w:val="20"/>
          <w:szCs w:val="20"/>
        </w:rPr>
        <w:t xml:space="preserve"> </w:t>
      </w:r>
      <w:r>
        <w:rPr>
          <w:rFonts w:ascii="Arial" w:hAnsi="Arial" w:cs="Arial"/>
          <w:sz w:val="20"/>
          <w:szCs w:val="20"/>
        </w:rPr>
        <w:t>are</w:t>
      </w:r>
      <w:r>
        <w:rPr>
          <w:rFonts w:ascii="Arial" w:hAnsi="Arial" w:cs="Arial"/>
          <w:spacing w:val="-14"/>
          <w:sz w:val="20"/>
          <w:szCs w:val="20"/>
        </w:rPr>
        <w:t xml:space="preserve"> </w:t>
      </w:r>
      <w:r>
        <w:rPr>
          <w:rFonts w:ascii="Arial" w:hAnsi="Arial" w:cs="Arial"/>
          <w:sz w:val="20"/>
          <w:szCs w:val="20"/>
        </w:rPr>
        <w:t>infeasible. E</w:t>
      </w:r>
      <w:r>
        <w:rPr>
          <w:rFonts w:ascii="Arial" w:hAnsi="Arial" w:cs="Arial"/>
          <w:spacing w:val="-5"/>
          <w:sz w:val="20"/>
          <w:szCs w:val="20"/>
        </w:rPr>
        <w:t>v</w:t>
      </w:r>
      <w:r>
        <w:rPr>
          <w:rFonts w:ascii="Arial" w:hAnsi="Arial" w:cs="Arial"/>
          <w:sz w:val="20"/>
          <w:szCs w:val="20"/>
        </w:rPr>
        <w:t>en</w:t>
      </w:r>
      <w:r>
        <w:rPr>
          <w:rFonts w:ascii="Arial" w:hAnsi="Arial" w:cs="Arial"/>
          <w:spacing w:val="12"/>
          <w:sz w:val="20"/>
          <w:szCs w:val="20"/>
        </w:rPr>
        <w:t xml:space="preserve"> </w:t>
      </w:r>
      <w:r>
        <w:rPr>
          <w:rFonts w:ascii="Arial" w:hAnsi="Arial" w:cs="Arial"/>
          <w:sz w:val="20"/>
          <w:szCs w:val="20"/>
        </w:rPr>
        <w:t>if</w:t>
      </w:r>
      <w:r>
        <w:rPr>
          <w:rFonts w:ascii="Arial" w:hAnsi="Arial" w:cs="Arial"/>
          <w:spacing w:val="45"/>
          <w:sz w:val="20"/>
          <w:szCs w:val="20"/>
        </w:rPr>
        <w:t xml:space="preserve"> </w:t>
      </w:r>
      <w:r>
        <w:rPr>
          <w:rFonts w:ascii="Arial" w:hAnsi="Arial" w:cs="Arial"/>
          <w:sz w:val="20"/>
          <w:szCs w:val="20"/>
        </w:rPr>
        <w:t>the</w:t>
      </w:r>
      <w:r>
        <w:rPr>
          <w:rFonts w:ascii="Arial" w:hAnsi="Arial" w:cs="Arial"/>
          <w:spacing w:val="27"/>
          <w:sz w:val="20"/>
          <w:szCs w:val="20"/>
        </w:rPr>
        <w:t xml:space="preserve"> </w:t>
      </w:r>
      <w:r>
        <w:rPr>
          <w:rFonts w:ascii="Arial" w:hAnsi="Arial" w:cs="Arial"/>
          <w:sz w:val="20"/>
          <w:szCs w:val="20"/>
        </w:rPr>
        <w:t>ad</w:t>
      </w:r>
      <w:r>
        <w:rPr>
          <w:rFonts w:ascii="Arial" w:hAnsi="Arial" w:cs="Arial"/>
          <w:spacing w:val="-5"/>
          <w:sz w:val="20"/>
          <w:szCs w:val="20"/>
        </w:rPr>
        <w:t>v</w:t>
      </w:r>
      <w:r>
        <w:rPr>
          <w:rFonts w:ascii="Arial" w:hAnsi="Arial" w:cs="Arial"/>
          <w:sz w:val="20"/>
          <w:szCs w:val="20"/>
        </w:rPr>
        <w:t>ersary</w:t>
      </w:r>
      <w:r>
        <w:rPr>
          <w:rFonts w:ascii="Arial" w:hAnsi="Arial" w:cs="Arial"/>
          <w:spacing w:val="-12"/>
          <w:sz w:val="20"/>
          <w:szCs w:val="20"/>
        </w:rPr>
        <w:t xml:space="preserve"> </w:t>
      </w:r>
      <w:r>
        <w:rPr>
          <w:rFonts w:ascii="Arial" w:hAnsi="Arial" w:cs="Arial"/>
          <w:w w:val="87"/>
          <w:sz w:val="20"/>
          <w:szCs w:val="20"/>
        </w:rPr>
        <w:t>f</w:t>
      </w:r>
      <w:r>
        <w:rPr>
          <w:rFonts w:ascii="Arial" w:hAnsi="Arial" w:cs="Arial"/>
          <w:spacing w:val="5"/>
          <w:w w:val="87"/>
          <w:sz w:val="20"/>
          <w:szCs w:val="20"/>
        </w:rPr>
        <w:t>o</w:t>
      </w:r>
      <w:r>
        <w:rPr>
          <w:rFonts w:ascii="Arial" w:hAnsi="Arial" w:cs="Arial"/>
          <w:w w:val="87"/>
          <w:sz w:val="20"/>
          <w:szCs w:val="20"/>
        </w:rPr>
        <w:t>cuses</w:t>
      </w:r>
      <w:r>
        <w:rPr>
          <w:rFonts w:ascii="Arial" w:hAnsi="Arial" w:cs="Arial"/>
          <w:spacing w:val="42"/>
          <w:w w:val="87"/>
          <w:sz w:val="20"/>
          <w:szCs w:val="20"/>
        </w:rPr>
        <w:t xml:space="preserve"> </w:t>
      </w:r>
      <w:r>
        <w:rPr>
          <w:rFonts w:ascii="Arial" w:hAnsi="Arial" w:cs="Arial"/>
          <w:sz w:val="20"/>
          <w:szCs w:val="20"/>
        </w:rPr>
        <w:t>her</w:t>
      </w:r>
      <w:r>
        <w:rPr>
          <w:rFonts w:ascii="Arial" w:hAnsi="Arial" w:cs="Arial"/>
          <w:spacing w:val="15"/>
          <w:sz w:val="20"/>
          <w:szCs w:val="20"/>
        </w:rPr>
        <w:t xml:space="preserve"> </w:t>
      </w:r>
      <w:r>
        <w:rPr>
          <w:rFonts w:ascii="Arial" w:hAnsi="Arial" w:cs="Arial"/>
          <w:sz w:val="20"/>
          <w:szCs w:val="20"/>
        </w:rPr>
        <w:t>effort</w:t>
      </w:r>
      <w:r>
        <w:rPr>
          <w:rFonts w:ascii="Arial" w:hAnsi="Arial" w:cs="Arial"/>
          <w:spacing w:val="31"/>
          <w:sz w:val="20"/>
          <w:szCs w:val="20"/>
        </w:rPr>
        <w:t xml:space="preserve"> </w:t>
      </w:r>
      <w:r>
        <w:rPr>
          <w:rFonts w:ascii="Arial" w:hAnsi="Arial" w:cs="Arial"/>
          <w:sz w:val="20"/>
          <w:szCs w:val="20"/>
        </w:rPr>
        <w:t>to</w:t>
      </w:r>
      <w:r>
        <w:rPr>
          <w:rFonts w:ascii="Arial" w:hAnsi="Arial" w:cs="Arial"/>
          <w:spacing w:val="38"/>
          <w:sz w:val="20"/>
          <w:szCs w:val="20"/>
        </w:rPr>
        <w:t xml:space="preserve"> </w:t>
      </w:r>
      <w:r>
        <w:rPr>
          <w:rFonts w:ascii="Arial" w:hAnsi="Arial" w:cs="Arial"/>
          <w:sz w:val="20"/>
          <w:szCs w:val="20"/>
        </w:rPr>
        <w:t>only</w:t>
      </w:r>
      <w:r>
        <w:rPr>
          <w:rFonts w:ascii="Arial" w:hAnsi="Arial" w:cs="Arial"/>
          <w:spacing w:val="31"/>
          <w:sz w:val="20"/>
          <w:szCs w:val="20"/>
        </w:rPr>
        <w:t xml:space="preserve"> </w:t>
      </w:r>
      <w:r>
        <w:rPr>
          <w:rFonts w:ascii="Arial" w:hAnsi="Arial" w:cs="Arial"/>
          <w:sz w:val="20"/>
          <w:szCs w:val="20"/>
        </w:rPr>
        <w:t>cr</w:t>
      </w:r>
      <w:r>
        <w:rPr>
          <w:rFonts w:ascii="Arial" w:hAnsi="Arial" w:cs="Arial"/>
          <w:spacing w:val="-5"/>
          <w:sz w:val="20"/>
          <w:szCs w:val="20"/>
        </w:rPr>
        <w:t>a</w:t>
      </w:r>
      <w:r>
        <w:rPr>
          <w:rFonts w:ascii="Arial" w:hAnsi="Arial" w:cs="Arial"/>
          <w:sz w:val="20"/>
          <w:szCs w:val="20"/>
        </w:rPr>
        <w:t>wl</w:t>
      </w:r>
      <w:r>
        <w:rPr>
          <w:rFonts w:ascii="Arial" w:hAnsi="Arial" w:cs="Arial"/>
          <w:spacing w:val="25"/>
          <w:sz w:val="20"/>
          <w:szCs w:val="20"/>
        </w:rPr>
        <w:t xml:space="preserve"> </w:t>
      </w:r>
      <w:r>
        <w:rPr>
          <w:rFonts w:ascii="Arial" w:hAnsi="Arial" w:cs="Arial"/>
          <w:sz w:val="20"/>
          <w:szCs w:val="20"/>
        </w:rPr>
        <w:t>the</w:t>
      </w:r>
      <w:r>
        <w:rPr>
          <w:rFonts w:ascii="Arial" w:hAnsi="Arial" w:cs="Arial"/>
          <w:spacing w:val="27"/>
          <w:sz w:val="20"/>
          <w:szCs w:val="20"/>
        </w:rPr>
        <w:t xml:space="preserve"> </w:t>
      </w:r>
      <w:r>
        <w:rPr>
          <w:rFonts w:ascii="Arial" w:hAnsi="Arial" w:cs="Arial"/>
          <w:sz w:val="20"/>
          <w:szCs w:val="20"/>
        </w:rPr>
        <w:t>data</w:t>
      </w:r>
      <w:r>
        <w:rPr>
          <w:rFonts w:ascii="Arial" w:hAnsi="Arial" w:cs="Arial"/>
          <w:spacing w:val="26"/>
          <w:sz w:val="20"/>
          <w:szCs w:val="20"/>
        </w:rPr>
        <w:t xml:space="preserve"> </w:t>
      </w:r>
      <w:r>
        <w:rPr>
          <w:rFonts w:ascii="Arial" w:hAnsi="Arial" w:cs="Arial"/>
          <w:sz w:val="20"/>
          <w:szCs w:val="20"/>
        </w:rPr>
        <w:t>of</w:t>
      </w:r>
      <w:r>
        <w:rPr>
          <w:rFonts w:ascii="Arial" w:hAnsi="Arial" w:cs="Arial"/>
          <w:spacing w:val="23"/>
          <w:sz w:val="20"/>
          <w:szCs w:val="20"/>
        </w:rPr>
        <w:t xml:space="preserve"> </w:t>
      </w:r>
      <w:r>
        <w:rPr>
          <w:rFonts w:ascii="Arial" w:hAnsi="Arial" w:cs="Arial"/>
          <w:sz w:val="20"/>
          <w:szCs w:val="20"/>
        </w:rPr>
        <w:t>a</w:t>
      </w:r>
      <w:r>
        <w:rPr>
          <w:rFonts w:ascii="Arial" w:hAnsi="Arial" w:cs="Arial"/>
          <w:spacing w:val="17"/>
          <w:sz w:val="20"/>
          <w:szCs w:val="20"/>
        </w:rPr>
        <w:t xml:space="preserve"> </w:t>
      </w:r>
      <w:r>
        <w:rPr>
          <w:rFonts w:ascii="Arial" w:hAnsi="Arial" w:cs="Arial"/>
          <w:sz w:val="20"/>
          <w:szCs w:val="20"/>
        </w:rPr>
        <w:t>s</w:t>
      </w:r>
      <w:r>
        <w:rPr>
          <w:rFonts w:ascii="Arial" w:hAnsi="Arial" w:cs="Arial"/>
          <w:spacing w:val="6"/>
          <w:sz w:val="20"/>
          <w:szCs w:val="20"/>
        </w:rPr>
        <w:t>p</w:t>
      </w:r>
      <w:r>
        <w:rPr>
          <w:rFonts w:ascii="Arial" w:hAnsi="Arial" w:cs="Arial"/>
          <w:sz w:val="20"/>
          <w:szCs w:val="20"/>
        </w:rPr>
        <w:t xml:space="preserve">ecified </w:t>
      </w:r>
      <w:r>
        <w:rPr>
          <w:rFonts w:ascii="Arial" w:hAnsi="Arial" w:cs="Arial"/>
          <w:w w:val="92"/>
          <w:sz w:val="20"/>
          <w:szCs w:val="20"/>
        </w:rPr>
        <w:t>subset</w:t>
      </w:r>
      <w:r>
        <w:rPr>
          <w:rFonts w:ascii="Arial" w:hAnsi="Arial" w:cs="Arial"/>
          <w:spacing w:val="14"/>
          <w:w w:val="92"/>
          <w:sz w:val="20"/>
          <w:szCs w:val="20"/>
        </w:rPr>
        <w:t xml:space="preserve"> </w:t>
      </w:r>
      <w:r>
        <w:rPr>
          <w:rFonts w:ascii="Arial" w:hAnsi="Arial" w:cs="Arial"/>
          <w:sz w:val="20"/>
          <w:szCs w:val="20"/>
        </w:rPr>
        <w:t>of</w:t>
      </w:r>
      <w:r>
        <w:rPr>
          <w:rFonts w:ascii="Arial" w:hAnsi="Arial" w:cs="Arial"/>
          <w:spacing w:val="3"/>
          <w:sz w:val="20"/>
          <w:szCs w:val="20"/>
        </w:rPr>
        <w:t xml:space="preserve"> </w:t>
      </w:r>
      <w:r>
        <w:rPr>
          <w:rFonts w:ascii="Arial" w:hAnsi="Arial" w:cs="Arial"/>
          <w:sz w:val="20"/>
          <w:szCs w:val="20"/>
        </w:rPr>
        <w:t>the</w:t>
      </w:r>
      <w:r>
        <w:rPr>
          <w:rFonts w:ascii="Arial" w:hAnsi="Arial" w:cs="Arial"/>
          <w:spacing w:val="7"/>
          <w:sz w:val="20"/>
          <w:szCs w:val="20"/>
        </w:rPr>
        <w:t xml:space="preserve"> </w:t>
      </w:r>
      <w:r>
        <w:rPr>
          <w:rFonts w:ascii="Arial" w:hAnsi="Arial" w:cs="Arial"/>
          <w:w w:val="89"/>
          <w:sz w:val="20"/>
          <w:szCs w:val="20"/>
        </w:rPr>
        <w:t>user-base</w:t>
      </w:r>
      <w:r>
        <w:rPr>
          <w:rFonts w:ascii="Arial" w:hAnsi="Arial" w:cs="Arial"/>
          <w:spacing w:val="17"/>
          <w:w w:val="89"/>
          <w:sz w:val="20"/>
          <w:szCs w:val="20"/>
        </w:rPr>
        <w:t xml:space="preserve"> </w:t>
      </w:r>
      <w:r>
        <w:rPr>
          <w:rFonts w:ascii="Arial" w:hAnsi="Arial" w:cs="Arial"/>
          <w:sz w:val="20"/>
          <w:szCs w:val="20"/>
        </w:rPr>
        <w:t>(e.g.</w:t>
      </w:r>
      <w:r>
        <w:rPr>
          <w:rFonts w:ascii="Arial" w:hAnsi="Arial" w:cs="Arial"/>
          <w:spacing w:val="-18"/>
          <w:sz w:val="20"/>
          <w:szCs w:val="20"/>
        </w:rPr>
        <w:t xml:space="preserve"> </w:t>
      </w:r>
      <w:r>
        <w:rPr>
          <w:rFonts w:ascii="Arial" w:hAnsi="Arial" w:cs="Arial"/>
          <w:sz w:val="20"/>
          <w:szCs w:val="20"/>
        </w:rPr>
        <w:t>all</w:t>
      </w:r>
      <w:r>
        <w:rPr>
          <w:rFonts w:ascii="Arial" w:hAnsi="Arial" w:cs="Arial"/>
          <w:spacing w:val="18"/>
          <w:sz w:val="20"/>
          <w:szCs w:val="20"/>
        </w:rPr>
        <w:t xml:space="preserve"> </w:t>
      </w:r>
      <w:r>
        <w:rPr>
          <w:rFonts w:ascii="Arial" w:hAnsi="Arial" w:cs="Arial"/>
          <w:spacing w:val="4"/>
          <w:w w:val="89"/>
          <w:sz w:val="20"/>
          <w:szCs w:val="20"/>
        </w:rPr>
        <w:t>p</w:t>
      </w:r>
      <w:r>
        <w:rPr>
          <w:rFonts w:ascii="Arial" w:hAnsi="Arial" w:cs="Arial"/>
          <w:w w:val="89"/>
          <w:sz w:val="20"/>
          <w:szCs w:val="20"/>
        </w:rPr>
        <w:t>ersons</w:t>
      </w:r>
      <w:r>
        <w:rPr>
          <w:rFonts w:ascii="Arial" w:hAnsi="Arial" w:cs="Arial"/>
          <w:spacing w:val="22"/>
          <w:w w:val="89"/>
          <w:sz w:val="20"/>
          <w:szCs w:val="20"/>
        </w:rPr>
        <w:t xml:space="preserve"> </w:t>
      </w:r>
      <w:r>
        <w:rPr>
          <w:rFonts w:ascii="Arial" w:hAnsi="Arial" w:cs="Arial"/>
          <w:spacing w:val="-6"/>
          <w:sz w:val="20"/>
          <w:szCs w:val="20"/>
        </w:rPr>
        <w:t>w</w:t>
      </w:r>
      <w:r>
        <w:rPr>
          <w:rFonts w:ascii="Arial" w:hAnsi="Arial" w:cs="Arial"/>
          <w:sz w:val="20"/>
          <w:szCs w:val="20"/>
        </w:rPr>
        <w:t>orking</w:t>
      </w:r>
      <w:r>
        <w:rPr>
          <w:rFonts w:ascii="Arial" w:hAnsi="Arial" w:cs="Arial"/>
          <w:spacing w:val="9"/>
          <w:sz w:val="20"/>
          <w:szCs w:val="20"/>
        </w:rPr>
        <w:t xml:space="preserve"> </w:t>
      </w:r>
      <w:r>
        <w:rPr>
          <w:rFonts w:ascii="Arial" w:hAnsi="Arial" w:cs="Arial"/>
          <w:sz w:val="20"/>
          <w:szCs w:val="20"/>
        </w:rPr>
        <w:t>at</w:t>
      </w:r>
      <w:r>
        <w:rPr>
          <w:rFonts w:ascii="Arial" w:hAnsi="Arial" w:cs="Arial"/>
          <w:spacing w:val="18"/>
          <w:sz w:val="20"/>
          <w:szCs w:val="20"/>
        </w:rPr>
        <w:t xml:space="preserve"> </w:t>
      </w:r>
      <w:r>
        <w:rPr>
          <w:rFonts w:ascii="Arial" w:hAnsi="Arial" w:cs="Arial"/>
          <w:sz w:val="20"/>
          <w:szCs w:val="20"/>
        </w:rPr>
        <w:t>a</w:t>
      </w:r>
      <w:r>
        <w:rPr>
          <w:rFonts w:ascii="Arial" w:hAnsi="Arial" w:cs="Arial"/>
          <w:spacing w:val="-2"/>
          <w:sz w:val="20"/>
          <w:szCs w:val="20"/>
        </w:rPr>
        <w:t xml:space="preserve"> </w:t>
      </w:r>
      <w:r>
        <w:rPr>
          <w:rFonts w:ascii="Arial" w:hAnsi="Arial" w:cs="Arial"/>
          <w:w w:val="92"/>
          <w:sz w:val="20"/>
          <w:szCs w:val="20"/>
        </w:rPr>
        <w:t>s</w:t>
      </w:r>
      <w:r>
        <w:rPr>
          <w:rFonts w:ascii="Arial" w:hAnsi="Arial" w:cs="Arial"/>
          <w:spacing w:val="6"/>
          <w:w w:val="92"/>
          <w:sz w:val="20"/>
          <w:szCs w:val="20"/>
        </w:rPr>
        <w:t>p</w:t>
      </w:r>
      <w:r>
        <w:rPr>
          <w:rFonts w:ascii="Arial" w:hAnsi="Arial" w:cs="Arial"/>
          <w:w w:val="92"/>
          <w:sz w:val="20"/>
          <w:szCs w:val="20"/>
        </w:rPr>
        <w:t>ecific</w:t>
      </w:r>
      <w:r>
        <w:rPr>
          <w:rFonts w:ascii="Arial" w:hAnsi="Arial" w:cs="Arial"/>
          <w:spacing w:val="18"/>
          <w:w w:val="92"/>
          <w:sz w:val="20"/>
          <w:szCs w:val="20"/>
        </w:rPr>
        <w:t xml:space="preserve"> </w:t>
      </w:r>
      <w:r>
        <w:rPr>
          <w:rFonts w:ascii="Arial" w:hAnsi="Arial" w:cs="Arial"/>
          <w:sz w:val="20"/>
          <w:szCs w:val="20"/>
        </w:rPr>
        <w:t>organi</w:t>
      </w:r>
      <w:r>
        <w:rPr>
          <w:rFonts w:ascii="Arial" w:hAnsi="Arial" w:cs="Arial"/>
          <w:spacing w:val="1"/>
          <w:sz w:val="20"/>
          <w:szCs w:val="20"/>
        </w:rPr>
        <w:t>z</w:t>
      </w:r>
      <w:r>
        <w:rPr>
          <w:rFonts w:ascii="Arial" w:hAnsi="Arial" w:cs="Arial"/>
          <w:sz w:val="20"/>
          <w:szCs w:val="20"/>
        </w:rPr>
        <w:t>ation),</w:t>
      </w:r>
      <w:r>
        <w:rPr>
          <w:rFonts w:ascii="Arial" w:hAnsi="Arial" w:cs="Arial"/>
          <w:spacing w:val="-4"/>
          <w:sz w:val="20"/>
          <w:szCs w:val="20"/>
        </w:rPr>
        <w:t xml:space="preserve"> </w:t>
      </w:r>
      <w:r>
        <w:rPr>
          <w:rFonts w:ascii="Arial" w:hAnsi="Arial" w:cs="Arial"/>
          <w:sz w:val="20"/>
          <w:szCs w:val="20"/>
        </w:rPr>
        <w:t xml:space="preserve">the </w:t>
      </w:r>
      <w:r>
        <w:rPr>
          <w:rFonts w:ascii="Arial" w:hAnsi="Arial" w:cs="Arial"/>
          <w:w w:val="92"/>
          <w:sz w:val="20"/>
          <w:szCs w:val="20"/>
        </w:rPr>
        <w:t>pro</w:t>
      </w:r>
      <w:r>
        <w:rPr>
          <w:rFonts w:ascii="Arial" w:hAnsi="Arial" w:cs="Arial"/>
          <w:spacing w:val="6"/>
          <w:w w:val="92"/>
          <w:sz w:val="20"/>
          <w:szCs w:val="20"/>
        </w:rPr>
        <w:t>p</w:t>
      </w:r>
      <w:r>
        <w:rPr>
          <w:rFonts w:ascii="Arial" w:hAnsi="Arial" w:cs="Arial"/>
          <w:w w:val="92"/>
          <w:sz w:val="20"/>
          <w:szCs w:val="20"/>
        </w:rPr>
        <w:t>osed</w:t>
      </w:r>
      <w:r>
        <w:rPr>
          <w:rFonts w:ascii="Arial" w:hAnsi="Arial" w:cs="Arial"/>
          <w:spacing w:val="18"/>
          <w:w w:val="92"/>
          <w:sz w:val="20"/>
          <w:szCs w:val="20"/>
        </w:rPr>
        <w:t xml:space="preserve"> </w:t>
      </w:r>
      <w:r>
        <w:rPr>
          <w:rFonts w:ascii="Arial" w:hAnsi="Arial" w:cs="Arial"/>
          <w:sz w:val="20"/>
          <w:szCs w:val="20"/>
        </w:rPr>
        <w:t>prot</w:t>
      </w:r>
      <w:r>
        <w:rPr>
          <w:rFonts w:ascii="Arial" w:hAnsi="Arial" w:cs="Arial"/>
          <w:spacing w:val="6"/>
          <w:sz w:val="20"/>
          <w:szCs w:val="20"/>
        </w:rPr>
        <w:t>o</w:t>
      </w:r>
      <w:r>
        <w:rPr>
          <w:rFonts w:ascii="Arial" w:hAnsi="Arial" w:cs="Arial"/>
          <w:sz w:val="20"/>
          <w:szCs w:val="20"/>
        </w:rPr>
        <w:t>cols</w:t>
      </w:r>
      <w:r>
        <w:rPr>
          <w:rFonts w:ascii="Arial" w:hAnsi="Arial" w:cs="Arial"/>
          <w:spacing w:val="-20"/>
          <w:sz w:val="20"/>
          <w:szCs w:val="20"/>
        </w:rPr>
        <w:t xml:space="preserve"> </w:t>
      </w:r>
      <w:r>
        <w:rPr>
          <w:rFonts w:ascii="Arial" w:hAnsi="Arial" w:cs="Arial"/>
          <w:sz w:val="20"/>
          <w:szCs w:val="20"/>
        </w:rPr>
        <w:t>offer</w:t>
      </w:r>
      <w:r>
        <w:rPr>
          <w:rFonts w:ascii="Arial" w:hAnsi="Arial" w:cs="Arial"/>
          <w:spacing w:val="-9"/>
          <w:sz w:val="20"/>
          <w:szCs w:val="20"/>
        </w:rPr>
        <w:t xml:space="preserve"> </w:t>
      </w:r>
      <w:r>
        <w:rPr>
          <w:rFonts w:ascii="Arial" w:hAnsi="Arial" w:cs="Arial"/>
          <w:w w:val="91"/>
          <w:sz w:val="20"/>
          <w:szCs w:val="20"/>
        </w:rPr>
        <w:t>g</w:t>
      </w:r>
      <w:r>
        <w:rPr>
          <w:rFonts w:ascii="Arial" w:hAnsi="Arial" w:cs="Arial"/>
          <w:spacing w:val="5"/>
          <w:w w:val="91"/>
          <w:sz w:val="20"/>
          <w:szCs w:val="20"/>
        </w:rPr>
        <w:t>oo</w:t>
      </w:r>
      <w:r>
        <w:rPr>
          <w:rFonts w:ascii="Arial" w:hAnsi="Arial" w:cs="Arial"/>
          <w:w w:val="91"/>
          <w:sz w:val="20"/>
          <w:szCs w:val="20"/>
        </w:rPr>
        <w:t>d</w:t>
      </w:r>
      <w:r>
        <w:rPr>
          <w:rFonts w:ascii="Arial" w:hAnsi="Arial" w:cs="Arial"/>
          <w:spacing w:val="19"/>
          <w:w w:val="91"/>
          <w:sz w:val="20"/>
          <w:szCs w:val="20"/>
        </w:rPr>
        <w:t xml:space="preserve"> </w:t>
      </w:r>
      <w:r>
        <w:rPr>
          <w:rFonts w:ascii="Arial" w:hAnsi="Arial" w:cs="Arial"/>
          <w:sz w:val="20"/>
          <w:szCs w:val="20"/>
        </w:rPr>
        <w:t>protection.</w:t>
      </w:r>
    </w:p>
    <w:p w14:paraId="409C2E17"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The</w:t>
      </w:r>
      <w:r>
        <w:rPr>
          <w:rFonts w:ascii="Arial" w:hAnsi="Arial" w:cs="Arial"/>
          <w:spacing w:val="2"/>
          <w:sz w:val="20"/>
          <w:szCs w:val="20"/>
        </w:rPr>
        <w:t xml:space="preserve"> </w:t>
      </w:r>
      <w:r>
        <w:rPr>
          <w:rFonts w:ascii="Arial" w:hAnsi="Arial" w:cs="Arial"/>
          <w:w w:val="95"/>
          <w:sz w:val="20"/>
          <w:szCs w:val="20"/>
        </w:rPr>
        <w:t>kn</w:t>
      </w:r>
      <w:r>
        <w:rPr>
          <w:rFonts w:ascii="Arial" w:hAnsi="Arial" w:cs="Arial"/>
          <w:spacing w:val="-5"/>
          <w:w w:val="95"/>
          <w:sz w:val="20"/>
          <w:szCs w:val="20"/>
        </w:rPr>
        <w:t>o</w:t>
      </w:r>
      <w:r>
        <w:rPr>
          <w:rFonts w:ascii="Arial" w:hAnsi="Arial" w:cs="Arial"/>
          <w:w w:val="95"/>
          <w:sz w:val="20"/>
          <w:szCs w:val="20"/>
        </w:rPr>
        <w:t>wledge-threshold</w:t>
      </w:r>
      <w:r>
        <w:rPr>
          <w:rFonts w:ascii="Arial" w:hAnsi="Arial" w:cs="Arial"/>
          <w:spacing w:val="16"/>
          <w:w w:val="95"/>
          <w:sz w:val="20"/>
          <w:szCs w:val="20"/>
        </w:rPr>
        <w:t xml:space="preserve"> </w:t>
      </w:r>
      <w:r>
        <w:rPr>
          <w:rFonts w:ascii="Arial" w:hAnsi="Arial" w:cs="Arial"/>
          <w:sz w:val="20"/>
          <w:szCs w:val="20"/>
        </w:rPr>
        <w:t>is</w:t>
      </w:r>
      <w:r>
        <w:rPr>
          <w:rFonts w:ascii="Arial" w:hAnsi="Arial" w:cs="Arial"/>
          <w:spacing w:val="-7"/>
          <w:sz w:val="20"/>
          <w:szCs w:val="20"/>
        </w:rPr>
        <w:t xml:space="preserve"> </w:t>
      </w:r>
      <w:r>
        <w:rPr>
          <w:rFonts w:ascii="Arial" w:hAnsi="Arial" w:cs="Arial"/>
          <w:sz w:val="20"/>
          <w:szCs w:val="20"/>
        </w:rPr>
        <w:t>an</w:t>
      </w:r>
      <w:r>
        <w:rPr>
          <w:rFonts w:ascii="Arial" w:hAnsi="Arial" w:cs="Arial"/>
          <w:spacing w:val="-8"/>
          <w:sz w:val="20"/>
          <w:szCs w:val="20"/>
        </w:rPr>
        <w:t xml:space="preserve"> </w:t>
      </w:r>
      <w:r>
        <w:rPr>
          <w:rFonts w:ascii="Arial" w:hAnsi="Arial" w:cs="Arial"/>
          <w:sz w:val="20"/>
          <w:szCs w:val="20"/>
        </w:rPr>
        <w:t>individual</w:t>
      </w:r>
      <w:r>
        <w:rPr>
          <w:rFonts w:ascii="Arial" w:hAnsi="Arial" w:cs="Arial"/>
          <w:spacing w:val="39"/>
          <w:sz w:val="20"/>
          <w:szCs w:val="20"/>
        </w:rPr>
        <w:t xml:space="preserve"> </w:t>
      </w:r>
      <w:r>
        <w:rPr>
          <w:rFonts w:ascii="Arial" w:hAnsi="Arial" w:cs="Arial"/>
          <w:w w:val="86"/>
          <w:sz w:val="20"/>
          <w:szCs w:val="20"/>
        </w:rPr>
        <w:t>use</w:t>
      </w:r>
      <w:r>
        <w:rPr>
          <w:rFonts w:ascii="Arial" w:hAnsi="Arial" w:cs="Arial"/>
          <w:w w:val="116"/>
          <w:sz w:val="20"/>
          <w:szCs w:val="20"/>
        </w:rPr>
        <w:t>r</w:t>
      </w:r>
      <w:r>
        <w:rPr>
          <w:rFonts w:ascii="Arial" w:hAnsi="Arial" w:cs="Arial"/>
          <w:spacing w:val="5"/>
          <w:sz w:val="20"/>
          <w:szCs w:val="20"/>
        </w:rPr>
        <w:t xml:space="preserve"> </w:t>
      </w:r>
      <w:r>
        <w:rPr>
          <w:rFonts w:ascii="Arial" w:hAnsi="Arial" w:cs="Arial"/>
          <w:sz w:val="20"/>
          <w:szCs w:val="20"/>
        </w:rPr>
        <w:t>parameter,</w:t>
      </w:r>
      <w:r>
        <w:rPr>
          <w:rFonts w:ascii="Arial" w:hAnsi="Arial" w:cs="Arial"/>
          <w:spacing w:val="-22"/>
          <w:sz w:val="20"/>
          <w:szCs w:val="20"/>
        </w:rPr>
        <w:t xml:space="preserve"> </w:t>
      </w:r>
      <w:r>
        <w:rPr>
          <w:rFonts w:ascii="Arial" w:hAnsi="Arial" w:cs="Arial"/>
          <w:w w:val="86"/>
          <w:sz w:val="20"/>
          <w:szCs w:val="20"/>
        </w:rPr>
        <w:t>so</w:t>
      </w:r>
      <w:r>
        <w:rPr>
          <w:rFonts w:ascii="Arial" w:hAnsi="Arial" w:cs="Arial"/>
          <w:spacing w:val="9"/>
          <w:w w:val="86"/>
          <w:sz w:val="20"/>
          <w:szCs w:val="20"/>
        </w:rPr>
        <w:t xml:space="preserve"> </w:t>
      </w:r>
      <w:r>
        <w:rPr>
          <w:rFonts w:ascii="Arial" w:hAnsi="Arial" w:cs="Arial"/>
          <w:w w:val="86"/>
          <w:sz w:val="20"/>
          <w:szCs w:val="20"/>
        </w:rPr>
        <w:t>users</w:t>
      </w:r>
      <w:r>
        <w:rPr>
          <w:rFonts w:ascii="Arial" w:hAnsi="Arial" w:cs="Arial"/>
          <w:spacing w:val="23"/>
          <w:w w:val="86"/>
          <w:sz w:val="20"/>
          <w:szCs w:val="20"/>
        </w:rPr>
        <w:t xml:space="preserve"> </w:t>
      </w:r>
      <w:r>
        <w:rPr>
          <w:rFonts w:ascii="Arial" w:hAnsi="Arial" w:cs="Arial"/>
          <w:sz w:val="20"/>
          <w:szCs w:val="20"/>
        </w:rPr>
        <w:t>that</w:t>
      </w:r>
      <w:r>
        <w:rPr>
          <w:rFonts w:ascii="Arial" w:hAnsi="Arial" w:cs="Arial"/>
          <w:spacing w:val="35"/>
          <w:sz w:val="20"/>
          <w:szCs w:val="20"/>
        </w:rPr>
        <w:t xml:space="preserve"> </w:t>
      </w:r>
      <w:r>
        <w:rPr>
          <w:rFonts w:ascii="Arial" w:hAnsi="Arial" w:cs="Arial"/>
          <w:sz w:val="20"/>
          <w:szCs w:val="20"/>
        </w:rPr>
        <w:t>con- sider</w:t>
      </w:r>
      <w:r>
        <w:rPr>
          <w:rFonts w:ascii="Arial" w:hAnsi="Arial" w:cs="Arial"/>
          <w:spacing w:val="1"/>
          <w:sz w:val="20"/>
          <w:szCs w:val="20"/>
        </w:rPr>
        <w:t xml:space="preserve"> </w:t>
      </w:r>
      <w:r>
        <w:rPr>
          <w:rFonts w:ascii="Arial" w:hAnsi="Arial" w:cs="Arial"/>
          <w:w w:val="92"/>
          <w:sz w:val="20"/>
          <w:szCs w:val="20"/>
        </w:rPr>
        <w:t>themsel</w:t>
      </w:r>
      <w:r>
        <w:rPr>
          <w:rFonts w:ascii="Arial" w:hAnsi="Arial" w:cs="Arial"/>
          <w:spacing w:val="-5"/>
          <w:w w:val="92"/>
          <w:sz w:val="20"/>
          <w:szCs w:val="20"/>
        </w:rPr>
        <w:t>v</w:t>
      </w:r>
      <w:r>
        <w:rPr>
          <w:rFonts w:ascii="Arial" w:hAnsi="Arial" w:cs="Arial"/>
          <w:w w:val="92"/>
          <w:sz w:val="20"/>
          <w:szCs w:val="20"/>
        </w:rPr>
        <w:t>es</w:t>
      </w:r>
      <w:r>
        <w:rPr>
          <w:rFonts w:ascii="Arial" w:hAnsi="Arial" w:cs="Arial"/>
          <w:spacing w:val="36"/>
          <w:w w:val="92"/>
          <w:sz w:val="20"/>
          <w:szCs w:val="20"/>
        </w:rPr>
        <w:t xml:space="preserve"> </w:t>
      </w:r>
      <w:r>
        <w:rPr>
          <w:rFonts w:ascii="Arial" w:hAnsi="Arial" w:cs="Arial"/>
          <w:sz w:val="20"/>
          <w:szCs w:val="20"/>
        </w:rPr>
        <w:t>to</w:t>
      </w:r>
      <w:r>
        <w:rPr>
          <w:rFonts w:ascii="Arial" w:hAnsi="Arial" w:cs="Arial"/>
          <w:spacing w:val="35"/>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34"/>
          <w:w w:val="89"/>
          <w:sz w:val="20"/>
          <w:szCs w:val="20"/>
        </w:rPr>
        <w:t xml:space="preserve"> </w:t>
      </w:r>
      <w:r>
        <w:rPr>
          <w:rFonts w:ascii="Arial" w:hAnsi="Arial" w:cs="Arial"/>
          <w:sz w:val="20"/>
          <w:szCs w:val="20"/>
        </w:rPr>
        <w:t xml:space="preserve">more </w:t>
      </w:r>
      <w:r>
        <w:rPr>
          <w:rFonts w:ascii="Arial" w:hAnsi="Arial" w:cs="Arial"/>
          <w:w w:val="89"/>
          <w:sz w:val="20"/>
          <w:szCs w:val="20"/>
        </w:rPr>
        <w:t>ex</w:t>
      </w:r>
      <w:r>
        <w:rPr>
          <w:rFonts w:ascii="Arial" w:hAnsi="Arial" w:cs="Arial"/>
          <w:spacing w:val="5"/>
          <w:w w:val="89"/>
          <w:sz w:val="20"/>
          <w:szCs w:val="20"/>
        </w:rPr>
        <w:t>p</w:t>
      </w:r>
      <w:r>
        <w:rPr>
          <w:rFonts w:ascii="Arial" w:hAnsi="Arial" w:cs="Arial"/>
          <w:w w:val="89"/>
          <w:sz w:val="20"/>
          <w:szCs w:val="20"/>
        </w:rPr>
        <w:t>osed</w:t>
      </w:r>
      <w:r>
        <w:rPr>
          <w:rFonts w:ascii="Arial" w:hAnsi="Arial" w:cs="Arial"/>
          <w:spacing w:val="37"/>
          <w:w w:val="89"/>
          <w:sz w:val="20"/>
          <w:szCs w:val="20"/>
        </w:rPr>
        <w:t xml:space="preserve"> </w:t>
      </w:r>
      <w:r>
        <w:rPr>
          <w:rFonts w:ascii="Arial" w:hAnsi="Arial" w:cs="Arial"/>
          <w:sz w:val="20"/>
          <w:szCs w:val="20"/>
        </w:rPr>
        <w:t>to</w:t>
      </w:r>
      <w:r>
        <w:rPr>
          <w:rFonts w:ascii="Arial" w:hAnsi="Arial" w:cs="Arial"/>
          <w:spacing w:val="35"/>
          <w:sz w:val="20"/>
          <w:szCs w:val="20"/>
        </w:rPr>
        <w:t xml:space="preserve"> </w:t>
      </w:r>
      <w:r>
        <w:rPr>
          <w:rFonts w:ascii="Arial" w:hAnsi="Arial" w:cs="Arial"/>
          <w:sz w:val="20"/>
          <w:szCs w:val="20"/>
        </w:rPr>
        <w:t>risks</w:t>
      </w:r>
      <w:r>
        <w:rPr>
          <w:rFonts w:ascii="Arial" w:hAnsi="Arial" w:cs="Arial"/>
          <w:spacing w:val="11"/>
          <w:sz w:val="20"/>
          <w:szCs w:val="20"/>
        </w:rPr>
        <w:t xml:space="preserve"> </w:t>
      </w:r>
      <w:r>
        <w:rPr>
          <w:rFonts w:ascii="Arial" w:hAnsi="Arial" w:cs="Arial"/>
          <w:sz w:val="20"/>
          <w:szCs w:val="20"/>
        </w:rPr>
        <w:t>can</w:t>
      </w:r>
      <w:r>
        <w:rPr>
          <w:rFonts w:ascii="Arial" w:hAnsi="Arial" w:cs="Arial"/>
          <w:spacing w:val="1"/>
          <w:sz w:val="20"/>
          <w:szCs w:val="20"/>
        </w:rPr>
        <w:t xml:space="preserve"> </w:t>
      </w:r>
      <w:r>
        <w:rPr>
          <w:rFonts w:ascii="Arial" w:hAnsi="Arial" w:cs="Arial"/>
          <w:spacing w:val="-4"/>
          <w:w w:val="87"/>
          <w:sz w:val="20"/>
          <w:szCs w:val="20"/>
        </w:rPr>
        <w:t>c</w:t>
      </w:r>
      <w:r>
        <w:rPr>
          <w:rFonts w:ascii="Arial" w:hAnsi="Arial" w:cs="Arial"/>
          <w:w w:val="87"/>
          <w:sz w:val="20"/>
          <w:szCs w:val="20"/>
        </w:rPr>
        <w:t>h</w:t>
      </w:r>
      <w:r>
        <w:rPr>
          <w:rFonts w:ascii="Arial" w:hAnsi="Arial" w:cs="Arial"/>
          <w:spacing w:val="5"/>
          <w:w w:val="87"/>
          <w:sz w:val="20"/>
          <w:szCs w:val="20"/>
        </w:rPr>
        <w:t>o</w:t>
      </w:r>
      <w:r>
        <w:rPr>
          <w:rFonts w:ascii="Arial" w:hAnsi="Arial" w:cs="Arial"/>
          <w:w w:val="87"/>
          <w:sz w:val="20"/>
          <w:szCs w:val="20"/>
        </w:rPr>
        <w:t>ose</w:t>
      </w:r>
      <w:r>
        <w:rPr>
          <w:rFonts w:ascii="Arial" w:hAnsi="Arial" w:cs="Arial"/>
          <w:spacing w:val="35"/>
          <w:w w:val="87"/>
          <w:sz w:val="20"/>
          <w:szCs w:val="20"/>
        </w:rPr>
        <w:t xml:space="preserve"> </w:t>
      </w:r>
      <w:r>
        <w:rPr>
          <w:rFonts w:ascii="Arial" w:hAnsi="Arial" w:cs="Arial"/>
          <w:sz w:val="20"/>
          <w:szCs w:val="20"/>
        </w:rPr>
        <w:t>a</w:t>
      </w:r>
      <w:r>
        <w:rPr>
          <w:rFonts w:ascii="Arial" w:hAnsi="Arial" w:cs="Arial"/>
          <w:spacing w:val="15"/>
          <w:sz w:val="20"/>
          <w:szCs w:val="20"/>
        </w:rPr>
        <w:t xml:space="preserve"> </w:t>
      </w:r>
      <w:r>
        <w:rPr>
          <w:rFonts w:ascii="Arial" w:hAnsi="Arial" w:cs="Arial"/>
          <w:sz w:val="20"/>
          <w:szCs w:val="20"/>
        </w:rPr>
        <w:t>higher</w:t>
      </w:r>
      <w:r>
        <w:rPr>
          <w:rFonts w:ascii="Arial" w:hAnsi="Arial" w:cs="Arial"/>
          <w:spacing w:val="10"/>
          <w:sz w:val="20"/>
          <w:szCs w:val="20"/>
        </w:rPr>
        <w:t xml:space="preserve"> </w:t>
      </w:r>
      <w:r>
        <w:rPr>
          <w:rFonts w:ascii="Arial" w:hAnsi="Arial" w:cs="Arial"/>
          <w:sz w:val="20"/>
          <w:szCs w:val="20"/>
        </w:rPr>
        <w:t>kn</w:t>
      </w:r>
      <w:r>
        <w:rPr>
          <w:rFonts w:ascii="Arial" w:hAnsi="Arial" w:cs="Arial"/>
          <w:spacing w:val="-5"/>
          <w:sz w:val="20"/>
          <w:szCs w:val="20"/>
        </w:rPr>
        <w:t>o</w:t>
      </w:r>
      <w:r>
        <w:rPr>
          <w:rFonts w:ascii="Arial" w:hAnsi="Arial" w:cs="Arial"/>
          <w:sz w:val="20"/>
          <w:szCs w:val="20"/>
        </w:rPr>
        <w:t>wledge- threshold</w:t>
      </w:r>
      <w:r>
        <w:rPr>
          <w:rFonts w:ascii="Arial" w:hAnsi="Arial" w:cs="Arial"/>
          <w:spacing w:val="-14"/>
          <w:sz w:val="20"/>
          <w:szCs w:val="20"/>
        </w:rPr>
        <w:t xml:space="preserve"> </w:t>
      </w:r>
      <w:r>
        <w:rPr>
          <w:rFonts w:ascii="Arial" w:hAnsi="Arial" w:cs="Arial"/>
          <w:sz w:val="20"/>
          <w:szCs w:val="20"/>
        </w:rPr>
        <w:t>to</w:t>
      </w:r>
      <w:r>
        <w:rPr>
          <w:rFonts w:ascii="Arial" w:hAnsi="Arial" w:cs="Arial"/>
          <w:spacing w:val="9"/>
          <w:sz w:val="20"/>
          <w:szCs w:val="20"/>
        </w:rPr>
        <w:t xml:space="preserve"> </w:t>
      </w:r>
      <w:r>
        <w:rPr>
          <w:rFonts w:ascii="Arial" w:hAnsi="Arial" w:cs="Arial"/>
          <w:w w:val="90"/>
          <w:sz w:val="20"/>
          <w:szCs w:val="20"/>
        </w:rPr>
        <w:t>increase</w:t>
      </w:r>
      <w:r>
        <w:rPr>
          <w:rFonts w:ascii="Arial" w:hAnsi="Arial" w:cs="Arial"/>
          <w:spacing w:val="7"/>
          <w:w w:val="90"/>
          <w:sz w:val="20"/>
          <w:szCs w:val="20"/>
        </w:rPr>
        <w:t xml:space="preserve"> </w:t>
      </w:r>
      <w:r>
        <w:rPr>
          <w:rFonts w:ascii="Arial" w:hAnsi="Arial" w:cs="Arial"/>
          <w:sz w:val="20"/>
          <w:szCs w:val="20"/>
        </w:rPr>
        <w:t>their</w:t>
      </w:r>
      <w:r>
        <w:rPr>
          <w:rFonts w:ascii="Arial" w:hAnsi="Arial" w:cs="Arial"/>
          <w:spacing w:val="20"/>
          <w:sz w:val="20"/>
          <w:szCs w:val="20"/>
        </w:rPr>
        <w:t xml:space="preserve"> </w:t>
      </w:r>
      <w:r>
        <w:rPr>
          <w:rFonts w:ascii="Arial" w:hAnsi="Arial" w:cs="Arial"/>
          <w:sz w:val="20"/>
          <w:szCs w:val="20"/>
        </w:rPr>
        <w:t>protection</w:t>
      </w:r>
      <w:r>
        <w:rPr>
          <w:rFonts w:ascii="Arial" w:hAnsi="Arial" w:cs="Arial"/>
          <w:spacing w:val="2"/>
          <w:sz w:val="20"/>
          <w:szCs w:val="20"/>
        </w:rPr>
        <w:t xml:space="preserve"> </w:t>
      </w:r>
      <w:r>
        <w:rPr>
          <w:rFonts w:ascii="Arial" w:hAnsi="Arial" w:cs="Arial"/>
          <w:sz w:val="20"/>
          <w:szCs w:val="20"/>
        </w:rPr>
        <w:t>at</w:t>
      </w:r>
      <w:r>
        <w:rPr>
          <w:rFonts w:ascii="Arial" w:hAnsi="Arial" w:cs="Arial"/>
          <w:spacing w:val="9"/>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w w:val="93"/>
          <w:sz w:val="20"/>
          <w:szCs w:val="20"/>
        </w:rPr>
        <w:t>cost</w:t>
      </w:r>
      <w:r>
        <w:rPr>
          <w:rFonts w:ascii="Arial" w:hAnsi="Arial" w:cs="Arial"/>
          <w:spacing w:val="5"/>
          <w:w w:val="93"/>
          <w:sz w:val="20"/>
          <w:szCs w:val="20"/>
        </w:rPr>
        <w:t xml:space="preserve"> </w:t>
      </w:r>
      <w:r>
        <w:rPr>
          <w:rFonts w:ascii="Arial" w:hAnsi="Arial" w:cs="Arial"/>
          <w:sz w:val="20"/>
          <w:szCs w:val="20"/>
        </w:rPr>
        <w:t>of</w:t>
      </w:r>
      <w:r>
        <w:rPr>
          <w:rFonts w:ascii="Arial" w:hAnsi="Arial" w:cs="Arial"/>
          <w:spacing w:val="-6"/>
          <w:sz w:val="20"/>
          <w:szCs w:val="20"/>
        </w:rPr>
        <w:t xml:space="preserve"> </w:t>
      </w:r>
      <w:r>
        <w:rPr>
          <w:rFonts w:ascii="Arial" w:hAnsi="Arial" w:cs="Arial"/>
          <w:sz w:val="20"/>
          <w:szCs w:val="20"/>
        </w:rPr>
        <w:t>a</w:t>
      </w:r>
      <w:r>
        <w:rPr>
          <w:rFonts w:ascii="Arial" w:hAnsi="Arial" w:cs="Arial"/>
          <w:spacing w:val="-11"/>
          <w:sz w:val="20"/>
          <w:szCs w:val="20"/>
        </w:rPr>
        <w:t xml:space="preserve"> </w:t>
      </w:r>
      <w:r>
        <w:rPr>
          <w:rFonts w:ascii="Arial" w:hAnsi="Arial" w:cs="Arial"/>
          <w:sz w:val="20"/>
          <w:szCs w:val="20"/>
        </w:rPr>
        <w:t>l</w:t>
      </w:r>
      <w:r>
        <w:rPr>
          <w:rFonts w:ascii="Arial" w:hAnsi="Arial" w:cs="Arial"/>
          <w:spacing w:val="-5"/>
          <w:sz w:val="20"/>
          <w:szCs w:val="20"/>
        </w:rPr>
        <w:t>o</w:t>
      </w:r>
      <w:r>
        <w:rPr>
          <w:rFonts w:ascii="Arial" w:hAnsi="Arial" w:cs="Arial"/>
          <w:spacing w:val="-6"/>
          <w:sz w:val="20"/>
          <w:szCs w:val="20"/>
        </w:rPr>
        <w:t>w</w:t>
      </w:r>
      <w:r>
        <w:rPr>
          <w:rFonts w:ascii="Arial" w:hAnsi="Arial" w:cs="Arial"/>
          <w:sz w:val="20"/>
          <w:szCs w:val="20"/>
        </w:rPr>
        <w:t>er</w:t>
      </w:r>
      <w:r>
        <w:rPr>
          <w:rFonts w:ascii="Arial" w:hAnsi="Arial" w:cs="Arial"/>
          <w:spacing w:val="-14"/>
          <w:sz w:val="20"/>
          <w:szCs w:val="20"/>
        </w:rPr>
        <w:t xml:space="preserve"> </w:t>
      </w:r>
      <w:r>
        <w:rPr>
          <w:rFonts w:ascii="Arial" w:hAnsi="Arial" w:cs="Arial"/>
          <w:sz w:val="20"/>
          <w:szCs w:val="20"/>
        </w:rPr>
        <w:t>usabili</w:t>
      </w:r>
      <w:r>
        <w:rPr>
          <w:rFonts w:ascii="Arial" w:hAnsi="Arial" w:cs="Arial"/>
          <w:spacing w:val="-5"/>
          <w:sz w:val="20"/>
          <w:szCs w:val="20"/>
        </w:rPr>
        <w:t>t</w:t>
      </w:r>
      <w:r>
        <w:rPr>
          <w:rFonts w:ascii="Arial" w:hAnsi="Arial" w:cs="Arial"/>
          <w:spacing w:val="-16"/>
          <w:sz w:val="20"/>
          <w:szCs w:val="20"/>
        </w:rPr>
        <w:t>y</w:t>
      </w:r>
      <w:r>
        <w:rPr>
          <w:rFonts w:ascii="Arial" w:hAnsi="Arial" w:cs="Arial"/>
          <w:sz w:val="20"/>
          <w:szCs w:val="20"/>
        </w:rPr>
        <w:t>,</w:t>
      </w:r>
      <w:r>
        <w:rPr>
          <w:rFonts w:ascii="Arial" w:hAnsi="Arial" w:cs="Arial"/>
          <w:spacing w:val="26"/>
          <w:sz w:val="20"/>
          <w:szCs w:val="20"/>
        </w:rPr>
        <w:t xml:space="preserve"> </w:t>
      </w:r>
      <w:r>
        <w:rPr>
          <w:rFonts w:ascii="Arial" w:hAnsi="Arial" w:cs="Arial"/>
          <w:w w:val="84"/>
          <w:sz w:val="20"/>
          <w:szCs w:val="20"/>
        </w:rPr>
        <w:t>as</w:t>
      </w:r>
      <w:r>
        <w:rPr>
          <w:rFonts w:ascii="Arial" w:hAnsi="Arial" w:cs="Arial"/>
          <w:spacing w:val="10"/>
          <w:w w:val="84"/>
          <w:sz w:val="20"/>
          <w:szCs w:val="20"/>
        </w:rPr>
        <w:t xml:space="preserve"> </w:t>
      </w:r>
      <w:r>
        <w:rPr>
          <w:rFonts w:ascii="Arial" w:hAnsi="Arial" w:cs="Arial"/>
          <w:sz w:val="20"/>
          <w:szCs w:val="20"/>
        </w:rPr>
        <w:t>a</w:t>
      </w:r>
      <w:r>
        <w:rPr>
          <w:rFonts w:ascii="Arial" w:hAnsi="Arial" w:cs="Arial"/>
          <w:spacing w:val="-11"/>
          <w:sz w:val="20"/>
          <w:szCs w:val="20"/>
        </w:rPr>
        <w:t xml:space="preserve"> </w:t>
      </w:r>
      <w:r>
        <w:rPr>
          <w:rFonts w:ascii="Arial" w:hAnsi="Arial" w:cs="Arial"/>
          <w:sz w:val="20"/>
          <w:szCs w:val="20"/>
        </w:rPr>
        <w:t>higher threshold</w:t>
      </w:r>
      <w:r>
        <w:rPr>
          <w:rFonts w:ascii="Arial" w:hAnsi="Arial" w:cs="Arial"/>
          <w:spacing w:val="-12"/>
          <w:sz w:val="20"/>
          <w:szCs w:val="20"/>
        </w:rPr>
        <w:t xml:space="preserve"> </w:t>
      </w:r>
      <w:r>
        <w:rPr>
          <w:rFonts w:ascii="Arial" w:hAnsi="Arial" w:cs="Arial"/>
          <w:w w:val="91"/>
          <w:sz w:val="20"/>
          <w:szCs w:val="20"/>
        </w:rPr>
        <w:t>ma</w:t>
      </w:r>
      <w:r>
        <w:rPr>
          <w:rFonts w:ascii="Arial" w:hAnsi="Arial" w:cs="Arial"/>
          <w:spacing w:val="-5"/>
          <w:w w:val="91"/>
          <w:sz w:val="20"/>
          <w:szCs w:val="20"/>
        </w:rPr>
        <w:t>k</w:t>
      </w:r>
      <w:r>
        <w:rPr>
          <w:rFonts w:ascii="Arial" w:hAnsi="Arial" w:cs="Arial"/>
          <w:w w:val="91"/>
          <w:sz w:val="20"/>
          <w:szCs w:val="20"/>
        </w:rPr>
        <w:t>es</w:t>
      </w:r>
      <w:r>
        <w:rPr>
          <w:rFonts w:ascii="Arial" w:hAnsi="Arial" w:cs="Arial"/>
          <w:spacing w:val="9"/>
          <w:w w:val="91"/>
          <w:sz w:val="20"/>
          <w:szCs w:val="20"/>
        </w:rPr>
        <w:t xml:space="preserve"> </w:t>
      </w:r>
      <w:r>
        <w:rPr>
          <w:rFonts w:ascii="Arial" w:hAnsi="Arial" w:cs="Arial"/>
          <w:w w:val="132"/>
          <w:sz w:val="20"/>
          <w:szCs w:val="20"/>
        </w:rPr>
        <w:t>it</w:t>
      </w:r>
      <w:r>
        <w:rPr>
          <w:rFonts w:ascii="Arial" w:hAnsi="Arial" w:cs="Arial"/>
          <w:spacing w:val="-15"/>
          <w:w w:val="132"/>
          <w:sz w:val="20"/>
          <w:szCs w:val="20"/>
        </w:rPr>
        <w:t xml:space="preserve"> </w:t>
      </w:r>
      <w:r>
        <w:rPr>
          <w:rFonts w:ascii="Arial" w:hAnsi="Arial" w:cs="Arial"/>
          <w:sz w:val="20"/>
          <w:szCs w:val="20"/>
        </w:rPr>
        <w:t>harder</w:t>
      </w:r>
      <w:r>
        <w:rPr>
          <w:rFonts w:ascii="Arial" w:hAnsi="Arial" w:cs="Arial"/>
          <w:spacing w:val="-13"/>
          <w:sz w:val="20"/>
          <w:szCs w:val="20"/>
        </w:rPr>
        <w:t xml:space="preserve"> </w:t>
      </w:r>
      <w:r>
        <w:rPr>
          <w:rFonts w:ascii="Arial" w:hAnsi="Arial" w:cs="Arial"/>
          <w:sz w:val="20"/>
          <w:szCs w:val="20"/>
        </w:rPr>
        <w:t>for</w:t>
      </w:r>
      <w:r>
        <w:rPr>
          <w:rFonts w:ascii="Arial" w:hAnsi="Arial" w:cs="Arial"/>
          <w:spacing w:val="8"/>
          <w:sz w:val="20"/>
          <w:szCs w:val="20"/>
        </w:rPr>
        <w:t xml:space="preserve"> </w:t>
      </w:r>
      <w:r>
        <w:rPr>
          <w:rFonts w:ascii="Arial" w:hAnsi="Arial" w:cs="Arial"/>
          <w:sz w:val="20"/>
          <w:szCs w:val="20"/>
        </w:rPr>
        <w:t>other</w:t>
      </w:r>
      <w:r>
        <w:rPr>
          <w:rFonts w:ascii="Arial" w:hAnsi="Arial" w:cs="Arial"/>
          <w:spacing w:val="-1"/>
          <w:sz w:val="20"/>
          <w:szCs w:val="20"/>
        </w:rPr>
        <w:t xml:space="preserve"> </w:t>
      </w:r>
      <w:r>
        <w:rPr>
          <w:rFonts w:ascii="Arial" w:hAnsi="Arial" w:cs="Arial"/>
          <w:sz w:val="20"/>
          <w:szCs w:val="20"/>
        </w:rPr>
        <w:t>legitimate</w:t>
      </w:r>
      <w:r>
        <w:rPr>
          <w:rFonts w:ascii="Arial" w:hAnsi="Arial" w:cs="Arial"/>
          <w:spacing w:val="4"/>
          <w:sz w:val="20"/>
          <w:szCs w:val="20"/>
        </w:rPr>
        <w:t xml:space="preserve"> </w:t>
      </w:r>
      <w:r>
        <w:rPr>
          <w:rFonts w:ascii="Arial" w:hAnsi="Arial" w:cs="Arial"/>
          <w:w w:val="88"/>
          <w:sz w:val="20"/>
          <w:szCs w:val="20"/>
        </w:rPr>
        <w:t>users</w:t>
      </w:r>
      <w:r>
        <w:rPr>
          <w:rFonts w:ascii="Arial" w:hAnsi="Arial" w:cs="Arial"/>
          <w:spacing w:val="12"/>
          <w:w w:val="88"/>
          <w:sz w:val="20"/>
          <w:szCs w:val="20"/>
        </w:rPr>
        <w:t xml:space="preserve"> </w:t>
      </w:r>
      <w:r>
        <w:rPr>
          <w:rFonts w:ascii="Arial" w:hAnsi="Arial" w:cs="Arial"/>
          <w:sz w:val="20"/>
          <w:szCs w:val="20"/>
        </w:rPr>
        <w:t>to</w:t>
      </w:r>
      <w:r>
        <w:rPr>
          <w:rFonts w:ascii="Arial" w:hAnsi="Arial" w:cs="Arial"/>
          <w:spacing w:val="11"/>
          <w:sz w:val="20"/>
          <w:szCs w:val="20"/>
        </w:rPr>
        <w:t xml:space="preserve"> </w:t>
      </w:r>
      <w:r>
        <w:rPr>
          <w:rFonts w:ascii="Arial" w:hAnsi="Arial" w:cs="Arial"/>
          <w:sz w:val="20"/>
          <w:szCs w:val="20"/>
        </w:rPr>
        <w:t>find</w:t>
      </w:r>
      <w:r>
        <w:rPr>
          <w:rFonts w:ascii="Arial" w:hAnsi="Arial" w:cs="Arial"/>
          <w:spacing w:val="9"/>
          <w:sz w:val="20"/>
          <w:szCs w:val="20"/>
        </w:rPr>
        <w:t xml:space="preserve"> </w:t>
      </w:r>
      <w:r>
        <w:rPr>
          <w:rFonts w:ascii="Arial" w:hAnsi="Arial" w:cs="Arial"/>
          <w:sz w:val="20"/>
          <w:szCs w:val="20"/>
        </w:rPr>
        <w:t>them.</w:t>
      </w:r>
      <w:r>
        <w:rPr>
          <w:rFonts w:ascii="Arial" w:hAnsi="Arial" w:cs="Arial"/>
          <w:spacing w:val="26"/>
          <w:sz w:val="20"/>
          <w:szCs w:val="20"/>
        </w:rPr>
        <w:t xml:space="preserve"> </w:t>
      </w:r>
      <w:r>
        <w:rPr>
          <w:rFonts w:ascii="Arial" w:hAnsi="Arial" w:cs="Arial"/>
          <w:w w:val="109"/>
          <w:sz w:val="20"/>
          <w:szCs w:val="20"/>
        </w:rPr>
        <w:t>In</w:t>
      </w:r>
      <w:r>
        <w:rPr>
          <w:rFonts w:ascii="Arial" w:hAnsi="Arial" w:cs="Arial"/>
          <w:spacing w:val="-2"/>
          <w:w w:val="109"/>
          <w:sz w:val="20"/>
          <w:szCs w:val="20"/>
        </w:rPr>
        <w:t xml:space="preserve"> </w:t>
      </w:r>
      <w:r>
        <w:rPr>
          <w:rFonts w:ascii="Arial" w:hAnsi="Arial" w:cs="Arial"/>
          <w:sz w:val="20"/>
          <w:szCs w:val="20"/>
        </w:rPr>
        <w:t>that</w:t>
      </w:r>
      <w:r>
        <w:rPr>
          <w:rFonts w:ascii="Arial" w:hAnsi="Arial" w:cs="Arial"/>
          <w:spacing w:val="34"/>
          <w:sz w:val="20"/>
          <w:szCs w:val="20"/>
        </w:rPr>
        <w:t xml:space="preserve"> </w:t>
      </w:r>
      <w:r>
        <w:rPr>
          <w:rFonts w:ascii="Arial" w:hAnsi="Arial" w:cs="Arial"/>
          <w:w w:val="84"/>
          <w:sz w:val="20"/>
          <w:szCs w:val="20"/>
        </w:rPr>
        <w:t xml:space="preserve">sense, </w:t>
      </w:r>
      <w:r>
        <w:rPr>
          <w:rFonts w:ascii="Arial" w:hAnsi="Arial" w:cs="Arial"/>
          <w:sz w:val="20"/>
          <w:szCs w:val="20"/>
        </w:rPr>
        <w:t>the</w:t>
      </w:r>
      <w:r>
        <w:rPr>
          <w:rFonts w:ascii="Arial" w:hAnsi="Arial" w:cs="Arial"/>
          <w:spacing w:val="4"/>
          <w:sz w:val="20"/>
          <w:szCs w:val="20"/>
        </w:rPr>
        <w:t xml:space="preserve"> </w:t>
      </w:r>
      <w:r>
        <w:rPr>
          <w:rFonts w:ascii="Arial" w:hAnsi="Arial" w:cs="Arial"/>
          <w:w w:val="94"/>
          <w:sz w:val="20"/>
          <w:szCs w:val="20"/>
        </w:rPr>
        <w:t>pres</w:t>
      </w:r>
      <w:r>
        <w:rPr>
          <w:rFonts w:ascii="Arial" w:hAnsi="Arial" w:cs="Arial"/>
          <w:spacing w:val="1"/>
          <w:w w:val="94"/>
          <w:sz w:val="20"/>
          <w:szCs w:val="20"/>
        </w:rPr>
        <w:t>e</w:t>
      </w:r>
      <w:r>
        <w:rPr>
          <w:rFonts w:ascii="Arial" w:hAnsi="Arial" w:cs="Arial"/>
          <w:spacing w:val="-5"/>
          <w:w w:val="94"/>
          <w:sz w:val="20"/>
          <w:szCs w:val="20"/>
        </w:rPr>
        <w:t>n</w:t>
      </w:r>
      <w:r>
        <w:rPr>
          <w:rFonts w:ascii="Arial" w:hAnsi="Arial" w:cs="Arial"/>
          <w:w w:val="94"/>
          <w:sz w:val="20"/>
          <w:szCs w:val="20"/>
        </w:rPr>
        <w:t>ted prot</w:t>
      </w:r>
      <w:r>
        <w:rPr>
          <w:rFonts w:ascii="Arial" w:hAnsi="Arial" w:cs="Arial"/>
          <w:spacing w:val="6"/>
          <w:w w:val="94"/>
          <w:sz w:val="20"/>
          <w:szCs w:val="20"/>
        </w:rPr>
        <w:t>o</w:t>
      </w:r>
      <w:r>
        <w:rPr>
          <w:rFonts w:ascii="Arial" w:hAnsi="Arial" w:cs="Arial"/>
          <w:w w:val="94"/>
          <w:sz w:val="20"/>
          <w:szCs w:val="20"/>
        </w:rPr>
        <w:t>cols</w:t>
      </w:r>
      <w:r>
        <w:rPr>
          <w:rFonts w:ascii="Arial" w:hAnsi="Arial" w:cs="Arial"/>
          <w:spacing w:val="28"/>
          <w:w w:val="94"/>
          <w:sz w:val="20"/>
          <w:szCs w:val="20"/>
        </w:rPr>
        <w:t xml:space="preserve"> </w:t>
      </w:r>
      <w:r>
        <w:rPr>
          <w:rFonts w:ascii="Arial" w:hAnsi="Arial" w:cs="Arial"/>
          <w:sz w:val="20"/>
          <w:szCs w:val="20"/>
        </w:rPr>
        <w:t>all</w:t>
      </w:r>
      <w:r>
        <w:rPr>
          <w:rFonts w:ascii="Arial" w:hAnsi="Arial" w:cs="Arial"/>
          <w:spacing w:val="-5"/>
          <w:sz w:val="20"/>
          <w:szCs w:val="20"/>
        </w:rPr>
        <w:t>o</w:t>
      </w:r>
      <w:r>
        <w:rPr>
          <w:rFonts w:ascii="Arial" w:hAnsi="Arial" w:cs="Arial"/>
          <w:sz w:val="20"/>
          <w:szCs w:val="20"/>
        </w:rPr>
        <w:t>w</w:t>
      </w:r>
      <w:r>
        <w:rPr>
          <w:rFonts w:ascii="Arial" w:hAnsi="Arial" w:cs="Arial"/>
          <w:spacing w:val="2"/>
          <w:sz w:val="20"/>
          <w:szCs w:val="20"/>
        </w:rPr>
        <w:t xml:space="preserve"> </w:t>
      </w:r>
      <w:r>
        <w:rPr>
          <w:rFonts w:ascii="Arial" w:hAnsi="Arial" w:cs="Arial"/>
          <w:w w:val="88"/>
          <w:sz w:val="20"/>
          <w:szCs w:val="20"/>
        </w:rPr>
        <w:t>users</w:t>
      </w:r>
      <w:r>
        <w:rPr>
          <w:rFonts w:ascii="Arial" w:hAnsi="Arial" w:cs="Arial"/>
          <w:spacing w:val="14"/>
          <w:w w:val="88"/>
          <w:sz w:val="20"/>
          <w:szCs w:val="20"/>
        </w:rPr>
        <w:t xml:space="preserve"> </w:t>
      </w:r>
      <w:r>
        <w:rPr>
          <w:rFonts w:ascii="Arial" w:hAnsi="Arial" w:cs="Arial"/>
          <w:sz w:val="20"/>
          <w:szCs w:val="20"/>
        </w:rPr>
        <w:t>to</w:t>
      </w:r>
      <w:r>
        <w:rPr>
          <w:rFonts w:ascii="Arial" w:hAnsi="Arial" w:cs="Arial"/>
          <w:spacing w:val="15"/>
          <w:sz w:val="20"/>
          <w:szCs w:val="20"/>
        </w:rPr>
        <w:t xml:space="preserve"> </w:t>
      </w:r>
      <w:r>
        <w:rPr>
          <w:rFonts w:ascii="Arial" w:hAnsi="Arial" w:cs="Arial"/>
          <w:sz w:val="20"/>
          <w:szCs w:val="20"/>
        </w:rPr>
        <w:t xml:space="preserve">individually </w:t>
      </w:r>
      <w:r>
        <w:rPr>
          <w:rFonts w:ascii="Arial" w:hAnsi="Arial" w:cs="Arial"/>
          <w:spacing w:val="1"/>
          <w:sz w:val="20"/>
          <w:szCs w:val="20"/>
        </w:rPr>
        <w:t xml:space="preserve"> </w:t>
      </w:r>
      <w:r>
        <w:rPr>
          <w:rFonts w:ascii="Arial" w:hAnsi="Arial" w:cs="Arial"/>
          <w:w w:val="93"/>
          <w:sz w:val="20"/>
          <w:szCs w:val="20"/>
        </w:rPr>
        <w:t>balance</w:t>
      </w:r>
      <w:r>
        <w:rPr>
          <w:rFonts w:ascii="Arial" w:hAnsi="Arial" w:cs="Arial"/>
          <w:spacing w:val="11"/>
          <w:w w:val="93"/>
          <w:sz w:val="20"/>
          <w:szCs w:val="20"/>
        </w:rPr>
        <w:t xml:space="preserve"> </w:t>
      </w:r>
      <w:r>
        <w:rPr>
          <w:rFonts w:ascii="Arial" w:hAnsi="Arial" w:cs="Arial"/>
          <w:sz w:val="20"/>
          <w:szCs w:val="20"/>
        </w:rPr>
        <w:t>their</w:t>
      </w:r>
      <w:r>
        <w:rPr>
          <w:rFonts w:ascii="Arial" w:hAnsi="Arial" w:cs="Arial"/>
          <w:spacing w:val="26"/>
          <w:sz w:val="20"/>
          <w:szCs w:val="20"/>
        </w:rPr>
        <w:t xml:space="preserve"> </w:t>
      </w:r>
      <w:r>
        <w:rPr>
          <w:rFonts w:ascii="Arial" w:hAnsi="Arial" w:cs="Arial"/>
          <w:sz w:val="20"/>
          <w:szCs w:val="20"/>
        </w:rPr>
        <w:t>findabili</w:t>
      </w:r>
      <w:r>
        <w:rPr>
          <w:rFonts w:ascii="Arial" w:hAnsi="Arial" w:cs="Arial"/>
          <w:spacing w:val="-5"/>
          <w:sz w:val="20"/>
          <w:szCs w:val="20"/>
        </w:rPr>
        <w:t>t</w:t>
      </w:r>
      <w:r>
        <w:rPr>
          <w:rFonts w:ascii="Arial" w:hAnsi="Arial" w:cs="Arial"/>
          <w:sz w:val="20"/>
          <w:szCs w:val="20"/>
        </w:rPr>
        <w:t>y  and pri</w:t>
      </w:r>
      <w:r>
        <w:rPr>
          <w:rFonts w:ascii="Arial" w:hAnsi="Arial" w:cs="Arial"/>
          <w:spacing w:val="-11"/>
          <w:sz w:val="20"/>
          <w:szCs w:val="20"/>
        </w:rPr>
        <w:t>v</w:t>
      </w:r>
      <w:r>
        <w:rPr>
          <w:rFonts w:ascii="Arial" w:hAnsi="Arial" w:cs="Arial"/>
          <w:sz w:val="20"/>
          <w:szCs w:val="20"/>
        </w:rPr>
        <w:t>acy</w:t>
      </w:r>
      <w:r>
        <w:rPr>
          <w:rFonts w:ascii="Arial" w:hAnsi="Arial" w:cs="Arial"/>
          <w:spacing w:val="18"/>
          <w:sz w:val="20"/>
          <w:szCs w:val="20"/>
        </w:rPr>
        <w:t xml:space="preserve"> </w:t>
      </w:r>
      <w:r>
        <w:rPr>
          <w:rFonts w:ascii="Arial" w:hAnsi="Arial" w:cs="Arial"/>
          <w:sz w:val="20"/>
          <w:szCs w:val="20"/>
        </w:rPr>
        <w:t>requireme</w:t>
      </w:r>
      <w:r>
        <w:rPr>
          <w:rFonts w:ascii="Arial" w:hAnsi="Arial" w:cs="Arial"/>
          <w:spacing w:val="-5"/>
          <w:sz w:val="20"/>
          <w:szCs w:val="20"/>
        </w:rPr>
        <w:t>n</w:t>
      </w:r>
      <w:r>
        <w:rPr>
          <w:rFonts w:ascii="Arial" w:hAnsi="Arial" w:cs="Arial"/>
          <w:sz w:val="20"/>
          <w:szCs w:val="20"/>
        </w:rPr>
        <w:t>ts.</w:t>
      </w:r>
    </w:p>
    <w:p w14:paraId="42A0F4A2" w14:textId="77777777" w:rsidR="009E6749" w:rsidRDefault="009E6749">
      <w:pPr>
        <w:spacing w:after="0"/>
        <w:jc w:val="both"/>
        <w:sectPr w:rsidR="009E6749">
          <w:pgSz w:w="12240" w:h="15840"/>
          <w:pgMar w:top="1480" w:right="1720" w:bottom="1920" w:left="1720" w:header="0" w:footer="1736" w:gutter="0"/>
          <w:cols w:space="720"/>
        </w:sectPr>
      </w:pPr>
    </w:p>
    <w:p w14:paraId="33D5C13F" w14:textId="77777777" w:rsidR="009E6749" w:rsidRDefault="009E6749">
      <w:pPr>
        <w:spacing w:before="7" w:after="0" w:line="170" w:lineRule="exact"/>
        <w:rPr>
          <w:sz w:val="17"/>
          <w:szCs w:val="17"/>
        </w:rPr>
      </w:pPr>
    </w:p>
    <w:p w14:paraId="2A6351EC" w14:textId="77777777" w:rsidR="009E6749" w:rsidRDefault="009E6749">
      <w:pPr>
        <w:spacing w:after="0" w:line="200" w:lineRule="exact"/>
        <w:rPr>
          <w:sz w:val="20"/>
          <w:szCs w:val="20"/>
        </w:rPr>
      </w:pPr>
    </w:p>
    <w:p w14:paraId="3F4AA1E0" w14:textId="77777777" w:rsidR="009E6749" w:rsidRDefault="009E6749">
      <w:pPr>
        <w:spacing w:after="0" w:line="200" w:lineRule="exact"/>
        <w:rPr>
          <w:sz w:val="20"/>
          <w:szCs w:val="20"/>
        </w:rPr>
      </w:pPr>
    </w:p>
    <w:p w14:paraId="2D30F1BB" w14:textId="77777777" w:rsidR="009E6749" w:rsidRDefault="009E6749">
      <w:pPr>
        <w:spacing w:after="0" w:line="200" w:lineRule="exact"/>
        <w:rPr>
          <w:sz w:val="20"/>
          <w:szCs w:val="20"/>
        </w:rPr>
      </w:pPr>
    </w:p>
    <w:p w14:paraId="49B6673A" w14:textId="77777777" w:rsidR="009E6749" w:rsidRDefault="009E6749">
      <w:pPr>
        <w:spacing w:after="0" w:line="200" w:lineRule="exact"/>
        <w:rPr>
          <w:sz w:val="20"/>
          <w:szCs w:val="20"/>
        </w:rPr>
      </w:pPr>
    </w:p>
    <w:p w14:paraId="75A3032B" w14:textId="77777777" w:rsidR="009E6749" w:rsidRDefault="009E6749">
      <w:pPr>
        <w:spacing w:before="13" w:after="0" w:line="240" w:lineRule="auto"/>
        <w:ind w:left="955" w:right="3403"/>
        <w:jc w:val="both"/>
        <w:rPr>
          <w:rFonts w:ascii="Arial" w:hAnsi="Arial" w:cs="Arial"/>
          <w:sz w:val="24"/>
          <w:szCs w:val="24"/>
        </w:rPr>
      </w:pPr>
      <w:r>
        <w:rPr>
          <w:rFonts w:ascii="Arial" w:hAnsi="Arial" w:cs="Arial"/>
          <w:b/>
          <w:bCs/>
          <w:sz w:val="24"/>
          <w:szCs w:val="24"/>
        </w:rPr>
        <w:t xml:space="preserve">2.2   </w:t>
      </w:r>
      <w:r>
        <w:rPr>
          <w:rFonts w:ascii="Arial" w:hAnsi="Arial" w:cs="Arial"/>
          <w:b/>
          <w:bCs/>
          <w:spacing w:val="9"/>
          <w:sz w:val="24"/>
          <w:szCs w:val="24"/>
        </w:rPr>
        <w:t xml:space="preserve"> </w:t>
      </w:r>
      <w:r>
        <w:rPr>
          <w:rFonts w:ascii="Arial" w:hAnsi="Arial" w:cs="Arial"/>
          <w:b/>
          <w:bCs/>
          <w:sz w:val="24"/>
          <w:szCs w:val="24"/>
        </w:rPr>
        <w:t>Com</w:t>
      </w:r>
      <w:r>
        <w:rPr>
          <w:rFonts w:ascii="Arial" w:hAnsi="Arial" w:cs="Arial"/>
          <w:b/>
          <w:bCs/>
          <w:spacing w:val="-7"/>
          <w:sz w:val="24"/>
          <w:szCs w:val="24"/>
        </w:rPr>
        <w:t>m</w:t>
      </w:r>
      <w:r>
        <w:rPr>
          <w:rFonts w:ascii="Arial" w:hAnsi="Arial" w:cs="Arial"/>
          <w:b/>
          <w:bCs/>
          <w:sz w:val="24"/>
          <w:szCs w:val="24"/>
        </w:rPr>
        <w:t>unicat</w:t>
      </w:r>
      <w:r>
        <w:rPr>
          <w:rFonts w:ascii="Arial" w:hAnsi="Arial" w:cs="Arial"/>
          <w:b/>
          <w:bCs/>
          <w:spacing w:val="1"/>
          <w:sz w:val="24"/>
          <w:szCs w:val="24"/>
        </w:rPr>
        <w:t>i</w:t>
      </w:r>
      <w:r>
        <w:rPr>
          <w:rFonts w:ascii="Arial" w:hAnsi="Arial" w:cs="Arial"/>
          <w:b/>
          <w:bCs/>
          <w:sz w:val="24"/>
          <w:szCs w:val="24"/>
        </w:rPr>
        <w:t>on</w:t>
      </w:r>
      <w:r>
        <w:rPr>
          <w:rFonts w:ascii="Arial" w:hAnsi="Arial" w:cs="Arial"/>
          <w:b/>
          <w:bCs/>
          <w:spacing w:val="64"/>
          <w:sz w:val="24"/>
          <w:szCs w:val="24"/>
        </w:rPr>
        <w:t xml:space="preserve"> </w:t>
      </w:r>
      <w:r>
        <w:rPr>
          <w:rFonts w:ascii="Arial" w:hAnsi="Arial" w:cs="Arial"/>
          <w:b/>
          <w:bCs/>
          <w:spacing w:val="8"/>
          <w:sz w:val="24"/>
          <w:szCs w:val="24"/>
        </w:rPr>
        <w:t>b</w:t>
      </w:r>
      <w:r>
        <w:rPr>
          <w:rFonts w:ascii="Arial" w:hAnsi="Arial" w:cs="Arial"/>
          <w:b/>
          <w:bCs/>
          <w:sz w:val="24"/>
          <w:szCs w:val="24"/>
        </w:rPr>
        <w:t>e</w:t>
      </w:r>
      <w:r>
        <w:rPr>
          <w:rFonts w:ascii="Arial" w:hAnsi="Arial" w:cs="Arial"/>
          <w:b/>
          <w:bCs/>
          <w:spacing w:val="-8"/>
          <w:sz w:val="24"/>
          <w:szCs w:val="24"/>
        </w:rPr>
        <w:t>t</w:t>
      </w:r>
      <w:r>
        <w:rPr>
          <w:rFonts w:ascii="Arial" w:hAnsi="Arial" w:cs="Arial"/>
          <w:b/>
          <w:bCs/>
          <w:spacing w:val="-7"/>
          <w:sz w:val="24"/>
          <w:szCs w:val="24"/>
        </w:rPr>
        <w:t>w</w:t>
      </w:r>
      <w:r>
        <w:rPr>
          <w:rFonts w:ascii="Arial" w:hAnsi="Arial" w:cs="Arial"/>
          <w:b/>
          <w:bCs/>
          <w:sz w:val="24"/>
          <w:szCs w:val="24"/>
        </w:rPr>
        <w:t>een</w:t>
      </w:r>
      <w:r>
        <w:rPr>
          <w:rFonts w:ascii="Arial" w:hAnsi="Arial" w:cs="Arial"/>
          <w:b/>
          <w:bCs/>
          <w:spacing w:val="22"/>
          <w:sz w:val="24"/>
          <w:szCs w:val="24"/>
        </w:rPr>
        <w:t xml:space="preserve"> </w:t>
      </w:r>
      <w:r>
        <w:rPr>
          <w:rFonts w:ascii="Arial" w:hAnsi="Arial" w:cs="Arial"/>
          <w:b/>
          <w:bCs/>
          <w:spacing w:val="-7"/>
          <w:sz w:val="24"/>
          <w:szCs w:val="24"/>
        </w:rPr>
        <w:t>P</w:t>
      </w:r>
      <w:r>
        <w:rPr>
          <w:rFonts w:ascii="Arial" w:hAnsi="Arial" w:cs="Arial"/>
          <w:b/>
          <w:bCs/>
          <w:sz w:val="24"/>
          <w:szCs w:val="24"/>
        </w:rPr>
        <w:t>eople</w:t>
      </w:r>
    </w:p>
    <w:p w14:paraId="09BD866E" w14:textId="77777777" w:rsidR="009E6749" w:rsidRDefault="009E6749">
      <w:pPr>
        <w:spacing w:before="9" w:after="0" w:line="120" w:lineRule="exact"/>
        <w:rPr>
          <w:sz w:val="12"/>
          <w:szCs w:val="12"/>
        </w:rPr>
      </w:pPr>
    </w:p>
    <w:p w14:paraId="46DADC8A" w14:textId="655C0A68" w:rsidR="009E6749" w:rsidRDefault="009E6749">
      <w:pPr>
        <w:spacing w:after="0" w:line="249" w:lineRule="auto"/>
        <w:ind w:left="955" w:right="916"/>
        <w:jc w:val="both"/>
        <w:rPr>
          <w:rFonts w:ascii="Arial" w:hAnsi="Arial" w:cs="Arial"/>
          <w:sz w:val="20"/>
          <w:szCs w:val="20"/>
        </w:rPr>
      </w:pPr>
      <w:r>
        <w:rPr>
          <w:rFonts w:ascii="Arial" w:hAnsi="Arial" w:cs="Arial"/>
          <w:spacing w:val="-16"/>
          <w:w w:val="108"/>
          <w:sz w:val="20"/>
          <w:szCs w:val="20"/>
        </w:rPr>
        <w:t>W</w:t>
      </w:r>
      <w:r>
        <w:rPr>
          <w:rFonts w:ascii="Arial" w:hAnsi="Arial" w:cs="Arial"/>
          <w:w w:val="79"/>
          <w:sz w:val="20"/>
          <w:szCs w:val="20"/>
        </w:rPr>
        <w:t>e</w:t>
      </w:r>
      <w:r>
        <w:rPr>
          <w:rFonts w:ascii="Arial" w:hAnsi="Arial" w:cs="Arial"/>
          <w:spacing w:val="7"/>
          <w:sz w:val="20"/>
          <w:szCs w:val="20"/>
        </w:rPr>
        <w:t xml:space="preserve"> </w:t>
      </w:r>
      <w:r>
        <w:rPr>
          <w:rFonts w:ascii="Arial" w:hAnsi="Arial" w:cs="Arial"/>
          <w:sz w:val="20"/>
          <w:szCs w:val="20"/>
        </w:rPr>
        <w:t>will</w:t>
      </w:r>
      <w:r>
        <w:rPr>
          <w:rFonts w:ascii="Arial" w:hAnsi="Arial" w:cs="Arial"/>
          <w:spacing w:val="38"/>
          <w:sz w:val="20"/>
          <w:szCs w:val="20"/>
        </w:rPr>
        <w:t xml:space="preserve"> </w:t>
      </w:r>
      <w:r>
        <w:rPr>
          <w:rFonts w:ascii="Arial" w:hAnsi="Arial" w:cs="Arial"/>
          <w:sz w:val="20"/>
          <w:szCs w:val="20"/>
        </w:rPr>
        <w:t>n</w:t>
      </w:r>
      <w:r>
        <w:rPr>
          <w:rFonts w:ascii="Arial" w:hAnsi="Arial" w:cs="Arial"/>
          <w:spacing w:val="-5"/>
          <w:sz w:val="20"/>
          <w:szCs w:val="20"/>
        </w:rPr>
        <w:t>o</w:t>
      </w:r>
      <w:r>
        <w:rPr>
          <w:rFonts w:ascii="Arial" w:hAnsi="Arial" w:cs="Arial"/>
          <w:sz w:val="20"/>
          <w:szCs w:val="20"/>
        </w:rPr>
        <w:t>w</w:t>
      </w:r>
      <w:r>
        <w:rPr>
          <w:rFonts w:ascii="Arial" w:hAnsi="Arial" w:cs="Arial"/>
          <w:spacing w:val="-8"/>
          <w:sz w:val="20"/>
          <w:szCs w:val="20"/>
        </w:rPr>
        <w:t xml:space="preserve"> </w:t>
      </w:r>
      <w:r>
        <w:rPr>
          <w:rFonts w:ascii="Arial" w:hAnsi="Arial" w:cs="Arial"/>
          <w:w w:val="91"/>
          <w:sz w:val="20"/>
          <w:szCs w:val="20"/>
        </w:rPr>
        <w:t>f</w:t>
      </w:r>
      <w:r>
        <w:rPr>
          <w:rFonts w:ascii="Arial" w:hAnsi="Arial" w:cs="Arial"/>
          <w:spacing w:val="5"/>
          <w:w w:val="91"/>
          <w:sz w:val="20"/>
          <w:szCs w:val="20"/>
        </w:rPr>
        <w:t>o</w:t>
      </w:r>
      <w:r>
        <w:rPr>
          <w:rFonts w:ascii="Arial" w:hAnsi="Arial" w:cs="Arial"/>
          <w:w w:val="91"/>
          <w:sz w:val="20"/>
          <w:szCs w:val="20"/>
        </w:rPr>
        <w:t>cus</w:t>
      </w:r>
      <w:r>
        <w:rPr>
          <w:rFonts w:ascii="Arial" w:hAnsi="Arial" w:cs="Arial"/>
          <w:spacing w:val="15"/>
          <w:w w:val="91"/>
          <w:sz w:val="20"/>
          <w:szCs w:val="20"/>
        </w:rPr>
        <w:t xml:space="preserve"> </w:t>
      </w:r>
      <w:r>
        <w:rPr>
          <w:rFonts w:ascii="Arial" w:hAnsi="Arial" w:cs="Arial"/>
          <w:sz w:val="20"/>
          <w:szCs w:val="20"/>
        </w:rPr>
        <w:t>on</w:t>
      </w:r>
      <w:r>
        <w:rPr>
          <w:rFonts w:ascii="Arial" w:hAnsi="Arial" w:cs="Arial"/>
          <w:spacing w:val="-6"/>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w:t>
      </w:r>
      <w:r>
        <w:rPr>
          <w:rFonts w:ascii="Arial" w:hAnsi="Arial" w:cs="Arial"/>
          <w:spacing w:val="5"/>
          <w:sz w:val="20"/>
          <w:szCs w:val="20"/>
        </w:rPr>
        <w:t xml:space="preserve"> </w:t>
      </w:r>
      <w:r>
        <w:rPr>
          <w:rFonts w:ascii="Arial" w:hAnsi="Arial" w:cs="Arial"/>
          <w:w w:val="93"/>
          <w:sz w:val="20"/>
          <w:szCs w:val="20"/>
        </w:rPr>
        <w:t>S</w:t>
      </w:r>
      <w:r>
        <w:rPr>
          <w:rFonts w:ascii="Arial" w:hAnsi="Arial" w:cs="Arial"/>
          <w:spacing w:val="6"/>
          <w:w w:val="93"/>
          <w:sz w:val="20"/>
          <w:szCs w:val="20"/>
        </w:rPr>
        <w:t>p</w:t>
      </w:r>
      <w:r>
        <w:rPr>
          <w:rFonts w:ascii="Arial" w:hAnsi="Arial" w:cs="Arial"/>
          <w:w w:val="93"/>
          <w:sz w:val="20"/>
          <w:szCs w:val="20"/>
        </w:rPr>
        <w:t>ecifically</w:t>
      </w:r>
      <w:r>
        <w:rPr>
          <w:rFonts w:ascii="Arial" w:hAnsi="Arial" w:cs="Arial"/>
          <w:spacing w:val="44"/>
          <w:w w:val="93"/>
          <w:sz w:val="20"/>
          <w:szCs w:val="20"/>
        </w:rPr>
        <w:t xml:space="preserve"> </w:t>
      </w:r>
      <w:r>
        <w:rPr>
          <w:rFonts w:ascii="Arial" w:hAnsi="Arial" w:cs="Arial"/>
          <w:spacing w:val="-6"/>
          <w:w w:val="93"/>
          <w:sz w:val="20"/>
          <w:szCs w:val="20"/>
        </w:rPr>
        <w:t>w</w:t>
      </w:r>
      <w:r>
        <w:rPr>
          <w:rFonts w:ascii="Arial" w:hAnsi="Arial" w:cs="Arial"/>
          <w:w w:val="93"/>
          <w:sz w:val="20"/>
          <w:szCs w:val="20"/>
        </w:rPr>
        <w:t>e</w:t>
      </w:r>
      <w:r>
        <w:rPr>
          <w:rFonts w:ascii="Arial" w:hAnsi="Arial" w:cs="Arial"/>
          <w:spacing w:val="4"/>
          <w:w w:val="93"/>
          <w:sz w:val="20"/>
          <w:szCs w:val="20"/>
        </w:rPr>
        <w:t xml:space="preserve"> </w:t>
      </w:r>
      <w:r>
        <w:rPr>
          <w:rFonts w:ascii="Arial" w:hAnsi="Arial" w:cs="Arial"/>
          <w:sz w:val="20"/>
          <w:szCs w:val="20"/>
        </w:rPr>
        <w:t>will</w:t>
      </w:r>
      <w:r>
        <w:rPr>
          <w:rFonts w:ascii="Arial" w:hAnsi="Arial" w:cs="Arial"/>
          <w:spacing w:val="38"/>
          <w:sz w:val="20"/>
          <w:szCs w:val="20"/>
        </w:rPr>
        <w:t xml:space="preserve"> </w:t>
      </w:r>
      <w:r>
        <w:rPr>
          <w:rFonts w:ascii="Arial" w:hAnsi="Arial" w:cs="Arial"/>
          <w:w w:val="91"/>
          <w:sz w:val="20"/>
          <w:szCs w:val="20"/>
        </w:rPr>
        <w:t>f</w:t>
      </w:r>
      <w:r>
        <w:rPr>
          <w:rFonts w:ascii="Arial" w:hAnsi="Arial" w:cs="Arial"/>
          <w:spacing w:val="5"/>
          <w:w w:val="91"/>
          <w:sz w:val="20"/>
          <w:szCs w:val="20"/>
        </w:rPr>
        <w:t>o</w:t>
      </w:r>
      <w:r>
        <w:rPr>
          <w:rFonts w:ascii="Arial" w:hAnsi="Arial" w:cs="Arial"/>
          <w:w w:val="91"/>
          <w:sz w:val="20"/>
          <w:szCs w:val="20"/>
        </w:rPr>
        <w:t>cus</w:t>
      </w:r>
      <w:r>
        <w:rPr>
          <w:rFonts w:ascii="Arial" w:hAnsi="Arial" w:cs="Arial"/>
          <w:spacing w:val="15"/>
          <w:w w:val="91"/>
          <w:sz w:val="20"/>
          <w:szCs w:val="20"/>
        </w:rPr>
        <w:t xml:space="preserve"> </w:t>
      </w:r>
      <w:r>
        <w:rPr>
          <w:rFonts w:ascii="Arial" w:hAnsi="Arial" w:cs="Arial"/>
          <w:sz w:val="20"/>
          <w:szCs w:val="20"/>
        </w:rPr>
        <w:t>on</w:t>
      </w:r>
      <w:r>
        <w:rPr>
          <w:rFonts w:ascii="Arial" w:hAnsi="Arial" w:cs="Arial"/>
          <w:spacing w:val="-6"/>
          <w:sz w:val="20"/>
          <w:szCs w:val="20"/>
        </w:rPr>
        <w:t xml:space="preserve"> </w:t>
      </w:r>
      <w:proofErr w:type="spellStart"/>
      <w:r>
        <w:rPr>
          <w:rFonts w:ascii="Arial" w:hAnsi="Arial" w:cs="Arial"/>
          <w:sz w:val="20"/>
          <w:szCs w:val="20"/>
        </w:rPr>
        <w:t>com</w:t>
      </w:r>
      <w:r>
        <w:rPr>
          <w:rFonts w:ascii="Arial" w:hAnsi="Arial" w:cs="Arial"/>
          <w:spacing w:val="-5"/>
          <w:sz w:val="20"/>
          <w:szCs w:val="20"/>
        </w:rPr>
        <w:t>m</w:t>
      </w:r>
      <w:r>
        <w:rPr>
          <w:rFonts w:ascii="Arial" w:hAnsi="Arial" w:cs="Arial"/>
          <w:sz w:val="20"/>
          <w:szCs w:val="20"/>
        </w:rPr>
        <w:t>u</w:t>
      </w:r>
      <w:proofErr w:type="spellEnd"/>
      <w:r>
        <w:rPr>
          <w:rFonts w:ascii="Arial" w:hAnsi="Arial" w:cs="Arial"/>
          <w:sz w:val="20"/>
          <w:szCs w:val="20"/>
        </w:rPr>
        <w:t xml:space="preserve">- </w:t>
      </w:r>
      <w:proofErr w:type="spellStart"/>
      <w:r>
        <w:rPr>
          <w:rFonts w:ascii="Arial" w:hAnsi="Arial" w:cs="Arial"/>
          <w:sz w:val="20"/>
          <w:szCs w:val="20"/>
        </w:rPr>
        <w:t>nication</w:t>
      </w:r>
      <w:proofErr w:type="spellEnd"/>
      <w:r>
        <w:rPr>
          <w:rFonts w:ascii="Arial" w:hAnsi="Arial" w:cs="Arial"/>
          <w:spacing w:val="26"/>
          <w:sz w:val="20"/>
          <w:szCs w:val="20"/>
        </w:rPr>
        <w:t xml:space="preserve"> </w:t>
      </w:r>
      <w:r>
        <w:rPr>
          <w:rFonts w:ascii="Arial" w:hAnsi="Arial" w:cs="Arial"/>
          <w:spacing w:val="6"/>
          <w:w w:val="93"/>
          <w:sz w:val="20"/>
          <w:szCs w:val="20"/>
        </w:rPr>
        <w:t>b</w:t>
      </w:r>
      <w:r>
        <w:rPr>
          <w:rFonts w:ascii="Arial" w:hAnsi="Arial" w:cs="Arial"/>
          <w:w w:val="93"/>
          <w:sz w:val="20"/>
          <w:szCs w:val="20"/>
        </w:rPr>
        <w:t>e</w:t>
      </w:r>
      <w:r>
        <w:rPr>
          <w:rFonts w:ascii="Arial" w:hAnsi="Arial" w:cs="Arial"/>
          <w:spacing w:val="-5"/>
          <w:w w:val="93"/>
          <w:sz w:val="20"/>
          <w:szCs w:val="20"/>
        </w:rPr>
        <w:t>t</w:t>
      </w:r>
      <w:r>
        <w:rPr>
          <w:rFonts w:ascii="Arial" w:hAnsi="Arial" w:cs="Arial"/>
          <w:spacing w:val="-6"/>
          <w:w w:val="93"/>
          <w:sz w:val="20"/>
          <w:szCs w:val="20"/>
        </w:rPr>
        <w:t>w</w:t>
      </w:r>
      <w:r>
        <w:rPr>
          <w:rFonts w:ascii="Arial" w:hAnsi="Arial" w:cs="Arial"/>
          <w:w w:val="93"/>
          <w:sz w:val="20"/>
          <w:szCs w:val="20"/>
        </w:rPr>
        <w:t>een</w:t>
      </w:r>
      <w:r>
        <w:rPr>
          <w:rFonts w:ascii="Arial" w:hAnsi="Arial" w:cs="Arial"/>
          <w:spacing w:val="24"/>
          <w:w w:val="93"/>
          <w:sz w:val="20"/>
          <w:szCs w:val="20"/>
        </w:rPr>
        <w:t xml:space="preserve"> </w:t>
      </w:r>
      <w:r>
        <w:rPr>
          <w:rFonts w:ascii="Arial" w:hAnsi="Arial" w:cs="Arial"/>
          <w:sz w:val="20"/>
          <w:szCs w:val="20"/>
        </w:rPr>
        <w:t>pairs</w:t>
      </w:r>
      <w:r>
        <w:rPr>
          <w:rFonts w:ascii="Arial" w:hAnsi="Arial" w:cs="Arial"/>
          <w:spacing w:val="5"/>
          <w:sz w:val="20"/>
          <w:szCs w:val="20"/>
        </w:rPr>
        <w:t xml:space="preserve"> </w:t>
      </w:r>
      <w:r>
        <w:rPr>
          <w:rFonts w:ascii="Arial" w:hAnsi="Arial" w:cs="Arial"/>
          <w:sz w:val="20"/>
          <w:szCs w:val="20"/>
        </w:rPr>
        <w:t>of</w:t>
      </w:r>
      <w:r>
        <w:rPr>
          <w:rFonts w:ascii="Arial" w:hAnsi="Arial" w:cs="Arial"/>
          <w:spacing w:val="11"/>
          <w:sz w:val="20"/>
          <w:szCs w:val="20"/>
        </w:rPr>
        <w:t xml:space="preserve"> </w:t>
      </w:r>
      <w:r>
        <w:rPr>
          <w:rFonts w:ascii="Arial" w:hAnsi="Arial" w:cs="Arial"/>
          <w:spacing w:val="6"/>
          <w:w w:val="92"/>
          <w:sz w:val="20"/>
          <w:szCs w:val="20"/>
        </w:rPr>
        <w:t>p</w:t>
      </w:r>
      <w:r>
        <w:rPr>
          <w:rFonts w:ascii="Arial" w:hAnsi="Arial" w:cs="Arial"/>
          <w:w w:val="92"/>
          <w:sz w:val="20"/>
          <w:szCs w:val="20"/>
        </w:rPr>
        <w:t>eople,</w:t>
      </w:r>
      <w:r>
        <w:rPr>
          <w:rFonts w:ascii="Arial" w:hAnsi="Arial" w:cs="Arial"/>
          <w:spacing w:val="27"/>
          <w:w w:val="92"/>
          <w:sz w:val="20"/>
          <w:szCs w:val="20"/>
        </w:rPr>
        <w:t xml:space="preserve"> </w:t>
      </w:r>
      <w:r>
        <w:rPr>
          <w:rFonts w:ascii="Arial" w:hAnsi="Arial" w:cs="Arial"/>
          <w:sz w:val="20"/>
          <w:szCs w:val="20"/>
        </w:rPr>
        <w:t>e.g.</w:t>
      </w:r>
      <w:r>
        <w:rPr>
          <w:rFonts w:ascii="Arial" w:hAnsi="Arial" w:cs="Arial"/>
          <w:spacing w:val="-19"/>
          <w:sz w:val="20"/>
          <w:szCs w:val="20"/>
        </w:rPr>
        <w:t xml:space="preserve"> </w:t>
      </w:r>
      <w:r>
        <w:rPr>
          <w:rFonts w:ascii="Arial" w:hAnsi="Arial" w:cs="Arial"/>
          <w:sz w:val="20"/>
          <w:szCs w:val="20"/>
        </w:rPr>
        <w:t>Alice</w:t>
      </w:r>
      <w:r>
        <w:rPr>
          <w:rFonts w:ascii="Arial" w:hAnsi="Arial" w:cs="Arial"/>
          <w:spacing w:val="18"/>
          <w:sz w:val="20"/>
          <w:szCs w:val="20"/>
        </w:rPr>
        <w:t xml:space="preserve"> </w:t>
      </w:r>
      <w:r>
        <w:rPr>
          <w:rFonts w:ascii="Arial" w:hAnsi="Arial" w:cs="Arial"/>
          <w:sz w:val="20"/>
          <w:szCs w:val="20"/>
        </w:rPr>
        <w:t>talking</w:t>
      </w:r>
      <w:r>
        <w:rPr>
          <w:rFonts w:ascii="Arial" w:hAnsi="Arial" w:cs="Arial"/>
          <w:spacing w:val="42"/>
          <w:sz w:val="20"/>
          <w:szCs w:val="20"/>
        </w:rPr>
        <w:t xml:space="preserve"> </w:t>
      </w:r>
      <w:r>
        <w:rPr>
          <w:rFonts w:ascii="Arial" w:hAnsi="Arial" w:cs="Arial"/>
          <w:sz w:val="20"/>
          <w:szCs w:val="20"/>
        </w:rPr>
        <w:t>to</w:t>
      </w:r>
      <w:r>
        <w:rPr>
          <w:rFonts w:ascii="Arial" w:hAnsi="Arial" w:cs="Arial"/>
          <w:spacing w:val="26"/>
          <w:sz w:val="20"/>
          <w:szCs w:val="20"/>
        </w:rPr>
        <w:t xml:space="preserve"> </w:t>
      </w:r>
      <w:r>
        <w:rPr>
          <w:rFonts w:ascii="Arial" w:hAnsi="Arial" w:cs="Arial"/>
          <w:sz w:val="20"/>
          <w:szCs w:val="20"/>
        </w:rPr>
        <w:t>Bob.</w:t>
      </w:r>
      <w:r>
        <w:rPr>
          <w:rFonts w:ascii="Arial" w:hAnsi="Arial" w:cs="Arial"/>
          <w:spacing w:val="45"/>
          <w:sz w:val="20"/>
          <w:szCs w:val="20"/>
        </w:rPr>
        <w:t xml:space="preserve"> </w:t>
      </w:r>
      <w:proofErr w:type="spellStart"/>
      <w:r>
        <w:rPr>
          <w:rFonts w:ascii="Arial" w:hAnsi="Arial" w:cs="Arial"/>
          <w:sz w:val="20"/>
          <w:szCs w:val="20"/>
        </w:rPr>
        <w:t>Boris</w:t>
      </w:r>
      <w:r>
        <w:rPr>
          <w:rFonts w:ascii="Arial" w:hAnsi="Arial" w:cs="Arial"/>
          <w:spacing w:val="-5"/>
          <w:sz w:val="20"/>
          <w:szCs w:val="20"/>
        </w:rPr>
        <w:t>o</w:t>
      </w:r>
      <w:r>
        <w:rPr>
          <w:rFonts w:ascii="Arial" w:hAnsi="Arial" w:cs="Arial"/>
          <w:sz w:val="20"/>
          <w:szCs w:val="20"/>
        </w:rPr>
        <w:t>v</w:t>
      </w:r>
      <w:proofErr w:type="spellEnd"/>
      <w:r>
        <w:rPr>
          <w:rFonts w:ascii="Arial" w:hAnsi="Arial" w:cs="Arial"/>
          <w:sz w:val="20"/>
          <w:szCs w:val="20"/>
        </w:rPr>
        <w:t>,</w:t>
      </w:r>
      <w:r>
        <w:rPr>
          <w:rFonts w:ascii="Arial" w:hAnsi="Arial" w:cs="Arial"/>
          <w:spacing w:val="6"/>
          <w:sz w:val="20"/>
          <w:szCs w:val="20"/>
        </w:rPr>
        <w:t xml:space="preserve"> </w:t>
      </w:r>
      <w:r>
        <w:rPr>
          <w:rFonts w:ascii="Arial" w:hAnsi="Arial" w:cs="Arial"/>
          <w:sz w:val="20"/>
          <w:szCs w:val="20"/>
        </w:rPr>
        <w:t>Gold</w:t>
      </w:r>
      <w:r>
        <w:rPr>
          <w:rFonts w:ascii="Arial" w:hAnsi="Arial" w:cs="Arial"/>
          <w:spacing w:val="6"/>
          <w:sz w:val="20"/>
          <w:szCs w:val="20"/>
        </w:rPr>
        <w:t>b</w:t>
      </w:r>
      <w:r>
        <w:rPr>
          <w:rFonts w:ascii="Arial" w:hAnsi="Arial" w:cs="Arial"/>
          <w:sz w:val="20"/>
          <w:szCs w:val="20"/>
        </w:rPr>
        <w:t>erg and Bre</w:t>
      </w:r>
      <w:r>
        <w:rPr>
          <w:rFonts w:ascii="Arial" w:hAnsi="Arial" w:cs="Arial"/>
          <w:spacing w:val="-5"/>
          <w:sz w:val="20"/>
          <w:szCs w:val="20"/>
        </w:rPr>
        <w:t>w</w:t>
      </w:r>
      <w:r>
        <w:rPr>
          <w:rFonts w:ascii="Arial" w:hAnsi="Arial" w:cs="Arial"/>
          <w:sz w:val="20"/>
          <w:szCs w:val="20"/>
        </w:rPr>
        <w:t>er</w:t>
      </w:r>
      <w:r>
        <w:rPr>
          <w:rFonts w:ascii="Arial" w:hAnsi="Arial" w:cs="Arial"/>
          <w:spacing w:val="-4"/>
          <w:sz w:val="20"/>
          <w:szCs w:val="20"/>
        </w:rPr>
        <w:t xml:space="preserve"> </w:t>
      </w:r>
      <w:r>
        <w:rPr>
          <w:rFonts w:ascii="Arial" w:hAnsi="Arial" w:cs="Arial"/>
          <w:w w:val="91"/>
          <w:sz w:val="20"/>
          <w:szCs w:val="20"/>
        </w:rPr>
        <w:t>designed</w:t>
      </w:r>
      <w:r>
        <w:rPr>
          <w:rFonts w:ascii="Arial" w:hAnsi="Arial" w:cs="Arial"/>
          <w:spacing w:val="19"/>
          <w:w w:val="91"/>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w w:val="88"/>
          <w:sz w:val="20"/>
          <w:szCs w:val="20"/>
        </w:rPr>
        <w:t>secure</w:t>
      </w:r>
      <w:r>
        <w:rPr>
          <w:rFonts w:ascii="Arial" w:hAnsi="Arial" w:cs="Arial"/>
          <w:spacing w:val="20"/>
          <w:w w:val="88"/>
          <w:sz w:val="20"/>
          <w:szCs w:val="20"/>
        </w:rPr>
        <w:t xml:space="preserve"> </w:t>
      </w:r>
      <w:r>
        <w:rPr>
          <w:rFonts w:ascii="Arial" w:hAnsi="Arial" w:cs="Arial"/>
          <w:sz w:val="20"/>
          <w:szCs w:val="20"/>
        </w:rPr>
        <w:t>prot</w:t>
      </w:r>
      <w:r>
        <w:rPr>
          <w:rFonts w:ascii="Arial" w:hAnsi="Arial" w:cs="Arial"/>
          <w:spacing w:val="6"/>
          <w:sz w:val="20"/>
          <w:szCs w:val="20"/>
        </w:rPr>
        <w:t>o</w:t>
      </w:r>
      <w:r>
        <w:rPr>
          <w:rFonts w:ascii="Arial" w:hAnsi="Arial" w:cs="Arial"/>
          <w:sz w:val="20"/>
          <w:szCs w:val="20"/>
        </w:rPr>
        <w:t>col</w:t>
      </w:r>
      <w:r>
        <w:rPr>
          <w:rFonts w:ascii="Arial" w:hAnsi="Arial" w:cs="Arial"/>
          <w:spacing w:val="4"/>
          <w:sz w:val="20"/>
          <w:szCs w:val="20"/>
        </w:rPr>
        <w:t xml:space="preserve"> </w:t>
      </w:r>
      <w:r>
        <w:rPr>
          <w:rFonts w:ascii="Arial" w:hAnsi="Arial" w:cs="Arial"/>
          <w:sz w:val="20"/>
          <w:szCs w:val="20"/>
        </w:rPr>
        <w:t>for</w:t>
      </w:r>
      <w:r>
        <w:rPr>
          <w:rFonts w:ascii="Arial" w:hAnsi="Arial" w:cs="Arial"/>
          <w:spacing w:val="18"/>
          <w:sz w:val="20"/>
          <w:szCs w:val="20"/>
        </w:rPr>
        <w:t xml:space="preserve"> </w:t>
      </w:r>
      <w:r>
        <w:rPr>
          <w:rFonts w:ascii="Arial" w:hAnsi="Arial" w:cs="Arial"/>
          <w:spacing w:val="-5"/>
          <w:w w:val="139"/>
          <w:sz w:val="20"/>
          <w:szCs w:val="20"/>
        </w:rPr>
        <w:t>t</w:t>
      </w:r>
      <w:r>
        <w:rPr>
          <w:rFonts w:ascii="Arial" w:hAnsi="Arial" w:cs="Arial"/>
          <w:spacing w:val="-5"/>
          <w:w w:val="99"/>
          <w:sz w:val="20"/>
          <w:szCs w:val="20"/>
        </w:rPr>
        <w:t>w</w:t>
      </w:r>
      <w:r>
        <w:rPr>
          <w:rFonts w:ascii="Arial" w:hAnsi="Arial" w:cs="Arial"/>
          <w:w w:val="95"/>
          <w:sz w:val="20"/>
          <w:szCs w:val="20"/>
        </w:rPr>
        <w:t>o-</w:t>
      </w:r>
      <w:r>
        <w:rPr>
          <w:rFonts w:ascii="Arial" w:hAnsi="Arial" w:cs="Arial"/>
          <w:spacing w:val="6"/>
          <w:w w:val="95"/>
          <w:sz w:val="20"/>
          <w:szCs w:val="20"/>
        </w:rPr>
        <w:t>p</w:t>
      </w:r>
      <w:r>
        <w:rPr>
          <w:rFonts w:ascii="Arial" w:hAnsi="Arial" w:cs="Arial"/>
          <w:w w:val="90"/>
          <w:sz w:val="20"/>
          <w:szCs w:val="20"/>
        </w:rPr>
        <w:t>eople</w:t>
      </w:r>
      <w:r>
        <w:rPr>
          <w:rFonts w:ascii="Arial" w:hAnsi="Arial" w:cs="Arial"/>
          <w:spacing w:val="13"/>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w:t>
      </w:r>
      <w:r>
        <w:rPr>
          <w:rFonts w:ascii="Arial" w:hAnsi="Arial" w:cs="Arial"/>
          <w:spacing w:val="-12"/>
          <w:sz w:val="20"/>
          <w:szCs w:val="20"/>
        </w:rPr>
        <w:t xml:space="preserve"> </w:t>
      </w:r>
      <w:r>
        <w:rPr>
          <w:rFonts w:ascii="Arial" w:hAnsi="Arial" w:cs="Arial"/>
          <w:sz w:val="20"/>
          <w:szCs w:val="20"/>
        </w:rPr>
        <w:t>the</w:t>
      </w:r>
      <w:r>
        <w:rPr>
          <w:rFonts w:ascii="Arial" w:hAnsi="Arial" w:cs="Arial"/>
          <w:spacing w:val="10"/>
          <w:sz w:val="20"/>
          <w:szCs w:val="20"/>
        </w:rPr>
        <w:t xml:space="preserve"> </w:t>
      </w:r>
      <w:r>
        <w:rPr>
          <w:rFonts w:ascii="Arial" w:hAnsi="Arial" w:cs="Arial"/>
          <w:w w:val="101"/>
          <w:sz w:val="20"/>
          <w:szCs w:val="20"/>
        </w:rPr>
        <w:t xml:space="preserve">Off- </w:t>
      </w:r>
      <w:r>
        <w:rPr>
          <w:rFonts w:ascii="Arial" w:hAnsi="Arial" w:cs="Arial"/>
          <w:w w:val="96"/>
          <w:sz w:val="20"/>
          <w:szCs w:val="20"/>
        </w:rPr>
        <w:t>the-Record</w:t>
      </w:r>
      <w:r>
        <w:rPr>
          <w:rFonts w:ascii="Arial" w:hAnsi="Arial" w:cs="Arial"/>
          <w:spacing w:val="10"/>
          <w:w w:val="96"/>
          <w:sz w:val="20"/>
          <w:szCs w:val="20"/>
        </w:rPr>
        <w:t xml:space="preserve"> </w:t>
      </w:r>
      <w:r>
        <w:rPr>
          <w:rFonts w:ascii="Arial" w:hAnsi="Arial" w:cs="Arial"/>
          <w:sz w:val="20"/>
          <w:szCs w:val="20"/>
        </w:rPr>
        <w:t>(OTR,</w:t>
      </w:r>
      <w:r>
        <w:rPr>
          <w:rFonts w:ascii="Arial" w:hAnsi="Arial" w:cs="Arial"/>
          <w:spacing w:val="41"/>
          <w:sz w:val="20"/>
          <w:szCs w:val="20"/>
        </w:rPr>
        <w:t xml:space="preserve"> </w:t>
      </w:r>
      <w:proofErr w:type="spellStart"/>
      <w:r>
        <w:rPr>
          <w:rFonts w:ascii="Arial" w:hAnsi="Arial" w:cs="Arial"/>
          <w:sz w:val="20"/>
          <w:szCs w:val="20"/>
        </w:rPr>
        <w:t>Boris</w:t>
      </w:r>
      <w:r>
        <w:rPr>
          <w:rFonts w:ascii="Arial" w:hAnsi="Arial" w:cs="Arial"/>
          <w:spacing w:val="-5"/>
          <w:sz w:val="20"/>
          <w:szCs w:val="20"/>
        </w:rPr>
        <w:t>o</w:t>
      </w:r>
      <w:r>
        <w:rPr>
          <w:rFonts w:ascii="Arial" w:hAnsi="Arial" w:cs="Arial"/>
          <w:sz w:val="20"/>
          <w:szCs w:val="20"/>
        </w:rPr>
        <w:t>v</w:t>
      </w:r>
      <w:proofErr w:type="spellEnd"/>
      <w:r>
        <w:rPr>
          <w:rFonts w:ascii="Arial" w:hAnsi="Arial" w:cs="Arial"/>
          <w:sz w:val="20"/>
          <w:szCs w:val="20"/>
        </w:rPr>
        <w:t>,</w:t>
      </w:r>
      <w:r>
        <w:rPr>
          <w:rFonts w:ascii="Arial" w:hAnsi="Arial" w:cs="Arial"/>
          <w:spacing w:val="-6"/>
          <w:sz w:val="20"/>
          <w:szCs w:val="20"/>
        </w:rPr>
        <w:t xml:space="preserve"> </w:t>
      </w:r>
      <w:r>
        <w:rPr>
          <w:rFonts w:ascii="Arial" w:hAnsi="Arial" w:cs="Arial"/>
          <w:w w:val="96"/>
          <w:sz w:val="20"/>
          <w:szCs w:val="20"/>
        </w:rPr>
        <w:t>Gold</w:t>
      </w:r>
      <w:r>
        <w:rPr>
          <w:rFonts w:ascii="Arial" w:hAnsi="Arial" w:cs="Arial"/>
          <w:spacing w:val="6"/>
          <w:w w:val="96"/>
          <w:sz w:val="20"/>
          <w:szCs w:val="20"/>
        </w:rPr>
        <w:t>b</w:t>
      </w:r>
      <w:r>
        <w:rPr>
          <w:rFonts w:ascii="Arial" w:hAnsi="Arial" w:cs="Arial"/>
          <w:w w:val="96"/>
          <w:sz w:val="20"/>
          <w:szCs w:val="20"/>
        </w:rPr>
        <w:t>erg</w:t>
      </w:r>
      <w:r>
        <w:rPr>
          <w:rFonts w:ascii="Arial" w:hAnsi="Arial" w:cs="Arial"/>
          <w:spacing w:val="12"/>
          <w:w w:val="96"/>
          <w:sz w:val="20"/>
          <w:szCs w:val="20"/>
        </w:rPr>
        <w:t xml:space="preserve"> </w:t>
      </w:r>
      <w:r>
        <w:rPr>
          <w:rFonts w:ascii="Arial" w:hAnsi="Arial" w:cs="Arial"/>
          <w:sz w:val="20"/>
          <w:szCs w:val="20"/>
        </w:rPr>
        <w:t>and</w:t>
      </w:r>
      <w:r>
        <w:rPr>
          <w:rFonts w:ascii="Arial" w:hAnsi="Arial" w:cs="Arial"/>
          <w:spacing w:val="-5"/>
          <w:sz w:val="20"/>
          <w:szCs w:val="20"/>
        </w:rPr>
        <w:t xml:space="preserve"> </w:t>
      </w:r>
      <w:r>
        <w:rPr>
          <w:rFonts w:ascii="Arial" w:hAnsi="Arial" w:cs="Arial"/>
          <w:sz w:val="20"/>
          <w:szCs w:val="20"/>
        </w:rPr>
        <w:t>Bre</w:t>
      </w:r>
      <w:r>
        <w:rPr>
          <w:rFonts w:ascii="Arial" w:hAnsi="Arial" w:cs="Arial"/>
          <w:spacing w:val="-5"/>
          <w:sz w:val="20"/>
          <w:szCs w:val="20"/>
        </w:rPr>
        <w:t>w</w:t>
      </w:r>
      <w:r>
        <w:rPr>
          <w:rFonts w:ascii="Arial" w:hAnsi="Arial" w:cs="Arial"/>
          <w:sz w:val="20"/>
          <w:szCs w:val="20"/>
        </w:rPr>
        <w:t>er</w:t>
      </w:r>
      <w:r>
        <w:rPr>
          <w:rFonts w:ascii="Arial" w:hAnsi="Arial" w:cs="Arial"/>
          <w:spacing w:val="-9"/>
          <w:sz w:val="20"/>
          <w:szCs w:val="20"/>
        </w:rPr>
        <w:t xml:space="preserve"> </w:t>
      </w:r>
      <w:r>
        <w:rPr>
          <w:rFonts w:ascii="Arial" w:hAnsi="Arial" w:cs="Arial"/>
          <w:w w:val="92"/>
          <w:sz w:val="20"/>
          <w:szCs w:val="20"/>
        </w:rPr>
        <w:t>2004)</w:t>
      </w:r>
      <w:r>
        <w:rPr>
          <w:rFonts w:ascii="Arial" w:hAnsi="Arial" w:cs="Arial"/>
          <w:spacing w:val="12"/>
          <w:w w:val="92"/>
          <w:sz w:val="20"/>
          <w:szCs w:val="20"/>
        </w:rPr>
        <w:t xml:space="preserve"> </w:t>
      </w:r>
      <w:r>
        <w:rPr>
          <w:rFonts w:ascii="Arial" w:hAnsi="Arial" w:cs="Arial"/>
          <w:sz w:val="20"/>
          <w:szCs w:val="20"/>
        </w:rPr>
        <w:t>prot</w:t>
      </w:r>
      <w:r>
        <w:rPr>
          <w:rFonts w:ascii="Arial" w:hAnsi="Arial" w:cs="Arial"/>
          <w:spacing w:val="6"/>
          <w:sz w:val="20"/>
          <w:szCs w:val="20"/>
        </w:rPr>
        <w:t>o</w:t>
      </w:r>
      <w:r>
        <w:rPr>
          <w:rFonts w:ascii="Arial" w:hAnsi="Arial" w:cs="Arial"/>
          <w:sz w:val="20"/>
          <w:szCs w:val="20"/>
        </w:rPr>
        <w:t>col.</w:t>
      </w:r>
      <w:r>
        <w:rPr>
          <w:rFonts w:ascii="Arial" w:hAnsi="Arial" w:cs="Arial"/>
          <w:spacing w:val="22"/>
          <w:sz w:val="20"/>
          <w:szCs w:val="20"/>
        </w:rPr>
        <w:t xml:space="preserve"> </w:t>
      </w:r>
      <w:r>
        <w:rPr>
          <w:rFonts w:ascii="Arial" w:hAnsi="Arial" w:cs="Arial"/>
          <w:sz w:val="20"/>
          <w:szCs w:val="20"/>
        </w:rPr>
        <w:t>They</w:t>
      </w:r>
      <w:r>
        <w:rPr>
          <w:rFonts w:ascii="Arial" w:hAnsi="Arial" w:cs="Arial"/>
          <w:spacing w:val="8"/>
          <w:sz w:val="20"/>
          <w:szCs w:val="20"/>
        </w:rPr>
        <w:t xml:space="preserve"> </w:t>
      </w:r>
      <w:r>
        <w:rPr>
          <w:rFonts w:ascii="Arial" w:hAnsi="Arial" w:cs="Arial"/>
          <w:w w:val="90"/>
          <w:sz w:val="20"/>
          <w:szCs w:val="20"/>
        </w:rPr>
        <w:t>des</w:t>
      </w:r>
      <w:r>
        <w:rPr>
          <w:rFonts w:ascii="Arial" w:hAnsi="Arial" w:cs="Arial"/>
          <w:spacing w:val="1"/>
          <w:w w:val="90"/>
          <w:sz w:val="20"/>
          <w:szCs w:val="20"/>
        </w:rPr>
        <w:t>i</w:t>
      </w:r>
      <w:r>
        <w:rPr>
          <w:rFonts w:ascii="Arial" w:hAnsi="Arial" w:cs="Arial"/>
          <w:w w:val="116"/>
          <w:sz w:val="20"/>
          <w:szCs w:val="20"/>
        </w:rPr>
        <w:t>r</w:t>
      </w:r>
      <w:r>
        <w:rPr>
          <w:rFonts w:ascii="Arial" w:hAnsi="Arial" w:cs="Arial"/>
          <w:w w:val="79"/>
          <w:sz w:val="20"/>
          <w:szCs w:val="20"/>
        </w:rPr>
        <w:t>e</w:t>
      </w:r>
      <w:r>
        <w:rPr>
          <w:rFonts w:ascii="Arial" w:hAnsi="Arial" w:cs="Arial"/>
          <w:w w:val="99"/>
          <w:sz w:val="20"/>
          <w:szCs w:val="20"/>
        </w:rPr>
        <w:t xml:space="preserve">d </w:t>
      </w:r>
      <w:r>
        <w:rPr>
          <w:rFonts w:ascii="Arial" w:hAnsi="Arial" w:cs="Arial"/>
          <w:sz w:val="20"/>
          <w:szCs w:val="20"/>
        </w:rPr>
        <w:t>an</w:t>
      </w:r>
      <w:r>
        <w:rPr>
          <w:rFonts w:ascii="Arial" w:hAnsi="Arial" w:cs="Arial"/>
          <w:spacing w:val="26"/>
          <w:sz w:val="20"/>
          <w:szCs w:val="20"/>
        </w:rPr>
        <w:t xml:space="preserve"> </w:t>
      </w:r>
      <w:r>
        <w:rPr>
          <w:rFonts w:ascii="Arial" w:hAnsi="Arial" w:cs="Arial"/>
          <w:sz w:val="20"/>
          <w:szCs w:val="20"/>
        </w:rPr>
        <w:t>electronic</w:t>
      </w:r>
      <w:r>
        <w:rPr>
          <w:rFonts w:ascii="Arial" w:hAnsi="Arial" w:cs="Arial"/>
          <w:spacing w:val="6"/>
          <w:sz w:val="20"/>
          <w:szCs w:val="20"/>
        </w:rPr>
        <w:t xml:space="preserve"> </w:t>
      </w:r>
      <w:r>
        <w:rPr>
          <w:rFonts w:ascii="Arial" w:hAnsi="Arial" w:cs="Arial"/>
          <w:w w:val="97"/>
          <w:sz w:val="20"/>
          <w:szCs w:val="20"/>
        </w:rPr>
        <w:t>equi</w:t>
      </w:r>
      <w:r>
        <w:rPr>
          <w:rFonts w:ascii="Arial" w:hAnsi="Arial" w:cs="Arial"/>
          <w:spacing w:val="-10"/>
          <w:w w:val="97"/>
          <w:sz w:val="20"/>
          <w:szCs w:val="20"/>
        </w:rPr>
        <w:t>v</w:t>
      </w:r>
      <w:r>
        <w:rPr>
          <w:rFonts w:ascii="Arial" w:hAnsi="Arial" w:cs="Arial"/>
          <w:w w:val="93"/>
          <w:sz w:val="20"/>
          <w:szCs w:val="20"/>
        </w:rPr>
        <w:t>ale</w:t>
      </w:r>
      <w:r>
        <w:rPr>
          <w:rFonts w:ascii="Arial" w:hAnsi="Arial" w:cs="Arial"/>
          <w:spacing w:val="-5"/>
          <w:w w:val="93"/>
          <w:sz w:val="20"/>
          <w:szCs w:val="20"/>
        </w:rPr>
        <w:t>n</w:t>
      </w:r>
      <w:r>
        <w:rPr>
          <w:rFonts w:ascii="Arial" w:hAnsi="Arial" w:cs="Arial"/>
          <w:w w:val="139"/>
          <w:sz w:val="20"/>
          <w:szCs w:val="20"/>
        </w:rPr>
        <w:t>t</w:t>
      </w:r>
      <w:r>
        <w:rPr>
          <w:rFonts w:ascii="Arial" w:hAnsi="Arial" w:cs="Arial"/>
          <w:sz w:val="20"/>
          <w:szCs w:val="20"/>
        </w:rPr>
        <w:t xml:space="preserve"> </w:t>
      </w:r>
      <w:r>
        <w:rPr>
          <w:rFonts w:ascii="Arial" w:hAnsi="Arial" w:cs="Arial"/>
          <w:spacing w:val="-16"/>
          <w:sz w:val="20"/>
          <w:szCs w:val="20"/>
        </w:rPr>
        <w:t xml:space="preserve"> </w:t>
      </w:r>
      <w:r>
        <w:rPr>
          <w:rFonts w:ascii="Arial" w:hAnsi="Arial" w:cs="Arial"/>
          <w:sz w:val="20"/>
          <w:szCs w:val="20"/>
        </w:rPr>
        <w:t>of</w:t>
      </w:r>
      <w:r>
        <w:rPr>
          <w:rFonts w:ascii="Arial" w:hAnsi="Arial" w:cs="Arial"/>
          <w:spacing w:val="33"/>
          <w:sz w:val="20"/>
          <w:szCs w:val="20"/>
        </w:rPr>
        <w:t xml:space="preserve"> </w:t>
      </w:r>
      <w:r>
        <w:rPr>
          <w:rFonts w:ascii="Arial" w:hAnsi="Arial" w:cs="Arial"/>
          <w:w w:val="93"/>
          <w:sz w:val="20"/>
          <w:szCs w:val="20"/>
        </w:rPr>
        <w:t>face-to-face</w:t>
      </w:r>
      <w:r>
        <w:rPr>
          <w:rFonts w:ascii="Arial" w:hAnsi="Arial" w:cs="Arial"/>
          <w:spacing w:val="44"/>
          <w:w w:val="93"/>
          <w:sz w:val="20"/>
          <w:szCs w:val="20"/>
        </w:rPr>
        <w:t xml:space="preserve"> </w:t>
      </w:r>
      <w:r>
        <w:rPr>
          <w:rFonts w:ascii="Arial" w:hAnsi="Arial" w:cs="Arial"/>
          <w:w w:val="92"/>
          <w:sz w:val="20"/>
          <w:szCs w:val="20"/>
        </w:rPr>
        <w:t>co</w:t>
      </w:r>
      <w:r>
        <w:rPr>
          <w:rFonts w:ascii="Arial" w:hAnsi="Arial" w:cs="Arial"/>
          <w:spacing w:val="-5"/>
          <w:w w:val="92"/>
          <w:sz w:val="20"/>
          <w:szCs w:val="20"/>
        </w:rPr>
        <w:t>n</w:t>
      </w:r>
      <w:r>
        <w:rPr>
          <w:rFonts w:ascii="Arial" w:hAnsi="Arial" w:cs="Arial"/>
          <w:spacing w:val="-5"/>
          <w:w w:val="105"/>
          <w:sz w:val="20"/>
          <w:szCs w:val="20"/>
        </w:rPr>
        <w:t>v</w:t>
      </w:r>
      <w:r>
        <w:rPr>
          <w:rFonts w:ascii="Arial" w:hAnsi="Arial" w:cs="Arial"/>
          <w:w w:val="79"/>
          <w:sz w:val="20"/>
          <w:szCs w:val="20"/>
        </w:rPr>
        <w:t>e</w:t>
      </w:r>
      <w:r>
        <w:rPr>
          <w:rFonts w:ascii="Arial" w:hAnsi="Arial" w:cs="Arial"/>
          <w:w w:val="116"/>
          <w:sz w:val="20"/>
          <w:szCs w:val="20"/>
        </w:rPr>
        <w:t>r</w:t>
      </w:r>
      <w:r>
        <w:rPr>
          <w:rFonts w:ascii="Arial" w:hAnsi="Arial" w:cs="Arial"/>
          <w:w w:val="78"/>
          <w:sz w:val="20"/>
          <w:szCs w:val="20"/>
        </w:rPr>
        <w:t>s</w:t>
      </w:r>
      <w:r>
        <w:rPr>
          <w:rFonts w:ascii="Arial" w:hAnsi="Arial" w:cs="Arial"/>
          <w:w w:val="102"/>
          <w:sz w:val="20"/>
          <w:szCs w:val="20"/>
        </w:rPr>
        <w:t>atio</w:t>
      </w:r>
      <w:r>
        <w:rPr>
          <w:rFonts w:ascii="Arial" w:hAnsi="Arial" w:cs="Arial"/>
          <w:w w:val="99"/>
          <w:sz w:val="20"/>
          <w:szCs w:val="20"/>
        </w:rPr>
        <w:t>n</w:t>
      </w:r>
      <w:r>
        <w:rPr>
          <w:rFonts w:ascii="Arial" w:hAnsi="Arial" w:cs="Arial"/>
          <w:w w:val="85"/>
          <w:sz w:val="20"/>
          <w:szCs w:val="20"/>
        </w:rPr>
        <w:t>s,</w:t>
      </w:r>
      <w:r>
        <w:rPr>
          <w:rFonts w:ascii="Arial" w:hAnsi="Arial" w:cs="Arial"/>
          <w:sz w:val="20"/>
          <w:szCs w:val="20"/>
        </w:rPr>
        <w:t xml:space="preserve"> </w:t>
      </w:r>
      <w:r>
        <w:rPr>
          <w:rFonts w:ascii="Arial" w:hAnsi="Arial" w:cs="Arial"/>
          <w:spacing w:val="-9"/>
          <w:sz w:val="20"/>
          <w:szCs w:val="20"/>
        </w:rPr>
        <w:t xml:space="preserve"> </w:t>
      </w:r>
      <w:r>
        <w:rPr>
          <w:rFonts w:ascii="Arial" w:hAnsi="Arial" w:cs="Arial"/>
          <w:sz w:val="20"/>
          <w:szCs w:val="20"/>
        </w:rPr>
        <w:t>i.e.</w:t>
      </w:r>
      <w:r>
        <w:rPr>
          <w:rFonts w:ascii="Arial" w:hAnsi="Arial" w:cs="Arial"/>
          <w:spacing w:val="26"/>
          <w:sz w:val="20"/>
          <w:szCs w:val="20"/>
        </w:rPr>
        <w:t xml:space="preserve"> </w:t>
      </w:r>
      <w:r>
        <w:rPr>
          <w:rFonts w:ascii="Arial" w:hAnsi="Arial" w:cs="Arial"/>
          <w:sz w:val="20"/>
          <w:szCs w:val="20"/>
        </w:rPr>
        <w:t xml:space="preserve">that </w:t>
      </w:r>
      <w:r>
        <w:rPr>
          <w:rFonts w:ascii="Arial" w:hAnsi="Arial" w:cs="Arial"/>
          <w:spacing w:val="14"/>
          <w:sz w:val="20"/>
          <w:szCs w:val="20"/>
        </w:rPr>
        <w:t xml:space="preserve"> </w:t>
      </w:r>
      <w:r>
        <w:rPr>
          <w:rFonts w:ascii="Arial" w:hAnsi="Arial" w:cs="Arial"/>
          <w:sz w:val="20"/>
          <w:szCs w:val="20"/>
        </w:rPr>
        <w:t>they</w:t>
      </w:r>
      <w:r>
        <w:rPr>
          <w:rFonts w:ascii="Arial" w:hAnsi="Arial" w:cs="Arial"/>
          <w:spacing w:val="42"/>
          <w:sz w:val="20"/>
          <w:szCs w:val="20"/>
        </w:rPr>
        <w:t xml:space="preserve"> </w:t>
      </w:r>
      <w:r>
        <w:rPr>
          <w:rFonts w:ascii="Arial" w:hAnsi="Arial" w:cs="Arial"/>
          <w:w w:val="90"/>
          <w:sz w:val="20"/>
          <w:szCs w:val="20"/>
        </w:rPr>
        <w:t>le</w:t>
      </w:r>
      <w:r>
        <w:rPr>
          <w:rFonts w:ascii="Arial" w:hAnsi="Arial" w:cs="Arial"/>
          <w:spacing w:val="-4"/>
          <w:w w:val="90"/>
          <w:sz w:val="20"/>
          <w:szCs w:val="20"/>
        </w:rPr>
        <w:t>av</w:t>
      </w:r>
      <w:r>
        <w:rPr>
          <w:rFonts w:ascii="Arial" w:hAnsi="Arial" w:cs="Arial"/>
          <w:w w:val="90"/>
          <w:sz w:val="20"/>
          <w:szCs w:val="20"/>
        </w:rPr>
        <w:t>e</w:t>
      </w:r>
      <w:r>
        <w:rPr>
          <w:rFonts w:ascii="Arial" w:hAnsi="Arial" w:cs="Arial"/>
          <w:spacing w:val="50"/>
          <w:w w:val="90"/>
          <w:sz w:val="20"/>
          <w:szCs w:val="20"/>
        </w:rPr>
        <w:t xml:space="preserve"> </w:t>
      </w:r>
      <w:r>
        <w:rPr>
          <w:rFonts w:ascii="Arial" w:hAnsi="Arial" w:cs="Arial"/>
          <w:sz w:val="20"/>
          <w:szCs w:val="20"/>
        </w:rPr>
        <w:t xml:space="preserve">no </w:t>
      </w:r>
      <w:r>
        <w:rPr>
          <w:rFonts w:ascii="Arial" w:hAnsi="Arial" w:cs="Arial"/>
          <w:w w:val="94"/>
          <w:sz w:val="20"/>
          <w:szCs w:val="20"/>
        </w:rPr>
        <w:t>pr</w:t>
      </w:r>
      <w:r>
        <w:rPr>
          <w:rFonts w:ascii="Arial" w:hAnsi="Arial" w:cs="Arial"/>
          <w:spacing w:val="6"/>
          <w:w w:val="94"/>
          <w:sz w:val="20"/>
          <w:szCs w:val="20"/>
        </w:rPr>
        <w:t>o</w:t>
      </w:r>
      <w:r>
        <w:rPr>
          <w:rFonts w:ascii="Arial" w:hAnsi="Arial" w:cs="Arial"/>
          <w:w w:val="94"/>
          <w:sz w:val="20"/>
          <w:szCs w:val="20"/>
        </w:rPr>
        <w:t>ofs</w:t>
      </w:r>
      <w:r>
        <w:rPr>
          <w:rFonts w:ascii="Arial" w:hAnsi="Arial" w:cs="Arial"/>
          <w:spacing w:val="7"/>
          <w:w w:val="94"/>
          <w:sz w:val="20"/>
          <w:szCs w:val="20"/>
        </w:rPr>
        <w:t xml:space="preserve"> </w:t>
      </w:r>
      <w:r>
        <w:rPr>
          <w:rFonts w:ascii="Arial" w:hAnsi="Arial" w:cs="Arial"/>
          <w:sz w:val="20"/>
          <w:szCs w:val="20"/>
        </w:rPr>
        <w:t>of</w:t>
      </w:r>
      <w:r>
        <w:rPr>
          <w:rFonts w:ascii="Arial" w:hAnsi="Arial" w:cs="Arial"/>
          <w:spacing w:val="-5"/>
          <w:sz w:val="20"/>
          <w:szCs w:val="20"/>
        </w:rPr>
        <w:t xml:space="preserve"> </w:t>
      </w:r>
      <w:r>
        <w:rPr>
          <w:rFonts w:ascii="Arial" w:hAnsi="Arial" w:cs="Arial"/>
          <w:sz w:val="20"/>
          <w:szCs w:val="20"/>
        </w:rPr>
        <w:t>a</w:t>
      </w:r>
      <w:r>
        <w:rPr>
          <w:rFonts w:ascii="Arial" w:hAnsi="Arial" w:cs="Arial"/>
          <w:spacing w:val="-5"/>
          <w:sz w:val="20"/>
          <w:szCs w:val="20"/>
        </w:rPr>
        <w:t>n</w:t>
      </w:r>
      <w:r>
        <w:rPr>
          <w:rFonts w:ascii="Arial" w:hAnsi="Arial" w:cs="Arial"/>
          <w:sz w:val="20"/>
          <w:szCs w:val="20"/>
        </w:rPr>
        <w:t>y</w:t>
      </w:r>
      <w:r>
        <w:rPr>
          <w:rFonts w:ascii="Arial" w:hAnsi="Arial" w:cs="Arial"/>
          <w:spacing w:val="-6"/>
          <w:sz w:val="20"/>
          <w:szCs w:val="20"/>
        </w:rPr>
        <w:t xml:space="preserve"> </w:t>
      </w:r>
      <w:r>
        <w:rPr>
          <w:rFonts w:ascii="Arial" w:hAnsi="Arial" w:cs="Arial"/>
          <w:sz w:val="20"/>
          <w:szCs w:val="20"/>
        </w:rPr>
        <w:t>kind</w:t>
      </w:r>
      <w:r>
        <w:rPr>
          <w:rFonts w:ascii="Arial" w:hAnsi="Arial" w:cs="Arial"/>
          <w:spacing w:val="13"/>
          <w:sz w:val="20"/>
          <w:szCs w:val="20"/>
        </w:rPr>
        <w:t xml:space="preserve"> </w:t>
      </w:r>
      <w:r>
        <w:rPr>
          <w:rFonts w:ascii="Arial" w:hAnsi="Arial" w:cs="Arial"/>
          <w:spacing w:val="6"/>
          <w:sz w:val="20"/>
          <w:szCs w:val="20"/>
        </w:rPr>
        <w:t>b</w:t>
      </w:r>
      <w:r>
        <w:rPr>
          <w:rFonts w:ascii="Arial" w:hAnsi="Arial" w:cs="Arial"/>
          <w:sz w:val="20"/>
          <w:szCs w:val="20"/>
        </w:rPr>
        <w:t>ehind:</w:t>
      </w:r>
      <w:r>
        <w:rPr>
          <w:rFonts w:ascii="Arial" w:hAnsi="Arial" w:cs="Arial"/>
          <w:spacing w:val="11"/>
          <w:sz w:val="20"/>
          <w:szCs w:val="20"/>
        </w:rPr>
        <w:t xml:space="preserve"> </w:t>
      </w:r>
      <w:r>
        <w:rPr>
          <w:rFonts w:ascii="Arial" w:hAnsi="Arial" w:cs="Arial"/>
          <w:sz w:val="20"/>
          <w:szCs w:val="20"/>
        </w:rPr>
        <w:t>if</w:t>
      </w:r>
      <w:r>
        <w:rPr>
          <w:rFonts w:ascii="Arial" w:hAnsi="Arial" w:cs="Arial"/>
          <w:spacing w:val="17"/>
          <w:sz w:val="20"/>
          <w:szCs w:val="20"/>
        </w:rPr>
        <w:t xml:space="preserve"> </w:t>
      </w:r>
      <w:r>
        <w:rPr>
          <w:rFonts w:ascii="Arial" w:hAnsi="Arial" w:cs="Arial"/>
          <w:sz w:val="20"/>
          <w:szCs w:val="20"/>
        </w:rPr>
        <w:t>Alice</w:t>
      </w:r>
      <w:r>
        <w:rPr>
          <w:rFonts w:ascii="Arial" w:hAnsi="Arial" w:cs="Arial"/>
          <w:spacing w:val="2"/>
          <w:sz w:val="20"/>
          <w:szCs w:val="20"/>
        </w:rPr>
        <w:t xml:space="preserve"> </w:t>
      </w:r>
      <w:r>
        <w:rPr>
          <w:rFonts w:ascii="Arial" w:hAnsi="Arial" w:cs="Arial"/>
          <w:sz w:val="20"/>
          <w:szCs w:val="20"/>
        </w:rPr>
        <w:t>and</w:t>
      </w:r>
      <w:r>
        <w:rPr>
          <w:rFonts w:ascii="Arial" w:hAnsi="Arial" w:cs="Arial"/>
          <w:spacing w:val="-11"/>
          <w:sz w:val="20"/>
          <w:szCs w:val="20"/>
        </w:rPr>
        <w:t xml:space="preserve"> </w:t>
      </w:r>
      <w:r>
        <w:rPr>
          <w:rFonts w:ascii="Arial" w:hAnsi="Arial" w:cs="Arial"/>
          <w:sz w:val="20"/>
          <w:szCs w:val="20"/>
        </w:rPr>
        <w:t>Bob</w:t>
      </w:r>
      <w:r>
        <w:rPr>
          <w:rFonts w:ascii="Arial" w:hAnsi="Arial" w:cs="Arial"/>
          <w:spacing w:val="-5"/>
          <w:sz w:val="20"/>
          <w:szCs w:val="20"/>
        </w:rPr>
        <w:t xml:space="preserve"> </w:t>
      </w:r>
      <w:r>
        <w:rPr>
          <w:rFonts w:ascii="Arial" w:hAnsi="Arial" w:cs="Arial"/>
          <w:w w:val="89"/>
          <w:sz w:val="20"/>
          <w:szCs w:val="20"/>
        </w:rPr>
        <w:t>ha</w:t>
      </w:r>
      <w:ins w:id="21" w:author="Author">
        <w:r w:rsidR="007B19D0">
          <w:rPr>
            <w:rFonts w:ascii="Arial" w:hAnsi="Arial" w:cs="Arial"/>
            <w:w w:val="89"/>
            <w:sz w:val="20"/>
            <w:szCs w:val="20"/>
          </w:rPr>
          <w:t>ve</w:t>
        </w:r>
      </w:ins>
      <w:del w:id="22" w:author="Author">
        <w:r w:rsidDel="007B19D0">
          <w:rPr>
            <w:rFonts w:ascii="Arial" w:hAnsi="Arial" w:cs="Arial"/>
            <w:w w:val="89"/>
            <w:sz w:val="20"/>
            <w:szCs w:val="20"/>
          </w:rPr>
          <w:delText>s</w:delText>
        </w:r>
      </w:del>
      <w:r>
        <w:rPr>
          <w:rFonts w:ascii="Arial" w:hAnsi="Arial" w:cs="Arial"/>
          <w:spacing w:val="8"/>
          <w:w w:val="89"/>
          <w:sz w:val="20"/>
          <w:szCs w:val="20"/>
        </w:rPr>
        <w:t xml:space="preserve"> </w:t>
      </w:r>
      <w:r>
        <w:rPr>
          <w:rFonts w:ascii="Arial" w:hAnsi="Arial" w:cs="Arial"/>
          <w:sz w:val="20"/>
          <w:szCs w:val="20"/>
        </w:rPr>
        <w:t>had</w:t>
      </w:r>
      <w:r>
        <w:rPr>
          <w:rFonts w:ascii="Arial" w:hAnsi="Arial" w:cs="Arial"/>
          <w:spacing w:val="-11"/>
          <w:sz w:val="20"/>
          <w:szCs w:val="20"/>
        </w:rPr>
        <w:t xml:space="preserve"> </w:t>
      </w:r>
      <w:r>
        <w:rPr>
          <w:rFonts w:ascii="Arial" w:hAnsi="Arial" w:cs="Arial"/>
          <w:sz w:val="20"/>
          <w:szCs w:val="20"/>
        </w:rPr>
        <w:t>a</w:t>
      </w:r>
      <w:r>
        <w:rPr>
          <w:rFonts w:ascii="Arial" w:hAnsi="Arial" w:cs="Arial"/>
          <w:spacing w:val="-10"/>
          <w:sz w:val="20"/>
          <w:szCs w:val="20"/>
        </w:rPr>
        <w:t xml:space="preserve"> </w:t>
      </w:r>
      <w:r>
        <w:rPr>
          <w:rFonts w:ascii="Arial" w:hAnsi="Arial" w:cs="Arial"/>
          <w:w w:val="95"/>
          <w:sz w:val="20"/>
          <w:szCs w:val="20"/>
        </w:rPr>
        <w:t>co</w:t>
      </w:r>
      <w:r>
        <w:rPr>
          <w:rFonts w:ascii="Arial" w:hAnsi="Arial" w:cs="Arial"/>
          <w:spacing w:val="-5"/>
          <w:w w:val="95"/>
          <w:sz w:val="20"/>
          <w:szCs w:val="20"/>
        </w:rPr>
        <w:t>nv</w:t>
      </w:r>
      <w:r>
        <w:rPr>
          <w:rFonts w:ascii="Arial" w:hAnsi="Arial" w:cs="Arial"/>
          <w:w w:val="95"/>
          <w:sz w:val="20"/>
          <w:szCs w:val="20"/>
        </w:rPr>
        <w:t>ersation,</w:t>
      </w:r>
      <w:r>
        <w:rPr>
          <w:rFonts w:ascii="Arial" w:hAnsi="Arial" w:cs="Arial"/>
          <w:spacing w:val="15"/>
          <w:w w:val="95"/>
          <w:sz w:val="20"/>
          <w:szCs w:val="20"/>
        </w:rPr>
        <w:t xml:space="preserve"> </w:t>
      </w:r>
      <w:r>
        <w:rPr>
          <w:rFonts w:ascii="Arial" w:hAnsi="Arial" w:cs="Arial"/>
          <w:sz w:val="20"/>
          <w:szCs w:val="20"/>
        </w:rPr>
        <w:t>Bob</w:t>
      </w:r>
      <w:r>
        <w:rPr>
          <w:rFonts w:ascii="Arial" w:hAnsi="Arial" w:cs="Arial"/>
          <w:spacing w:val="-5"/>
          <w:sz w:val="20"/>
          <w:szCs w:val="20"/>
        </w:rPr>
        <w:t xml:space="preserve"> </w:t>
      </w:r>
      <w:r>
        <w:rPr>
          <w:rFonts w:ascii="Arial" w:hAnsi="Arial" w:cs="Arial"/>
          <w:sz w:val="20"/>
          <w:szCs w:val="20"/>
        </w:rPr>
        <w:t xml:space="preserve">cannot </w:t>
      </w:r>
      <w:r>
        <w:rPr>
          <w:rFonts w:ascii="Arial" w:hAnsi="Arial" w:cs="Arial"/>
          <w:w w:val="89"/>
          <w:sz w:val="20"/>
          <w:szCs w:val="20"/>
        </w:rPr>
        <w:t>go</w:t>
      </w:r>
      <w:r>
        <w:rPr>
          <w:rFonts w:ascii="Arial" w:hAnsi="Arial" w:cs="Arial"/>
          <w:spacing w:val="8"/>
          <w:w w:val="89"/>
          <w:sz w:val="20"/>
          <w:szCs w:val="20"/>
        </w:rPr>
        <w:t xml:space="preserve"> </w:t>
      </w:r>
      <w:r>
        <w:rPr>
          <w:rFonts w:ascii="Arial" w:hAnsi="Arial" w:cs="Arial"/>
          <w:sz w:val="20"/>
          <w:szCs w:val="20"/>
        </w:rPr>
        <w:t>to</w:t>
      </w:r>
      <w:r>
        <w:rPr>
          <w:rFonts w:ascii="Arial" w:hAnsi="Arial" w:cs="Arial"/>
          <w:spacing w:val="10"/>
          <w:sz w:val="20"/>
          <w:szCs w:val="20"/>
        </w:rPr>
        <w:t xml:space="preserve"> </w:t>
      </w:r>
      <w:r>
        <w:rPr>
          <w:rFonts w:ascii="Arial" w:hAnsi="Arial" w:cs="Arial"/>
          <w:w w:val="103"/>
          <w:sz w:val="20"/>
          <w:szCs w:val="20"/>
        </w:rPr>
        <w:t>E</w:t>
      </w:r>
      <w:r>
        <w:rPr>
          <w:rFonts w:ascii="Arial" w:hAnsi="Arial" w:cs="Arial"/>
          <w:spacing w:val="-5"/>
          <w:w w:val="103"/>
          <w:sz w:val="20"/>
          <w:szCs w:val="20"/>
        </w:rPr>
        <w:t>v</w:t>
      </w:r>
      <w:r>
        <w:rPr>
          <w:rFonts w:ascii="Arial" w:hAnsi="Arial" w:cs="Arial"/>
          <w:w w:val="79"/>
          <w:sz w:val="20"/>
          <w:szCs w:val="20"/>
        </w:rPr>
        <w:t>e</w:t>
      </w:r>
      <w:r>
        <w:rPr>
          <w:rFonts w:ascii="Arial" w:hAnsi="Arial" w:cs="Arial"/>
          <w:spacing w:val="1"/>
          <w:sz w:val="20"/>
          <w:szCs w:val="20"/>
        </w:rPr>
        <w:t xml:space="preserve"> </w:t>
      </w:r>
      <w:r>
        <w:rPr>
          <w:rFonts w:ascii="Arial" w:hAnsi="Arial" w:cs="Arial"/>
          <w:sz w:val="20"/>
          <w:szCs w:val="20"/>
        </w:rPr>
        <w:t>after</w:t>
      </w:r>
      <w:r>
        <w:rPr>
          <w:rFonts w:ascii="Arial" w:hAnsi="Arial" w:cs="Arial"/>
          <w:spacing w:val="-5"/>
          <w:sz w:val="20"/>
          <w:szCs w:val="20"/>
        </w:rPr>
        <w:t>w</w:t>
      </w:r>
      <w:r>
        <w:rPr>
          <w:rFonts w:ascii="Arial" w:hAnsi="Arial" w:cs="Arial"/>
          <w:sz w:val="20"/>
          <w:szCs w:val="20"/>
        </w:rPr>
        <w:t>ards</w:t>
      </w:r>
      <w:r>
        <w:rPr>
          <w:rFonts w:ascii="Arial" w:hAnsi="Arial" w:cs="Arial"/>
          <w:spacing w:val="-21"/>
          <w:sz w:val="20"/>
          <w:szCs w:val="20"/>
        </w:rPr>
        <w:t xml:space="preserve"> </w:t>
      </w:r>
      <w:r>
        <w:rPr>
          <w:rFonts w:ascii="Arial" w:hAnsi="Arial" w:cs="Arial"/>
          <w:sz w:val="20"/>
          <w:szCs w:val="20"/>
        </w:rPr>
        <w:t>and</w:t>
      </w:r>
      <w:r>
        <w:rPr>
          <w:rFonts w:ascii="Arial" w:hAnsi="Arial" w:cs="Arial"/>
          <w:spacing w:val="-11"/>
          <w:sz w:val="20"/>
          <w:szCs w:val="20"/>
        </w:rPr>
        <w:t xml:space="preserve"> </w:t>
      </w:r>
      <w:r>
        <w:rPr>
          <w:rFonts w:ascii="Arial" w:hAnsi="Arial" w:cs="Arial"/>
          <w:w w:val="99"/>
          <w:sz w:val="20"/>
          <w:szCs w:val="20"/>
        </w:rPr>
        <w:t>pr</w:t>
      </w:r>
      <w:r>
        <w:rPr>
          <w:rFonts w:ascii="Arial" w:hAnsi="Arial" w:cs="Arial"/>
          <w:spacing w:val="-5"/>
          <w:w w:val="99"/>
          <w:sz w:val="20"/>
          <w:szCs w:val="20"/>
        </w:rPr>
        <w:t>o</w:t>
      </w:r>
      <w:r>
        <w:rPr>
          <w:rFonts w:ascii="Arial" w:hAnsi="Arial" w:cs="Arial"/>
          <w:spacing w:val="-5"/>
          <w:w w:val="105"/>
          <w:sz w:val="20"/>
          <w:szCs w:val="20"/>
        </w:rPr>
        <w:t>v</w:t>
      </w:r>
      <w:r>
        <w:rPr>
          <w:rFonts w:ascii="Arial" w:hAnsi="Arial" w:cs="Arial"/>
          <w:w w:val="79"/>
          <w:sz w:val="20"/>
          <w:szCs w:val="20"/>
        </w:rPr>
        <w:t>e</w:t>
      </w:r>
      <w:r>
        <w:rPr>
          <w:rFonts w:ascii="Arial" w:hAnsi="Arial" w:cs="Arial"/>
          <w:spacing w:val="1"/>
          <w:sz w:val="20"/>
          <w:szCs w:val="20"/>
        </w:rPr>
        <w:t xml:space="preserve"> </w:t>
      </w:r>
      <w:r>
        <w:rPr>
          <w:rFonts w:ascii="Arial" w:hAnsi="Arial" w:cs="Arial"/>
          <w:sz w:val="20"/>
          <w:szCs w:val="20"/>
        </w:rPr>
        <w:t>a</w:t>
      </w:r>
      <w:r>
        <w:rPr>
          <w:rFonts w:ascii="Arial" w:hAnsi="Arial" w:cs="Arial"/>
          <w:spacing w:val="-5"/>
          <w:sz w:val="20"/>
          <w:szCs w:val="20"/>
        </w:rPr>
        <w:t>n</w:t>
      </w:r>
      <w:r>
        <w:rPr>
          <w:rFonts w:ascii="Arial" w:hAnsi="Arial" w:cs="Arial"/>
          <w:sz w:val="20"/>
          <w:szCs w:val="20"/>
        </w:rPr>
        <w:t>ything</w:t>
      </w:r>
      <w:r>
        <w:rPr>
          <w:rFonts w:ascii="Arial" w:hAnsi="Arial" w:cs="Arial"/>
          <w:spacing w:val="10"/>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z w:val="20"/>
          <w:szCs w:val="20"/>
        </w:rPr>
        <w:t>out</w:t>
      </w:r>
      <w:r>
        <w:rPr>
          <w:rFonts w:ascii="Arial" w:hAnsi="Arial" w:cs="Arial"/>
          <w:spacing w:val="-3"/>
          <w:sz w:val="20"/>
          <w:szCs w:val="20"/>
        </w:rPr>
        <w:t xml:space="preserve"> </w:t>
      </w:r>
      <w:r>
        <w:rPr>
          <w:rFonts w:ascii="Arial" w:hAnsi="Arial" w:cs="Arial"/>
          <w:sz w:val="20"/>
          <w:szCs w:val="20"/>
        </w:rPr>
        <w:t>what</w:t>
      </w:r>
      <w:r>
        <w:rPr>
          <w:rFonts w:ascii="Arial" w:hAnsi="Arial" w:cs="Arial"/>
          <w:spacing w:val="10"/>
          <w:sz w:val="20"/>
          <w:szCs w:val="20"/>
        </w:rPr>
        <w:t xml:space="preserve"> </w:t>
      </w:r>
      <w:r>
        <w:rPr>
          <w:rFonts w:ascii="Arial" w:hAnsi="Arial" w:cs="Arial"/>
          <w:sz w:val="20"/>
          <w:szCs w:val="20"/>
        </w:rPr>
        <w:t>Alice</w:t>
      </w:r>
      <w:r>
        <w:rPr>
          <w:rFonts w:ascii="Arial" w:hAnsi="Arial" w:cs="Arial"/>
          <w:spacing w:val="2"/>
          <w:sz w:val="20"/>
          <w:szCs w:val="20"/>
        </w:rPr>
        <w:t xml:space="preserve"> </w:t>
      </w:r>
      <w:r>
        <w:rPr>
          <w:rFonts w:ascii="Arial" w:hAnsi="Arial" w:cs="Arial"/>
          <w:w w:val="91"/>
          <w:sz w:val="20"/>
          <w:szCs w:val="20"/>
        </w:rPr>
        <w:t>has</w:t>
      </w:r>
      <w:r>
        <w:rPr>
          <w:rFonts w:ascii="Arial" w:hAnsi="Arial" w:cs="Arial"/>
          <w:spacing w:val="1"/>
          <w:w w:val="91"/>
          <w:sz w:val="20"/>
          <w:szCs w:val="20"/>
        </w:rPr>
        <w:t xml:space="preserve"> </w:t>
      </w:r>
      <w:r>
        <w:rPr>
          <w:rFonts w:ascii="Arial" w:hAnsi="Arial" w:cs="Arial"/>
          <w:w w:val="91"/>
          <w:sz w:val="20"/>
          <w:szCs w:val="20"/>
        </w:rPr>
        <w:t>said</w:t>
      </w:r>
      <w:r>
        <w:rPr>
          <w:rFonts w:ascii="Arial" w:hAnsi="Arial" w:cs="Arial"/>
          <w:spacing w:val="14"/>
          <w:w w:val="91"/>
          <w:sz w:val="20"/>
          <w:szCs w:val="20"/>
        </w:rPr>
        <w:t xml:space="preserve"> </w:t>
      </w:r>
      <w:r>
        <w:rPr>
          <w:rFonts w:ascii="Arial" w:hAnsi="Arial" w:cs="Arial"/>
          <w:sz w:val="20"/>
          <w:szCs w:val="20"/>
        </w:rPr>
        <w:t>—</w:t>
      </w:r>
      <w:r>
        <w:rPr>
          <w:rFonts w:ascii="Arial" w:hAnsi="Arial" w:cs="Arial"/>
          <w:spacing w:val="-1"/>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sz w:val="20"/>
          <w:szCs w:val="20"/>
        </w:rPr>
        <w:t>same as</w:t>
      </w:r>
      <w:r>
        <w:rPr>
          <w:rFonts w:ascii="Arial" w:hAnsi="Arial" w:cs="Arial"/>
          <w:spacing w:val="-9"/>
          <w:sz w:val="20"/>
          <w:szCs w:val="20"/>
        </w:rPr>
        <w:t xml:space="preserve"> </w:t>
      </w:r>
      <w:r>
        <w:rPr>
          <w:rFonts w:ascii="Arial" w:hAnsi="Arial" w:cs="Arial"/>
          <w:sz w:val="20"/>
          <w:szCs w:val="20"/>
        </w:rPr>
        <w:t>in</w:t>
      </w:r>
      <w:r>
        <w:rPr>
          <w:rFonts w:ascii="Arial" w:hAnsi="Arial" w:cs="Arial"/>
          <w:spacing w:val="34"/>
          <w:sz w:val="20"/>
          <w:szCs w:val="20"/>
        </w:rPr>
        <w:t xml:space="preserve"> </w:t>
      </w:r>
      <w:r>
        <w:rPr>
          <w:rFonts w:ascii="Arial" w:hAnsi="Arial" w:cs="Arial"/>
          <w:sz w:val="20"/>
          <w:szCs w:val="20"/>
        </w:rPr>
        <w:t>a</w:t>
      </w:r>
      <w:r>
        <w:rPr>
          <w:rFonts w:ascii="Arial" w:hAnsi="Arial" w:cs="Arial"/>
          <w:spacing w:val="13"/>
          <w:sz w:val="20"/>
          <w:szCs w:val="20"/>
        </w:rPr>
        <w:t xml:space="preserve"> </w:t>
      </w:r>
      <w:r>
        <w:rPr>
          <w:rFonts w:ascii="Arial" w:hAnsi="Arial" w:cs="Arial"/>
          <w:w w:val="93"/>
          <w:sz w:val="20"/>
          <w:szCs w:val="20"/>
        </w:rPr>
        <w:t>face-to-face</w:t>
      </w:r>
      <w:r>
        <w:rPr>
          <w:rFonts w:ascii="Arial" w:hAnsi="Arial" w:cs="Arial"/>
          <w:spacing w:val="30"/>
          <w:w w:val="93"/>
          <w:sz w:val="20"/>
          <w:szCs w:val="20"/>
        </w:rPr>
        <w:t xml:space="preserve"> </w:t>
      </w:r>
      <w:r>
        <w:rPr>
          <w:rFonts w:ascii="Arial" w:hAnsi="Arial" w:cs="Arial"/>
          <w:sz w:val="20"/>
          <w:szCs w:val="20"/>
        </w:rPr>
        <w:t>co</w:t>
      </w:r>
      <w:r>
        <w:rPr>
          <w:rFonts w:ascii="Arial" w:hAnsi="Arial" w:cs="Arial"/>
          <w:spacing w:val="-5"/>
          <w:sz w:val="20"/>
          <w:szCs w:val="20"/>
        </w:rPr>
        <w:t>nv</w:t>
      </w:r>
      <w:r>
        <w:rPr>
          <w:rFonts w:ascii="Arial" w:hAnsi="Arial" w:cs="Arial"/>
          <w:sz w:val="20"/>
          <w:szCs w:val="20"/>
        </w:rPr>
        <w:t>ersation.</w:t>
      </w:r>
      <w:r>
        <w:rPr>
          <w:rFonts w:ascii="Arial" w:hAnsi="Arial" w:cs="Arial"/>
          <w:spacing w:val="24"/>
          <w:sz w:val="20"/>
          <w:szCs w:val="20"/>
        </w:rPr>
        <w:t xml:space="preserve"> </w:t>
      </w:r>
      <w:r>
        <w:rPr>
          <w:rFonts w:ascii="Arial" w:hAnsi="Arial" w:cs="Arial"/>
          <w:sz w:val="20"/>
          <w:szCs w:val="20"/>
        </w:rPr>
        <w:t>This</w:t>
      </w:r>
      <w:r>
        <w:rPr>
          <w:rFonts w:ascii="Arial" w:hAnsi="Arial" w:cs="Arial"/>
          <w:spacing w:val="33"/>
          <w:sz w:val="20"/>
          <w:szCs w:val="20"/>
        </w:rPr>
        <w:t xml:space="preserve"> </w:t>
      </w:r>
      <w:r>
        <w:rPr>
          <w:rFonts w:ascii="Arial" w:hAnsi="Arial" w:cs="Arial"/>
          <w:w w:val="99"/>
          <w:sz w:val="20"/>
          <w:szCs w:val="20"/>
        </w:rPr>
        <w:t>pro</w:t>
      </w:r>
      <w:r>
        <w:rPr>
          <w:rFonts w:ascii="Arial" w:hAnsi="Arial" w:cs="Arial"/>
          <w:spacing w:val="6"/>
          <w:w w:val="99"/>
          <w:sz w:val="20"/>
          <w:szCs w:val="20"/>
        </w:rPr>
        <w:t>p</w:t>
      </w:r>
      <w:r>
        <w:rPr>
          <w:rFonts w:ascii="Arial" w:hAnsi="Arial" w:cs="Arial"/>
          <w:w w:val="79"/>
          <w:sz w:val="20"/>
          <w:szCs w:val="20"/>
        </w:rPr>
        <w:t>e</w:t>
      </w:r>
      <w:r>
        <w:rPr>
          <w:rFonts w:ascii="Arial" w:hAnsi="Arial" w:cs="Arial"/>
          <w:w w:val="116"/>
          <w:sz w:val="20"/>
          <w:szCs w:val="20"/>
        </w:rPr>
        <w:t>r</w:t>
      </w:r>
      <w:r>
        <w:rPr>
          <w:rFonts w:ascii="Arial" w:hAnsi="Arial" w:cs="Arial"/>
          <w:spacing w:val="-5"/>
          <w:w w:val="139"/>
          <w:sz w:val="20"/>
          <w:szCs w:val="20"/>
        </w:rPr>
        <w:t>t</w:t>
      </w:r>
      <w:r>
        <w:rPr>
          <w:rFonts w:ascii="Arial" w:hAnsi="Arial" w:cs="Arial"/>
          <w:w w:val="105"/>
          <w:sz w:val="20"/>
          <w:szCs w:val="20"/>
        </w:rPr>
        <w:t>y</w:t>
      </w:r>
      <w:r>
        <w:rPr>
          <w:rFonts w:ascii="Arial" w:hAnsi="Arial" w:cs="Arial"/>
          <w:spacing w:val="25"/>
          <w:sz w:val="20"/>
          <w:szCs w:val="20"/>
        </w:rPr>
        <w:t xml:space="preserve"> </w:t>
      </w:r>
      <w:r>
        <w:rPr>
          <w:rFonts w:ascii="Arial" w:hAnsi="Arial" w:cs="Arial"/>
          <w:sz w:val="20"/>
          <w:szCs w:val="20"/>
        </w:rPr>
        <w:t>is</w:t>
      </w:r>
      <w:r>
        <w:rPr>
          <w:rFonts w:ascii="Arial" w:hAnsi="Arial" w:cs="Arial"/>
          <w:spacing w:val="13"/>
          <w:sz w:val="20"/>
          <w:szCs w:val="20"/>
        </w:rPr>
        <w:t xml:space="preserve"> </w:t>
      </w:r>
      <w:r>
        <w:rPr>
          <w:rFonts w:ascii="Arial" w:hAnsi="Arial" w:cs="Arial"/>
          <w:sz w:val="20"/>
          <w:szCs w:val="20"/>
        </w:rPr>
        <w:t>not</w:t>
      </w:r>
      <w:r>
        <w:rPr>
          <w:rFonts w:ascii="Arial" w:hAnsi="Arial" w:cs="Arial"/>
          <w:spacing w:val="33"/>
          <w:sz w:val="20"/>
          <w:szCs w:val="20"/>
        </w:rPr>
        <w:t xml:space="preserve"> </w:t>
      </w:r>
      <w:r>
        <w:rPr>
          <w:rFonts w:ascii="Arial" w:hAnsi="Arial" w:cs="Arial"/>
          <w:sz w:val="20"/>
          <w:szCs w:val="20"/>
        </w:rPr>
        <w:t>true</w:t>
      </w:r>
      <w:r>
        <w:rPr>
          <w:rFonts w:ascii="Arial" w:hAnsi="Arial" w:cs="Arial"/>
          <w:spacing w:val="32"/>
          <w:sz w:val="20"/>
          <w:szCs w:val="20"/>
        </w:rPr>
        <w:t xml:space="preserve"> </w:t>
      </w:r>
      <w:r>
        <w:rPr>
          <w:rFonts w:ascii="Arial" w:hAnsi="Arial" w:cs="Arial"/>
          <w:sz w:val="20"/>
          <w:szCs w:val="20"/>
        </w:rPr>
        <w:t>for</w:t>
      </w:r>
      <w:r>
        <w:rPr>
          <w:rFonts w:ascii="Arial" w:hAnsi="Arial" w:cs="Arial"/>
          <w:spacing w:val="30"/>
          <w:sz w:val="20"/>
          <w:szCs w:val="20"/>
        </w:rPr>
        <w:t xml:space="preserve"> </w:t>
      </w:r>
      <w:r>
        <w:rPr>
          <w:rFonts w:ascii="Arial" w:hAnsi="Arial" w:cs="Arial"/>
          <w:sz w:val="20"/>
          <w:szCs w:val="20"/>
        </w:rPr>
        <w:t>email</w:t>
      </w:r>
      <w:r>
        <w:rPr>
          <w:rFonts w:ascii="Arial" w:hAnsi="Arial" w:cs="Arial"/>
          <w:spacing w:val="11"/>
          <w:sz w:val="20"/>
          <w:szCs w:val="20"/>
        </w:rPr>
        <w:t xml:space="preserve"> </w:t>
      </w:r>
      <w:r>
        <w:rPr>
          <w:rFonts w:ascii="Arial" w:hAnsi="Arial" w:cs="Arial"/>
          <w:sz w:val="20"/>
          <w:szCs w:val="20"/>
        </w:rPr>
        <w:t>or</w:t>
      </w:r>
      <w:r>
        <w:rPr>
          <w:rFonts w:ascii="Arial" w:hAnsi="Arial" w:cs="Arial"/>
          <w:spacing w:val="23"/>
          <w:sz w:val="20"/>
          <w:szCs w:val="20"/>
        </w:rPr>
        <w:t xml:space="preserve"> </w:t>
      </w:r>
      <w:r>
        <w:rPr>
          <w:rFonts w:ascii="Arial" w:hAnsi="Arial" w:cs="Arial"/>
          <w:sz w:val="20"/>
          <w:szCs w:val="20"/>
        </w:rPr>
        <w:t>most ce</w:t>
      </w:r>
      <w:r>
        <w:rPr>
          <w:rFonts w:ascii="Arial" w:hAnsi="Arial" w:cs="Arial"/>
          <w:spacing w:val="-5"/>
          <w:sz w:val="20"/>
          <w:szCs w:val="20"/>
        </w:rPr>
        <w:t>n</w:t>
      </w:r>
      <w:r>
        <w:rPr>
          <w:rFonts w:ascii="Arial" w:hAnsi="Arial" w:cs="Arial"/>
          <w:sz w:val="20"/>
          <w:szCs w:val="20"/>
        </w:rPr>
        <w:t>tralized</w:t>
      </w:r>
      <w:r>
        <w:rPr>
          <w:rFonts w:ascii="Arial" w:hAnsi="Arial" w:cs="Arial"/>
          <w:spacing w:val="-17"/>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w:t>
      </w:r>
      <w:r>
        <w:rPr>
          <w:rFonts w:ascii="Arial" w:hAnsi="Arial" w:cs="Arial"/>
          <w:spacing w:val="-15"/>
          <w:sz w:val="20"/>
          <w:szCs w:val="20"/>
        </w:rPr>
        <w:t xml:space="preserve"> </w:t>
      </w:r>
      <w:r>
        <w:rPr>
          <w:rFonts w:ascii="Arial" w:hAnsi="Arial" w:cs="Arial"/>
          <w:sz w:val="20"/>
          <w:szCs w:val="20"/>
        </w:rPr>
        <w:t>services.</w:t>
      </w:r>
    </w:p>
    <w:p w14:paraId="554B64E9" w14:textId="77777777" w:rsidR="009E6749" w:rsidRDefault="009E6749">
      <w:pPr>
        <w:spacing w:before="19" w:after="0" w:line="260" w:lineRule="exact"/>
        <w:rPr>
          <w:sz w:val="26"/>
          <w:szCs w:val="26"/>
        </w:rPr>
      </w:pPr>
    </w:p>
    <w:p w14:paraId="486B2320" w14:textId="77777777" w:rsidR="009E6749" w:rsidRDefault="009E6749">
      <w:pPr>
        <w:spacing w:after="0" w:line="240" w:lineRule="auto"/>
        <w:ind w:left="955" w:right="5524"/>
        <w:jc w:val="both"/>
        <w:rPr>
          <w:rFonts w:ascii="Arial" w:hAnsi="Arial" w:cs="Arial"/>
          <w:sz w:val="20"/>
          <w:szCs w:val="20"/>
        </w:rPr>
      </w:pPr>
      <w:r>
        <w:rPr>
          <w:rFonts w:ascii="Arial" w:hAnsi="Arial" w:cs="Arial"/>
          <w:b/>
          <w:bCs/>
          <w:sz w:val="20"/>
          <w:szCs w:val="20"/>
        </w:rPr>
        <w:t xml:space="preserve">2.2.1   </w:t>
      </w:r>
      <w:r>
        <w:rPr>
          <w:rFonts w:ascii="Arial" w:hAnsi="Arial" w:cs="Arial"/>
          <w:b/>
          <w:bCs/>
          <w:spacing w:val="29"/>
          <w:sz w:val="20"/>
          <w:szCs w:val="20"/>
        </w:rPr>
        <w:t xml:space="preserve"> </w:t>
      </w:r>
      <w:r>
        <w:rPr>
          <w:rFonts w:ascii="Arial" w:hAnsi="Arial" w:cs="Arial"/>
          <w:b/>
          <w:bCs/>
          <w:sz w:val="20"/>
          <w:szCs w:val="20"/>
        </w:rPr>
        <w:t xml:space="preserve">Standard </w:t>
      </w:r>
      <w:r>
        <w:rPr>
          <w:rFonts w:ascii="Arial" w:hAnsi="Arial" w:cs="Arial"/>
          <w:b/>
          <w:bCs/>
          <w:spacing w:val="10"/>
          <w:sz w:val="20"/>
          <w:szCs w:val="20"/>
        </w:rPr>
        <w:t xml:space="preserve"> </w:t>
      </w:r>
      <w:r>
        <w:rPr>
          <w:rFonts w:ascii="Arial" w:hAnsi="Arial" w:cs="Arial"/>
          <w:b/>
          <w:bCs/>
          <w:w w:val="108"/>
          <w:sz w:val="20"/>
          <w:szCs w:val="20"/>
        </w:rPr>
        <w:t>Email</w:t>
      </w:r>
    </w:p>
    <w:p w14:paraId="512F4C5B" w14:textId="77777777" w:rsidR="009E6749" w:rsidRDefault="009E6749">
      <w:pPr>
        <w:spacing w:before="8" w:after="0" w:line="130" w:lineRule="exact"/>
        <w:rPr>
          <w:sz w:val="13"/>
          <w:szCs w:val="13"/>
        </w:rPr>
      </w:pPr>
    </w:p>
    <w:p w14:paraId="1E910EB6" w14:textId="77777777" w:rsidR="009E6749" w:rsidRDefault="009E6749">
      <w:pPr>
        <w:spacing w:after="0" w:line="249" w:lineRule="auto"/>
        <w:ind w:left="955" w:right="916"/>
        <w:jc w:val="both"/>
        <w:rPr>
          <w:rFonts w:ascii="Arial" w:hAnsi="Arial" w:cs="Arial"/>
          <w:sz w:val="20"/>
          <w:szCs w:val="20"/>
        </w:rPr>
      </w:pPr>
      <w:r>
        <w:rPr>
          <w:rFonts w:ascii="Arial" w:hAnsi="Arial" w:cs="Arial"/>
          <w:sz w:val="20"/>
          <w:szCs w:val="20"/>
        </w:rPr>
        <w:t>The</w:t>
      </w:r>
      <w:r>
        <w:rPr>
          <w:rFonts w:ascii="Arial" w:hAnsi="Arial" w:cs="Arial"/>
          <w:spacing w:val="17"/>
          <w:sz w:val="20"/>
          <w:szCs w:val="20"/>
        </w:rPr>
        <w:t xml:space="preserve"> </w:t>
      </w:r>
      <w:r>
        <w:rPr>
          <w:rFonts w:ascii="Arial" w:hAnsi="Arial" w:cs="Arial"/>
          <w:sz w:val="20"/>
          <w:szCs w:val="20"/>
        </w:rPr>
        <w:t>standard</w:t>
      </w:r>
      <w:r>
        <w:rPr>
          <w:rFonts w:ascii="Arial" w:hAnsi="Arial" w:cs="Arial"/>
          <w:spacing w:val="5"/>
          <w:sz w:val="20"/>
          <w:szCs w:val="20"/>
        </w:rPr>
        <w:t xml:space="preserve"> </w:t>
      </w:r>
      <w:r>
        <w:rPr>
          <w:rFonts w:ascii="Arial" w:hAnsi="Arial" w:cs="Arial"/>
          <w:sz w:val="20"/>
          <w:szCs w:val="20"/>
        </w:rPr>
        <w:t>email</w:t>
      </w:r>
      <w:r>
        <w:rPr>
          <w:rFonts w:ascii="Arial" w:hAnsi="Arial" w:cs="Arial"/>
          <w:spacing w:val="7"/>
          <w:sz w:val="20"/>
          <w:szCs w:val="20"/>
        </w:rPr>
        <w:t xml:space="preserve"> </w:t>
      </w:r>
      <w:r>
        <w:rPr>
          <w:rFonts w:ascii="Arial" w:hAnsi="Arial" w:cs="Arial"/>
          <w:w w:val="89"/>
          <w:sz w:val="20"/>
          <w:szCs w:val="20"/>
        </w:rPr>
        <w:t xml:space="preserve">system </w:t>
      </w:r>
      <w:r>
        <w:rPr>
          <w:rFonts w:ascii="Arial" w:hAnsi="Arial" w:cs="Arial"/>
          <w:spacing w:val="3"/>
          <w:w w:val="89"/>
          <w:sz w:val="20"/>
          <w:szCs w:val="20"/>
        </w:rPr>
        <w:t xml:space="preserve"> </w:t>
      </w:r>
      <w:r>
        <w:rPr>
          <w:rFonts w:ascii="Arial" w:hAnsi="Arial" w:cs="Arial"/>
          <w:w w:val="89"/>
          <w:sz w:val="20"/>
          <w:szCs w:val="20"/>
        </w:rPr>
        <w:t>d</w:t>
      </w:r>
      <w:r>
        <w:rPr>
          <w:rFonts w:ascii="Arial" w:hAnsi="Arial" w:cs="Arial"/>
          <w:spacing w:val="5"/>
          <w:w w:val="89"/>
          <w:sz w:val="20"/>
          <w:szCs w:val="20"/>
        </w:rPr>
        <w:t>o</w:t>
      </w:r>
      <w:r>
        <w:rPr>
          <w:rFonts w:ascii="Arial" w:hAnsi="Arial" w:cs="Arial"/>
          <w:w w:val="89"/>
          <w:sz w:val="20"/>
          <w:szCs w:val="20"/>
        </w:rPr>
        <w:t>es</w:t>
      </w:r>
      <w:r>
        <w:rPr>
          <w:rFonts w:ascii="Arial" w:hAnsi="Arial" w:cs="Arial"/>
          <w:spacing w:val="16"/>
          <w:w w:val="89"/>
          <w:sz w:val="20"/>
          <w:szCs w:val="20"/>
        </w:rPr>
        <w:t xml:space="preserve"> </w:t>
      </w:r>
      <w:r>
        <w:rPr>
          <w:rFonts w:ascii="Arial" w:hAnsi="Arial" w:cs="Arial"/>
          <w:sz w:val="20"/>
          <w:szCs w:val="20"/>
        </w:rPr>
        <w:t>not</w:t>
      </w:r>
      <w:r>
        <w:rPr>
          <w:rFonts w:ascii="Arial" w:hAnsi="Arial" w:cs="Arial"/>
          <w:spacing w:val="29"/>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z w:val="20"/>
          <w:szCs w:val="20"/>
        </w:rPr>
        <w:t>vide</w:t>
      </w:r>
      <w:r>
        <w:rPr>
          <w:rFonts w:ascii="Arial" w:hAnsi="Arial" w:cs="Arial"/>
          <w:spacing w:val="7"/>
          <w:sz w:val="20"/>
          <w:szCs w:val="20"/>
        </w:rPr>
        <w:t xml:space="preserve"> </w:t>
      </w:r>
      <w:r>
        <w:rPr>
          <w:rFonts w:ascii="Arial" w:hAnsi="Arial" w:cs="Arial"/>
          <w:sz w:val="20"/>
          <w:szCs w:val="20"/>
        </w:rPr>
        <w:t>a</w:t>
      </w:r>
      <w:r>
        <w:rPr>
          <w:rFonts w:ascii="Arial" w:hAnsi="Arial" w:cs="Arial"/>
          <w:spacing w:val="-5"/>
          <w:sz w:val="20"/>
          <w:szCs w:val="20"/>
        </w:rPr>
        <w:t>n</w:t>
      </w:r>
      <w:r>
        <w:rPr>
          <w:rFonts w:ascii="Arial" w:hAnsi="Arial" w:cs="Arial"/>
          <w:sz w:val="20"/>
          <w:szCs w:val="20"/>
        </w:rPr>
        <w:t>y</w:t>
      </w:r>
      <w:r>
        <w:rPr>
          <w:rFonts w:ascii="Arial" w:hAnsi="Arial" w:cs="Arial"/>
          <w:spacing w:val="12"/>
          <w:sz w:val="20"/>
          <w:szCs w:val="20"/>
        </w:rPr>
        <w:t xml:space="preserve"> </w:t>
      </w:r>
      <w:r>
        <w:rPr>
          <w:rFonts w:ascii="Arial" w:hAnsi="Arial" w:cs="Arial"/>
          <w:sz w:val="20"/>
          <w:szCs w:val="20"/>
        </w:rPr>
        <w:t>securi</w:t>
      </w:r>
      <w:r>
        <w:rPr>
          <w:rFonts w:ascii="Arial" w:hAnsi="Arial" w:cs="Arial"/>
          <w:spacing w:val="-5"/>
          <w:sz w:val="20"/>
          <w:szCs w:val="20"/>
        </w:rPr>
        <w:t>t</w:t>
      </w:r>
      <w:r>
        <w:rPr>
          <w:rFonts w:ascii="Arial" w:hAnsi="Arial" w:cs="Arial"/>
          <w:spacing w:val="-17"/>
          <w:sz w:val="20"/>
          <w:szCs w:val="20"/>
        </w:rPr>
        <w:t>y</w:t>
      </w:r>
      <w:r>
        <w:rPr>
          <w:rFonts w:ascii="Arial" w:hAnsi="Arial" w:cs="Arial"/>
          <w:sz w:val="20"/>
          <w:szCs w:val="20"/>
        </w:rPr>
        <w:t>.</w:t>
      </w:r>
      <w:r>
        <w:rPr>
          <w:rFonts w:ascii="Arial" w:hAnsi="Arial" w:cs="Arial"/>
          <w:spacing w:val="47"/>
          <w:sz w:val="20"/>
          <w:szCs w:val="20"/>
        </w:rPr>
        <w:t xml:space="preserve"> </w:t>
      </w:r>
      <w:r>
        <w:rPr>
          <w:rFonts w:ascii="Arial" w:hAnsi="Arial" w:cs="Arial"/>
          <w:sz w:val="20"/>
          <w:szCs w:val="20"/>
        </w:rPr>
        <w:t>A</w:t>
      </w:r>
      <w:r>
        <w:rPr>
          <w:rFonts w:ascii="Arial" w:hAnsi="Arial" w:cs="Arial"/>
          <w:spacing w:val="35"/>
          <w:sz w:val="20"/>
          <w:szCs w:val="20"/>
        </w:rPr>
        <w:t xml:space="preserve"> </w:t>
      </w:r>
      <w:r>
        <w:rPr>
          <w:rFonts w:ascii="Arial" w:hAnsi="Arial" w:cs="Arial"/>
          <w:sz w:val="20"/>
          <w:szCs w:val="20"/>
        </w:rPr>
        <w:t xml:space="preserve">suitable analogy </w:t>
      </w:r>
      <w:r>
        <w:rPr>
          <w:rFonts w:ascii="Arial" w:hAnsi="Arial" w:cs="Arial"/>
          <w:spacing w:val="-6"/>
          <w:sz w:val="20"/>
          <w:szCs w:val="20"/>
        </w:rPr>
        <w:t>w</w:t>
      </w:r>
      <w:r>
        <w:rPr>
          <w:rFonts w:ascii="Arial" w:hAnsi="Arial" w:cs="Arial"/>
          <w:sz w:val="20"/>
          <w:szCs w:val="20"/>
        </w:rPr>
        <w:t>ould</w:t>
      </w:r>
      <w:r>
        <w:rPr>
          <w:rFonts w:ascii="Arial" w:hAnsi="Arial" w:cs="Arial"/>
          <w:spacing w:val="-1"/>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11"/>
          <w:w w:val="89"/>
          <w:sz w:val="20"/>
          <w:szCs w:val="20"/>
        </w:rPr>
        <w:t xml:space="preserve"> </w:t>
      </w:r>
      <w:r>
        <w:rPr>
          <w:rFonts w:ascii="Arial" w:hAnsi="Arial" w:cs="Arial"/>
          <w:sz w:val="20"/>
          <w:szCs w:val="20"/>
        </w:rPr>
        <w:t>that</w:t>
      </w:r>
      <w:r>
        <w:rPr>
          <w:rFonts w:ascii="Arial" w:hAnsi="Arial" w:cs="Arial"/>
          <w:spacing w:val="34"/>
          <w:sz w:val="20"/>
          <w:szCs w:val="20"/>
        </w:rPr>
        <w:t xml:space="preserve"> </w:t>
      </w:r>
      <w:r>
        <w:rPr>
          <w:rFonts w:ascii="Arial" w:hAnsi="Arial" w:cs="Arial"/>
          <w:w w:val="87"/>
          <w:sz w:val="20"/>
          <w:szCs w:val="20"/>
        </w:rPr>
        <w:t>ea</w:t>
      </w:r>
      <w:r>
        <w:rPr>
          <w:rFonts w:ascii="Arial" w:hAnsi="Arial" w:cs="Arial"/>
          <w:spacing w:val="-4"/>
          <w:w w:val="87"/>
          <w:sz w:val="20"/>
          <w:szCs w:val="20"/>
        </w:rPr>
        <w:t>c</w:t>
      </w:r>
      <w:r>
        <w:rPr>
          <w:rFonts w:ascii="Arial" w:hAnsi="Arial" w:cs="Arial"/>
          <w:w w:val="87"/>
          <w:sz w:val="20"/>
          <w:szCs w:val="20"/>
        </w:rPr>
        <w:t>h</w:t>
      </w:r>
      <w:r>
        <w:rPr>
          <w:rFonts w:ascii="Arial" w:hAnsi="Arial" w:cs="Arial"/>
          <w:spacing w:val="17"/>
          <w:w w:val="87"/>
          <w:sz w:val="20"/>
          <w:szCs w:val="20"/>
        </w:rPr>
        <w:t xml:space="preserve"> </w:t>
      </w:r>
      <w:r>
        <w:rPr>
          <w:rFonts w:ascii="Arial" w:hAnsi="Arial" w:cs="Arial"/>
          <w:w w:val="87"/>
          <w:sz w:val="20"/>
          <w:szCs w:val="20"/>
        </w:rPr>
        <w:t>message</w:t>
      </w:r>
      <w:r>
        <w:rPr>
          <w:rFonts w:ascii="Arial" w:hAnsi="Arial" w:cs="Arial"/>
          <w:spacing w:val="3"/>
          <w:w w:val="87"/>
          <w:sz w:val="20"/>
          <w:szCs w:val="20"/>
        </w:rPr>
        <w:t xml:space="preserve"> </w:t>
      </w:r>
      <w:r>
        <w:rPr>
          <w:rFonts w:ascii="Arial" w:hAnsi="Arial" w:cs="Arial"/>
          <w:sz w:val="20"/>
          <w:szCs w:val="20"/>
        </w:rPr>
        <w:t>is</w:t>
      </w:r>
      <w:r>
        <w:rPr>
          <w:rFonts w:ascii="Arial" w:hAnsi="Arial" w:cs="Arial"/>
          <w:spacing w:val="-8"/>
          <w:sz w:val="20"/>
          <w:szCs w:val="20"/>
        </w:rPr>
        <w:t xml:space="preserve"> </w:t>
      </w:r>
      <w:r>
        <w:rPr>
          <w:rFonts w:ascii="Arial" w:hAnsi="Arial" w:cs="Arial"/>
          <w:sz w:val="20"/>
          <w:szCs w:val="20"/>
        </w:rPr>
        <w:t>a</w:t>
      </w:r>
      <w:r>
        <w:rPr>
          <w:rFonts w:ascii="Arial" w:hAnsi="Arial" w:cs="Arial"/>
          <w:spacing w:val="-8"/>
          <w:sz w:val="20"/>
          <w:szCs w:val="20"/>
        </w:rPr>
        <w:t xml:space="preserve"> </w:t>
      </w:r>
      <w:r>
        <w:rPr>
          <w:rFonts w:ascii="Arial" w:hAnsi="Arial" w:cs="Arial"/>
          <w:spacing w:val="5"/>
          <w:w w:val="96"/>
          <w:sz w:val="20"/>
          <w:szCs w:val="20"/>
        </w:rPr>
        <w:t>p</w:t>
      </w:r>
      <w:r>
        <w:rPr>
          <w:rFonts w:ascii="Arial" w:hAnsi="Arial" w:cs="Arial"/>
          <w:w w:val="96"/>
          <w:sz w:val="20"/>
          <w:szCs w:val="20"/>
        </w:rPr>
        <w:t>ostcard,</w:t>
      </w:r>
      <w:r>
        <w:rPr>
          <w:rFonts w:ascii="Arial" w:hAnsi="Arial" w:cs="Arial"/>
          <w:spacing w:val="12"/>
          <w:w w:val="96"/>
          <w:sz w:val="20"/>
          <w:szCs w:val="20"/>
        </w:rPr>
        <w:t xml:space="preserve"> </w:t>
      </w:r>
      <w:r>
        <w:rPr>
          <w:rFonts w:ascii="Arial" w:hAnsi="Arial" w:cs="Arial"/>
          <w:sz w:val="20"/>
          <w:szCs w:val="20"/>
        </w:rPr>
        <w:t>i.e.</w:t>
      </w:r>
      <w:r>
        <w:rPr>
          <w:rFonts w:ascii="Arial" w:hAnsi="Arial" w:cs="Arial"/>
          <w:spacing w:val="-9"/>
          <w:sz w:val="20"/>
          <w:szCs w:val="20"/>
        </w:rPr>
        <w:t xml:space="preserve"> </w:t>
      </w:r>
      <w:r>
        <w:rPr>
          <w:rFonts w:ascii="Arial" w:hAnsi="Arial" w:cs="Arial"/>
          <w:w w:val="132"/>
          <w:sz w:val="20"/>
          <w:szCs w:val="20"/>
        </w:rPr>
        <w:t>it</w:t>
      </w:r>
      <w:r>
        <w:rPr>
          <w:rFonts w:ascii="Arial" w:hAnsi="Arial" w:cs="Arial"/>
          <w:spacing w:val="-14"/>
          <w:w w:val="132"/>
          <w:sz w:val="20"/>
          <w:szCs w:val="20"/>
        </w:rPr>
        <w:t xml:space="preserve"> </w:t>
      </w:r>
      <w:r>
        <w:rPr>
          <w:rFonts w:ascii="Arial" w:hAnsi="Arial" w:cs="Arial"/>
          <w:w w:val="89"/>
          <w:sz w:val="20"/>
          <w:szCs w:val="20"/>
        </w:rPr>
        <w:t>has</w:t>
      </w:r>
      <w:r>
        <w:rPr>
          <w:rFonts w:ascii="Arial" w:hAnsi="Arial" w:cs="Arial"/>
          <w:spacing w:val="10"/>
          <w:w w:val="89"/>
          <w:sz w:val="20"/>
          <w:szCs w:val="20"/>
        </w:rPr>
        <w:t xml:space="preserve"> </w:t>
      </w:r>
      <w:r>
        <w:rPr>
          <w:rFonts w:ascii="Arial" w:hAnsi="Arial" w:cs="Arial"/>
          <w:sz w:val="20"/>
          <w:szCs w:val="20"/>
        </w:rPr>
        <w:t>no</w:t>
      </w:r>
      <w:r>
        <w:rPr>
          <w:rFonts w:ascii="Arial" w:hAnsi="Arial" w:cs="Arial"/>
          <w:spacing w:val="-9"/>
          <w:sz w:val="20"/>
          <w:szCs w:val="20"/>
        </w:rPr>
        <w:t xml:space="preserve"> </w:t>
      </w:r>
      <w:r>
        <w:rPr>
          <w:rFonts w:ascii="Arial" w:hAnsi="Arial" w:cs="Arial"/>
          <w:w w:val="87"/>
          <w:sz w:val="20"/>
          <w:szCs w:val="20"/>
        </w:rPr>
        <w:t>e</w:t>
      </w:r>
      <w:r>
        <w:rPr>
          <w:rFonts w:ascii="Arial" w:hAnsi="Arial" w:cs="Arial"/>
          <w:spacing w:val="-4"/>
          <w:w w:val="87"/>
          <w:sz w:val="20"/>
          <w:szCs w:val="20"/>
        </w:rPr>
        <w:t>nv</w:t>
      </w:r>
      <w:r>
        <w:rPr>
          <w:rFonts w:ascii="Arial" w:hAnsi="Arial" w:cs="Arial"/>
          <w:w w:val="87"/>
          <w:sz w:val="20"/>
          <w:szCs w:val="20"/>
        </w:rPr>
        <w:t>elo</w:t>
      </w:r>
      <w:r>
        <w:rPr>
          <w:rFonts w:ascii="Arial" w:hAnsi="Arial" w:cs="Arial"/>
          <w:spacing w:val="5"/>
          <w:w w:val="87"/>
          <w:sz w:val="20"/>
          <w:szCs w:val="20"/>
        </w:rPr>
        <w:t>p</w:t>
      </w:r>
      <w:r>
        <w:rPr>
          <w:rFonts w:ascii="Arial" w:hAnsi="Arial" w:cs="Arial"/>
          <w:w w:val="87"/>
          <w:sz w:val="20"/>
          <w:szCs w:val="20"/>
        </w:rPr>
        <w:t xml:space="preserve">e, </w:t>
      </w:r>
      <w:r>
        <w:rPr>
          <w:rFonts w:ascii="Arial" w:hAnsi="Arial" w:cs="Arial"/>
          <w:spacing w:val="7"/>
          <w:w w:val="87"/>
          <w:sz w:val="20"/>
          <w:szCs w:val="20"/>
        </w:rPr>
        <w:t xml:space="preserve"> </w:t>
      </w:r>
      <w:r>
        <w:rPr>
          <w:rFonts w:ascii="Arial" w:hAnsi="Arial" w:cs="Arial"/>
          <w:w w:val="87"/>
          <w:sz w:val="20"/>
          <w:szCs w:val="20"/>
        </w:rPr>
        <w:t>so</w:t>
      </w:r>
      <w:r>
        <w:rPr>
          <w:rFonts w:ascii="Arial" w:hAnsi="Arial" w:cs="Arial"/>
          <w:spacing w:val="5"/>
          <w:w w:val="87"/>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w w:val="92"/>
          <w:sz w:val="20"/>
          <w:szCs w:val="20"/>
        </w:rPr>
        <w:t>co</w:t>
      </w:r>
      <w:r>
        <w:rPr>
          <w:rFonts w:ascii="Arial" w:hAnsi="Arial" w:cs="Arial"/>
          <w:spacing w:val="-5"/>
          <w:w w:val="92"/>
          <w:sz w:val="20"/>
          <w:szCs w:val="20"/>
        </w:rPr>
        <w:t>n</w:t>
      </w:r>
      <w:r>
        <w:rPr>
          <w:rFonts w:ascii="Arial" w:hAnsi="Arial" w:cs="Arial"/>
          <w:w w:val="99"/>
          <w:sz w:val="20"/>
          <w:szCs w:val="20"/>
        </w:rPr>
        <w:t>te</w:t>
      </w:r>
      <w:r>
        <w:rPr>
          <w:rFonts w:ascii="Arial" w:hAnsi="Arial" w:cs="Arial"/>
          <w:spacing w:val="-5"/>
          <w:w w:val="99"/>
          <w:sz w:val="20"/>
          <w:szCs w:val="20"/>
        </w:rPr>
        <w:t>n</w:t>
      </w:r>
      <w:r>
        <w:rPr>
          <w:rFonts w:ascii="Arial" w:hAnsi="Arial" w:cs="Arial"/>
          <w:w w:val="139"/>
          <w:sz w:val="20"/>
          <w:szCs w:val="20"/>
        </w:rPr>
        <w:t xml:space="preserve">t </w:t>
      </w:r>
      <w:r>
        <w:rPr>
          <w:rFonts w:ascii="Arial" w:hAnsi="Arial" w:cs="Arial"/>
          <w:sz w:val="20"/>
          <w:szCs w:val="20"/>
        </w:rPr>
        <w:t>and</w:t>
      </w:r>
      <w:r>
        <w:rPr>
          <w:rFonts w:ascii="Arial" w:hAnsi="Arial" w:cs="Arial"/>
          <w:spacing w:val="-5"/>
          <w:sz w:val="20"/>
          <w:szCs w:val="20"/>
        </w:rPr>
        <w:t xml:space="preserve"> </w:t>
      </w:r>
      <w:r>
        <w:rPr>
          <w:rFonts w:ascii="Arial" w:hAnsi="Arial" w:cs="Arial"/>
          <w:w w:val="90"/>
          <w:sz w:val="20"/>
          <w:szCs w:val="20"/>
        </w:rPr>
        <w:t>address</w:t>
      </w:r>
      <w:r>
        <w:rPr>
          <w:rFonts w:ascii="Arial" w:hAnsi="Arial" w:cs="Arial"/>
          <w:spacing w:val="14"/>
          <w:w w:val="90"/>
          <w:sz w:val="20"/>
          <w:szCs w:val="20"/>
        </w:rPr>
        <w:t xml:space="preserve"> </w:t>
      </w:r>
      <w:r>
        <w:rPr>
          <w:rFonts w:ascii="Arial" w:hAnsi="Arial" w:cs="Arial"/>
          <w:sz w:val="20"/>
          <w:szCs w:val="20"/>
        </w:rPr>
        <w:t>are</w:t>
      </w:r>
      <w:r>
        <w:rPr>
          <w:rFonts w:ascii="Arial" w:hAnsi="Arial" w:cs="Arial"/>
          <w:spacing w:val="-18"/>
          <w:sz w:val="20"/>
          <w:szCs w:val="20"/>
        </w:rPr>
        <w:t xml:space="preserve"> </w:t>
      </w:r>
      <w:r>
        <w:rPr>
          <w:rFonts w:ascii="Arial" w:hAnsi="Arial" w:cs="Arial"/>
          <w:sz w:val="20"/>
          <w:szCs w:val="20"/>
        </w:rPr>
        <w:t>visible</w:t>
      </w:r>
      <w:r>
        <w:rPr>
          <w:rFonts w:ascii="Arial" w:hAnsi="Arial" w:cs="Arial"/>
          <w:spacing w:val="-2"/>
          <w:sz w:val="20"/>
          <w:szCs w:val="20"/>
        </w:rPr>
        <w:t xml:space="preserve"> </w:t>
      </w:r>
      <w:r>
        <w:rPr>
          <w:rFonts w:ascii="Arial" w:hAnsi="Arial" w:cs="Arial"/>
          <w:sz w:val="20"/>
          <w:szCs w:val="20"/>
        </w:rPr>
        <w:t>on</w:t>
      </w:r>
      <w:r>
        <w:rPr>
          <w:rFonts w:ascii="Arial" w:hAnsi="Arial" w:cs="Arial"/>
          <w:spacing w:val="-5"/>
          <w:sz w:val="20"/>
          <w:szCs w:val="20"/>
        </w:rPr>
        <w:t xml:space="preserve"> </w:t>
      </w:r>
      <w:r>
        <w:rPr>
          <w:rFonts w:ascii="Arial" w:hAnsi="Arial" w:cs="Arial"/>
          <w:sz w:val="20"/>
          <w:szCs w:val="20"/>
        </w:rPr>
        <w:t xml:space="preserve">it. </w:t>
      </w:r>
      <w:r>
        <w:rPr>
          <w:rFonts w:ascii="Arial" w:hAnsi="Arial" w:cs="Arial"/>
          <w:spacing w:val="8"/>
          <w:sz w:val="20"/>
          <w:szCs w:val="20"/>
        </w:rPr>
        <w:t xml:space="preserve"> </w:t>
      </w:r>
      <w:r>
        <w:rPr>
          <w:rFonts w:ascii="Arial" w:hAnsi="Arial" w:cs="Arial"/>
          <w:sz w:val="20"/>
          <w:szCs w:val="20"/>
        </w:rPr>
        <w:t>This</w:t>
      </w:r>
      <w:r>
        <w:rPr>
          <w:rFonts w:ascii="Arial" w:hAnsi="Arial" w:cs="Arial"/>
          <w:spacing w:val="16"/>
          <w:sz w:val="20"/>
          <w:szCs w:val="20"/>
        </w:rPr>
        <w:t xml:space="preserve"> </w:t>
      </w:r>
      <w:r>
        <w:rPr>
          <w:rFonts w:ascii="Arial" w:hAnsi="Arial" w:cs="Arial"/>
          <w:w w:val="90"/>
          <w:sz w:val="20"/>
          <w:szCs w:val="20"/>
        </w:rPr>
        <w:t>means</w:t>
      </w:r>
      <w:r>
        <w:rPr>
          <w:rFonts w:ascii="Arial" w:hAnsi="Arial" w:cs="Arial"/>
          <w:spacing w:val="14"/>
          <w:w w:val="90"/>
          <w:sz w:val="20"/>
          <w:szCs w:val="20"/>
        </w:rPr>
        <w:t xml:space="preserve"> </w:t>
      </w:r>
      <w:r>
        <w:rPr>
          <w:rFonts w:ascii="Arial" w:hAnsi="Arial" w:cs="Arial"/>
          <w:sz w:val="20"/>
          <w:szCs w:val="20"/>
        </w:rPr>
        <w:t>that</w:t>
      </w:r>
      <w:r>
        <w:rPr>
          <w:rFonts w:ascii="Arial" w:hAnsi="Arial" w:cs="Arial"/>
          <w:spacing w:val="38"/>
          <w:sz w:val="20"/>
          <w:szCs w:val="20"/>
        </w:rPr>
        <w:t xml:space="preserve"> </w:t>
      </w:r>
      <w:r>
        <w:rPr>
          <w:rFonts w:ascii="Arial" w:hAnsi="Arial" w:cs="Arial"/>
          <w:sz w:val="20"/>
          <w:szCs w:val="20"/>
        </w:rPr>
        <w:t>the</w:t>
      </w:r>
      <w:r>
        <w:rPr>
          <w:rFonts w:ascii="Arial" w:hAnsi="Arial" w:cs="Arial"/>
          <w:spacing w:val="5"/>
          <w:sz w:val="20"/>
          <w:szCs w:val="20"/>
        </w:rPr>
        <w:t xml:space="preserve"> </w:t>
      </w:r>
      <w:r>
        <w:rPr>
          <w:rFonts w:ascii="Arial" w:hAnsi="Arial" w:cs="Arial"/>
          <w:spacing w:val="6"/>
          <w:sz w:val="20"/>
          <w:szCs w:val="20"/>
        </w:rPr>
        <w:t>p</w:t>
      </w:r>
      <w:r>
        <w:rPr>
          <w:rFonts w:ascii="Arial" w:hAnsi="Arial" w:cs="Arial"/>
          <w:sz w:val="20"/>
          <w:szCs w:val="20"/>
        </w:rPr>
        <w:t>ostman</w:t>
      </w:r>
      <w:r>
        <w:rPr>
          <w:rFonts w:ascii="Arial" w:hAnsi="Arial" w:cs="Arial"/>
          <w:spacing w:val="-19"/>
          <w:sz w:val="20"/>
          <w:szCs w:val="20"/>
        </w:rPr>
        <w:t xml:space="preserve"> </w:t>
      </w:r>
      <w:r>
        <w:rPr>
          <w:rFonts w:ascii="Arial" w:hAnsi="Arial" w:cs="Arial"/>
          <w:sz w:val="20"/>
          <w:szCs w:val="20"/>
        </w:rPr>
        <w:t>can</w:t>
      </w:r>
      <w:r>
        <w:rPr>
          <w:rFonts w:ascii="Arial" w:hAnsi="Arial" w:cs="Arial"/>
          <w:spacing w:val="-18"/>
          <w:sz w:val="20"/>
          <w:szCs w:val="20"/>
        </w:rPr>
        <w:t xml:space="preserve"> </w:t>
      </w:r>
      <w:r>
        <w:rPr>
          <w:rFonts w:ascii="Arial" w:hAnsi="Arial" w:cs="Arial"/>
          <w:sz w:val="20"/>
          <w:szCs w:val="20"/>
        </w:rPr>
        <w:t>read</w:t>
      </w:r>
      <w:r>
        <w:rPr>
          <w:rFonts w:ascii="Arial" w:hAnsi="Arial" w:cs="Arial"/>
          <w:spacing w:val="-16"/>
          <w:sz w:val="20"/>
          <w:szCs w:val="20"/>
        </w:rPr>
        <w:t xml:space="preserve"> </w:t>
      </w:r>
      <w:r>
        <w:rPr>
          <w:rFonts w:ascii="Arial" w:hAnsi="Arial" w:cs="Arial"/>
          <w:sz w:val="20"/>
          <w:szCs w:val="20"/>
        </w:rPr>
        <w:t>the</w:t>
      </w:r>
      <w:r>
        <w:rPr>
          <w:rFonts w:ascii="Arial" w:hAnsi="Arial" w:cs="Arial"/>
          <w:spacing w:val="5"/>
          <w:sz w:val="20"/>
          <w:szCs w:val="20"/>
        </w:rPr>
        <w:t xml:space="preserve"> </w:t>
      </w:r>
      <w:r>
        <w:rPr>
          <w:rFonts w:ascii="Arial" w:hAnsi="Arial" w:cs="Arial"/>
          <w:sz w:val="20"/>
          <w:szCs w:val="20"/>
        </w:rPr>
        <w:t>cards’ co</w:t>
      </w:r>
      <w:r>
        <w:rPr>
          <w:rFonts w:ascii="Arial" w:hAnsi="Arial" w:cs="Arial"/>
          <w:spacing w:val="-5"/>
          <w:sz w:val="20"/>
          <w:szCs w:val="20"/>
        </w:rPr>
        <w:t>n</w:t>
      </w:r>
      <w:r>
        <w:rPr>
          <w:rFonts w:ascii="Arial" w:hAnsi="Arial" w:cs="Arial"/>
          <w:sz w:val="20"/>
          <w:szCs w:val="20"/>
        </w:rPr>
        <w:t>te</w:t>
      </w:r>
      <w:r>
        <w:rPr>
          <w:rFonts w:ascii="Arial" w:hAnsi="Arial" w:cs="Arial"/>
          <w:spacing w:val="-5"/>
          <w:sz w:val="20"/>
          <w:szCs w:val="20"/>
        </w:rPr>
        <w:t>n</w:t>
      </w:r>
      <w:r>
        <w:rPr>
          <w:rFonts w:ascii="Arial" w:hAnsi="Arial" w:cs="Arial"/>
          <w:sz w:val="20"/>
          <w:szCs w:val="20"/>
        </w:rPr>
        <w:t>ts,</w:t>
      </w:r>
      <w:r>
        <w:rPr>
          <w:rFonts w:ascii="Arial" w:hAnsi="Arial" w:cs="Arial"/>
          <w:spacing w:val="3"/>
          <w:sz w:val="20"/>
          <w:szCs w:val="20"/>
        </w:rPr>
        <w:t xml:space="preserve"> </w:t>
      </w:r>
      <w:r>
        <w:rPr>
          <w:rFonts w:ascii="Arial" w:hAnsi="Arial" w:cs="Arial"/>
          <w:sz w:val="20"/>
          <w:szCs w:val="20"/>
        </w:rPr>
        <w:t>their</w:t>
      </w:r>
      <w:r>
        <w:rPr>
          <w:rFonts w:ascii="Arial" w:hAnsi="Arial" w:cs="Arial"/>
          <w:spacing w:val="49"/>
          <w:sz w:val="20"/>
          <w:szCs w:val="20"/>
        </w:rPr>
        <w:t xml:space="preserve"> </w:t>
      </w:r>
      <w:r>
        <w:rPr>
          <w:rFonts w:ascii="Arial" w:hAnsi="Arial" w:cs="Arial"/>
          <w:sz w:val="20"/>
          <w:szCs w:val="20"/>
        </w:rPr>
        <w:t>recipie</w:t>
      </w:r>
      <w:r>
        <w:rPr>
          <w:rFonts w:ascii="Arial" w:hAnsi="Arial" w:cs="Arial"/>
          <w:spacing w:val="-5"/>
          <w:sz w:val="20"/>
          <w:szCs w:val="20"/>
        </w:rPr>
        <w:t>n</w:t>
      </w:r>
      <w:r>
        <w:rPr>
          <w:rFonts w:ascii="Arial" w:hAnsi="Arial" w:cs="Arial"/>
          <w:sz w:val="20"/>
          <w:szCs w:val="20"/>
        </w:rPr>
        <w:t>ts’</w:t>
      </w:r>
      <w:r>
        <w:rPr>
          <w:rFonts w:ascii="Arial" w:hAnsi="Arial" w:cs="Arial"/>
          <w:spacing w:val="12"/>
          <w:sz w:val="20"/>
          <w:szCs w:val="20"/>
        </w:rPr>
        <w:t xml:space="preserve"> </w:t>
      </w:r>
      <w:r>
        <w:rPr>
          <w:rFonts w:ascii="Arial" w:hAnsi="Arial" w:cs="Arial"/>
          <w:sz w:val="20"/>
          <w:szCs w:val="20"/>
        </w:rPr>
        <w:t>and</w:t>
      </w:r>
      <w:r>
        <w:rPr>
          <w:rFonts w:ascii="Arial" w:hAnsi="Arial" w:cs="Arial"/>
          <w:spacing w:val="16"/>
          <w:sz w:val="20"/>
          <w:szCs w:val="20"/>
        </w:rPr>
        <w:t xml:space="preserve"> </w:t>
      </w:r>
      <w:r>
        <w:rPr>
          <w:rFonts w:ascii="Arial" w:hAnsi="Arial" w:cs="Arial"/>
          <w:w w:val="91"/>
          <w:sz w:val="20"/>
          <w:szCs w:val="20"/>
        </w:rPr>
        <w:t>senders’</w:t>
      </w:r>
      <w:r>
        <w:rPr>
          <w:rFonts w:ascii="Arial" w:hAnsi="Arial" w:cs="Arial"/>
          <w:spacing w:val="35"/>
          <w:w w:val="91"/>
          <w:sz w:val="20"/>
          <w:szCs w:val="20"/>
        </w:rPr>
        <w:t xml:space="preserve"> </w:t>
      </w:r>
      <w:r>
        <w:rPr>
          <w:rFonts w:ascii="Arial" w:hAnsi="Arial" w:cs="Arial"/>
          <w:w w:val="91"/>
          <w:sz w:val="20"/>
          <w:szCs w:val="20"/>
        </w:rPr>
        <w:t xml:space="preserve">addresses. </w:t>
      </w:r>
      <w:r>
        <w:rPr>
          <w:rFonts w:ascii="Arial" w:hAnsi="Arial" w:cs="Arial"/>
          <w:spacing w:val="13"/>
          <w:w w:val="91"/>
          <w:sz w:val="20"/>
          <w:szCs w:val="20"/>
        </w:rPr>
        <w:t xml:space="preserve"> </w:t>
      </w:r>
      <w:r>
        <w:rPr>
          <w:rFonts w:ascii="Arial" w:hAnsi="Arial" w:cs="Arial"/>
          <w:w w:val="91"/>
          <w:sz w:val="20"/>
          <w:szCs w:val="20"/>
        </w:rPr>
        <w:t>(</w:t>
      </w:r>
      <w:r>
        <w:rPr>
          <w:rFonts w:ascii="Arial" w:hAnsi="Arial" w:cs="Arial"/>
          <w:spacing w:val="-15"/>
          <w:w w:val="91"/>
          <w:sz w:val="20"/>
          <w:szCs w:val="20"/>
        </w:rPr>
        <w:t>Y</w:t>
      </w:r>
      <w:r>
        <w:rPr>
          <w:rFonts w:ascii="Arial" w:hAnsi="Arial" w:cs="Arial"/>
          <w:w w:val="91"/>
          <w:sz w:val="20"/>
          <w:szCs w:val="20"/>
        </w:rPr>
        <w:t xml:space="preserve">es, </w:t>
      </w:r>
      <w:r>
        <w:rPr>
          <w:rFonts w:ascii="Arial" w:hAnsi="Arial" w:cs="Arial"/>
          <w:spacing w:val="9"/>
          <w:w w:val="91"/>
          <w:sz w:val="20"/>
          <w:szCs w:val="20"/>
        </w:rPr>
        <w:t xml:space="preserve"> </w:t>
      </w:r>
      <w:r>
        <w:rPr>
          <w:rFonts w:ascii="Arial" w:hAnsi="Arial" w:cs="Arial"/>
          <w:w w:val="106"/>
          <w:sz w:val="20"/>
          <w:szCs w:val="20"/>
        </w:rPr>
        <w:t>unli</w:t>
      </w:r>
      <w:r>
        <w:rPr>
          <w:rFonts w:ascii="Arial" w:hAnsi="Arial" w:cs="Arial"/>
          <w:spacing w:val="-5"/>
          <w:w w:val="106"/>
          <w:sz w:val="20"/>
          <w:szCs w:val="20"/>
        </w:rPr>
        <w:t>k</w:t>
      </w:r>
      <w:r>
        <w:rPr>
          <w:rFonts w:ascii="Arial" w:hAnsi="Arial" w:cs="Arial"/>
          <w:w w:val="79"/>
          <w:sz w:val="20"/>
          <w:szCs w:val="20"/>
        </w:rPr>
        <w:t>e</w:t>
      </w:r>
      <w:r>
        <w:rPr>
          <w:rFonts w:ascii="Arial" w:hAnsi="Arial" w:cs="Arial"/>
          <w:sz w:val="20"/>
          <w:szCs w:val="20"/>
        </w:rPr>
        <w:t xml:space="preserve"> </w:t>
      </w:r>
      <w:r>
        <w:rPr>
          <w:rFonts w:ascii="Arial" w:hAnsi="Arial" w:cs="Arial"/>
          <w:spacing w:val="-26"/>
          <w:sz w:val="20"/>
          <w:szCs w:val="20"/>
        </w:rPr>
        <w:t xml:space="preserve"> </w:t>
      </w:r>
      <w:r>
        <w:rPr>
          <w:rFonts w:ascii="Arial" w:hAnsi="Arial" w:cs="Arial"/>
          <w:sz w:val="20"/>
          <w:szCs w:val="20"/>
        </w:rPr>
        <w:t>real</w:t>
      </w:r>
      <w:r>
        <w:rPr>
          <w:rFonts w:ascii="Arial" w:hAnsi="Arial" w:cs="Arial"/>
          <w:spacing w:val="16"/>
          <w:sz w:val="20"/>
          <w:szCs w:val="20"/>
        </w:rPr>
        <w:t xml:space="preserve"> </w:t>
      </w:r>
      <w:r>
        <w:rPr>
          <w:rFonts w:ascii="Arial" w:hAnsi="Arial" w:cs="Arial"/>
          <w:spacing w:val="6"/>
          <w:sz w:val="20"/>
          <w:szCs w:val="20"/>
        </w:rPr>
        <w:t>p</w:t>
      </w:r>
      <w:r>
        <w:rPr>
          <w:rFonts w:ascii="Arial" w:hAnsi="Arial" w:cs="Arial"/>
          <w:sz w:val="20"/>
          <w:szCs w:val="20"/>
        </w:rPr>
        <w:t xml:space="preserve">ostcards </w:t>
      </w:r>
      <w:r>
        <w:rPr>
          <w:rFonts w:ascii="Arial" w:hAnsi="Arial" w:cs="Arial"/>
          <w:w w:val="90"/>
          <w:sz w:val="20"/>
          <w:szCs w:val="20"/>
        </w:rPr>
        <w:t>these</w:t>
      </w:r>
      <w:r>
        <w:rPr>
          <w:rFonts w:ascii="Arial" w:hAnsi="Arial" w:cs="Arial"/>
          <w:spacing w:val="13"/>
          <w:w w:val="90"/>
          <w:sz w:val="20"/>
          <w:szCs w:val="20"/>
        </w:rPr>
        <w:t xml:space="preserve"> </w:t>
      </w:r>
      <w:r>
        <w:rPr>
          <w:rFonts w:ascii="Arial" w:hAnsi="Arial" w:cs="Arial"/>
          <w:w w:val="90"/>
          <w:sz w:val="20"/>
          <w:szCs w:val="20"/>
        </w:rPr>
        <w:t>also</w:t>
      </w:r>
      <w:r>
        <w:rPr>
          <w:rFonts w:ascii="Arial" w:hAnsi="Arial" w:cs="Arial"/>
          <w:spacing w:val="13"/>
          <w:w w:val="90"/>
          <w:sz w:val="20"/>
          <w:szCs w:val="20"/>
        </w:rPr>
        <w:t xml:space="preserve"> </w:t>
      </w:r>
      <w:r>
        <w:rPr>
          <w:rFonts w:ascii="Arial" w:hAnsi="Arial" w:cs="Arial"/>
          <w:sz w:val="20"/>
          <w:szCs w:val="20"/>
        </w:rPr>
        <w:t>include</w:t>
      </w:r>
      <w:r>
        <w:rPr>
          <w:rFonts w:ascii="Arial" w:hAnsi="Arial" w:cs="Arial"/>
          <w:spacing w:val="-12"/>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w w:val="92"/>
          <w:sz w:val="20"/>
          <w:szCs w:val="20"/>
        </w:rPr>
        <w:t>sender’s</w:t>
      </w:r>
      <w:r>
        <w:rPr>
          <w:rFonts w:ascii="Arial" w:hAnsi="Arial" w:cs="Arial"/>
          <w:spacing w:val="4"/>
          <w:w w:val="92"/>
          <w:sz w:val="20"/>
          <w:szCs w:val="20"/>
        </w:rPr>
        <w:t xml:space="preserve"> </w:t>
      </w:r>
      <w:r>
        <w:rPr>
          <w:rFonts w:ascii="Arial" w:hAnsi="Arial" w:cs="Arial"/>
          <w:w w:val="92"/>
          <w:sz w:val="20"/>
          <w:szCs w:val="20"/>
        </w:rPr>
        <w:t>address.)</w:t>
      </w:r>
      <w:r>
        <w:rPr>
          <w:rFonts w:ascii="Arial" w:hAnsi="Arial" w:cs="Arial"/>
          <w:spacing w:val="45"/>
          <w:w w:val="92"/>
          <w:sz w:val="20"/>
          <w:szCs w:val="20"/>
        </w:rPr>
        <w:t xml:space="preserve"> </w:t>
      </w:r>
      <w:r>
        <w:rPr>
          <w:rFonts w:ascii="Arial" w:hAnsi="Arial" w:cs="Arial"/>
          <w:spacing w:val="-16"/>
          <w:sz w:val="20"/>
          <w:szCs w:val="20"/>
        </w:rPr>
        <w:t>F</w:t>
      </w:r>
      <w:r>
        <w:rPr>
          <w:rFonts w:ascii="Arial" w:hAnsi="Arial" w:cs="Arial"/>
          <w:sz w:val="20"/>
          <w:szCs w:val="20"/>
        </w:rPr>
        <w:t>urthermore,</w:t>
      </w:r>
      <w:r>
        <w:rPr>
          <w:rFonts w:ascii="Arial" w:hAnsi="Arial" w:cs="Arial"/>
          <w:spacing w:val="5"/>
          <w:sz w:val="20"/>
          <w:szCs w:val="20"/>
        </w:rPr>
        <w:t xml:space="preserve"> </w:t>
      </w:r>
      <w:r>
        <w:rPr>
          <w:rFonts w:ascii="Arial" w:hAnsi="Arial" w:cs="Arial"/>
          <w:sz w:val="20"/>
          <w:szCs w:val="20"/>
        </w:rPr>
        <w:t>most</w:t>
      </w:r>
      <w:r>
        <w:rPr>
          <w:rFonts w:ascii="Arial" w:hAnsi="Arial" w:cs="Arial"/>
          <w:spacing w:val="-6"/>
          <w:sz w:val="20"/>
          <w:szCs w:val="20"/>
        </w:rPr>
        <w:t xml:space="preserve"> </w:t>
      </w:r>
      <w:r>
        <w:rPr>
          <w:rFonts w:ascii="Arial" w:hAnsi="Arial" w:cs="Arial"/>
          <w:spacing w:val="4"/>
          <w:w w:val="90"/>
          <w:sz w:val="20"/>
          <w:szCs w:val="20"/>
        </w:rPr>
        <w:t>p</w:t>
      </w:r>
      <w:r>
        <w:rPr>
          <w:rFonts w:ascii="Arial" w:hAnsi="Arial" w:cs="Arial"/>
          <w:w w:val="90"/>
          <w:sz w:val="20"/>
          <w:szCs w:val="20"/>
        </w:rPr>
        <w:t>ostmen</w:t>
      </w:r>
      <w:r>
        <w:rPr>
          <w:rFonts w:ascii="Arial" w:hAnsi="Arial" w:cs="Arial"/>
          <w:spacing w:val="49"/>
          <w:w w:val="90"/>
          <w:sz w:val="20"/>
          <w:szCs w:val="20"/>
        </w:rPr>
        <w:t xml:space="preserve"> </w:t>
      </w:r>
      <w:r>
        <w:rPr>
          <w:rFonts w:ascii="Arial" w:hAnsi="Arial" w:cs="Arial"/>
          <w:w w:val="90"/>
          <w:sz w:val="20"/>
          <w:szCs w:val="20"/>
        </w:rPr>
        <w:t>use</w:t>
      </w:r>
      <w:r>
        <w:rPr>
          <w:rFonts w:ascii="Arial" w:hAnsi="Arial" w:cs="Arial"/>
          <w:spacing w:val="-1"/>
          <w:w w:val="90"/>
          <w:sz w:val="20"/>
          <w:szCs w:val="20"/>
        </w:rPr>
        <w:t xml:space="preserve"> </w:t>
      </w:r>
      <w:r>
        <w:rPr>
          <w:rFonts w:ascii="Arial" w:hAnsi="Arial" w:cs="Arial"/>
          <w:sz w:val="20"/>
          <w:szCs w:val="20"/>
        </w:rPr>
        <w:t xml:space="preserve">trans- </w:t>
      </w:r>
      <w:r>
        <w:rPr>
          <w:rFonts w:ascii="Arial" w:hAnsi="Arial" w:cs="Arial"/>
          <w:w w:val="95"/>
          <w:sz w:val="20"/>
          <w:szCs w:val="20"/>
        </w:rPr>
        <w:t>pare</w:t>
      </w:r>
      <w:r>
        <w:rPr>
          <w:rFonts w:ascii="Arial" w:hAnsi="Arial" w:cs="Arial"/>
          <w:spacing w:val="-5"/>
          <w:w w:val="95"/>
          <w:sz w:val="20"/>
          <w:szCs w:val="20"/>
        </w:rPr>
        <w:t>n</w:t>
      </w:r>
      <w:r>
        <w:rPr>
          <w:rFonts w:ascii="Arial" w:hAnsi="Arial" w:cs="Arial"/>
          <w:w w:val="139"/>
          <w:sz w:val="20"/>
          <w:szCs w:val="20"/>
        </w:rPr>
        <w:t>t</w:t>
      </w:r>
      <w:r>
        <w:rPr>
          <w:rFonts w:ascii="Arial" w:hAnsi="Arial" w:cs="Arial"/>
          <w:spacing w:val="26"/>
          <w:sz w:val="20"/>
          <w:szCs w:val="20"/>
        </w:rPr>
        <w:t xml:space="preserve"> </w:t>
      </w:r>
      <w:r>
        <w:rPr>
          <w:rFonts w:ascii="Arial" w:hAnsi="Arial" w:cs="Arial"/>
          <w:w w:val="87"/>
          <w:sz w:val="20"/>
          <w:szCs w:val="20"/>
        </w:rPr>
        <w:t>sa</w:t>
      </w:r>
      <w:r>
        <w:rPr>
          <w:rFonts w:ascii="Arial" w:hAnsi="Arial" w:cs="Arial"/>
          <w:spacing w:val="-4"/>
          <w:w w:val="87"/>
          <w:sz w:val="20"/>
          <w:szCs w:val="20"/>
        </w:rPr>
        <w:t>c</w:t>
      </w:r>
      <w:r>
        <w:rPr>
          <w:rFonts w:ascii="Arial" w:hAnsi="Arial" w:cs="Arial"/>
          <w:w w:val="87"/>
          <w:sz w:val="20"/>
          <w:szCs w:val="20"/>
        </w:rPr>
        <w:t>ks</w:t>
      </w:r>
      <w:r>
        <w:rPr>
          <w:rFonts w:ascii="Arial" w:hAnsi="Arial" w:cs="Arial"/>
          <w:spacing w:val="34"/>
          <w:w w:val="87"/>
          <w:sz w:val="20"/>
          <w:szCs w:val="20"/>
        </w:rPr>
        <w:t xml:space="preserve"> </w:t>
      </w:r>
      <w:r>
        <w:rPr>
          <w:rFonts w:ascii="Arial" w:hAnsi="Arial" w:cs="Arial"/>
          <w:sz w:val="20"/>
          <w:szCs w:val="20"/>
        </w:rPr>
        <w:t>to</w:t>
      </w:r>
      <w:r>
        <w:rPr>
          <w:rFonts w:ascii="Arial" w:hAnsi="Arial" w:cs="Arial"/>
          <w:spacing w:val="34"/>
          <w:sz w:val="20"/>
          <w:szCs w:val="20"/>
        </w:rPr>
        <w:t xml:space="preserve"> </w:t>
      </w:r>
      <w:r>
        <w:rPr>
          <w:rFonts w:ascii="Arial" w:hAnsi="Arial" w:cs="Arial"/>
          <w:sz w:val="20"/>
          <w:szCs w:val="20"/>
        </w:rPr>
        <w:t>carry</w:t>
      </w:r>
      <w:r>
        <w:rPr>
          <w:rFonts w:ascii="Arial" w:hAnsi="Arial" w:cs="Arial"/>
          <w:spacing w:val="27"/>
          <w:sz w:val="20"/>
          <w:szCs w:val="20"/>
        </w:rPr>
        <w:t xml:space="preserve"> </w:t>
      </w:r>
      <w:r>
        <w:rPr>
          <w:rFonts w:ascii="Arial" w:hAnsi="Arial" w:cs="Arial"/>
          <w:sz w:val="20"/>
          <w:szCs w:val="20"/>
        </w:rPr>
        <w:t>the</w:t>
      </w:r>
      <w:r>
        <w:rPr>
          <w:rFonts w:ascii="Arial" w:hAnsi="Arial" w:cs="Arial"/>
          <w:spacing w:val="23"/>
          <w:sz w:val="20"/>
          <w:szCs w:val="20"/>
        </w:rPr>
        <w:t xml:space="preserve"> </w:t>
      </w:r>
      <w:r>
        <w:rPr>
          <w:rFonts w:ascii="Arial" w:hAnsi="Arial" w:cs="Arial"/>
          <w:spacing w:val="6"/>
          <w:sz w:val="20"/>
          <w:szCs w:val="20"/>
        </w:rPr>
        <w:t>p</w:t>
      </w:r>
      <w:r>
        <w:rPr>
          <w:rFonts w:ascii="Arial" w:hAnsi="Arial" w:cs="Arial"/>
          <w:sz w:val="20"/>
          <w:szCs w:val="20"/>
        </w:rPr>
        <w:t>ostcards,</w:t>
      </w:r>
      <w:r>
        <w:rPr>
          <w:rFonts w:ascii="Arial" w:hAnsi="Arial" w:cs="Arial"/>
          <w:spacing w:val="-19"/>
          <w:sz w:val="20"/>
          <w:szCs w:val="20"/>
        </w:rPr>
        <w:t xml:space="preserve"> </w:t>
      </w:r>
      <w:r>
        <w:rPr>
          <w:rFonts w:ascii="Arial" w:hAnsi="Arial" w:cs="Arial"/>
          <w:sz w:val="20"/>
          <w:szCs w:val="20"/>
        </w:rPr>
        <w:t>so</w:t>
      </w:r>
      <w:r>
        <w:rPr>
          <w:rFonts w:ascii="Arial" w:hAnsi="Arial" w:cs="Arial"/>
          <w:spacing w:val="-8"/>
          <w:sz w:val="20"/>
          <w:szCs w:val="20"/>
        </w:rPr>
        <w:t xml:space="preserve"> </w:t>
      </w:r>
      <w:r>
        <w:rPr>
          <w:rFonts w:ascii="Arial" w:hAnsi="Arial" w:cs="Arial"/>
          <w:w w:val="92"/>
          <w:sz w:val="20"/>
          <w:szCs w:val="20"/>
        </w:rPr>
        <w:t>e</w:t>
      </w:r>
      <w:r>
        <w:rPr>
          <w:rFonts w:ascii="Arial" w:hAnsi="Arial" w:cs="Arial"/>
          <w:spacing w:val="-5"/>
          <w:w w:val="92"/>
          <w:sz w:val="20"/>
          <w:szCs w:val="20"/>
        </w:rPr>
        <w:t>v</w:t>
      </w:r>
      <w:r>
        <w:rPr>
          <w:rFonts w:ascii="Arial" w:hAnsi="Arial" w:cs="Arial"/>
          <w:w w:val="92"/>
          <w:sz w:val="20"/>
          <w:szCs w:val="20"/>
        </w:rPr>
        <w:t>er</w:t>
      </w:r>
      <w:r>
        <w:rPr>
          <w:rFonts w:ascii="Arial" w:hAnsi="Arial" w:cs="Arial"/>
          <w:spacing w:val="-5"/>
          <w:w w:val="92"/>
          <w:sz w:val="20"/>
          <w:szCs w:val="20"/>
        </w:rPr>
        <w:t>y</w:t>
      </w:r>
      <w:r>
        <w:rPr>
          <w:rFonts w:ascii="Arial" w:hAnsi="Arial" w:cs="Arial"/>
          <w:w w:val="92"/>
          <w:sz w:val="20"/>
          <w:szCs w:val="20"/>
        </w:rPr>
        <w:t>one</w:t>
      </w:r>
      <w:r>
        <w:rPr>
          <w:rFonts w:ascii="Arial" w:hAnsi="Arial" w:cs="Arial"/>
          <w:spacing w:val="31"/>
          <w:w w:val="92"/>
          <w:sz w:val="20"/>
          <w:szCs w:val="20"/>
        </w:rPr>
        <w:t xml:space="preserve"> </w:t>
      </w:r>
      <w:r>
        <w:rPr>
          <w:rFonts w:ascii="Arial" w:hAnsi="Arial" w:cs="Arial"/>
          <w:sz w:val="20"/>
          <w:szCs w:val="20"/>
        </w:rPr>
        <w:t>along</w:t>
      </w:r>
      <w:r>
        <w:rPr>
          <w:rFonts w:ascii="Arial" w:hAnsi="Arial" w:cs="Arial"/>
          <w:spacing w:val="-2"/>
          <w:sz w:val="20"/>
          <w:szCs w:val="20"/>
        </w:rPr>
        <w:t xml:space="preserve"> </w:t>
      </w:r>
      <w:r>
        <w:rPr>
          <w:rFonts w:ascii="Arial" w:hAnsi="Arial" w:cs="Arial"/>
          <w:sz w:val="20"/>
          <w:szCs w:val="20"/>
        </w:rPr>
        <w:t>the</w:t>
      </w:r>
      <w:r>
        <w:rPr>
          <w:rFonts w:ascii="Arial" w:hAnsi="Arial" w:cs="Arial"/>
          <w:spacing w:val="23"/>
          <w:sz w:val="20"/>
          <w:szCs w:val="20"/>
        </w:rPr>
        <w:t xml:space="preserve"> </w:t>
      </w:r>
      <w:r>
        <w:rPr>
          <w:rFonts w:ascii="Arial" w:hAnsi="Arial" w:cs="Arial"/>
          <w:spacing w:val="-6"/>
          <w:sz w:val="20"/>
          <w:szCs w:val="20"/>
        </w:rPr>
        <w:t>w</w:t>
      </w:r>
      <w:r>
        <w:rPr>
          <w:rFonts w:ascii="Arial" w:hAnsi="Arial" w:cs="Arial"/>
          <w:spacing w:val="-5"/>
          <w:sz w:val="20"/>
          <w:szCs w:val="20"/>
        </w:rPr>
        <w:t>a</w:t>
      </w:r>
      <w:r>
        <w:rPr>
          <w:rFonts w:ascii="Arial" w:hAnsi="Arial" w:cs="Arial"/>
          <w:sz w:val="20"/>
          <w:szCs w:val="20"/>
        </w:rPr>
        <w:t>y</w:t>
      </w:r>
      <w:r>
        <w:rPr>
          <w:rFonts w:ascii="Arial" w:hAnsi="Arial" w:cs="Arial"/>
          <w:spacing w:val="17"/>
          <w:sz w:val="20"/>
          <w:szCs w:val="20"/>
        </w:rPr>
        <w:t xml:space="preserve"> </w:t>
      </w:r>
      <w:r>
        <w:rPr>
          <w:rFonts w:ascii="Arial" w:hAnsi="Arial" w:cs="Arial"/>
          <w:sz w:val="20"/>
          <w:szCs w:val="20"/>
        </w:rPr>
        <w:t>can also</w:t>
      </w:r>
      <w:r>
        <w:rPr>
          <w:rFonts w:ascii="Arial" w:hAnsi="Arial" w:cs="Arial"/>
          <w:spacing w:val="-11"/>
          <w:sz w:val="20"/>
          <w:szCs w:val="20"/>
        </w:rPr>
        <w:t xml:space="preserve"> </w:t>
      </w:r>
      <w:r>
        <w:rPr>
          <w:rFonts w:ascii="Arial" w:hAnsi="Arial" w:cs="Arial"/>
          <w:sz w:val="20"/>
          <w:szCs w:val="20"/>
        </w:rPr>
        <w:t>read the</w:t>
      </w:r>
      <w:r>
        <w:rPr>
          <w:rFonts w:ascii="Arial" w:hAnsi="Arial" w:cs="Arial"/>
          <w:spacing w:val="11"/>
          <w:sz w:val="20"/>
          <w:szCs w:val="20"/>
        </w:rPr>
        <w:t xml:space="preserve"> </w:t>
      </w:r>
      <w:r>
        <w:rPr>
          <w:rFonts w:ascii="Arial" w:hAnsi="Arial" w:cs="Arial"/>
          <w:w w:val="91"/>
          <w:sz w:val="20"/>
          <w:szCs w:val="20"/>
        </w:rPr>
        <w:t>sender’s</w:t>
      </w:r>
      <w:r>
        <w:rPr>
          <w:rFonts w:ascii="Arial" w:hAnsi="Arial" w:cs="Arial"/>
          <w:spacing w:val="20"/>
          <w:w w:val="91"/>
          <w:sz w:val="20"/>
          <w:szCs w:val="20"/>
        </w:rPr>
        <w:t xml:space="preserve"> </w:t>
      </w:r>
      <w:r>
        <w:rPr>
          <w:rFonts w:ascii="Arial" w:hAnsi="Arial" w:cs="Arial"/>
          <w:sz w:val="20"/>
          <w:szCs w:val="20"/>
        </w:rPr>
        <w:t>and</w:t>
      </w:r>
      <w:r>
        <w:rPr>
          <w:rFonts w:ascii="Arial" w:hAnsi="Arial" w:cs="Arial"/>
          <w:spacing w:val="1"/>
          <w:sz w:val="20"/>
          <w:szCs w:val="20"/>
        </w:rPr>
        <w:t xml:space="preserve"> </w:t>
      </w:r>
      <w:r>
        <w:rPr>
          <w:rFonts w:ascii="Arial" w:hAnsi="Arial" w:cs="Arial"/>
          <w:sz w:val="20"/>
          <w:szCs w:val="20"/>
        </w:rPr>
        <w:t>recipie</w:t>
      </w:r>
      <w:r>
        <w:rPr>
          <w:rFonts w:ascii="Arial" w:hAnsi="Arial" w:cs="Arial"/>
          <w:spacing w:val="-5"/>
          <w:sz w:val="20"/>
          <w:szCs w:val="20"/>
        </w:rPr>
        <w:t>n</w:t>
      </w:r>
      <w:r>
        <w:rPr>
          <w:rFonts w:ascii="Arial" w:hAnsi="Arial" w:cs="Arial"/>
          <w:sz w:val="20"/>
          <w:szCs w:val="20"/>
        </w:rPr>
        <w:t>t’s</w:t>
      </w:r>
      <w:r>
        <w:rPr>
          <w:rFonts w:ascii="Arial" w:hAnsi="Arial" w:cs="Arial"/>
          <w:spacing w:val="-4"/>
          <w:sz w:val="20"/>
          <w:szCs w:val="20"/>
        </w:rPr>
        <w:t xml:space="preserve"> </w:t>
      </w:r>
      <w:r>
        <w:rPr>
          <w:rFonts w:ascii="Arial" w:hAnsi="Arial" w:cs="Arial"/>
          <w:w w:val="90"/>
          <w:sz w:val="20"/>
          <w:szCs w:val="20"/>
        </w:rPr>
        <w:t>address</w:t>
      </w:r>
      <w:r>
        <w:rPr>
          <w:rFonts w:ascii="Arial" w:hAnsi="Arial" w:cs="Arial"/>
          <w:spacing w:val="21"/>
          <w:w w:val="90"/>
          <w:sz w:val="20"/>
          <w:szCs w:val="20"/>
        </w:rPr>
        <w:t xml:space="preserve"> </w:t>
      </w:r>
      <w:r>
        <w:rPr>
          <w:rFonts w:ascii="Arial" w:hAnsi="Arial" w:cs="Arial"/>
          <w:sz w:val="20"/>
          <w:szCs w:val="20"/>
        </w:rPr>
        <w:t>and</w:t>
      </w:r>
      <w:r>
        <w:rPr>
          <w:rFonts w:ascii="Arial" w:hAnsi="Arial" w:cs="Arial"/>
          <w:spacing w:val="1"/>
          <w:sz w:val="20"/>
          <w:szCs w:val="20"/>
        </w:rPr>
        <w:t xml:space="preserve"> </w:t>
      </w:r>
      <w:r>
        <w:rPr>
          <w:rFonts w:ascii="Arial" w:hAnsi="Arial" w:cs="Arial"/>
          <w:sz w:val="20"/>
          <w:szCs w:val="20"/>
        </w:rPr>
        <w:t>the</w:t>
      </w:r>
      <w:r>
        <w:rPr>
          <w:rFonts w:ascii="Arial" w:hAnsi="Arial" w:cs="Arial"/>
          <w:spacing w:val="11"/>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te</w:t>
      </w:r>
      <w:r>
        <w:rPr>
          <w:rFonts w:ascii="Arial" w:hAnsi="Arial" w:cs="Arial"/>
          <w:spacing w:val="-5"/>
          <w:sz w:val="20"/>
          <w:szCs w:val="20"/>
        </w:rPr>
        <w:t>n</w:t>
      </w:r>
      <w:r>
        <w:rPr>
          <w:rFonts w:ascii="Arial" w:hAnsi="Arial" w:cs="Arial"/>
          <w:sz w:val="20"/>
          <w:szCs w:val="20"/>
        </w:rPr>
        <w:t>ts.</w:t>
      </w:r>
      <w:r>
        <w:rPr>
          <w:rFonts w:ascii="Arial" w:hAnsi="Arial" w:cs="Arial"/>
          <w:spacing w:val="13"/>
          <w:sz w:val="20"/>
          <w:szCs w:val="20"/>
        </w:rPr>
        <w:t xml:space="preserve"> </w:t>
      </w:r>
      <w:r>
        <w:rPr>
          <w:rFonts w:ascii="Arial" w:hAnsi="Arial" w:cs="Arial"/>
          <w:w w:val="91"/>
          <w:sz w:val="20"/>
          <w:szCs w:val="20"/>
        </w:rPr>
        <w:t>H</w:t>
      </w:r>
      <w:r>
        <w:rPr>
          <w:rFonts w:ascii="Arial" w:hAnsi="Arial" w:cs="Arial"/>
          <w:spacing w:val="-5"/>
          <w:w w:val="91"/>
          <w:sz w:val="20"/>
          <w:szCs w:val="20"/>
        </w:rPr>
        <w:t>ow</w:t>
      </w:r>
      <w:r>
        <w:rPr>
          <w:rFonts w:ascii="Arial" w:hAnsi="Arial" w:cs="Arial"/>
          <w:w w:val="91"/>
          <w:sz w:val="20"/>
          <w:szCs w:val="20"/>
        </w:rPr>
        <w:t>e</w:t>
      </w:r>
      <w:r>
        <w:rPr>
          <w:rFonts w:ascii="Arial" w:hAnsi="Arial" w:cs="Arial"/>
          <w:spacing w:val="-5"/>
          <w:w w:val="91"/>
          <w:sz w:val="20"/>
          <w:szCs w:val="20"/>
        </w:rPr>
        <w:t>v</w:t>
      </w:r>
      <w:r>
        <w:rPr>
          <w:rFonts w:ascii="Arial" w:hAnsi="Arial" w:cs="Arial"/>
          <w:w w:val="91"/>
          <w:sz w:val="20"/>
          <w:szCs w:val="20"/>
        </w:rPr>
        <w:t xml:space="preserve">er, </w:t>
      </w:r>
      <w:r>
        <w:rPr>
          <w:rFonts w:ascii="Arial" w:hAnsi="Arial" w:cs="Arial"/>
          <w:spacing w:val="2"/>
          <w:w w:val="91"/>
          <w:sz w:val="20"/>
          <w:szCs w:val="20"/>
        </w:rPr>
        <w:t xml:space="preserve"> </w:t>
      </w:r>
      <w:r>
        <w:rPr>
          <w:rFonts w:ascii="Arial" w:hAnsi="Arial" w:cs="Arial"/>
          <w:w w:val="91"/>
          <w:sz w:val="20"/>
          <w:szCs w:val="20"/>
        </w:rPr>
        <w:t>some</w:t>
      </w:r>
      <w:r>
        <w:rPr>
          <w:rFonts w:ascii="Arial" w:hAnsi="Arial" w:cs="Arial"/>
          <w:spacing w:val="4"/>
          <w:w w:val="91"/>
          <w:sz w:val="20"/>
          <w:szCs w:val="20"/>
        </w:rPr>
        <w:t xml:space="preserve"> </w:t>
      </w:r>
      <w:r>
        <w:rPr>
          <w:rFonts w:ascii="Arial" w:hAnsi="Arial" w:cs="Arial"/>
          <w:spacing w:val="6"/>
          <w:sz w:val="20"/>
          <w:szCs w:val="20"/>
        </w:rPr>
        <w:t>p</w:t>
      </w:r>
      <w:r>
        <w:rPr>
          <w:rFonts w:ascii="Arial" w:hAnsi="Arial" w:cs="Arial"/>
          <w:sz w:val="20"/>
          <w:szCs w:val="20"/>
        </w:rPr>
        <w:t xml:space="preserve">ostmen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2"/>
          <w:w w:val="92"/>
          <w:sz w:val="20"/>
          <w:szCs w:val="20"/>
        </w:rPr>
        <w:t xml:space="preserve"> </w:t>
      </w:r>
      <w:r>
        <w:rPr>
          <w:rFonts w:ascii="Arial" w:hAnsi="Arial" w:cs="Arial"/>
          <w:sz w:val="20"/>
          <w:szCs w:val="20"/>
        </w:rPr>
        <w:t>started</w:t>
      </w:r>
      <w:r>
        <w:rPr>
          <w:rFonts w:ascii="Arial" w:hAnsi="Arial" w:cs="Arial"/>
          <w:spacing w:val="-14"/>
          <w:sz w:val="20"/>
          <w:szCs w:val="20"/>
        </w:rPr>
        <w:t xml:space="preserve"> </w:t>
      </w:r>
      <w:r>
        <w:rPr>
          <w:rFonts w:ascii="Arial" w:hAnsi="Arial" w:cs="Arial"/>
          <w:w w:val="95"/>
          <w:sz w:val="20"/>
          <w:szCs w:val="20"/>
        </w:rPr>
        <w:t>using</w:t>
      </w:r>
      <w:r>
        <w:rPr>
          <w:rFonts w:ascii="Arial" w:hAnsi="Arial" w:cs="Arial"/>
          <w:spacing w:val="-5"/>
          <w:w w:val="95"/>
          <w:sz w:val="20"/>
          <w:szCs w:val="20"/>
        </w:rPr>
        <w:t xml:space="preserve"> </w:t>
      </w:r>
      <w:r>
        <w:rPr>
          <w:rFonts w:ascii="Arial" w:hAnsi="Arial" w:cs="Arial"/>
          <w:w w:val="97"/>
          <w:sz w:val="20"/>
          <w:szCs w:val="20"/>
        </w:rPr>
        <w:t>non-transpare</w:t>
      </w:r>
      <w:r>
        <w:rPr>
          <w:rFonts w:ascii="Arial" w:hAnsi="Arial" w:cs="Arial"/>
          <w:spacing w:val="-4"/>
          <w:w w:val="97"/>
          <w:sz w:val="20"/>
          <w:szCs w:val="20"/>
        </w:rPr>
        <w:t>n</w:t>
      </w:r>
      <w:r>
        <w:rPr>
          <w:rFonts w:ascii="Arial" w:hAnsi="Arial" w:cs="Arial"/>
          <w:w w:val="139"/>
          <w:sz w:val="20"/>
          <w:szCs w:val="20"/>
        </w:rPr>
        <w:t>t</w:t>
      </w:r>
      <w:r>
        <w:rPr>
          <w:rFonts w:ascii="Arial" w:hAnsi="Arial" w:cs="Arial"/>
          <w:spacing w:val="-9"/>
          <w:sz w:val="20"/>
          <w:szCs w:val="20"/>
        </w:rPr>
        <w:t xml:space="preserve"> </w:t>
      </w:r>
      <w:r>
        <w:rPr>
          <w:rFonts w:ascii="Arial" w:hAnsi="Arial" w:cs="Arial"/>
          <w:w w:val="88"/>
          <w:sz w:val="20"/>
          <w:szCs w:val="20"/>
        </w:rPr>
        <w:t>sa</w:t>
      </w:r>
      <w:r>
        <w:rPr>
          <w:rFonts w:ascii="Arial" w:hAnsi="Arial" w:cs="Arial"/>
          <w:spacing w:val="-4"/>
          <w:w w:val="88"/>
          <w:sz w:val="20"/>
          <w:szCs w:val="20"/>
        </w:rPr>
        <w:t>c</w:t>
      </w:r>
      <w:r>
        <w:rPr>
          <w:rFonts w:ascii="Arial" w:hAnsi="Arial" w:cs="Arial"/>
          <w:w w:val="88"/>
          <w:sz w:val="20"/>
          <w:szCs w:val="20"/>
        </w:rPr>
        <w:t>ks,</w:t>
      </w:r>
      <w:r>
        <w:rPr>
          <w:rFonts w:ascii="Arial" w:hAnsi="Arial" w:cs="Arial"/>
          <w:spacing w:val="5"/>
          <w:w w:val="88"/>
          <w:sz w:val="20"/>
          <w:szCs w:val="20"/>
        </w:rPr>
        <w:t xml:space="preserve"> </w:t>
      </w:r>
      <w:r>
        <w:rPr>
          <w:rFonts w:ascii="Arial" w:hAnsi="Arial" w:cs="Arial"/>
          <w:sz w:val="20"/>
          <w:szCs w:val="20"/>
        </w:rPr>
        <w:t>i.e.</w:t>
      </w:r>
      <w:r>
        <w:rPr>
          <w:rFonts w:ascii="Arial" w:hAnsi="Arial" w:cs="Arial"/>
          <w:spacing w:val="-21"/>
          <w:sz w:val="20"/>
          <w:szCs w:val="20"/>
        </w:rPr>
        <w:t xml:space="preserve"> </w:t>
      </w:r>
      <w:r>
        <w:rPr>
          <w:rFonts w:ascii="Arial" w:hAnsi="Arial" w:cs="Arial"/>
          <w:w w:val="94"/>
          <w:sz w:val="20"/>
          <w:szCs w:val="20"/>
        </w:rPr>
        <w:t>encrypted</w:t>
      </w:r>
      <w:r>
        <w:rPr>
          <w:rFonts w:ascii="Arial" w:hAnsi="Arial" w:cs="Arial"/>
          <w:spacing w:val="22"/>
          <w:w w:val="94"/>
          <w:sz w:val="20"/>
          <w:szCs w:val="20"/>
        </w:rPr>
        <w:t xml:space="preserve"> </w:t>
      </w:r>
      <w:r>
        <w:rPr>
          <w:rFonts w:ascii="Arial" w:hAnsi="Arial" w:cs="Arial"/>
          <w:w w:val="94"/>
          <w:sz w:val="20"/>
          <w:szCs w:val="20"/>
        </w:rPr>
        <w:t>connections</w:t>
      </w:r>
      <w:r>
        <w:rPr>
          <w:rFonts w:ascii="Arial" w:hAnsi="Arial" w:cs="Arial"/>
          <w:spacing w:val="-11"/>
          <w:w w:val="94"/>
          <w:sz w:val="20"/>
          <w:szCs w:val="20"/>
        </w:rPr>
        <w:t xml:space="preserve"> </w:t>
      </w:r>
      <w:r>
        <w:rPr>
          <w:rFonts w:ascii="Arial" w:hAnsi="Arial" w:cs="Arial"/>
          <w:spacing w:val="6"/>
          <w:w w:val="94"/>
          <w:sz w:val="20"/>
          <w:szCs w:val="20"/>
        </w:rPr>
        <w:t>b</w:t>
      </w:r>
      <w:r>
        <w:rPr>
          <w:rFonts w:ascii="Arial" w:hAnsi="Arial" w:cs="Arial"/>
          <w:w w:val="94"/>
          <w:sz w:val="20"/>
          <w:szCs w:val="20"/>
        </w:rPr>
        <w:t>e</w:t>
      </w:r>
      <w:r>
        <w:rPr>
          <w:rFonts w:ascii="Arial" w:hAnsi="Arial" w:cs="Arial"/>
          <w:spacing w:val="-5"/>
          <w:w w:val="94"/>
          <w:sz w:val="20"/>
          <w:szCs w:val="20"/>
        </w:rPr>
        <w:t>t</w:t>
      </w:r>
      <w:bookmarkStart w:id="23" w:name="_GoBack"/>
      <w:r>
        <w:rPr>
          <w:rFonts w:ascii="Arial" w:hAnsi="Arial" w:cs="Arial"/>
          <w:spacing w:val="-6"/>
          <w:w w:val="94"/>
          <w:sz w:val="20"/>
          <w:szCs w:val="20"/>
        </w:rPr>
        <w:t>w</w:t>
      </w:r>
      <w:r>
        <w:rPr>
          <w:rFonts w:ascii="Arial" w:hAnsi="Arial" w:cs="Arial"/>
          <w:w w:val="94"/>
          <w:sz w:val="20"/>
          <w:szCs w:val="20"/>
        </w:rPr>
        <w:t>e</w:t>
      </w:r>
      <w:bookmarkEnd w:id="23"/>
      <w:r>
        <w:rPr>
          <w:rFonts w:ascii="Arial" w:hAnsi="Arial" w:cs="Arial"/>
          <w:w w:val="94"/>
          <w:sz w:val="20"/>
          <w:szCs w:val="20"/>
        </w:rPr>
        <w:t>en</w:t>
      </w:r>
      <w:r>
        <w:rPr>
          <w:rFonts w:ascii="Arial" w:hAnsi="Arial" w:cs="Arial"/>
          <w:spacing w:val="-13"/>
          <w:w w:val="94"/>
          <w:sz w:val="20"/>
          <w:szCs w:val="20"/>
        </w:rPr>
        <w:t xml:space="preserve"> </w:t>
      </w:r>
      <w:r>
        <w:rPr>
          <w:rFonts w:ascii="Arial" w:hAnsi="Arial" w:cs="Arial"/>
          <w:sz w:val="20"/>
          <w:szCs w:val="20"/>
        </w:rPr>
        <w:t xml:space="preserve">the </w:t>
      </w:r>
      <w:r>
        <w:rPr>
          <w:rFonts w:ascii="Arial" w:hAnsi="Arial" w:cs="Arial"/>
          <w:w w:val="90"/>
          <w:sz w:val="20"/>
          <w:szCs w:val="20"/>
        </w:rPr>
        <w:t>ser</w:t>
      </w:r>
      <w:r>
        <w:rPr>
          <w:rFonts w:ascii="Arial" w:hAnsi="Arial" w:cs="Arial"/>
          <w:spacing w:val="-4"/>
          <w:w w:val="90"/>
          <w:sz w:val="20"/>
          <w:szCs w:val="20"/>
        </w:rPr>
        <w:t>v</w:t>
      </w:r>
      <w:r>
        <w:rPr>
          <w:rFonts w:ascii="Arial" w:hAnsi="Arial" w:cs="Arial"/>
          <w:w w:val="90"/>
          <w:sz w:val="20"/>
          <w:szCs w:val="20"/>
        </w:rPr>
        <w:t>ers,</w:t>
      </w:r>
      <w:r>
        <w:rPr>
          <w:rFonts w:ascii="Arial" w:hAnsi="Arial" w:cs="Arial"/>
          <w:spacing w:val="18"/>
          <w:w w:val="90"/>
          <w:sz w:val="20"/>
          <w:szCs w:val="20"/>
        </w:rPr>
        <w:t xml:space="preserve"> </w:t>
      </w:r>
      <w:r>
        <w:rPr>
          <w:rFonts w:ascii="Arial" w:hAnsi="Arial" w:cs="Arial"/>
          <w:w w:val="90"/>
          <w:sz w:val="20"/>
          <w:szCs w:val="20"/>
        </w:rPr>
        <w:t>so</w:t>
      </w:r>
      <w:r>
        <w:rPr>
          <w:rFonts w:ascii="Arial" w:hAnsi="Arial" w:cs="Arial"/>
          <w:spacing w:val="-4"/>
          <w:w w:val="90"/>
          <w:sz w:val="20"/>
          <w:szCs w:val="20"/>
        </w:rPr>
        <w:t xml:space="preserve"> </w:t>
      </w:r>
      <w:r>
        <w:rPr>
          <w:rFonts w:ascii="Arial" w:hAnsi="Arial" w:cs="Arial"/>
          <w:w w:val="90"/>
          <w:sz w:val="20"/>
          <w:szCs w:val="20"/>
        </w:rPr>
        <w:t>those</w:t>
      </w:r>
      <w:r>
        <w:rPr>
          <w:rFonts w:ascii="Arial" w:hAnsi="Arial" w:cs="Arial"/>
          <w:spacing w:val="18"/>
          <w:w w:val="90"/>
          <w:sz w:val="20"/>
          <w:szCs w:val="20"/>
        </w:rPr>
        <w:t xml:space="preserve"> </w:t>
      </w:r>
      <w:r>
        <w:rPr>
          <w:rFonts w:ascii="Arial" w:hAnsi="Arial" w:cs="Arial"/>
          <w:spacing w:val="5"/>
          <w:w w:val="90"/>
          <w:sz w:val="20"/>
          <w:szCs w:val="20"/>
        </w:rPr>
        <w:t>p</w:t>
      </w:r>
      <w:r>
        <w:rPr>
          <w:rFonts w:ascii="Arial" w:hAnsi="Arial" w:cs="Arial"/>
          <w:w w:val="90"/>
          <w:sz w:val="20"/>
          <w:szCs w:val="20"/>
        </w:rPr>
        <w:t>ostcards</w:t>
      </w:r>
      <w:r>
        <w:rPr>
          <w:rFonts w:ascii="Arial" w:hAnsi="Arial" w:cs="Arial"/>
          <w:spacing w:val="42"/>
          <w:w w:val="90"/>
          <w:sz w:val="20"/>
          <w:szCs w:val="20"/>
        </w:rPr>
        <w:t xml:space="preserve"> </w:t>
      </w:r>
      <w:r>
        <w:rPr>
          <w:rFonts w:ascii="Arial" w:hAnsi="Arial" w:cs="Arial"/>
          <w:w w:val="90"/>
          <w:sz w:val="20"/>
          <w:szCs w:val="20"/>
        </w:rPr>
        <w:t>can</w:t>
      </w:r>
      <w:r>
        <w:rPr>
          <w:rFonts w:ascii="Arial" w:hAnsi="Arial" w:cs="Arial"/>
          <w:spacing w:val="15"/>
          <w:w w:val="90"/>
          <w:sz w:val="20"/>
          <w:szCs w:val="20"/>
        </w:rPr>
        <w:t xml:space="preserve"> </w:t>
      </w:r>
      <w:r>
        <w:rPr>
          <w:rFonts w:ascii="Arial" w:hAnsi="Arial" w:cs="Arial"/>
          <w:sz w:val="20"/>
          <w:szCs w:val="20"/>
        </w:rPr>
        <w:t>only</w:t>
      </w:r>
      <w:r>
        <w:rPr>
          <w:rFonts w:ascii="Arial" w:hAnsi="Arial" w:cs="Arial"/>
          <w:spacing w:val="3"/>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9"/>
          <w:w w:val="89"/>
          <w:sz w:val="20"/>
          <w:szCs w:val="20"/>
        </w:rPr>
        <w:t xml:space="preserve"> </w:t>
      </w:r>
      <w:r>
        <w:rPr>
          <w:rFonts w:ascii="Arial" w:hAnsi="Arial" w:cs="Arial"/>
          <w:sz w:val="20"/>
          <w:szCs w:val="20"/>
        </w:rPr>
        <w:t>read</w:t>
      </w:r>
      <w:r>
        <w:rPr>
          <w:rFonts w:ascii="Arial" w:hAnsi="Arial" w:cs="Arial"/>
          <w:spacing w:val="-21"/>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7"/>
          <w:sz w:val="20"/>
          <w:szCs w:val="20"/>
        </w:rPr>
        <w:t xml:space="preserve"> </w:t>
      </w:r>
      <w:r>
        <w:rPr>
          <w:rFonts w:ascii="Arial" w:hAnsi="Arial" w:cs="Arial"/>
          <w:sz w:val="20"/>
          <w:szCs w:val="20"/>
        </w:rPr>
        <w:t>the staff</w:t>
      </w:r>
      <w:r>
        <w:rPr>
          <w:rFonts w:ascii="Arial" w:hAnsi="Arial" w:cs="Arial"/>
          <w:spacing w:val="-5"/>
          <w:sz w:val="20"/>
          <w:szCs w:val="20"/>
        </w:rPr>
        <w:t xml:space="preserve"> </w:t>
      </w:r>
      <w:r>
        <w:rPr>
          <w:rFonts w:ascii="Arial" w:hAnsi="Arial" w:cs="Arial"/>
          <w:sz w:val="20"/>
          <w:szCs w:val="20"/>
        </w:rPr>
        <w:t>in</w:t>
      </w:r>
      <w:r>
        <w:rPr>
          <w:rFonts w:ascii="Arial" w:hAnsi="Arial" w:cs="Arial"/>
          <w:spacing w:val="12"/>
          <w:sz w:val="20"/>
          <w:szCs w:val="20"/>
        </w:rPr>
        <w:t xml:space="preserve"> </w:t>
      </w:r>
      <w:r>
        <w:rPr>
          <w:rFonts w:ascii="Arial" w:hAnsi="Arial" w:cs="Arial"/>
          <w:sz w:val="20"/>
          <w:szCs w:val="20"/>
        </w:rPr>
        <w:t xml:space="preserve">the </w:t>
      </w:r>
      <w:r>
        <w:rPr>
          <w:rFonts w:ascii="Arial" w:hAnsi="Arial" w:cs="Arial"/>
          <w:spacing w:val="6"/>
          <w:w w:val="94"/>
          <w:sz w:val="20"/>
          <w:szCs w:val="20"/>
        </w:rPr>
        <w:t>p</w:t>
      </w:r>
      <w:r>
        <w:rPr>
          <w:rFonts w:ascii="Arial" w:hAnsi="Arial" w:cs="Arial"/>
          <w:w w:val="94"/>
          <w:sz w:val="20"/>
          <w:szCs w:val="20"/>
        </w:rPr>
        <w:t>ost-office.</w:t>
      </w:r>
      <w:r>
        <w:rPr>
          <w:rFonts w:ascii="Arial" w:hAnsi="Arial" w:cs="Arial"/>
          <w:spacing w:val="40"/>
          <w:w w:val="94"/>
          <w:sz w:val="20"/>
          <w:szCs w:val="20"/>
        </w:rPr>
        <w:t xml:space="preserve"> </w:t>
      </w:r>
      <w:r>
        <w:rPr>
          <w:rFonts w:ascii="Arial" w:hAnsi="Arial" w:cs="Arial"/>
          <w:sz w:val="20"/>
          <w:szCs w:val="20"/>
        </w:rPr>
        <w:t>T</w:t>
      </w:r>
      <w:r>
        <w:rPr>
          <w:rFonts w:ascii="Arial" w:hAnsi="Arial" w:cs="Arial"/>
          <w:spacing w:val="-5"/>
          <w:sz w:val="20"/>
          <w:szCs w:val="20"/>
        </w:rPr>
        <w:t>h</w:t>
      </w:r>
      <w:r>
        <w:rPr>
          <w:rFonts w:ascii="Arial" w:hAnsi="Arial" w:cs="Arial"/>
          <w:sz w:val="20"/>
          <w:szCs w:val="20"/>
        </w:rPr>
        <w:t>us the</w:t>
      </w:r>
      <w:r>
        <w:rPr>
          <w:rFonts w:ascii="Arial" w:hAnsi="Arial" w:cs="Arial"/>
          <w:spacing w:val="30"/>
          <w:sz w:val="20"/>
          <w:szCs w:val="20"/>
        </w:rPr>
        <w:t xml:space="preserve"> </w:t>
      </w:r>
      <w:r>
        <w:rPr>
          <w:rFonts w:ascii="Arial" w:hAnsi="Arial" w:cs="Arial"/>
          <w:sz w:val="20"/>
          <w:szCs w:val="20"/>
        </w:rPr>
        <w:t>email</w:t>
      </w:r>
      <w:r>
        <w:rPr>
          <w:rFonts w:ascii="Arial" w:hAnsi="Arial" w:cs="Arial"/>
          <w:spacing w:val="18"/>
          <w:sz w:val="20"/>
          <w:szCs w:val="20"/>
        </w:rPr>
        <w:t xml:space="preserve"> </w:t>
      </w:r>
      <w:r>
        <w:rPr>
          <w:rFonts w:ascii="Arial" w:hAnsi="Arial" w:cs="Arial"/>
          <w:sz w:val="20"/>
          <w:szCs w:val="20"/>
        </w:rPr>
        <w:t>system</w:t>
      </w:r>
      <w:r>
        <w:rPr>
          <w:rFonts w:ascii="Arial" w:hAnsi="Arial" w:cs="Arial"/>
          <w:spacing w:val="-12"/>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z w:val="20"/>
          <w:szCs w:val="20"/>
        </w:rPr>
        <w:t>vides</w:t>
      </w:r>
      <w:r>
        <w:rPr>
          <w:rFonts w:ascii="Arial" w:hAnsi="Arial" w:cs="Arial"/>
          <w:spacing w:val="-3"/>
          <w:sz w:val="20"/>
          <w:szCs w:val="20"/>
        </w:rPr>
        <w:t xml:space="preserve"> </w:t>
      </w:r>
      <w:r>
        <w:rPr>
          <w:rFonts w:ascii="Arial" w:hAnsi="Arial" w:cs="Arial"/>
          <w:sz w:val="20"/>
          <w:szCs w:val="20"/>
        </w:rPr>
        <w:t>no</w:t>
      </w:r>
      <w:r>
        <w:rPr>
          <w:rFonts w:ascii="Arial" w:hAnsi="Arial" w:cs="Arial"/>
          <w:spacing w:val="19"/>
          <w:sz w:val="20"/>
          <w:szCs w:val="20"/>
        </w:rPr>
        <w:t xml:space="preserve"> </w:t>
      </w:r>
      <w:r>
        <w:rPr>
          <w:rFonts w:ascii="Arial" w:hAnsi="Arial" w:cs="Arial"/>
          <w:sz w:val="20"/>
          <w:szCs w:val="20"/>
        </w:rPr>
        <w:t>confide</w:t>
      </w:r>
      <w:r>
        <w:rPr>
          <w:rFonts w:ascii="Arial" w:hAnsi="Arial" w:cs="Arial"/>
          <w:spacing w:val="-5"/>
          <w:sz w:val="20"/>
          <w:szCs w:val="20"/>
        </w:rPr>
        <w:t>n</w:t>
      </w:r>
      <w:r>
        <w:rPr>
          <w:rFonts w:ascii="Arial" w:hAnsi="Arial" w:cs="Arial"/>
          <w:sz w:val="20"/>
          <w:szCs w:val="20"/>
        </w:rPr>
        <w:t>tiali</w:t>
      </w:r>
      <w:r>
        <w:rPr>
          <w:rFonts w:ascii="Arial" w:hAnsi="Arial" w:cs="Arial"/>
          <w:spacing w:val="-5"/>
          <w:sz w:val="20"/>
          <w:szCs w:val="20"/>
        </w:rPr>
        <w:t>t</w:t>
      </w:r>
      <w:r>
        <w:rPr>
          <w:rFonts w:ascii="Arial" w:hAnsi="Arial" w:cs="Arial"/>
          <w:sz w:val="20"/>
          <w:szCs w:val="20"/>
        </w:rPr>
        <w:t xml:space="preserve">y: </w:t>
      </w:r>
      <w:r>
        <w:rPr>
          <w:rFonts w:ascii="Arial" w:hAnsi="Arial" w:cs="Arial"/>
          <w:spacing w:val="49"/>
          <w:sz w:val="20"/>
          <w:szCs w:val="20"/>
        </w:rPr>
        <w:t xml:space="preserve"> </w:t>
      </w:r>
      <w:r>
        <w:rPr>
          <w:rFonts w:ascii="Arial" w:hAnsi="Arial" w:cs="Arial"/>
          <w:sz w:val="20"/>
          <w:szCs w:val="20"/>
        </w:rPr>
        <w:t>ea</w:t>
      </w:r>
      <w:r>
        <w:rPr>
          <w:rFonts w:ascii="Arial" w:hAnsi="Arial" w:cs="Arial"/>
          <w:spacing w:val="-5"/>
          <w:sz w:val="20"/>
          <w:szCs w:val="20"/>
        </w:rPr>
        <w:t>c</w:t>
      </w:r>
      <w:r>
        <w:rPr>
          <w:rFonts w:ascii="Arial" w:hAnsi="Arial" w:cs="Arial"/>
          <w:sz w:val="20"/>
          <w:szCs w:val="20"/>
        </w:rPr>
        <w:t>h</w:t>
      </w:r>
      <w:r>
        <w:rPr>
          <w:rFonts w:ascii="Arial" w:hAnsi="Arial" w:cs="Arial"/>
          <w:spacing w:val="-17"/>
          <w:sz w:val="20"/>
          <w:szCs w:val="20"/>
        </w:rPr>
        <w:t xml:space="preserve"> </w:t>
      </w:r>
      <w:r>
        <w:rPr>
          <w:rFonts w:ascii="Arial" w:hAnsi="Arial" w:cs="Arial"/>
          <w:sz w:val="20"/>
          <w:szCs w:val="20"/>
        </w:rPr>
        <w:t>email</w:t>
      </w:r>
      <w:r>
        <w:rPr>
          <w:rFonts w:ascii="Arial" w:hAnsi="Arial" w:cs="Arial"/>
          <w:spacing w:val="18"/>
          <w:sz w:val="20"/>
          <w:szCs w:val="20"/>
        </w:rPr>
        <w:t xml:space="preserve"> </w:t>
      </w:r>
      <w:r>
        <w:rPr>
          <w:rFonts w:ascii="Arial" w:hAnsi="Arial" w:cs="Arial"/>
          <w:sz w:val="20"/>
          <w:szCs w:val="20"/>
        </w:rPr>
        <w:t>ser</w:t>
      </w:r>
      <w:r>
        <w:rPr>
          <w:rFonts w:ascii="Arial" w:hAnsi="Arial" w:cs="Arial"/>
          <w:spacing w:val="-5"/>
          <w:sz w:val="20"/>
          <w:szCs w:val="20"/>
        </w:rPr>
        <w:t>v</w:t>
      </w:r>
      <w:r>
        <w:rPr>
          <w:rFonts w:ascii="Arial" w:hAnsi="Arial" w:cs="Arial"/>
          <w:sz w:val="20"/>
          <w:szCs w:val="20"/>
        </w:rPr>
        <w:t>er</w:t>
      </w:r>
      <w:r>
        <w:rPr>
          <w:rFonts w:ascii="Arial" w:hAnsi="Arial" w:cs="Arial"/>
          <w:spacing w:val="-10"/>
          <w:sz w:val="20"/>
          <w:szCs w:val="20"/>
        </w:rPr>
        <w:t xml:space="preserve"> </w:t>
      </w:r>
      <w:r>
        <w:rPr>
          <w:rFonts w:ascii="Arial" w:hAnsi="Arial" w:cs="Arial"/>
          <w:sz w:val="20"/>
          <w:szCs w:val="20"/>
        </w:rPr>
        <w:t>can</w:t>
      </w:r>
      <w:r>
        <w:rPr>
          <w:rFonts w:ascii="Arial" w:hAnsi="Arial" w:cs="Arial"/>
          <w:spacing w:val="7"/>
          <w:sz w:val="20"/>
          <w:szCs w:val="20"/>
        </w:rPr>
        <w:t xml:space="preserve"> </w:t>
      </w:r>
      <w:r>
        <w:rPr>
          <w:rFonts w:ascii="Arial" w:hAnsi="Arial" w:cs="Arial"/>
          <w:sz w:val="20"/>
          <w:szCs w:val="20"/>
        </w:rPr>
        <w:t>read</w:t>
      </w:r>
      <w:r>
        <w:rPr>
          <w:rFonts w:ascii="Arial" w:hAnsi="Arial" w:cs="Arial"/>
          <w:spacing w:val="9"/>
          <w:sz w:val="20"/>
          <w:szCs w:val="20"/>
        </w:rPr>
        <w:t xml:space="preserve"> </w:t>
      </w:r>
      <w:r>
        <w:rPr>
          <w:rFonts w:ascii="Arial" w:hAnsi="Arial" w:cs="Arial"/>
          <w:sz w:val="20"/>
          <w:szCs w:val="20"/>
        </w:rPr>
        <w:t xml:space="preserve">the </w:t>
      </w:r>
      <w:r>
        <w:rPr>
          <w:rFonts w:ascii="Arial" w:hAnsi="Arial" w:cs="Arial"/>
          <w:w w:val="87"/>
          <w:sz w:val="20"/>
          <w:szCs w:val="20"/>
        </w:rPr>
        <w:t>messages,</w:t>
      </w:r>
      <w:r>
        <w:rPr>
          <w:rFonts w:ascii="Arial" w:hAnsi="Arial" w:cs="Arial"/>
          <w:spacing w:val="19"/>
          <w:w w:val="87"/>
          <w:sz w:val="20"/>
          <w:szCs w:val="20"/>
        </w:rPr>
        <w:t xml:space="preserve"> </w:t>
      </w:r>
      <w:r>
        <w:rPr>
          <w:rFonts w:ascii="Arial" w:hAnsi="Arial" w:cs="Arial"/>
          <w:w w:val="87"/>
          <w:sz w:val="20"/>
          <w:szCs w:val="20"/>
        </w:rPr>
        <w:t>ea</w:t>
      </w:r>
      <w:r>
        <w:rPr>
          <w:rFonts w:ascii="Arial" w:hAnsi="Arial" w:cs="Arial"/>
          <w:spacing w:val="-4"/>
          <w:w w:val="87"/>
          <w:sz w:val="20"/>
          <w:szCs w:val="20"/>
        </w:rPr>
        <w:t>c</w:t>
      </w:r>
      <w:r>
        <w:rPr>
          <w:rFonts w:ascii="Arial" w:hAnsi="Arial" w:cs="Arial"/>
          <w:w w:val="87"/>
          <w:sz w:val="20"/>
          <w:szCs w:val="20"/>
        </w:rPr>
        <w:t>h</w:t>
      </w:r>
      <w:r>
        <w:rPr>
          <w:rFonts w:ascii="Arial" w:hAnsi="Arial" w:cs="Arial"/>
          <w:spacing w:val="31"/>
          <w:w w:val="87"/>
          <w:sz w:val="20"/>
          <w:szCs w:val="20"/>
        </w:rPr>
        <w:t xml:space="preserve"> </w:t>
      </w:r>
      <w:r>
        <w:rPr>
          <w:rFonts w:ascii="Arial" w:hAnsi="Arial" w:cs="Arial"/>
          <w:sz w:val="20"/>
          <w:szCs w:val="20"/>
        </w:rPr>
        <w:t>ne</w:t>
      </w:r>
      <w:r>
        <w:rPr>
          <w:rFonts w:ascii="Arial" w:hAnsi="Arial" w:cs="Arial"/>
          <w:spacing w:val="-5"/>
          <w:sz w:val="20"/>
          <w:szCs w:val="20"/>
        </w:rPr>
        <w:t>tw</w:t>
      </w:r>
      <w:r>
        <w:rPr>
          <w:rFonts w:ascii="Arial" w:hAnsi="Arial" w:cs="Arial"/>
          <w:sz w:val="20"/>
          <w:szCs w:val="20"/>
        </w:rPr>
        <w:t>ork</w:t>
      </w:r>
      <w:r>
        <w:rPr>
          <w:rFonts w:ascii="Arial" w:hAnsi="Arial" w:cs="Arial"/>
          <w:spacing w:val="17"/>
          <w:sz w:val="20"/>
          <w:szCs w:val="20"/>
        </w:rPr>
        <w:t xml:space="preserve"> </w:t>
      </w:r>
      <w:r>
        <w:rPr>
          <w:rFonts w:ascii="Arial" w:hAnsi="Arial" w:cs="Arial"/>
          <w:sz w:val="20"/>
          <w:szCs w:val="20"/>
        </w:rPr>
        <w:t>o</w:t>
      </w:r>
      <w:r>
        <w:rPr>
          <w:rFonts w:ascii="Arial" w:hAnsi="Arial" w:cs="Arial"/>
          <w:spacing w:val="6"/>
          <w:sz w:val="20"/>
          <w:szCs w:val="20"/>
        </w:rPr>
        <w:t>p</w:t>
      </w:r>
      <w:r>
        <w:rPr>
          <w:rFonts w:ascii="Arial" w:hAnsi="Arial" w:cs="Arial"/>
          <w:sz w:val="20"/>
          <w:szCs w:val="20"/>
        </w:rPr>
        <w:t>erator along</w:t>
      </w:r>
      <w:r>
        <w:rPr>
          <w:rFonts w:ascii="Arial" w:hAnsi="Arial" w:cs="Arial"/>
          <w:spacing w:val="-10"/>
          <w:sz w:val="20"/>
          <w:szCs w:val="20"/>
        </w:rPr>
        <w:t xml:space="preserve"> </w:t>
      </w:r>
      <w:r>
        <w:rPr>
          <w:rFonts w:ascii="Arial" w:hAnsi="Arial" w:cs="Arial"/>
          <w:sz w:val="20"/>
          <w:szCs w:val="20"/>
        </w:rPr>
        <w:t>the</w:t>
      </w:r>
      <w:r>
        <w:rPr>
          <w:rFonts w:ascii="Arial" w:hAnsi="Arial" w:cs="Arial"/>
          <w:spacing w:val="15"/>
          <w:sz w:val="20"/>
          <w:szCs w:val="20"/>
        </w:rPr>
        <w:t xml:space="preserve"> </w:t>
      </w:r>
      <w:r>
        <w:rPr>
          <w:rFonts w:ascii="Arial" w:hAnsi="Arial" w:cs="Arial"/>
          <w:sz w:val="20"/>
          <w:szCs w:val="20"/>
        </w:rPr>
        <w:t>trans</w:t>
      </w:r>
      <w:r>
        <w:rPr>
          <w:rFonts w:ascii="Arial" w:hAnsi="Arial" w:cs="Arial"/>
          <w:spacing w:val="6"/>
          <w:sz w:val="20"/>
          <w:szCs w:val="20"/>
        </w:rPr>
        <w:t>p</w:t>
      </w:r>
      <w:r>
        <w:rPr>
          <w:rFonts w:ascii="Arial" w:hAnsi="Arial" w:cs="Arial"/>
          <w:sz w:val="20"/>
          <w:szCs w:val="20"/>
        </w:rPr>
        <w:t>ort</w:t>
      </w:r>
      <w:r>
        <w:rPr>
          <w:rFonts w:ascii="Arial" w:hAnsi="Arial" w:cs="Arial"/>
          <w:spacing w:val="34"/>
          <w:sz w:val="20"/>
          <w:szCs w:val="20"/>
        </w:rPr>
        <w:t xml:space="preserve"> </w:t>
      </w:r>
      <w:r>
        <w:rPr>
          <w:rFonts w:ascii="Arial" w:hAnsi="Arial" w:cs="Arial"/>
          <w:sz w:val="20"/>
          <w:szCs w:val="20"/>
        </w:rPr>
        <w:t>route</w:t>
      </w:r>
      <w:r>
        <w:rPr>
          <w:rFonts w:ascii="Arial" w:hAnsi="Arial" w:cs="Arial"/>
          <w:spacing w:val="14"/>
          <w:sz w:val="20"/>
          <w:szCs w:val="20"/>
        </w:rPr>
        <w:t xml:space="preserve"> </w:t>
      </w:r>
      <w:r>
        <w:rPr>
          <w:rFonts w:ascii="Arial" w:hAnsi="Arial" w:cs="Arial"/>
          <w:sz w:val="20"/>
          <w:szCs w:val="20"/>
        </w:rPr>
        <w:t>can</w:t>
      </w:r>
      <w:r>
        <w:rPr>
          <w:rFonts w:ascii="Arial" w:hAnsi="Arial" w:cs="Arial"/>
          <w:spacing w:val="-8"/>
          <w:sz w:val="20"/>
          <w:szCs w:val="20"/>
        </w:rPr>
        <w:t xml:space="preserve"> </w:t>
      </w:r>
      <w:r>
        <w:rPr>
          <w:rFonts w:ascii="Arial" w:hAnsi="Arial" w:cs="Arial"/>
          <w:sz w:val="20"/>
          <w:szCs w:val="20"/>
        </w:rPr>
        <w:t>also</w:t>
      </w:r>
      <w:r>
        <w:rPr>
          <w:rFonts w:ascii="Arial" w:hAnsi="Arial" w:cs="Arial"/>
          <w:spacing w:val="-18"/>
          <w:sz w:val="20"/>
          <w:szCs w:val="20"/>
        </w:rPr>
        <w:t xml:space="preserve"> </w:t>
      </w:r>
      <w:r>
        <w:rPr>
          <w:rFonts w:ascii="Arial" w:hAnsi="Arial" w:cs="Arial"/>
          <w:sz w:val="20"/>
          <w:szCs w:val="20"/>
        </w:rPr>
        <w:t>read</w:t>
      </w:r>
      <w:r>
        <w:rPr>
          <w:rFonts w:ascii="Arial" w:hAnsi="Arial" w:cs="Arial"/>
          <w:spacing w:val="-6"/>
          <w:sz w:val="20"/>
          <w:szCs w:val="20"/>
        </w:rPr>
        <w:t xml:space="preserve"> </w:t>
      </w:r>
      <w:r>
        <w:rPr>
          <w:rFonts w:ascii="Arial" w:hAnsi="Arial" w:cs="Arial"/>
          <w:sz w:val="20"/>
          <w:szCs w:val="20"/>
        </w:rPr>
        <w:t xml:space="preserve">(and </w:t>
      </w:r>
      <w:r>
        <w:rPr>
          <w:rFonts w:ascii="Arial" w:hAnsi="Arial" w:cs="Arial"/>
          <w:w w:val="93"/>
          <w:sz w:val="20"/>
          <w:szCs w:val="20"/>
        </w:rPr>
        <w:t>ma</w:t>
      </w:r>
      <w:r>
        <w:rPr>
          <w:rFonts w:ascii="Arial" w:hAnsi="Arial" w:cs="Arial"/>
          <w:spacing w:val="-5"/>
          <w:w w:val="93"/>
          <w:sz w:val="20"/>
          <w:szCs w:val="20"/>
        </w:rPr>
        <w:t>k</w:t>
      </w:r>
      <w:r>
        <w:rPr>
          <w:rFonts w:ascii="Arial" w:hAnsi="Arial" w:cs="Arial"/>
          <w:w w:val="93"/>
          <w:sz w:val="20"/>
          <w:szCs w:val="20"/>
        </w:rPr>
        <w:t>e</w:t>
      </w:r>
      <w:r>
        <w:rPr>
          <w:rFonts w:ascii="Arial" w:hAnsi="Arial" w:cs="Arial"/>
          <w:spacing w:val="28"/>
          <w:w w:val="93"/>
          <w:sz w:val="20"/>
          <w:szCs w:val="20"/>
        </w:rPr>
        <w:t xml:space="preserve"> </w:t>
      </w:r>
      <w:r>
        <w:rPr>
          <w:rFonts w:ascii="Arial" w:hAnsi="Arial" w:cs="Arial"/>
          <w:sz w:val="20"/>
          <w:szCs w:val="20"/>
        </w:rPr>
        <w:t>a</w:t>
      </w:r>
      <w:r>
        <w:rPr>
          <w:rFonts w:ascii="Arial" w:hAnsi="Arial" w:cs="Arial"/>
          <w:spacing w:val="9"/>
          <w:sz w:val="20"/>
          <w:szCs w:val="20"/>
        </w:rPr>
        <w:t xml:space="preserve"> </w:t>
      </w:r>
      <w:r>
        <w:rPr>
          <w:rFonts w:ascii="Arial" w:hAnsi="Arial" w:cs="Arial"/>
          <w:sz w:val="20"/>
          <w:szCs w:val="20"/>
        </w:rPr>
        <w:t>co</w:t>
      </w:r>
      <w:r>
        <w:rPr>
          <w:rFonts w:ascii="Arial" w:hAnsi="Arial" w:cs="Arial"/>
          <w:spacing w:val="-5"/>
          <w:sz w:val="20"/>
          <w:szCs w:val="20"/>
        </w:rPr>
        <w:t>p</w:t>
      </w:r>
      <w:r>
        <w:rPr>
          <w:rFonts w:ascii="Arial" w:hAnsi="Arial" w:cs="Arial"/>
          <w:sz w:val="20"/>
          <w:szCs w:val="20"/>
        </w:rPr>
        <w:t xml:space="preserve">y </w:t>
      </w:r>
      <w:r>
        <w:rPr>
          <w:rFonts w:ascii="Arial" w:hAnsi="Arial" w:cs="Arial"/>
          <w:w w:val="89"/>
          <w:sz w:val="20"/>
          <w:szCs w:val="20"/>
        </w:rPr>
        <w:t>o</w:t>
      </w:r>
      <w:r>
        <w:rPr>
          <w:rFonts w:ascii="Arial" w:hAnsi="Arial" w:cs="Arial"/>
          <w:w w:val="109"/>
          <w:sz w:val="20"/>
          <w:szCs w:val="20"/>
        </w:rPr>
        <w:t>f</w:t>
      </w:r>
      <w:r>
        <w:rPr>
          <w:rFonts w:ascii="Arial" w:hAnsi="Arial" w:cs="Arial"/>
          <w:spacing w:val="-40"/>
          <w:sz w:val="20"/>
          <w:szCs w:val="20"/>
        </w:rPr>
        <w:t xml:space="preserve"> </w:t>
      </w:r>
      <w:r>
        <w:rPr>
          <w:rFonts w:ascii="Arial" w:hAnsi="Arial" w:cs="Arial"/>
          <w:sz w:val="20"/>
          <w:szCs w:val="20"/>
        </w:rPr>
        <w:t>)</w:t>
      </w:r>
      <w:r>
        <w:rPr>
          <w:rFonts w:ascii="Arial" w:hAnsi="Arial" w:cs="Arial"/>
          <w:spacing w:val="32"/>
          <w:sz w:val="20"/>
          <w:szCs w:val="20"/>
        </w:rPr>
        <w:t xml:space="preserve"> </w:t>
      </w:r>
      <w:r>
        <w:rPr>
          <w:rFonts w:ascii="Arial" w:hAnsi="Arial" w:cs="Arial"/>
          <w:w w:val="88"/>
          <w:sz w:val="20"/>
          <w:szCs w:val="20"/>
        </w:rPr>
        <w:t>ea</w:t>
      </w:r>
      <w:r>
        <w:rPr>
          <w:rFonts w:ascii="Arial" w:hAnsi="Arial" w:cs="Arial"/>
          <w:spacing w:val="-4"/>
          <w:w w:val="88"/>
          <w:sz w:val="20"/>
          <w:szCs w:val="20"/>
        </w:rPr>
        <w:t>c</w:t>
      </w:r>
      <w:r>
        <w:rPr>
          <w:rFonts w:ascii="Arial" w:hAnsi="Arial" w:cs="Arial"/>
          <w:w w:val="88"/>
          <w:sz w:val="20"/>
          <w:szCs w:val="20"/>
        </w:rPr>
        <w:t>h</w:t>
      </w:r>
      <w:r>
        <w:rPr>
          <w:rFonts w:ascii="Arial" w:hAnsi="Arial" w:cs="Arial"/>
          <w:spacing w:val="30"/>
          <w:w w:val="88"/>
          <w:sz w:val="20"/>
          <w:szCs w:val="20"/>
        </w:rPr>
        <w:t xml:space="preserve"> </w:t>
      </w:r>
      <w:r>
        <w:rPr>
          <w:rFonts w:ascii="Arial" w:hAnsi="Arial" w:cs="Arial"/>
          <w:sz w:val="20"/>
          <w:szCs w:val="20"/>
        </w:rPr>
        <w:t>email.</w:t>
      </w:r>
      <w:r>
        <w:rPr>
          <w:rFonts w:ascii="Arial" w:hAnsi="Arial" w:cs="Arial"/>
          <w:spacing w:val="49"/>
          <w:sz w:val="20"/>
          <w:szCs w:val="20"/>
        </w:rPr>
        <w:t xml:space="preserve"> </w:t>
      </w:r>
      <w:r>
        <w:rPr>
          <w:rFonts w:ascii="Arial" w:hAnsi="Arial" w:cs="Arial"/>
          <w:sz w:val="20"/>
          <w:szCs w:val="20"/>
        </w:rPr>
        <w:t>H</w:t>
      </w:r>
      <w:r>
        <w:rPr>
          <w:rFonts w:ascii="Arial" w:hAnsi="Arial" w:cs="Arial"/>
          <w:spacing w:val="-5"/>
          <w:sz w:val="20"/>
          <w:szCs w:val="20"/>
        </w:rPr>
        <w:t>o</w:t>
      </w:r>
      <w:r>
        <w:rPr>
          <w:rFonts w:ascii="Arial" w:hAnsi="Arial" w:cs="Arial"/>
          <w:spacing w:val="-6"/>
          <w:sz w:val="20"/>
          <w:szCs w:val="20"/>
        </w:rPr>
        <w:t>w</w:t>
      </w:r>
      <w:r>
        <w:rPr>
          <w:rFonts w:ascii="Arial" w:hAnsi="Arial" w:cs="Arial"/>
          <w:sz w:val="20"/>
          <w:szCs w:val="20"/>
        </w:rPr>
        <w:t>e</w:t>
      </w:r>
      <w:r>
        <w:rPr>
          <w:rFonts w:ascii="Arial" w:hAnsi="Arial" w:cs="Arial"/>
          <w:spacing w:val="-5"/>
          <w:sz w:val="20"/>
          <w:szCs w:val="20"/>
        </w:rPr>
        <w:t>v</w:t>
      </w:r>
      <w:r>
        <w:rPr>
          <w:rFonts w:ascii="Arial" w:hAnsi="Arial" w:cs="Arial"/>
          <w:sz w:val="20"/>
          <w:szCs w:val="20"/>
        </w:rPr>
        <w:t>er,</w:t>
      </w:r>
      <w:r>
        <w:rPr>
          <w:rFonts w:ascii="Arial" w:hAnsi="Arial" w:cs="Arial"/>
          <w:spacing w:val="-18"/>
          <w:sz w:val="20"/>
          <w:szCs w:val="20"/>
        </w:rPr>
        <w:t xml:space="preserve"> </w:t>
      </w:r>
      <w:r>
        <w:rPr>
          <w:rFonts w:ascii="Arial" w:hAnsi="Arial" w:cs="Arial"/>
          <w:w w:val="132"/>
          <w:sz w:val="20"/>
          <w:szCs w:val="20"/>
        </w:rPr>
        <w:t>it</w:t>
      </w:r>
      <w:r>
        <w:rPr>
          <w:rFonts w:ascii="Arial" w:hAnsi="Arial" w:cs="Arial"/>
          <w:spacing w:val="3"/>
          <w:w w:val="132"/>
          <w:sz w:val="20"/>
          <w:szCs w:val="20"/>
        </w:rPr>
        <w:t xml:space="preserve"> </w:t>
      </w:r>
      <w:r>
        <w:rPr>
          <w:rFonts w:ascii="Arial" w:hAnsi="Arial" w:cs="Arial"/>
          <w:sz w:val="20"/>
          <w:szCs w:val="20"/>
        </w:rPr>
        <w:t>is</w:t>
      </w:r>
      <w:r>
        <w:rPr>
          <w:rFonts w:ascii="Arial" w:hAnsi="Arial" w:cs="Arial"/>
          <w:spacing w:val="9"/>
          <w:sz w:val="20"/>
          <w:szCs w:val="20"/>
        </w:rPr>
        <w:t xml:space="preserve"> </w:t>
      </w:r>
      <w:r>
        <w:rPr>
          <w:rFonts w:ascii="Arial" w:hAnsi="Arial" w:cs="Arial"/>
          <w:sz w:val="20"/>
          <w:szCs w:val="20"/>
        </w:rPr>
        <w:t>actually</w:t>
      </w:r>
      <w:r>
        <w:rPr>
          <w:rFonts w:ascii="Arial" w:hAnsi="Arial" w:cs="Arial"/>
          <w:spacing w:val="29"/>
          <w:sz w:val="20"/>
          <w:szCs w:val="20"/>
        </w:rPr>
        <w:t xml:space="preserve"> </w:t>
      </w:r>
      <w:r>
        <w:rPr>
          <w:rFonts w:ascii="Arial" w:hAnsi="Arial" w:cs="Arial"/>
          <w:spacing w:val="-5"/>
          <w:w w:val="90"/>
          <w:sz w:val="20"/>
          <w:szCs w:val="20"/>
        </w:rPr>
        <w:t>w</w:t>
      </w:r>
      <w:r>
        <w:rPr>
          <w:rFonts w:ascii="Arial" w:hAnsi="Arial" w:cs="Arial"/>
          <w:w w:val="90"/>
          <w:sz w:val="20"/>
          <w:szCs w:val="20"/>
        </w:rPr>
        <w:t>orse</w:t>
      </w:r>
      <w:r>
        <w:rPr>
          <w:rFonts w:ascii="Arial" w:hAnsi="Arial" w:cs="Arial"/>
          <w:spacing w:val="32"/>
          <w:w w:val="90"/>
          <w:sz w:val="20"/>
          <w:szCs w:val="20"/>
        </w:rPr>
        <w:t xml:space="preserve"> </w:t>
      </w:r>
      <w:r>
        <w:rPr>
          <w:rFonts w:ascii="Arial" w:hAnsi="Arial" w:cs="Arial"/>
          <w:sz w:val="20"/>
          <w:szCs w:val="20"/>
        </w:rPr>
        <w:t>than</w:t>
      </w:r>
      <w:r>
        <w:rPr>
          <w:rFonts w:ascii="Arial" w:hAnsi="Arial" w:cs="Arial"/>
          <w:spacing w:val="30"/>
          <w:sz w:val="20"/>
          <w:szCs w:val="20"/>
        </w:rPr>
        <w:t xml:space="preserve"> </w:t>
      </w:r>
      <w:r>
        <w:rPr>
          <w:rFonts w:ascii="Arial" w:hAnsi="Arial" w:cs="Arial"/>
          <w:sz w:val="20"/>
          <w:szCs w:val="20"/>
        </w:rPr>
        <w:t>that,</w:t>
      </w:r>
      <w:r>
        <w:rPr>
          <w:rFonts w:ascii="Arial" w:hAnsi="Arial" w:cs="Arial"/>
          <w:spacing w:val="51"/>
          <w:sz w:val="20"/>
          <w:szCs w:val="20"/>
        </w:rPr>
        <w:t xml:space="preserve"> </w:t>
      </w:r>
      <w:r>
        <w:rPr>
          <w:rFonts w:ascii="Arial" w:hAnsi="Arial" w:cs="Arial"/>
          <w:spacing w:val="6"/>
          <w:w w:val="99"/>
          <w:sz w:val="20"/>
          <w:szCs w:val="20"/>
        </w:rPr>
        <w:t>b</w:t>
      </w:r>
      <w:r>
        <w:rPr>
          <w:rFonts w:ascii="Arial" w:hAnsi="Arial" w:cs="Arial"/>
          <w:w w:val="85"/>
          <w:sz w:val="20"/>
          <w:szCs w:val="20"/>
        </w:rPr>
        <w:t xml:space="preserve">ecause </w:t>
      </w:r>
      <w:r>
        <w:rPr>
          <w:rFonts w:ascii="Arial" w:hAnsi="Arial" w:cs="Arial"/>
          <w:sz w:val="20"/>
          <w:szCs w:val="20"/>
        </w:rPr>
        <w:t>the</w:t>
      </w:r>
      <w:r>
        <w:rPr>
          <w:rFonts w:ascii="Arial" w:hAnsi="Arial" w:cs="Arial"/>
          <w:spacing w:val="3"/>
          <w:sz w:val="20"/>
          <w:szCs w:val="20"/>
        </w:rPr>
        <w:t xml:space="preserve"> </w:t>
      </w:r>
      <w:r>
        <w:rPr>
          <w:rFonts w:ascii="Arial" w:hAnsi="Arial" w:cs="Arial"/>
          <w:sz w:val="20"/>
          <w:szCs w:val="20"/>
        </w:rPr>
        <w:t>email</w:t>
      </w:r>
      <w:r>
        <w:rPr>
          <w:rFonts w:ascii="Arial" w:hAnsi="Arial" w:cs="Arial"/>
          <w:spacing w:val="-8"/>
          <w:sz w:val="20"/>
          <w:szCs w:val="20"/>
        </w:rPr>
        <w:t xml:space="preserve"> </w:t>
      </w:r>
      <w:r>
        <w:rPr>
          <w:rFonts w:ascii="Arial" w:hAnsi="Arial" w:cs="Arial"/>
          <w:w w:val="94"/>
          <w:sz w:val="20"/>
          <w:szCs w:val="20"/>
        </w:rPr>
        <w:t>system</w:t>
      </w:r>
      <w:r>
        <w:rPr>
          <w:rFonts w:ascii="Arial" w:hAnsi="Arial" w:cs="Arial"/>
          <w:spacing w:val="3"/>
          <w:w w:val="94"/>
          <w:sz w:val="20"/>
          <w:szCs w:val="20"/>
        </w:rPr>
        <w:t xml:space="preserve"> </w:t>
      </w:r>
      <w:r>
        <w:rPr>
          <w:rFonts w:ascii="Arial" w:hAnsi="Arial" w:cs="Arial"/>
          <w:w w:val="94"/>
          <w:sz w:val="20"/>
          <w:szCs w:val="20"/>
        </w:rPr>
        <w:t>pr</w:t>
      </w:r>
      <w:r>
        <w:rPr>
          <w:rFonts w:ascii="Arial" w:hAnsi="Arial" w:cs="Arial"/>
          <w:spacing w:val="-5"/>
          <w:w w:val="94"/>
          <w:sz w:val="20"/>
          <w:szCs w:val="20"/>
        </w:rPr>
        <w:t>o</w:t>
      </w:r>
      <w:r>
        <w:rPr>
          <w:rFonts w:ascii="Arial" w:hAnsi="Arial" w:cs="Arial"/>
          <w:w w:val="94"/>
          <w:sz w:val="20"/>
          <w:szCs w:val="20"/>
        </w:rPr>
        <w:t>vides</w:t>
      </w:r>
      <w:r>
        <w:rPr>
          <w:rFonts w:ascii="Arial" w:hAnsi="Arial" w:cs="Arial"/>
          <w:spacing w:val="19"/>
          <w:w w:val="94"/>
          <w:sz w:val="20"/>
          <w:szCs w:val="20"/>
        </w:rPr>
        <w:t xml:space="preserve"> </w:t>
      </w:r>
      <w:r>
        <w:rPr>
          <w:rFonts w:ascii="Arial" w:hAnsi="Arial" w:cs="Arial"/>
          <w:sz w:val="20"/>
          <w:szCs w:val="20"/>
        </w:rPr>
        <w:t>no</w:t>
      </w:r>
      <w:r>
        <w:rPr>
          <w:rFonts w:ascii="Arial" w:hAnsi="Arial" w:cs="Arial"/>
          <w:spacing w:val="-7"/>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tegri</w:t>
      </w:r>
      <w:r>
        <w:rPr>
          <w:rFonts w:ascii="Arial" w:hAnsi="Arial" w:cs="Arial"/>
          <w:spacing w:val="-5"/>
          <w:sz w:val="20"/>
          <w:szCs w:val="20"/>
        </w:rPr>
        <w:t>t</w:t>
      </w:r>
      <w:r>
        <w:rPr>
          <w:rFonts w:ascii="Arial" w:hAnsi="Arial" w:cs="Arial"/>
          <w:sz w:val="20"/>
          <w:szCs w:val="20"/>
        </w:rPr>
        <w:t>y</w:t>
      </w:r>
      <w:r>
        <w:rPr>
          <w:rFonts w:ascii="Arial" w:hAnsi="Arial" w:cs="Arial"/>
          <w:spacing w:val="47"/>
          <w:sz w:val="20"/>
          <w:szCs w:val="20"/>
        </w:rPr>
        <w:t xml:space="preserve"> </w:t>
      </w:r>
      <w:r>
        <w:rPr>
          <w:rFonts w:ascii="Arial" w:hAnsi="Arial" w:cs="Arial"/>
          <w:sz w:val="20"/>
          <w:szCs w:val="20"/>
        </w:rPr>
        <w:t>either.</w:t>
      </w:r>
      <w:r>
        <w:rPr>
          <w:rFonts w:ascii="Arial" w:hAnsi="Arial" w:cs="Arial"/>
          <w:spacing w:val="26"/>
          <w:sz w:val="20"/>
          <w:szCs w:val="20"/>
        </w:rPr>
        <w:t xml:space="preserve"> </w:t>
      </w:r>
      <w:r>
        <w:rPr>
          <w:rFonts w:ascii="Arial" w:hAnsi="Arial" w:cs="Arial"/>
          <w:sz w:val="20"/>
          <w:szCs w:val="20"/>
        </w:rPr>
        <w:t>This</w:t>
      </w:r>
      <w:r>
        <w:rPr>
          <w:rFonts w:ascii="Arial" w:hAnsi="Arial" w:cs="Arial"/>
          <w:spacing w:val="14"/>
          <w:sz w:val="20"/>
          <w:szCs w:val="20"/>
        </w:rPr>
        <w:t xml:space="preserve"> </w:t>
      </w:r>
      <w:r>
        <w:rPr>
          <w:rFonts w:ascii="Arial" w:hAnsi="Arial" w:cs="Arial"/>
          <w:w w:val="90"/>
          <w:sz w:val="20"/>
          <w:szCs w:val="20"/>
        </w:rPr>
        <w:t>means</w:t>
      </w:r>
      <w:r>
        <w:rPr>
          <w:rFonts w:ascii="Arial" w:hAnsi="Arial" w:cs="Arial"/>
          <w:spacing w:val="12"/>
          <w:w w:val="90"/>
          <w:sz w:val="20"/>
          <w:szCs w:val="20"/>
        </w:rPr>
        <w:t xml:space="preserve"> </w:t>
      </w:r>
      <w:r>
        <w:rPr>
          <w:rFonts w:ascii="Arial" w:hAnsi="Arial" w:cs="Arial"/>
          <w:sz w:val="20"/>
          <w:szCs w:val="20"/>
        </w:rPr>
        <w:t>that</w:t>
      </w:r>
      <w:r>
        <w:rPr>
          <w:rFonts w:ascii="Arial" w:hAnsi="Arial" w:cs="Arial"/>
          <w:spacing w:val="36"/>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spacing w:val="6"/>
          <w:w w:val="96"/>
          <w:sz w:val="20"/>
          <w:szCs w:val="20"/>
        </w:rPr>
        <w:t>p</w:t>
      </w:r>
      <w:r>
        <w:rPr>
          <w:rFonts w:ascii="Arial" w:hAnsi="Arial" w:cs="Arial"/>
          <w:w w:val="96"/>
          <w:sz w:val="20"/>
          <w:szCs w:val="20"/>
        </w:rPr>
        <w:t>ostman,</w:t>
      </w:r>
      <w:r>
        <w:rPr>
          <w:rFonts w:ascii="Arial" w:hAnsi="Arial" w:cs="Arial"/>
          <w:spacing w:val="13"/>
          <w:w w:val="96"/>
          <w:sz w:val="20"/>
          <w:szCs w:val="20"/>
        </w:rPr>
        <w:t xml:space="preserve"> </w:t>
      </w:r>
      <w:r>
        <w:rPr>
          <w:rFonts w:ascii="Arial" w:hAnsi="Arial" w:cs="Arial"/>
          <w:sz w:val="20"/>
          <w:szCs w:val="20"/>
        </w:rPr>
        <w:t xml:space="preserve">or </w:t>
      </w:r>
      <w:r>
        <w:rPr>
          <w:rFonts w:ascii="Arial" w:hAnsi="Arial" w:cs="Arial"/>
          <w:w w:val="93"/>
          <w:sz w:val="20"/>
          <w:szCs w:val="20"/>
        </w:rPr>
        <w:t>a</w:t>
      </w:r>
      <w:r>
        <w:rPr>
          <w:rFonts w:ascii="Arial" w:hAnsi="Arial" w:cs="Arial"/>
          <w:spacing w:val="-5"/>
          <w:w w:val="93"/>
          <w:sz w:val="20"/>
          <w:szCs w:val="20"/>
        </w:rPr>
        <w:t>ny</w:t>
      </w:r>
      <w:r>
        <w:rPr>
          <w:rFonts w:ascii="Arial" w:hAnsi="Arial" w:cs="Arial"/>
          <w:w w:val="93"/>
          <w:sz w:val="20"/>
          <w:szCs w:val="20"/>
        </w:rPr>
        <w:t>one</w:t>
      </w:r>
      <w:r>
        <w:rPr>
          <w:rFonts w:ascii="Arial" w:hAnsi="Arial" w:cs="Arial"/>
          <w:spacing w:val="21"/>
          <w:w w:val="93"/>
          <w:sz w:val="20"/>
          <w:szCs w:val="20"/>
        </w:rPr>
        <w:t xml:space="preserve"> </w:t>
      </w:r>
      <w:r>
        <w:rPr>
          <w:rFonts w:ascii="Arial" w:hAnsi="Arial" w:cs="Arial"/>
          <w:sz w:val="20"/>
          <w:szCs w:val="20"/>
        </w:rPr>
        <w:t>along</w:t>
      </w:r>
      <w:r>
        <w:rPr>
          <w:rFonts w:ascii="Arial" w:hAnsi="Arial" w:cs="Arial"/>
          <w:spacing w:val="-12"/>
          <w:sz w:val="20"/>
          <w:szCs w:val="20"/>
        </w:rPr>
        <w:t xml:space="preserve"> </w:t>
      </w:r>
      <w:r>
        <w:rPr>
          <w:rFonts w:ascii="Arial" w:hAnsi="Arial" w:cs="Arial"/>
          <w:sz w:val="20"/>
          <w:szCs w:val="20"/>
        </w:rPr>
        <w:t>the</w:t>
      </w:r>
      <w:r>
        <w:rPr>
          <w:rFonts w:ascii="Arial" w:hAnsi="Arial" w:cs="Arial"/>
          <w:spacing w:val="14"/>
          <w:sz w:val="20"/>
          <w:szCs w:val="20"/>
        </w:rPr>
        <w:t xml:space="preserve"> </w:t>
      </w:r>
      <w:r>
        <w:rPr>
          <w:rFonts w:ascii="Arial" w:hAnsi="Arial" w:cs="Arial"/>
          <w:spacing w:val="-6"/>
          <w:sz w:val="20"/>
          <w:szCs w:val="20"/>
        </w:rPr>
        <w:t>w</w:t>
      </w:r>
      <w:r>
        <w:rPr>
          <w:rFonts w:ascii="Arial" w:hAnsi="Arial" w:cs="Arial"/>
          <w:spacing w:val="-5"/>
          <w:sz w:val="20"/>
          <w:szCs w:val="20"/>
        </w:rPr>
        <w:t>a</w:t>
      </w:r>
      <w:r>
        <w:rPr>
          <w:rFonts w:ascii="Arial" w:hAnsi="Arial" w:cs="Arial"/>
          <w:spacing w:val="-16"/>
          <w:sz w:val="20"/>
          <w:szCs w:val="20"/>
        </w:rPr>
        <w:t>y</w:t>
      </w:r>
      <w:r>
        <w:rPr>
          <w:rFonts w:ascii="Arial" w:hAnsi="Arial" w:cs="Arial"/>
          <w:sz w:val="20"/>
          <w:szCs w:val="20"/>
        </w:rPr>
        <w:t>,</w:t>
      </w:r>
      <w:r>
        <w:rPr>
          <w:rFonts w:ascii="Arial" w:hAnsi="Arial" w:cs="Arial"/>
          <w:spacing w:val="9"/>
          <w:sz w:val="20"/>
          <w:szCs w:val="20"/>
        </w:rPr>
        <w:t xml:space="preserve"> </w:t>
      </w:r>
      <w:r>
        <w:rPr>
          <w:rFonts w:ascii="Arial" w:hAnsi="Arial" w:cs="Arial"/>
          <w:sz w:val="20"/>
          <w:szCs w:val="20"/>
        </w:rPr>
        <w:t>can</w:t>
      </w:r>
      <w:r>
        <w:rPr>
          <w:rFonts w:ascii="Arial" w:hAnsi="Arial" w:cs="Arial"/>
          <w:spacing w:val="-9"/>
          <w:sz w:val="20"/>
          <w:szCs w:val="20"/>
        </w:rPr>
        <w:t xml:space="preserve"> </w:t>
      </w:r>
      <w:r>
        <w:rPr>
          <w:rFonts w:ascii="Arial" w:hAnsi="Arial" w:cs="Arial"/>
          <w:sz w:val="20"/>
          <w:szCs w:val="20"/>
        </w:rPr>
        <w:t>do</w:t>
      </w:r>
      <w:r>
        <w:rPr>
          <w:rFonts w:ascii="Arial" w:hAnsi="Arial" w:cs="Arial"/>
          <w:spacing w:val="4"/>
          <w:sz w:val="20"/>
          <w:szCs w:val="20"/>
        </w:rPr>
        <w:t xml:space="preserve"> </w:t>
      </w:r>
      <w:r>
        <w:rPr>
          <w:rFonts w:ascii="Arial" w:hAnsi="Arial" w:cs="Arial"/>
          <w:sz w:val="20"/>
          <w:szCs w:val="20"/>
        </w:rPr>
        <w:t xml:space="preserve">arbitrary </w:t>
      </w:r>
      <w:r>
        <w:rPr>
          <w:rFonts w:ascii="Arial" w:hAnsi="Arial" w:cs="Arial"/>
          <w:spacing w:val="6"/>
          <w:sz w:val="20"/>
          <w:szCs w:val="20"/>
        </w:rPr>
        <w:t xml:space="preserve"> </w:t>
      </w:r>
      <w:r>
        <w:rPr>
          <w:rFonts w:ascii="Arial" w:hAnsi="Arial" w:cs="Arial"/>
          <w:sz w:val="20"/>
          <w:szCs w:val="20"/>
        </w:rPr>
        <w:t>m</w:t>
      </w:r>
      <w:r>
        <w:rPr>
          <w:rFonts w:ascii="Arial" w:hAnsi="Arial" w:cs="Arial"/>
          <w:spacing w:val="6"/>
          <w:sz w:val="20"/>
          <w:szCs w:val="20"/>
        </w:rPr>
        <w:t>o</w:t>
      </w:r>
      <w:r>
        <w:rPr>
          <w:rFonts w:ascii="Arial" w:hAnsi="Arial" w:cs="Arial"/>
          <w:sz w:val="20"/>
          <w:szCs w:val="20"/>
        </w:rPr>
        <w:t>difications</w:t>
      </w:r>
      <w:r>
        <w:rPr>
          <w:rFonts w:ascii="Arial" w:hAnsi="Arial" w:cs="Arial"/>
          <w:spacing w:val="-5"/>
          <w:sz w:val="20"/>
          <w:szCs w:val="20"/>
        </w:rPr>
        <w:t xml:space="preserve"> </w:t>
      </w:r>
      <w:r>
        <w:rPr>
          <w:rFonts w:ascii="Arial" w:hAnsi="Arial" w:cs="Arial"/>
          <w:sz w:val="20"/>
          <w:szCs w:val="20"/>
        </w:rPr>
        <w:t>to</w:t>
      </w:r>
      <w:r>
        <w:rPr>
          <w:rFonts w:ascii="Arial" w:hAnsi="Arial" w:cs="Arial"/>
          <w:spacing w:val="25"/>
          <w:sz w:val="20"/>
          <w:szCs w:val="20"/>
        </w:rPr>
        <w:t xml:space="preserve"> </w:t>
      </w:r>
      <w:r>
        <w:rPr>
          <w:rFonts w:ascii="Arial" w:hAnsi="Arial" w:cs="Arial"/>
          <w:sz w:val="20"/>
          <w:szCs w:val="20"/>
        </w:rPr>
        <w:t>the</w:t>
      </w:r>
      <w:r>
        <w:rPr>
          <w:rFonts w:ascii="Arial" w:hAnsi="Arial" w:cs="Arial"/>
          <w:spacing w:val="14"/>
          <w:sz w:val="20"/>
          <w:szCs w:val="20"/>
        </w:rPr>
        <w:t xml:space="preserve"> </w:t>
      </w:r>
      <w:r>
        <w:rPr>
          <w:rFonts w:ascii="Arial" w:hAnsi="Arial" w:cs="Arial"/>
          <w:w w:val="85"/>
          <w:sz w:val="20"/>
          <w:szCs w:val="20"/>
        </w:rPr>
        <w:t>messages</w:t>
      </w:r>
      <w:r>
        <w:rPr>
          <w:rFonts w:ascii="Arial" w:hAnsi="Arial" w:cs="Arial"/>
          <w:spacing w:val="25"/>
          <w:w w:val="85"/>
          <w:sz w:val="20"/>
          <w:szCs w:val="20"/>
        </w:rPr>
        <w:t xml:space="preserve"> </w:t>
      </w:r>
      <w:r>
        <w:rPr>
          <w:rFonts w:ascii="Arial" w:hAnsi="Arial" w:cs="Arial"/>
          <w:w w:val="106"/>
          <w:sz w:val="20"/>
          <w:szCs w:val="20"/>
        </w:rPr>
        <w:t xml:space="preserve">without </w:t>
      </w:r>
      <w:r>
        <w:rPr>
          <w:rFonts w:ascii="Arial" w:hAnsi="Arial" w:cs="Arial"/>
          <w:sz w:val="20"/>
          <w:szCs w:val="20"/>
        </w:rPr>
        <w:t>a</w:t>
      </w:r>
      <w:r>
        <w:rPr>
          <w:rFonts w:ascii="Arial" w:hAnsi="Arial" w:cs="Arial"/>
          <w:spacing w:val="-5"/>
          <w:sz w:val="20"/>
          <w:szCs w:val="20"/>
        </w:rPr>
        <w:t>ny</w:t>
      </w:r>
      <w:r>
        <w:rPr>
          <w:rFonts w:ascii="Arial" w:hAnsi="Arial" w:cs="Arial"/>
          <w:sz w:val="20"/>
          <w:szCs w:val="20"/>
        </w:rPr>
        <w:t>one</w:t>
      </w:r>
      <w:r>
        <w:rPr>
          <w:rFonts w:ascii="Arial" w:hAnsi="Arial" w:cs="Arial"/>
          <w:spacing w:val="-21"/>
          <w:sz w:val="20"/>
          <w:szCs w:val="20"/>
        </w:rPr>
        <w:t xml:space="preserve"> </w:t>
      </w:r>
      <w:r>
        <w:rPr>
          <w:rFonts w:ascii="Arial" w:hAnsi="Arial" w:cs="Arial"/>
          <w:sz w:val="20"/>
          <w:szCs w:val="20"/>
        </w:rPr>
        <w:t>noticing</w:t>
      </w:r>
      <w:r>
        <w:rPr>
          <w:rFonts w:ascii="Arial" w:hAnsi="Arial" w:cs="Arial"/>
          <w:spacing w:val="32"/>
          <w:sz w:val="20"/>
          <w:szCs w:val="20"/>
        </w:rPr>
        <w:t xml:space="preserve"> </w:t>
      </w:r>
      <w:r>
        <w:rPr>
          <w:rFonts w:ascii="Arial" w:hAnsi="Arial" w:cs="Arial"/>
          <w:sz w:val="20"/>
          <w:szCs w:val="20"/>
        </w:rPr>
        <w:t>the</w:t>
      </w:r>
      <w:r>
        <w:rPr>
          <w:rFonts w:ascii="Arial" w:hAnsi="Arial" w:cs="Arial"/>
          <w:spacing w:val="21"/>
          <w:sz w:val="20"/>
          <w:szCs w:val="20"/>
        </w:rPr>
        <w:t xml:space="preserve"> </w:t>
      </w:r>
      <w:r>
        <w:rPr>
          <w:rFonts w:ascii="Arial" w:hAnsi="Arial" w:cs="Arial"/>
          <w:sz w:val="20"/>
          <w:szCs w:val="20"/>
        </w:rPr>
        <w:t>difference.</w:t>
      </w:r>
      <w:r>
        <w:rPr>
          <w:rFonts w:ascii="Arial" w:hAnsi="Arial" w:cs="Arial"/>
          <w:spacing w:val="18"/>
          <w:sz w:val="20"/>
          <w:szCs w:val="20"/>
        </w:rPr>
        <w:t xml:space="preserve"> </w:t>
      </w:r>
      <w:r>
        <w:rPr>
          <w:rFonts w:ascii="Arial" w:hAnsi="Arial" w:cs="Arial"/>
          <w:spacing w:val="-16"/>
          <w:w w:val="108"/>
          <w:sz w:val="20"/>
          <w:szCs w:val="20"/>
        </w:rPr>
        <w:t>W</w:t>
      </w:r>
      <w:r>
        <w:rPr>
          <w:rFonts w:ascii="Arial" w:hAnsi="Arial" w:cs="Arial"/>
          <w:w w:val="79"/>
          <w:sz w:val="20"/>
          <w:szCs w:val="20"/>
        </w:rPr>
        <w:t>e</w:t>
      </w:r>
      <w:r>
        <w:rPr>
          <w:rFonts w:ascii="Arial" w:hAnsi="Arial" w:cs="Arial"/>
          <w:spacing w:val="24"/>
          <w:sz w:val="20"/>
          <w:szCs w:val="20"/>
        </w:rPr>
        <w:t xml:space="preserve"> </w:t>
      </w:r>
      <w:r>
        <w:rPr>
          <w:rFonts w:ascii="Arial" w:hAnsi="Arial" w:cs="Arial"/>
          <w:sz w:val="20"/>
          <w:szCs w:val="20"/>
        </w:rPr>
        <w:t>can</w:t>
      </w:r>
      <w:r>
        <w:rPr>
          <w:rFonts w:ascii="Arial" w:hAnsi="Arial" w:cs="Arial"/>
          <w:spacing w:val="-2"/>
          <w:sz w:val="20"/>
          <w:szCs w:val="20"/>
        </w:rPr>
        <w:t xml:space="preserve"> </w:t>
      </w:r>
      <w:r>
        <w:rPr>
          <w:rFonts w:ascii="Arial" w:hAnsi="Arial" w:cs="Arial"/>
          <w:sz w:val="20"/>
          <w:szCs w:val="20"/>
        </w:rPr>
        <w:t>safely</w:t>
      </w:r>
      <w:r>
        <w:rPr>
          <w:rFonts w:ascii="Arial" w:hAnsi="Arial" w:cs="Arial"/>
          <w:spacing w:val="-12"/>
          <w:sz w:val="20"/>
          <w:szCs w:val="20"/>
        </w:rPr>
        <w:t xml:space="preserve"> </w:t>
      </w:r>
      <w:r>
        <w:rPr>
          <w:rFonts w:ascii="Arial" w:hAnsi="Arial" w:cs="Arial"/>
          <w:sz w:val="20"/>
          <w:szCs w:val="20"/>
        </w:rPr>
        <w:t>s</w:t>
      </w:r>
      <w:r>
        <w:rPr>
          <w:rFonts w:ascii="Arial" w:hAnsi="Arial" w:cs="Arial"/>
          <w:spacing w:val="-5"/>
          <w:sz w:val="20"/>
          <w:szCs w:val="20"/>
        </w:rPr>
        <w:t>a</w:t>
      </w:r>
      <w:r>
        <w:rPr>
          <w:rFonts w:ascii="Arial" w:hAnsi="Arial" w:cs="Arial"/>
          <w:sz w:val="20"/>
          <w:szCs w:val="20"/>
        </w:rPr>
        <w:t>y</w:t>
      </w:r>
      <w:r>
        <w:rPr>
          <w:rFonts w:ascii="Arial" w:hAnsi="Arial" w:cs="Arial"/>
          <w:spacing w:val="-5"/>
          <w:sz w:val="20"/>
          <w:szCs w:val="20"/>
        </w:rPr>
        <w:t xml:space="preserve"> </w:t>
      </w:r>
      <w:r>
        <w:rPr>
          <w:rFonts w:ascii="Arial" w:hAnsi="Arial" w:cs="Arial"/>
          <w:sz w:val="20"/>
          <w:szCs w:val="20"/>
        </w:rPr>
        <w:t>that</w:t>
      </w:r>
      <w:r>
        <w:rPr>
          <w:rFonts w:ascii="Arial" w:hAnsi="Arial" w:cs="Arial"/>
          <w:spacing w:val="54"/>
          <w:sz w:val="20"/>
          <w:szCs w:val="20"/>
        </w:rPr>
        <w:t xml:space="preserve"> </w:t>
      </w:r>
      <w:r>
        <w:rPr>
          <w:rFonts w:ascii="Arial" w:hAnsi="Arial" w:cs="Arial"/>
          <w:spacing w:val="-4"/>
          <w:w w:val="90"/>
          <w:sz w:val="20"/>
          <w:szCs w:val="20"/>
        </w:rPr>
        <w:t>w</w:t>
      </w:r>
      <w:r>
        <w:rPr>
          <w:rFonts w:ascii="Arial" w:hAnsi="Arial" w:cs="Arial"/>
          <w:w w:val="90"/>
          <w:sz w:val="20"/>
          <w:szCs w:val="20"/>
        </w:rPr>
        <w:t>e</w:t>
      </w:r>
      <w:r>
        <w:rPr>
          <w:rFonts w:ascii="Arial" w:hAnsi="Arial" w:cs="Arial"/>
          <w:spacing w:val="30"/>
          <w:w w:val="90"/>
          <w:sz w:val="20"/>
          <w:szCs w:val="20"/>
        </w:rPr>
        <w:t xml:space="preserve"> </w:t>
      </w:r>
      <w:r>
        <w:rPr>
          <w:rFonts w:ascii="Arial" w:hAnsi="Arial" w:cs="Arial"/>
          <w:sz w:val="20"/>
          <w:szCs w:val="20"/>
        </w:rPr>
        <w:t>cannot</w:t>
      </w:r>
      <w:r>
        <w:rPr>
          <w:rFonts w:ascii="Arial" w:hAnsi="Arial" w:cs="Arial"/>
          <w:spacing w:val="7"/>
          <w:sz w:val="20"/>
          <w:szCs w:val="20"/>
        </w:rPr>
        <w:t xml:space="preserve"> </w:t>
      </w:r>
      <w:r>
        <w:rPr>
          <w:rFonts w:ascii="Arial" w:hAnsi="Arial" w:cs="Arial"/>
          <w:sz w:val="20"/>
          <w:szCs w:val="20"/>
        </w:rPr>
        <w:t>rely</w:t>
      </w:r>
      <w:r>
        <w:rPr>
          <w:rFonts w:ascii="Arial" w:hAnsi="Arial" w:cs="Arial"/>
          <w:spacing w:val="28"/>
          <w:sz w:val="20"/>
          <w:szCs w:val="20"/>
        </w:rPr>
        <w:t xml:space="preserve"> </w:t>
      </w:r>
      <w:r>
        <w:rPr>
          <w:rFonts w:ascii="Arial" w:hAnsi="Arial" w:cs="Arial"/>
          <w:sz w:val="20"/>
          <w:szCs w:val="20"/>
        </w:rPr>
        <w:t>on</w:t>
      </w:r>
      <w:r>
        <w:rPr>
          <w:rFonts w:ascii="Arial" w:hAnsi="Arial" w:cs="Arial"/>
          <w:spacing w:val="11"/>
          <w:sz w:val="20"/>
          <w:szCs w:val="20"/>
        </w:rPr>
        <w:t xml:space="preserve"> </w:t>
      </w:r>
      <w:r>
        <w:rPr>
          <w:rFonts w:ascii="Arial" w:hAnsi="Arial" w:cs="Arial"/>
          <w:sz w:val="20"/>
          <w:szCs w:val="20"/>
        </w:rPr>
        <w:t>the email</w:t>
      </w:r>
      <w:r>
        <w:rPr>
          <w:rFonts w:ascii="Arial" w:hAnsi="Arial" w:cs="Arial"/>
          <w:spacing w:val="-3"/>
          <w:sz w:val="20"/>
          <w:szCs w:val="20"/>
        </w:rPr>
        <w:t xml:space="preserve"> </w:t>
      </w:r>
      <w:r>
        <w:rPr>
          <w:rFonts w:ascii="Arial" w:hAnsi="Arial" w:cs="Arial"/>
          <w:w w:val="93"/>
          <w:sz w:val="20"/>
          <w:szCs w:val="20"/>
        </w:rPr>
        <w:t>system</w:t>
      </w:r>
      <w:r>
        <w:rPr>
          <w:rFonts w:ascii="Arial" w:hAnsi="Arial" w:cs="Arial"/>
          <w:spacing w:val="15"/>
          <w:w w:val="93"/>
          <w:sz w:val="20"/>
          <w:szCs w:val="20"/>
        </w:rPr>
        <w:t xml:space="preserve"> </w:t>
      </w:r>
      <w:r>
        <w:rPr>
          <w:rFonts w:ascii="Arial" w:hAnsi="Arial" w:cs="Arial"/>
          <w:sz w:val="20"/>
          <w:szCs w:val="20"/>
        </w:rPr>
        <w:t>for</w:t>
      </w:r>
      <w:r>
        <w:rPr>
          <w:rFonts w:ascii="Arial" w:hAnsi="Arial" w:cs="Arial"/>
          <w:spacing w:val="16"/>
          <w:sz w:val="20"/>
          <w:szCs w:val="20"/>
        </w:rPr>
        <w:t xml:space="preserve"> </w:t>
      </w:r>
      <w:r>
        <w:rPr>
          <w:rFonts w:ascii="Arial" w:hAnsi="Arial" w:cs="Arial"/>
          <w:sz w:val="20"/>
          <w:szCs w:val="20"/>
        </w:rPr>
        <w:t>neither</w:t>
      </w:r>
      <w:r>
        <w:rPr>
          <w:rFonts w:ascii="Arial" w:hAnsi="Arial" w:cs="Arial"/>
          <w:spacing w:val="5"/>
          <w:sz w:val="20"/>
          <w:szCs w:val="20"/>
        </w:rPr>
        <w:t xml:space="preserve"> </w:t>
      </w:r>
      <w:r>
        <w:rPr>
          <w:rFonts w:ascii="Arial" w:hAnsi="Arial" w:cs="Arial"/>
          <w:sz w:val="20"/>
          <w:szCs w:val="20"/>
        </w:rPr>
        <w:t>securi</w:t>
      </w:r>
      <w:r>
        <w:rPr>
          <w:rFonts w:ascii="Arial" w:hAnsi="Arial" w:cs="Arial"/>
          <w:spacing w:val="-5"/>
          <w:sz w:val="20"/>
          <w:szCs w:val="20"/>
        </w:rPr>
        <w:t>t</w:t>
      </w:r>
      <w:r>
        <w:rPr>
          <w:rFonts w:ascii="Arial" w:hAnsi="Arial" w:cs="Arial"/>
          <w:sz w:val="20"/>
          <w:szCs w:val="20"/>
        </w:rPr>
        <w:t>y</w:t>
      </w:r>
      <w:r>
        <w:rPr>
          <w:rFonts w:ascii="Arial" w:hAnsi="Arial" w:cs="Arial"/>
          <w:spacing w:val="-2"/>
          <w:sz w:val="20"/>
          <w:szCs w:val="20"/>
        </w:rPr>
        <w:t xml:space="preserve"> </w:t>
      </w:r>
      <w:r>
        <w:rPr>
          <w:rFonts w:ascii="Arial" w:hAnsi="Arial" w:cs="Arial"/>
          <w:sz w:val="20"/>
          <w:szCs w:val="20"/>
        </w:rPr>
        <w:t>nor</w:t>
      </w:r>
      <w:r>
        <w:rPr>
          <w:rFonts w:ascii="Arial" w:hAnsi="Arial" w:cs="Arial"/>
          <w:spacing w:val="8"/>
          <w:sz w:val="20"/>
          <w:szCs w:val="20"/>
        </w:rPr>
        <w:t xml:space="preserve"> </w:t>
      </w:r>
      <w:r>
        <w:rPr>
          <w:rFonts w:ascii="Arial" w:hAnsi="Arial" w:cs="Arial"/>
          <w:sz w:val="20"/>
          <w:szCs w:val="20"/>
        </w:rPr>
        <w:t>pri</w:t>
      </w:r>
      <w:r>
        <w:rPr>
          <w:rFonts w:ascii="Arial" w:hAnsi="Arial" w:cs="Arial"/>
          <w:spacing w:val="-11"/>
          <w:sz w:val="20"/>
          <w:szCs w:val="20"/>
        </w:rPr>
        <w:t>v</w:t>
      </w:r>
      <w:r>
        <w:rPr>
          <w:rFonts w:ascii="Arial" w:hAnsi="Arial" w:cs="Arial"/>
          <w:sz w:val="20"/>
          <w:szCs w:val="20"/>
        </w:rPr>
        <w:t>acy</w:t>
      </w:r>
      <w:r>
        <w:rPr>
          <w:rFonts w:ascii="Arial" w:hAnsi="Arial" w:cs="Arial"/>
          <w:spacing w:val="18"/>
          <w:sz w:val="20"/>
          <w:szCs w:val="20"/>
        </w:rPr>
        <w:t xml:space="preserve"> </w:t>
      </w:r>
      <w:r>
        <w:rPr>
          <w:rFonts w:ascii="Arial" w:hAnsi="Arial" w:cs="Arial"/>
          <w:sz w:val="20"/>
          <w:szCs w:val="20"/>
        </w:rPr>
        <w:t>when</w:t>
      </w:r>
      <w:r>
        <w:rPr>
          <w:rFonts w:ascii="Arial" w:hAnsi="Arial" w:cs="Arial"/>
          <w:spacing w:val="-18"/>
          <w:sz w:val="20"/>
          <w:szCs w:val="20"/>
        </w:rPr>
        <w:t xml:space="preserve"> </w:t>
      </w:r>
      <w:r>
        <w:rPr>
          <w:rFonts w:ascii="Arial" w:hAnsi="Arial" w:cs="Arial"/>
          <w:sz w:val="20"/>
          <w:szCs w:val="20"/>
        </w:rPr>
        <w:t>planning</w:t>
      </w:r>
      <w:r>
        <w:rPr>
          <w:rFonts w:ascii="Arial" w:hAnsi="Arial" w:cs="Arial"/>
          <w:spacing w:val="4"/>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protest.</w:t>
      </w:r>
    </w:p>
    <w:p w14:paraId="3DEE12D1"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When</w:t>
      </w:r>
      <w:r>
        <w:rPr>
          <w:rFonts w:ascii="Arial" w:hAnsi="Arial" w:cs="Arial"/>
          <w:spacing w:val="24"/>
          <w:sz w:val="20"/>
          <w:szCs w:val="20"/>
        </w:rPr>
        <w:t xml:space="preserve"> </w:t>
      </w:r>
      <w:r>
        <w:rPr>
          <w:rFonts w:ascii="Arial" w:hAnsi="Arial" w:cs="Arial"/>
          <w:sz w:val="20"/>
          <w:szCs w:val="20"/>
        </w:rPr>
        <w:t>using</w:t>
      </w:r>
      <w:r>
        <w:rPr>
          <w:rFonts w:ascii="Arial" w:hAnsi="Arial" w:cs="Arial"/>
          <w:spacing w:val="11"/>
          <w:sz w:val="20"/>
          <w:szCs w:val="20"/>
        </w:rPr>
        <w:t xml:space="preserve"> </w:t>
      </w:r>
      <w:r>
        <w:rPr>
          <w:rFonts w:ascii="Arial" w:hAnsi="Arial" w:cs="Arial"/>
          <w:sz w:val="20"/>
          <w:szCs w:val="20"/>
        </w:rPr>
        <w:t>a</w:t>
      </w:r>
      <w:r>
        <w:rPr>
          <w:rFonts w:ascii="Arial" w:hAnsi="Arial" w:cs="Arial"/>
          <w:spacing w:val="22"/>
          <w:sz w:val="20"/>
          <w:szCs w:val="20"/>
        </w:rPr>
        <w:t xml:space="preserve"> </w:t>
      </w:r>
      <w:r>
        <w:rPr>
          <w:rFonts w:ascii="Arial" w:hAnsi="Arial" w:cs="Arial"/>
          <w:sz w:val="20"/>
          <w:szCs w:val="20"/>
        </w:rPr>
        <w:t>ce</w:t>
      </w:r>
      <w:r>
        <w:rPr>
          <w:rFonts w:ascii="Arial" w:hAnsi="Arial" w:cs="Arial"/>
          <w:spacing w:val="-5"/>
          <w:sz w:val="20"/>
          <w:szCs w:val="20"/>
        </w:rPr>
        <w:t>n</w:t>
      </w:r>
      <w:r>
        <w:rPr>
          <w:rFonts w:ascii="Arial" w:hAnsi="Arial" w:cs="Arial"/>
          <w:sz w:val="20"/>
          <w:szCs w:val="20"/>
        </w:rPr>
        <w:t>tralized</w:t>
      </w:r>
      <w:r>
        <w:rPr>
          <w:rFonts w:ascii="Arial" w:hAnsi="Arial" w:cs="Arial"/>
          <w:spacing w:val="7"/>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unications</w:t>
      </w:r>
      <w:r>
        <w:rPr>
          <w:rFonts w:ascii="Arial" w:hAnsi="Arial" w:cs="Arial"/>
          <w:spacing w:val="-10"/>
          <w:sz w:val="20"/>
          <w:szCs w:val="20"/>
        </w:rPr>
        <w:t xml:space="preserve"> </w:t>
      </w:r>
      <w:r>
        <w:rPr>
          <w:rFonts w:ascii="Arial" w:hAnsi="Arial" w:cs="Arial"/>
          <w:sz w:val="20"/>
          <w:szCs w:val="20"/>
        </w:rPr>
        <w:t>service,</w:t>
      </w:r>
      <w:r>
        <w:rPr>
          <w:rFonts w:ascii="Arial" w:hAnsi="Arial" w:cs="Arial"/>
          <w:spacing w:val="-15"/>
          <w:sz w:val="20"/>
          <w:szCs w:val="20"/>
        </w:rPr>
        <w:t xml:space="preserve"> </w:t>
      </w:r>
      <w:r>
        <w:rPr>
          <w:rFonts w:ascii="Arial" w:hAnsi="Arial" w:cs="Arial"/>
          <w:sz w:val="20"/>
          <w:szCs w:val="20"/>
        </w:rPr>
        <w:t>su</w:t>
      </w:r>
      <w:r>
        <w:rPr>
          <w:rFonts w:ascii="Arial" w:hAnsi="Arial" w:cs="Arial"/>
          <w:spacing w:val="-5"/>
          <w:sz w:val="20"/>
          <w:szCs w:val="20"/>
        </w:rPr>
        <w:t>c</w:t>
      </w:r>
      <w:r>
        <w:rPr>
          <w:rFonts w:ascii="Arial" w:hAnsi="Arial" w:cs="Arial"/>
          <w:sz w:val="20"/>
          <w:szCs w:val="20"/>
        </w:rPr>
        <w:t>h</w:t>
      </w:r>
      <w:r>
        <w:rPr>
          <w:rFonts w:ascii="Arial" w:hAnsi="Arial" w:cs="Arial"/>
          <w:spacing w:val="-1"/>
          <w:sz w:val="20"/>
          <w:szCs w:val="20"/>
        </w:rPr>
        <w:t xml:space="preserve"> </w:t>
      </w:r>
      <w:r>
        <w:rPr>
          <w:rFonts w:ascii="Arial" w:hAnsi="Arial" w:cs="Arial"/>
          <w:w w:val="83"/>
          <w:sz w:val="20"/>
          <w:szCs w:val="20"/>
        </w:rPr>
        <w:t>as</w:t>
      </w:r>
      <w:r>
        <w:rPr>
          <w:rFonts w:ascii="Arial" w:hAnsi="Arial" w:cs="Arial"/>
          <w:spacing w:val="46"/>
          <w:w w:val="83"/>
          <w:sz w:val="20"/>
          <w:szCs w:val="20"/>
        </w:rPr>
        <w:t xml:space="preserve"> </w:t>
      </w:r>
      <w:r>
        <w:rPr>
          <w:rFonts w:ascii="Arial" w:hAnsi="Arial" w:cs="Arial"/>
          <w:spacing w:val="-16"/>
          <w:sz w:val="20"/>
          <w:szCs w:val="20"/>
        </w:rPr>
        <w:t>F</w:t>
      </w:r>
      <w:r>
        <w:rPr>
          <w:rFonts w:ascii="Arial" w:hAnsi="Arial" w:cs="Arial"/>
          <w:sz w:val="20"/>
          <w:szCs w:val="20"/>
        </w:rPr>
        <w:t>ace</w:t>
      </w:r>
      <w:r>
        <w:rPr>
          <w:rFonts w:ascii="Arial" w:hAnsi="Arial" w:cs="Arial"/>
          <w:spacing w:val="6"/>
          <w:sz w:val="20"/>
          <w:szCs w:val="20"/>
        </w:rPr>
        <w:t>bo</w:t>
      </w:r>
      <w:r>
        <w:rPr>
          <w:rFonts w:ascii="Arial" w:hAnsi="Arial" w:cs="Arial"/>
          <w:sz w:val="20"/>
          <w:szCs w:val="20"/>
        </w:rPr>
        <w:t>ok,</w:t>
      </w:r>
      <w:r>
        <w:rPr>
          <w:rFonts w:ascii="Arial" w:hAnsi="Arial" w:cs="Arial"/>
          <w:spacing w:val="-20"/>
          <w:sz w:val="20"/>
          <w:szCs w:val="20"/>
        </w:rPr>
        <w:t xml:space="preserve"> </w:t>
      </w:r>
      <w:r>
        <w:rPr>
          <w:rFonts w:ascii="Arial" w:hAnsi="Arial" w:cs="Arial"/>
          <w:sz w:val="20"/>
          <w:szCs w:val="20"/>
        </w:rPr>
        <w:t>the le</w:t>
      </w:r>
      <w:r>
        <w:rPr>
          <w:rFonts w:ascii="Arial" w:hAnsi="Arial" w:cs="Arial"/>
          <w:spacing w:val="-5"/>
          <w:sz w:val="20"/>
          <w:szCs w:val="20"/>
        </w:rPr>
        <w:t>v</w:t>
      </w:r>
      <w:r>
        <w:rPr>
          <w:rFonts w:ascii="Arial" w:hAnsi="Arial" w:cs="Arial"/>
          <w:sz w:val="20"/>
          <w:szCs w:val="20"/>
        </w:rPr>
        <w:t>el</w:t>
      </w:r>
      <w:r>
        <w:rPr>
          <w:rFonts w:ascii="Arial" w:hAnsi="Arial" w:cs="Arial"/>
          <w:spacing w:val="7"/>
          <w:sz w:val="20"/>
          <w:szCs w:val="20"/>
        </w:rPr>
        <w:t xml:space="preserve"> </w:t>
      </w:r>
      <w:r>
        <w:rPr>
          <w:rFonts w:ascii="Arial" w:hAnsi="Arial" w:cs="Arial"/>
          <w:sz w:val="20"/>
          <w:szCs w:val="20"/>
        </w:rPr>
        <w:t>of</w:t>
      </w:r>
      <w:r>
        <w:rPr>
          <w:rFonts w:ascii="Arial" w:hAnsi="Arial" w:cs="Arial"/>
          <w:spacing w:val="20"/>
          <w:sz w:val="20"/>
          <w:szCs w:val="20"/>
        </w:rPr>
        <w:t xml:space="preserve"> </w:t>
      </w:r>
      <w:r>
        <w:rPr>
          <w:rFonts w:ascii="Arial" w:hAnsi="Arial" w:cs="Arial"/>
          <w:sz w:val="20"/>
          <w:szCs w:val="20"/>
        </w:rPr>
        <w:t>securi</w:t>
      </w:r>
      <w:r>
        <w:rPr>
          <w:rFonts w:ascii="Arial" w:hAnsi="Arial" w:cs="Arial"/>
          <w:spacing w:val="-5"/>
          <w:sz w:val="20"/>
          <w:szCs w:val="20"/>
        </w:rPr>
        <w:t>t</w:t>
      </w:r>
      <w:r>
        <w:rPr>
          <w:rFonts w:ascii="Arial" w:hAnsi="Arial" w:cs="Arial"/>
          <w:sz w:val="20"/>
          <w:szCs w:val="20"/>
        </w:rPr>
        <w:t>y</w:t>
      </w:r>
      <w:r>
        <w:rPr>
          <w:rFonts w:ascii="Arial" w:hAnsi="Arial" w:cs="Arial"/>
          <w:spacing w:val="14"/>
          <w:sz w:val="20"/>
          <w:szCs w:val="20"/>
        </w:rPr>
        <w:t xml:space="preserve"> </w:t>
      </w:r>
      <w:r>
        <w:rPr>
          <w:rFonts w:ascii="Arial" w:hAnsi="Arial" w:cs="Arial"/>
          <w:sz w:val="20"/>
          <w:szCs w:val="20"/>
        </w:rPr>
        <w:t>and</w:t>
      </w:r>
      <w:r>
        <w:rPr>
          <w:rFonts w:ascii="Arial" w:hAnsi="Arial" w:cs="Arial"/>
          <w:spacing w:val="14"/>
          <w:sz w:val="20"/>
          <w:szCs w:val="20"/>
        </w:rPr>
        <w:t xml:space="preserve"> </w:t>
      </w:r>
      <w:r>
        <w:rPr>
          <w:rFonts w:ascii="Arial" w:hAnsi="Arial" w:cs="Arial"/>
          <w:sz w:val="20"/>
          <w:szCs w:val="20"/>
        </w:rPr>
        <w:t>pri</w:t>
      </w:r>
      <w:r>
        <w:rPr>
          <w:rFonts w:ascii="Arial" w:hAnsi="Arial" w:cs="Arial"/>
          <w:spacing w:val="-11"/>
          <w:sz w:val="20"/>
          <w:szCs w:val="20"/>
        </w:rPr>
        <w:t>v</w:t>
      </w:r>
      <w:r>
        <w:rPr>
          <w:rFonts w:ascii="Arial" w:hAnsi="Arial" w:cs="Arial"/>
          <w:sz w:val="20"/>
          <w:szCs w:val="20"/>
        </w:rPr>
        <w:t>acy</w:t>
      </w:r>
      <w:r>
        <w:rPr>
          <w:rFonts w:ascii="Arial" w:hAnsi="Arial" w:cs="Arial"/>
          <w:spacing w:val="34"/>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33"/>
          <w:w w:val="90"/>
          <w:sz w:val="20"/>
          <w:szCs w:val="20"/>
        </w:rPr>
        <w:t xml:space="preserve"> </w:t>
      </w:r>
      <w:r>
        <w:rPr>
          <w:rFonts w:ascii="Arial" w:hAnsi="Arial" w:cs="Arial"/>
          <w:sz w:val="20"/>
          <w:szCs w:val="20"/>
        </w:rPr>
        <w:t>can</w:t>
      </w:r>
      <w:r>
        <w:rPr>
          <w:rFonts w:ascii="Arial" w:hAnsi="Arial" w:cs="Arial"/>
          <w:spacing w:val="1"/>
          <w:sz w:val="20"/>
          <w:szCs w:val="20"/>
        </w:rPr>
        <w:t xml:space="preserve"> </w:t>
      </w:r>
      <w:r>
        <w:rPr>
          <w:rFonts w:ascii="Arial" w:hAnsi="Arial" w:cs="Arial"/>
          <w:w w:val="91"/>
          <w:sz w:val="20"/>
          <w:szCs w:val="20"/>
        </w:rPr>
        <w:t>a</w:t>
      </w:r>
      <w:r>
        <w:rPr>
          <w:rFonts w:ascii="Arial" w:hAnsi="Arial" w:cs="Arial"/>
          <w:spacing w:val="-5"/>
          <w:w w:val="91"/>
          <w:sz w:val="20"/>
          <w:szCs w:val="20"/>
        </w:rPr>
        <w:t>c</w:t>
      </w:r>
      <w:r>
        <w:rPr>
          <w:rFonts w:ascii="Arial" w:hAnsi="Arial" w:cs="Arial"/>
          <w:w w:val="91"/>
          <w:sz w:val="20"/>
          <w:szCs w:val="20"/>
        </w:rPr>
        <w:t>hie</w:t>
      </w:r>
      <w:r>
        <w:rPr>
          <w:rFonts w:ascii="Arial" w:hAnsi="Arial" w:cs="Arial"/>
          <w:spacing w:val="-5"/>
          <w:w w:val="91"/>
          <w:sz w:val="20"/>
          <w:szCs w:val="20"/>
        </w:rPr>
        <w:t>v</w:t>
      </w:r>
      <w:r>
        <w:rPr>
          <w:rFonts w:ascii="Arial" w:hAnsi="Arial" w:cs="Arial"/>
          <w:w w:val="91"/>
          <w:sz w:val="20"/>
          <w:szCs w:val="20"/>
        </w:rPr>
        <w:t>e</w:t>
      </w:r>
      <w:r>
        <w:rPr>
          <w:rFonts w:ascii="Arial" w:hAnsi="Arial" w:cs="Arial"/>
          <w:spacing w:val="33"/>
          <w:w w:val="91"/>
          <w:sz w:val="20"/>
          <w:szCs w:val="20"/>
        </w:rPr>
        <w:t xml:space="preserve"> </w:t>
      </w:r>
      <w:r>
        <w:rPr>
          <w:rFonts w:ascii="Arial" w:hAnsi="Arial" w:cs="Arial"/>
          <w:sz w:val="20"/>
          <w:szCs w:val="20"/>
        </w:rPr>
        <w:t>is</w:t>
      </w:r>
      <w:r>
        <w:rPr>
          <w:rFonts w:ascii="Arial" w:hAnsi="Arial" w:cs="Arial"/>
          <w:spacing w:val="15"/>
          <w:sz w:val="20"/>
          <w:szCs w:val="20"/>
        </w:rPr>
        <w:t xml:space="preserve"> </w:t>
      </w:r>
      <w:r>
        <w:rPr>
          <w:rFonts w:ascii="Arial" w:hAnsi="Arial" w:cs="Arial"/>
          <w:sz w:val="20"/>
          <w:szCs w:val="20"/>
        </w:rPr>
        <w:t xml:space="preserve">that </w:t>
      </w:r>
      <w:r>
        <w:rPr>
          <w:rFonts w:ascii="Arial" w:hAnsi="Arial" w:cs="Arial"/>
          <w:spacing w:val="1"/>
          <w:sz w:val="20"/>
          <w:szCs w:val="20"/>
        </w:rPr>
        <w:t xml:space="preserve"> </w:t>
      </w:r>
      <w:r>
        <w:rPr>
          <w:rFonts w:ascii="Arial" w:hAnsi="Arial" w:cs="Arial"/>
          <w:sz w:val="20"/>
          <w:szCs w:val="20"/>
        </w:rPr>
        <w:t>the</w:t>
      </w:r>
      <w:r>
        <w:rPr>
          <w:rFonts w:ascii="Arial" w:hAnsi="Arial" w:cs="Arial"/>
          <w:spacing w:val="24"/>
          <w:sz w:val="20"/>
          <w:szCs w:val="20"/>
        </w:rPr>
        <w:t xml:space="preserve"> </w:t>
      </w:r>
      <w:r>
        <w:rPr>
          <w:rFonts w:ascii="Arial" w:hAnsi="Arial" w:cs="Arial"/>
          <w:spacing w:val="5"/>
          <w:sz w:val="20"/>
          <w:szCs w:val="20"/>
        </w:rPr>
        <w:t>p</w:t>
      </w:r>
      <w:r>
        <w:rPr>
          <w:rFonts w:ascii="Arial" w:hAnsi="Arial" w:cs="Arial"/>
          <w:sz w:val="20"/>
          <w:szCs w:val="20"/>
        </w:rPr>
        <w:t>ostman carries</w:t>
      </w:r>
      <w:r>
        <w:rPr>
          <w:rFonts w:ascii="Arial" w:hAnsi="Arial" w:cs="Arial"/>
          <w:spacing w:val="-9"/>
          <w:sz w:val="20"/>
          <w:szCs w:val="20"/>
        </w:rPr>
        <w:t xml:space="preserve"> </w:t>
      </w:r>
      <w:r>
        <w:rPr>
          <w:rFonts w:ascii="Arial" w:hAnsi="Arial" w:cs="Arial"/>
          <w:sz w:val="20"/>
          <w:szCs w:val="20"/>
        </w:rPr>
        <w:t xml:space="preserve">non- </w:t>
      </w:r>
      <w:r>
        <w:rPr>
          <w:rFonts w:ascii="Arial" w:hAnsi="Arial" w:cs="Arial"/>
          <w:w w:val="97"/>
          <w:sz w:val="20"/>
          <w:szCs w:val="20"/>
        </w:rPr>
        <w:t>transpare</w:t>
      </w:r>
      <w:r>
        <w:rPr>
          <w:rFonts w:ascii="Arial" w:hAnsi="Arial" w:cs="Arial"/>
          <w:spacing w:val="-4"/>
          <w:w w:val="97"/>
          <w:sz w:val="20"/>
          <w:szCs w:val="20"/>
        </w:rPr>
        <w:t>n</w:t>
      </w:r>
      <w:r>
        <w:rPr>
          <w:rFonts w:ascii="Arial" w:hAnsi="Arial" w:cs="Arial"/>
          <w:w w:val="139"/>
          <w:sz w:val="20"/>
          <w:szCs w:val="20"/>
        </w:rPr>
        <w:t>t</w:t>
      </w:r>
      <w:r>
        <w:rPr>
          <w:rFonts w:ascii="Arial" w:hAnsi="Arial" w:cs="Arial"/>
          <w:spacing w:val="13"/>
          <w:sz w:val="20"/>
          <w:szCs w:val="20"/>
        </w:rPr>
        <w:t xml:space="preserve"> </w:t>
      </w:r>
      <w:r>
        <w:rPr>
          <w:rFonts w:ascii="Arial" w:hAnsi="Arial" w:cs="Arial"/>
          <w:w w:val="88"/>
          <w:sz w:val="20"/>
          <w:szCs w:val="20"/>
        </w:rPr>
        <w:t>sa</w:t>
      </w:r>
      <w:r>
        <w:rPr>
          <w:rFonts w:ascii="Arial" w:hAnsi="Arial" w:cs="Arial"/>
          <w:spacing w:val="-4"/>
          <w:w w:val="88"/>
          <w:sz w:val="20"/>
          <w:szCs w:val="20"/>
        </w:rPr>
        <w:t>c</w:t>
      </w:r>
      <w:r>
        <w:rPr>
          <w:rFonts w:ascii="Arial" w:hAnsi="Arial" w:cs="Arial"/>
          <w:w w:val="88"/>
          <w:sz w:val="20"/>
          <w:szCs w:val="20"/>
        </w:rPr>
        <w:t>ks.</w:t>
      </w:r>
      <w:r>
        <w:rPr>
          <w:rFonts w:ascii="Arial" w:hAnsi="Arial" w:cs="Arial"/>
          <w:spacing w:val="47"/>
          <w:w w:val="88"/>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w w:val="89"/>
          <w:sz w:val="20"/>
          <w:szCs w:val="20"/>
        </w:rPr>
        <w:t>busine</w:t>
      </w:r>
      <w:r>
        <w:rPr>
          <w:rFonts w:ascii="Arial" w:hAnsi="Arial" w:cs="Arial"/>
          <w:spacing w:val="1"/>
          <w:w w:val="89"/>
          <w:sz w:val="20"/>
          <w:szCs w:val="20"/>
        </w:rPr>
        <w:t>s</w:t>
      </w:r>
      <w:r>
        <w:rPr>
          <w:rFonts w:ascii="Arial" w:hAnsi="Arial" w:cs="Arial"/>
          <w:w w:val="89"/>
          <w:sz w:val="20"/>
          <w:szCs w:val="20"/>
        </w:rPr>
        <w:t>s</w:t>
      </w:r>
      <w:r>
        <w:rPr>
          <w:rFonts w:ascii="Arial" w:hAnsi="Arial" w:cs="Arial"/>
          <w:spacing w:val="21"/>
          <w:w w:val="89"/>
          <w:sz w:val="20"/>
          <w:szCs w:val="20"/>
        </w:rPr>
        <w:t xml:space="preserve"> </w:t>
      </w:r>
      <w:r>
        <w:rPr>
          <w:rFonts w:ascii="Arial" w:hAnsi="Arial" w:cs="Arial"/>
          <w:sz w:val="20"/>
          <w:szCs w:val="20"/>
        </w:rPr>
        <w:t>m</w:t>
      </w:r>
      <w:r>
        <w:rPr>
          <w:rFonts w:ascii="Arial" w:hAnsi="Arial" w:cs="Arial"/>
          <w:spacing w:val="6"/>
          <w:sz w:val="20"/>
          <w:szCs w:val="20"/>
        </w:rPr>
        <w:t>o</w:t>
      </w:r>
      <w:r>
        <w:rPr>
          <w:rFonts w:ascii="Arial" w:hAnsi="Arial" w:cs="Arial"/>
          <w:sz w:val="20"/>
          <w:szCs w:val="20"/>
        </w:rPr>
        <w:t>del</w:t>
      </w:r>
      <w:r>
        <w:rPr>
          <w:rFonts w:ascii="Arial" w:hAnsi="Arial" w:cs="Arial"/>
          <w:spacing w:val="-15"/>
          <w:sz w:val="20"/>
          <w:szCs w:val="20"/>
        </w:rPr>
        <w:t xml:space="preserve"> </w:t>
      </w:r>
      <w:r>
        <w:rPr>
          <w:rFonts w:ascii="Arial" w:hAnsi="Arial" w:cs="Arial"/>
          <w:sz w:val="20"/>
          <w:szCs w:val="20"/>
        </w:rPr>
        <w:t>of</w:t>
      </w:r>
      <w:r>
        <w:rPr>
          <w:rFonts w:ascii="Arial" w:hAnsi="Arial" w:cs="Arial"/>
          <w:spacing w:val="5"/>
          <w:sz w:val="20"/>
          <w:szCs w:val="20"/>
        </w:rPr>
        <w:t xml:space="preserve"> </w:t>
      </w:r>
      <w:r>
        <w:rPr>
          <w:rFonts w:ascii="Arial" w:hAnsi="Arial" w:cs="Arial"/>
          <w:sz w:val="20"/>
          <w:szCs w:val="20"/>
        </w:rPr>
        <w:t xml:space="preserve">most </w:t>
      </w:r>
      <w:r>
        <w:rPr>
          <w:rFonts w:ascii="Arial" w:hAnsi="Arial" w:cs="Arial"/>
          <w:w w:val="90"/>
          <w:sz w:val="20"/>
          <w:szCs w:val="20"/>
        </w:rPr>
        <w:t>su</w:t>
      </w:r>
      <w:r>
        <w:rPr>
          <w:rFonts w:ascii="Arial" w:hAnsi="Arial" w:cs="Arial"/>
          <w:spacing w:val="-4"/>
          <w:w w:val="90"/>
          <w:sz w:val="20"/>
          <w:szCs w:val="20"/>
        </w:rPr>
        <w:t>c</w:t>
      </w:r>
      <w:r>
        <w:rPr>
          <w:rFonts w:ascii="Arial" w:hAnsi="Arial" w:cs="Arial"/>
          <w:w w:val="90"/>
          <w:sz w:val="20"/>
          <w:szCs w:val="20"/>
        </w:rPr>
        <w:t>h</w:t>
      </w:r>
      <w:r>
        <w:rPr>
          <w:rFonts w:ascii="Arial" w:hAnsi="Arial" w:cs="Arial"/>
          <w:spacing w:val="24"/>
          <w:w w:val="90"/>
          <w:sz w:val="20"/>
          <w:szCs w:val="20"/>
        </w:rPr>
        <w:t xml:space="preserve"> </w:t>
      </w:r>
      <w:r>
        <w:rPr>
          <w:rFonts w:ascii="Arial" w:hAnsi="Arial" w:cs="Arial"/>
          <w:w w:val="90"/>
          <w:sz w:val="20"/>
          <w:szCs w:val="20"/>
        </w:rPr>
        <w:t>services</w:t>
      </w:r>
      <w:r>
        <w:rPr>
          <w:rFonts w:ascii="Arial" w:hAnsi="Arial" w:cs="Arial"/>
          <w:spacing w:val="19"/>
          <w:w w:val="90"/>
          <w:sz w:val="20"/>
          <w:szCs w:val="20"/>
        </w:rPr>
        <w:t xml:space="preserve"> </w:t>
      </w:r>
      <w:r>
        <w:rPr>
          <w:rFonts w:ascii="Arial" w:hAnsi="Arial" w:cs="Arial"/>
          <w:sz w:val="20"/>
          <w:szCs w:val="20"/>
        </w:rPr>
        <w:t>is to</w:t>
      </w:r>
      <w:r>
        <w:rPr>
          <w:rFonts w:ascii="Arial" w:hAnsi="Arial" w:cs="Arial"/>
          <w:spacing w:val="21"/>
          <w:sz w:val="20"/>
          <w:szCs w:val="20"/>
        </w:rPr>
        <w:t xml:space="preserve"> </w:t>
      </w:r>
      <w:r>
        <w:rPr>
          <w:rFonts w:ascii="Arial" w:hAnsi="Arial" w:cs="Arial"/>
          <w:sz w:val="20"/>
          <w:szCs w:val="20"/>
        </w:rPr>
        <w:t>read</w:t>
      </w:r>
      <w:r>
        <w:rPr>
          <w:rFonts w:ascii="Arial" w:hAnsi="Arial" w:cs="Arial"/>
          <w:spacing w:val="-11"/>
          <w:sz w:val="20"/>
          <w:szCs w:val="20"/>
        </w:rPr>
        <w:t xml:space="preserve"> </w:t>
      </w:r>
      <w:r>
        <w:rPr>
          <w:rFonts w:ascii="Arial" w:hAnsi="Arial" w:cs="Arial"/>
          <w:spacing w:val="6"/>
          <w:w w:val="99"/>
          <w:sz w:val="20"/>
          <w:szCs w:val="20"/>
        </w:rPr>
        <w:t>p</w:t>
      </w:r>
      <w:r>
        <w:rPr>
          <w:rFonts w:ascii="Arial" w:hAnsi="Arial" w:cs="Arial"/>
          <w:w w:val="88"/>
          <w:sz w:val="20"/>
          <w:szCs w:val="20"/>
        </w:rPr>
        <w:t xml:space="preserve">eoples </w:t>
      </w:r>
      <w:r>
        <w:rPr>
          <w:rFonts w:ascii="Arial" w:hAnsi="Arial" w:cs="Arial"/>
          <w:spacing w:val="6"/>
          <w:w w:val="93"/>
          <w:sz w:val="20"/>
          <w:szCs w:val="20"/>
        </w:rPr>
        <w:t>p</w:t>
      </w:r>
      <w:r>
        <w:rPr>
          <w:rFonts w:ascii="Arial" w:hAnsi="Arial" w:cs="Arial"/>
          <w:w w:val="93"/>
          <w:sz w:val="20"/>
          <w:szCs w:val="20"/>
        </w:rPr>
        <w:t>ostcards</w:t>
      </w:r>
      <w:r>
        <w:rPr>
          <w:rFonts w:ascii="Arial" w:hAnsi="Arial" w:cs="Arial"/>
          <w:spacing w:val="16"/>
          <w:w w:val="93"/>
          <w:sz w:val="20"/>
          <w:szCs w:val="20"/>
        </w:rPr>
        <w:t xml:space="preserve"> </w:t>
      </w:r>
      <w:r>
        <w:rPr>
          <w:rFonts w:ascii="Arial" w:hAnsi="Arial" w:cs="Arial"/>
          <w:sz w:val="20"/>
          <w:szCs w:val="20"/>
        </w:rPr>
        <w:t>to</w:t>
      </w:r>
      <w:r>
        <w:rPr>
          <w:rFonts w:ascii="Arial" w:hAnsi="Arial" w:cs="Arial"/>
          <w:spacing w:val="13"/>
          <w:sz w:val="20"/>
          <w:szCs w:val="20"/>
        </w:rPr>
        <w:t xml:space="preserve"> </w:t>
      </w:r>
      <w:r>
        <w:rPr>
          <w:rFonts w:ascii="Arial" w:hAnsi="Arial" w:cs="Arial"/>
          <w:spacing w:val="6"/>
          <w:sz w:val="20"/>
          <w:szCs w:val="20"/>
        </w:rPr>
        <w:t>b</w:t>
      </w:r>
      <w:r>
        <w:rPr>
          <w:rFonts w:ascii="Arial" w:hAnsi="Arial" w:cs="Arial"/>
          <w:sz w:val="20"/>
          <w:szCs w:val="20"/>
        </w:rPr>
        <w:t>etter</w:t>
      </w:r>
      <w:r>
        <w:rPr>
          <w:rFonts w:ascii="Arial" w:hAnsi="Arial" w:cs="Arial"/>
          <w:spacing w:val="12"/>
          <w:sz w:val="20"/>
          <w:szCs w:val="20"/>
        </w:rPr>
        <w:t xml:space="preserve"> </w:t>
      </w:r>
      <w:r>
        <w:rPr>
          <w:rFonts w:ascii="Arial" w:hAnsi="Arial" w:cs="Arial"/>
          <w:sz w:val="20"/>
          <w:szCs w:val="20"/>
        </w:rPr>
        <w:t>profile their</w:t>
      </w:r>
      <w:r>
        <w:rPr>
          <w:rFonts w:ascii="Arial" w:hAnsi="Arial" w:cs="Arial"/>
          <w:spacing w:val="24"/>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terests</w:t>
      </w:r>
      <w:r>
        <w:rPr>
          <w:rFonts w:ascii="Arial" w:hAnsi="Arial" w:cs="Arial"/>
          <w:spacing w:val="-22"/>
          <w:sz w:val="20"/>
          <w:szCs w:val="20"/>
        </w:rPr>
        <w:t xml:space="preserve"> </w:t>
      </w:r>
      <w:r>
        <w:rPr>
          <w:rFonts w:ascii="Arial" w:hAnsi="Arial" w:cs="Arial"/>
          <w:sz w:val="20"/>
          <w:szCs w:val="20"/>
        </w:rPr>
        <w:t>and</w:t>
      </w:r>
      <w:r>
        <w:rPr>
          <w:rFonts w:ascii="Arial" w:hAnsi="Arial" w:cs="Arial"/>
          <w:spacing w:val="-8"/>
          <w:sz w:val="20"/>
          <w:szCs w:val="20"/>
        </w:rPr>
        <w:t xml:space="preserve"> </w:t>
      </w:r>
      <w:r>
        <w:rPr>
          <w:rFonts w:ascii="Arial" w:hAnsi="Arial" w:cs="Arial"/>
          <w:sz w:val="20"/>
          <w:szCs w:val="20"/>
        </w:rPr>
        <w:t>t</w:t>
      </w:r>
      <w:r>
        <w:rPr>
          <w:rFonts w:ascii="Arial" w:hAnsi="Arial" w:cs="Arial"/>
          <w:spacing w:val="-5"/>
          <w:sz w:val="20"/>
          <w:szCs w:val="20"/>
        </w:rPr>
        <w:t>h</w:t>
      </w:r>
      <w:r>
        <w:rPr>
          <w:rFonts w:ascii="Arial" w:hAnsi="Arial" w:cs="Arial"/>
          <w:sz w:val="20"/>
          <w:szCs w:val="20"/>
        </w:rPr>
        <w:t>us</w:t>
      </w:r>
      <w:r>
        <w:rPr>
          <w:rFonts w:ascii="Arial" w:hAnsi="Arial" w:cs="Arial"/>
          <w:spacing w:val="2"/>
          <w:sz w:val="20"/>
          <w:szCs w:val="20"/>
        </w:rPr>
        <w:t xml:space="preserve"> </w:t>
      </w:r>
      <w:r>
        <w:rPr>
          <w:rFonts w:ascii="Arial" w:hAnsi="Arial" w:cs="Arial"/>
          <w:sz w:val="20"/>
          <w:szCs w:val="20"/>
        </w:rPr>
        <w:t>deli</w:t>
      </w:r>
      <w:r>
        <w:rPr>
          <w:rFonts w:ascii="Arial" w:hAnsi="Arial" w:cs="Arial"/>
          <w:spacing w:val="-5"/>
          <w:sz w:val="20"/>
          <w:szCs w:val="20"/>
        </w:rPr>
        <w:t>v</w:t>
      </w:r>
      <w:r>
        <w:rPr>
          <w:rFonts w:ascii="Arial" w:hAnsi="Arial" w:cs="Arial"/>
          <w:sz w:val="20"/>
          <w:szCs w:val="20"/>
        </w:rPr>
        <w:t>er</w:t>
      </w:r>
      <w:r>
        <w:rPr>
          <w:rFonts w:ascii="Arial" w:hAnsi="Arial" w:cs="Arial"/>
          <w:spacing w:val="-7"/>
          <w:sz w:val="20"/>
          <w:szCs w:val="20"/>
        </w:rPr>
        <w:t xml:space="preserve"> </w:t>
      </w:r>
      <w:r>
        <w:rPr>
          <w:rFonts w:ascii="Arial" w:hAnsi="Arial" w:cs="Arial"/>
          <w:spacing w:val="5"/>
          <w:sz w:val="20"/>
          <w:szCs w:val="20"/>
        </w:rPr>
        <w:t>b</w:t>
      </w:r>
      <w:r>
        <w:rPr>
          <w:rFonts w:ascii="Arial" w:hAnsi="Arial" w:cs="Arial"/>
          <w:sz w:val="20"/>
          <w:szCs w:val="20"/>
        </w:rPr>
        <w:t>etter</w:t>
      </w:r>
      <w:r>
        <w:rPr>
          <w:rFonts w:ascii="Arial" w:hAnsi="Arial" w:cs="Arial"/>
          <w:spacing w:val="12"/>
          <w:sz w:val="20"/>
          <w:szCs w:val="20"/>
        </w:rPr>
        <w:t xml:space="preserve"> </w:t>
      </w:r>
      <w:r>
        <w:rPr>
          <w:rFonts w:ascii="Arial" w:hAnsi="Arial" w:cs="Arial"/>
          <w:sz w:val="20"/>
          <w:szCs w:val="20"/>
        </w:rPr>
        <w:t>suiting</w:t>
      </w:r>
      <w:r>
        <w:rPr>
          <w:rFonts w:ascii="Arial" w:hAnsi="Arial" w:cs="Arial"/>
          <w:spacing w:val="11"/>
          <w:sz w:val="20"/>
          <w:szCs w:val="20"/>
        </w:rPr>
        <w:t xml:space="preserve"> </w:t>
      </w:r>
      <w:r>
        <w:rPr>
          <w:rFonts w:ascii="Arial" w:hAnsi="Arial" w:cs="Arial"/>
          <w:sz w:val="20"/>
          <w:szCs w:val="20"/>
        </w:rPr>
        <w:t>ad</w:t>
      </w:r>
      <w:r>
        <w:rPr>
          <w:rFonts w:ascii="Arial" w:hAnsi="Arial" w:cs="Arial"/>
          <w:spacing w:val="-5"/>
          <w:sz w:val="20"/>
          <w:szCs w:val="20"/>
        </w:rPr>
        <w:t>v</w:t>
      </w:r>
      <w:r>
        <w:rPr>
          <w:rFonts w:ascii="Arial" w:hAnsi="Arial" w:cs="Arial"/>
          <w:sz w:val="20"/>
          <w:szCs w:val="20"/>
        </w:rPr>
        <w:t xml:space="preserve">ert- </w:t>
      </w:r>
      <w:proofErr w:type="spellStart"/>
      <w:r>
        <w:rPr>
          <w:rFonts w:ascii="Arial" w:hAnsi="Arial" w:cs="Arial"/>
          <w:sz w:val="20"/>
          <w:szCs w:val="20"/>
        </w:rPr>
        <w:t>ising</w:t>
      </w:r>
      <w:proofErr w:type="spellEnd"/>
      <w:r>
        <w:rPr>
          <w:rFonts w:ascii="Arial" w:hAnsi="Arial" w:cs="Arial"/>
          <w:sz w:val="20"/>
          <w:szCs w:val="20"/>
        </w:rPr>
        <w:t>.</w:t>
      </w:r>
      <w:r>
        <w:rPr>
          <w:rFonts w:ascii="Arial" w:hAnsi="Arial" w:cs="Arial"/>
          <w:spacing w:val="17"/>
          <w:sz w:val="20"/>
          <w:szCs w:val="20"/>
        </w:rPr>
        <w:t xml:space="preserve"> </w:t>
      </w:r>
      <w:commentRangeStart w:id="24"/>
      <w:r>
        <w:rPr>
          <w:rFonts w:ascii="Arial" w:hAnsi="Arial" w:cs="Arial"/>
          <w:w w:val="93"/>
          <w:sz w:val="20"/>
          <w:szCs w:val="20"/>
        </w:rPr>
        <w:t>Here,</w:t>
      </w:r>
      <w:r>
        <w:rPr>
          <w:rFonts w:ascii="Arial" w:hAnsi="Arial" w:cs="Arial"/>
          <w:spacing w:val="8"/>
          <w:w w:val="93"/>
          <w:sz w:val="20"/>
          <w:szCs w:val="20"/>
        </w:rPr>
        <w:t xml:space="preserve"> </w:t>
      </w:r>
      <w:r>
        <w:rPr>
          <w:rFonts w:ascii="Arial" w:hAnsi="Arial" w:cs="Arial"/>
          <w:sz w:val="20"/>
          <w:szCs w:val="20"/>
        </w:rPr>
        <w:t>third</w:t>
      </w:r>
      <w:r>
        <w:rPr>
          <w:rFonts w:ascii="Arial" w:hAnsi="Arial" w:cs="Arial"/>
          <w:spacing w:val="42"/>
          <w:sz w:val="20"/>
          <w:szCs w:val="20"/>
        </w:rPr>
        <w:t xml:space="preserve"> </w:t>
      </w:r>
      <w:r>
        <w:rPr>
          <w:rFonts w:ascii="Arial" w:hAnsi="Arial" w:cs="Arial"/>
          <w:sz w:val="20"/>
          <w:szCs w:val="20"/>
        </w:rPr>
        <w:t>parties</w:t>
      </w:r>
      <w:r>
        <w:rPr>
          <w:rFonts w:ascii="Arial" w:hAnsi="Arial" w:cs="Arial"/>
          <w:spacing w:val="-15"/>
          <w:sz w:val="20"/>
          <w:szCs w:val="20"/>
        </w:rPr>
        <w:t xml:space="preserve"> </w:t>
      </w:r>
      <w:r>
        <w:rPr>
          <w:rFonts w:ascii="Arial" w:hAnsi="Arial" w:cs="Arial"/>
          <w:sz w:val="20"/>
          <w:szCs w:val="20"/>
        </w:rPr>
        <w:t>cannot</w:t>
      </w:r>
      <w:r>
        <w:rPr>
          <w:rFonts w:ascii="Arial" w:hAnsi="Arial" w:cs="Arial"/>
          <w:spacing w:val="-15"/>
          <w:sz w:val="20"/>
          <w:szCs w:val="20"/>
        </w:rPr>
        <w:t xml:space="preserve"> </w:t>
      </w:r>
      <w:r>
        <w:rPr>
          <w:rFonts w:ascii="Arial" w:hAnsi="Arial" w:cs="Arial"/>
          <w:sz w:val="20"/>
          <w:szCs w:val="20"/>
        </w:rPr>
        <w:t>directly</w:t>
      </w:r>
      <w:r>
        <w:rPr>
          <w:rFonts w:ascii="Arial" w:hAnsi="Arial" w:cs="Arial"/>
          <w:spacing w:val="22"/>
          <w:sz w:val="20"/>
          <w:szCs w:val="20"/>
        </w:rPr>
        <w:t xml:space="preserve"> </w:t>
      </w:r>
      <w:r>
        <w:rPr>
          <w:rFonts w:ascii="Arial" w:hAnsi="Arial" w:cs="Arial"/>
          <w:w w:val="79"/>
          <w:sz w:val="20"/>
          <w:szCs w:val="20"/>
        </w:rPr>
        <w:t>see</w:t>
      </w:r>
      <w:r>
        <w:rPr>
          <w:rFonts w:ascii="Arial" w:hAnsi="Arial" w:cs="Arial"/>
          <w:spacing w:val="14"/>
          <w:w w:val="79"/>
          <w:sz w:val="20"/>
          <w:szCs w:val="20"/>
        </w:rPr>
        <w:t xml:space="preserve"> </w:t>
      </w:r>
      <w:r>
        <w:rPr>
          <w:rFonts w:ascii="Arial" w:hAnsi="Arial" w:cs="Arial"/>
          <w:sz w:val="20"/>
          <w:szCs w:val="20"/>
        </w:rPr>
        <w:t>who</w:t>
      </w:r>
      <w:r>
        <w:rPr>
          <w:rFonts w:ascii="Arial" w:hAnsi="Arial" w:cs="Arial"/>
          <w:spacing w:val="-13"/>
          <w:sz w:val="20"/>
          <w:szCs w:val="20"/>
        </w:rPr>
        <w:t xml:space="preserve"> </w:t>
      </w:r>
      <w:r>
        <w:rPr>
          <w:rFonts w:ascii="Arial" w:hAnsi="Arial" w:cs="Arial"/>
          <w:sz w:val="20"/>
          <w:szCs w:val="20"/>
        </w:rPr>
        <w:t>is</w:t>
      </w:r>
      <w:r>
        <w:rPr>
          <w:rFonts w:ascii="Arial" w:hAnsi="Arial" w:cs="Arial"/>
          <w:spacing w:val="-10"/>
          <w:sz w:val="20"/>
          <w:szCs w:val="20"/>
        </w:rPr>
        <w:t xml:space="preserve"> </w:t>
      </w:r>
      <w:r>
        <w:rPr>
          <w:rFonts w:ascii="Arial" w:hAnsi="Arial" w:cs="Arial"/>
          <w:w w:val="97"/>
          <w:sz w:val="20"/>
          <w:szCs w:val="20"/>
        </w:rPr>
        <w:t>com</w:t>
      </w:r>
      <w:r>
        <w:rPr>
          <w:rFonts w:ascii="Arial" w:hAnsi="Arial" w:cs="Arial"/>
          <w:spacing w:val="-5"/>
          <w:w w:val="97"/>
          <w:sz w:val="20"/>
          <w:szCs w:val="20"/>
        </w:rPr>
        <w:t>m</w:t>
      </w:r>
      <w:r>
        <w:rPr>
          <w:rFonts w:ascii="Arial" w:hAnsi="Arial" w:cs="Arial"/>
          <w:w w:val="97"/>
          <w:sz w:val="20"/>
          <w:szCs w:val="20"/>
        </w:rPr>
        <w:t>unicating</w:t>
      </w:r>
      <w:r>
        <w:rPr>
          <w:rFonts w:ascii="Arial" w:hAnsi="Arial" w:cs="Arial"/>
          <w:spacing w:val="18"/>
          <w:w w:val="97"/>
          <w:sz w:val="20"/>
          <w:szCs w:val="20"/>
        </w:rPr>
        <w:t xml:space="preserve"> </w:t>
      </w:r>
      <w:r>
        <w:rPr>
          <w:rFonts w:ascii="Arial" w:hAnsi="Arial" w:cs="Arial"/>
          <w:sz w:val="20"/>
          <w:szCs w:val="20"/>
        </w:rPr>
        <w:t>with</w:t>
      </w:r>
      <w:r>
        <w:rPr>
          <w:rFonts w:ascii="Arial" w:hAnsi="Arial" w:cs="Arial"/>
          <w:spacing w:val="30"/>
          <w:sz w:val="20"/>
          <w:szCs w:val="20"/>
        </w:rPr>
        <w:t xml:space="preserve"> </w:t>
      </w:r>
      <w:r>
        <w:rPr>
          <w:rFonts w:ascii="Arial" w:hAnsi="Arial" w:cs="Arial"/>
          <w:sz w:val="20"/>
          <w:szCs w:val="20"/>
        </w:rPr>
        <w:t>whom. They</w:t>
      </w:r>
      <w:r>
        <w:rPr>
          <w:rFonts w:ascii="Arial" w:hAnsi="Arial" w:cs="Arial"/>
          <w:spacing w:val="22"/>
          <w:sz w:val="20"/>
          <w:szCs w:val="20"/>
        </w:rPr>
        <w:t xml:space="preserve"> </w:t>
      </w:r>
      <w:r>
        <w:rPr>
          <w:rFonts w:ascii="Arial" w:hAnsi="Arial" w:cs="Arial"/>
          <w:sz w:val="20"/>
          <w:szCs w:val="20"/>
        </w:rPr>
        <w:t>can</w:t>
      </w:r>
      <w:r>
        <w:rPr>
          <w:rFonts w:ascii="Arial" w:hAnsi="Arial" w:cs="Arial"/>
          <w:spacing w:val="-4"/>
          <w:sz w:val="20"/>
          <w:szCs w:val="20"/>
        </w:rPr>
        <w:t xml:space="preserve"> </w:t>
      </w:r>
      <w:r>
        <w:rPr>
          <w:rFonts w:ascii="Arial" w:hAnsi="Arial" w:cs="Arial"/>
          <w:sz w:val="20"/>
          <w:szCs w:val="20"/>
        </w:rPr>
        <w:t>only</w:t>
      </w:r>
      <w:r>
        <w:rPr>
          <w:rFonts w:ascii="Arial" w:hAnsi="Arial" w:cs="Arial"/>
          <w:spacing w:val="23"/>
          <w:sz w:val="20"/>
          <w:szCs w:val="20"/>
        </w:rPr>
        <w:t xml:space="preserve"> </w:t>
      </w:r>
      <w:r>
        <w:rPr>
          <w:rFonts w:ascii="Arial" w:hAnsi="Arial" w:cs="Arial"/>
          <w:w w:val="79"/>
          <w:sz w:val="20"/>
          <w:szCs w:val="20"/>
        </w:rPr>
        <w:t>see</w:t>
      </w:r>
      <w:r>
        <w:rPr>
          <w:rFonts w:ascii="Arial" w:hAnsi="Arial" w:cs="Arial"/>
          <w:spacing w:val="34"/>
          <w:w w:val="79"/>
          <w:sz w:val="20"/>
          <w:szCs w:val="20"/>
        </w:rPr>
        <w:t xml:space="preserve"> </w:t>
      </w:r>
      <w:r>
        <w:rPr>
          <w:rFonts w:ascii="Arial" w:hAnsi="Arial" w:cs="Arial"/>
          <w:sz w:val="20"/>
          <w:szCs w:val="20"/>
        </w:rPr>
        <w:t>that</w:t>
      </w:r>
      <w:r>
        <w:rPr>
          <w:rFonts w:ascii="Arial" w:hAnsi="Arial" w:cs="Arial"/>
          <w:spacing w:val="53"/>
          <w:sz w:val="20"/>
          <w:szCs w:val="20"/>
        </w:rPr>
        <w:t xml:space="preserve"> </w:t>
      </w:r>
      <w:r>
        <w:rPr>
          <w:rFonts w:ascii="Arial" w:hAnsi="Arial" w:cs="Arial"/>
          <w:w w:val="89"/>
          <w:sz w:val="20"/>
          <w:szCs w:val="20"/>
        </w:rPr>
        <w:t xml:space="preserve">something </w:t>
      </w:r>
      <w:r>
        <w:rPr>
          <w:rFonts w:ascii="Arial" w:hAnsi="Arial" w:cs="Arial"/>
          <w:spacing w:val="35"/>
          <w:w w:val="89"/>
          <w:sz w:val="20"/>
          <w:szCs w:val="20"/>
        </w:rPr>
        <w:t xml:space="preserve"> </w:t>
      </w:r>
      <w:r>
        <w:rPr>
          <w:rFonts w:ascii="Arial" w:hAnsi="Arial" w:cs="Arial"/>
          <w:w w:val="89"/>
          <w:sz w:val="20"/>
          <w:szCs w:val="20"/>
        </w:rPr>
        <w:t>g</w:t>
      </w:r>
      <w:r>
        <w:rPr>
          <w:rFonts w:ascii="Arial" w:hAnsi="Arial" w:cs="Arial"/>
          <w:spacing w:val="5"/>
          <w:w w:val="89"/>
          <w:sz w:val="20"/>
          <w:szCs w:val="20"/>
        </w:rPr>
        <w:t>o</w:t>
      </w:r>
      <w:r>
        <w:rPr>
          <w:rFonts w:ascii="Arial" w:hAnsi="Arial" w:cs="Arial"/>
          <w:w w:val="89"/>
          <w:sz w:val="20"/>
          <w:szCs w:val="20"/>
        </w:rPr>
        <w:t>es</w:t>
      </w:r>
      <w:r>
        <w:rPr>
          <w:rFonts w:ascii="Arial" w:hAnsi="Arial" w:cs="Arial"/>
          <w:spacing w:val="8"/>
          <w:w w:val="89"/>
          <w:sz w:val="20"/>
          <w:szCs w:val="20"/>
        </w:rPr>
        <w:t xml:space="preserve"> </w:t>
      </w:r>
      <w:r>
        <w:rPr>
          <w:rFonts w:ascii="Arial" w:hAnsi="Arial" w:cs="Arial"/>
          <w:sz w:val="20"/>
          <w:szCs w:val="20"/>
        </w:rPr>
        <w:t>to</w:t>
      </w:r>
      <w:r>
        <w:rPr>
          <w:rFonts w:ascii="Arial" w:hAnsi="Arial" w:cs="Arial"/>
          <w:spacing w:val="30"/>
          <w:sz w:val="20"/>
          <w:szCs w:val="20"/>
        </w:rPr>
        <w:t xml:space="preserve"> </w:t>
      </w:r>
      <w:r>
        <w:rPr>
          <w:rFonts w:ascii="Arial" w:hAnsi="Arial" w:cs="Arial"/>
          <w:sz w:val="20"/>
          <w:szCs w:val="20"/>
        </w:rPr>
        <w:t>and</w:t>
      </w:r>
      <w:r>
        <w:rPr>
          <w:rFonts w:ascii="Arial" w:hAnsi="Arial" w:cs="Arial"/>
          <w:spacing w:val="9"/>
          <w:sz w:val="20"/>
          <w:szCs w:val="20"/>
        </w:rPr>
        <w:t xml:space="preserve"> </w:t>
      </w:r>
      <w:r>
        <w:rPr>
          <w:rFonts w:ascii="Arial" w:hAnsi="Arial" w:cs="Arial"/>
          <w:sz w:val="20"/>
          <w:szCs w:val="20"/>
        </w:rPr>
        <w:t>from</w:t>
      </w:r>
      <w:r>
        <w:rPr>
          <w:rFonts w:ascii="Arial" w:hAnsi="Arial" w:cs="Arial"/>
          <w:spacing w:val="27"/>
          <w:sz w:val="20"/>
          <w:szCs w:val="20"/>
        </w:rPr>
        <w:t xml:space="preserve"> </w:t>
      </w:r>
      <w:r>
        <w:rPr>
          <w:rFonts w:ascii="Arial" w:hAnsi="Arial" w:cs="Arial"/>
          <w:sz w:val="20"/>
          <w:szCs w:val="20"/>
        </w:rPr>
        <w:t>the</w:t>
      </w:r>
      <w:r>
        <w:rPr>
          <w:rFonts w:ascii="Arial" w:hAnsi="Arial" w:cs="Arial"/>
          <w:spacing w:val="19"/>
          <w:sz w:val="20"/>
          <w:szCs w:val="20"/>
        </w:rPr>
        <w:t xml:space="preserve"> </w:t>
      </w:r>
      <w:r>
        <w:rPr>
          <w:rFonts w:ascii="Arial" w:hAnsi="Arial" w:cs="Arial"/>
          <w:sz w:val="20"/>
          <w:szCs w:val="20"/>
        </w:rPr>
        <w:t>service.</w:t>
      </w:r>
      <w:r>
        <w:rPr>
          <w:rFonts w:ascii="Arial" w:hAnsi="Arial" w:cs="Arial"/>
          <w:spacing w:val="12"/>
          <w:sz w:val="20"/>
          <w:szCs w:val="20"/>
        </w:rPr>
        <w:t xml:space="preserve"> </w:t>
      </w:r>
      <w:commentRangeEnd w:id="24"/>
      <w:r w:rsidR="00C41C57">
        <w:rPr>
          <w:rStyle w:val="CommentReference"/>
        </w:rPr>
        <w:commentReference w:id="24"/>
      </w:r>
      <w:r>
        <w:rPr>
          <w:rFonts w:ascii="Arial" w:hAnsi="Arial" w:cs="Arial"/>
          <w:sz w:val="20"/>
          <w:szCs w:val="20"/>
        </w:rPr>
        <w:t>H</w:t>
      </w:r>
      <w:r>
        <w:rPr>
          <w:rFonts w:ascii="Arial" w:hAnsi="Arial" w:cs="Arial"/>
          <w:spacing w:val="-5"/>
          <w:sz w:val="20"/>
          <w:szCs w:val="20"/>
        </w:rPr>
        <w:t>o</w:t>
      </w:r>
      <w:r>
        <w:rPr>
          <w:rFonts w:ascii="Arial" w:hAnsi="Arial" w:cs="Arial"/>
          <w:spacing w:val="-6"/>
          <w:sz w:val="20"/>
          <w:szCs w:val="20"/>
        </w:rPr>
        <w:t>w</w:t>
      </w:r>
      <w:r>
        <w:rPr>
          <w:rFonts w:ascii="Arial" w:hAnsi="Arial" w:cs="Arial"/>
          <w:sz w:val="20"/>
          <w:szCs w:val="20"/>
        </w:rPr>
        <w:t>e</w:t>
      </w:r>
      <w:r>
        <w:rPr>
          <w:rFonts w:ascii="Arial" w:hAnsi="Arial" w:cs="Arial"/>
          <w:spacing w:val="-5"/>
          <w:sz w:val="20"/>
          <w:szCs w:val="20"/>
        </w:rPr>
        <w:t>v</w:t>
      </w:r>
      <w:r>
        <w:rPr>
          <w:rFonts w:ascii="Arial" w:hAnsi="Arial" w:cs="Arial"/>
          <w:sz w:val="20"/>
          <w:szCs w:val="20"/>
        </w:rPr>
        <w:t>er,</w:t>
      </w:r>
      <w:r>
        <w:rPr>
          <w:rFonts w:ascii="Arial" w:hAnsi="Arial" w:cs="Arial"/>
          <w:spacing w:val="-17"/>
          <w:sz w:val="20"/>
          <w:szCs w:val="20"/>
        </w:rPr>
        <w:t xml:space="preserve"> </w:t>
      </w:r>
      <w:r>
        <w:rPr>
          <w:rFonts w:ascii="Arial" w:hAnsi="Arial" w:cs="Arial"/>
          <w:w w:val="104"/>
          <w:sz w:val="20"/>
          <w:szCs w:val="20"/>
        </w:rPr>
        <w:t xml:space="preserve">all </w:t>
      </w:r>
      <w:r>
        <w:rPr>
          <w:rFonts w:ascii="Arial" w:hAnsi="Arial" w:cs="Arial"/>
          <w:sz w:val="20"/>
          <w:szCs w:val="20"/>
        </w:rPr>
        <w:t>information</w:t>
      </w:r>
      <w:r>
        <w:rPr>
          <w:rFonts w:ascii="Arial" w:hAnsi="Arial" w:cs="Arial"/>
          <w:spacing w:val="54"/>
          <w:sz w:val="20"/>
          <w:szCs w:val="20"/>
        </w:rPr>
        <w:t xml:space="preserve"> </w:t>
      </w:r>
      <w:r>
        <w:rPr>
          <w:rFonts w:ascii="Arial" w:hAnsi="Arial" w:cs="Arial"/>
          <w:sz w:val="20"/>
          <w:szCs w:val="20"/>
        </w:rPr>
        <w:t>is</w:t>
      </w:r>
      <w:r>
        <w:rPr>
          <w:rFonts w:ascii="Arial" w:hAnsi="Arial" w:cs="Arial"/>
          <w:spacing w:val="22"/>
          <w:sz w:val="20"/>
          <w:szCs w:val="20"/>
        </w:rPr>
        <w:t xml:space="preserve"> </w:t>
      </w:r>
      <w:r>
        <w:rPr>
          <w:rFonts w:ascii="Arial" w:hAnsi="Arial" w:cs="Arial"/>
          <w:spacing w:val="-5"/>
          <w:sz w:val="20"/>
          <w:szCs w:val="20"/>
        </w:rPr>
        <w:t>a</w:t>
      </w:r>
      <w:r>
        <w:rPr>
          <w:rFonts w:ascii="Arial" w:hAnsi="Arial" w:cs="Arial"/>
          <w:spacing w:val="-11"/>
          <w:sz w:val="20"/>
          <w:szCs w:val="20"/>
        </w:rPr>
        <w:t>v</w:t>
      </w:r>
      <w:r>
        <w:rPr>
          <w:rFonts w:ascii="Arial" w:hAnsi="Arial" w:cs="Arial"/>
          <w:sz w:val="20"/>
          <w:szCs w:val="20"/>
        </w:rPr>
        <w:t>ailable</w:t>
      </w:r>
      <w:r>
        <w:rPr>
          <w:rFonts w:ascii="Arial" w:hAnsi="Arial" w:cs="Arial"/>
          <w:spacing w:val="10"/>
          <w:sz w:val="20"/>
          <w:szCs w:val="20"/>
        </w:rPr>
        <w:t xml:space="preserve"> </w:t>
      </w:r>
      <w:proofErr w:type="gramStart"/>
      <w:r>
        <w:rPr>
          <w:rFonts w:ascii="Arial" w:hAnsi="Arial" w:cs="Arial"/>
          <w:sz w:val="20"/>
          <w:szCs w:val="20"/>
        </w:rPr>
        <w:t>i</w:t>
      </w:r>
      <w:r>
        <w:rPr>
          <w:rFonts w:ascii="Arial" w:hAnsi="Arial" w:cs="Arial"/>
          <w:spacing w:val="-5"/>
          <w:sz w:val="20"/>
          <w:szCs w:val="20"/>
        </w:rPr>
        <w:t>n</w:t>
      </w:r>
      <w:r>
        <w:rPr>
          <w:rFonts w:ascii="Arial" w:hAnsi="Arial" w:cs="Arial"/>
          <w:sz w:val="20"/>
          <w:szCs w:val="20"/>
        </w:rPr>
        <w:t xml:space="preserve">ternally </w:t>
      </w:r>
      <w:r>
        <w:rPr>
          <w:rFonts w:ascii="Arial" w:hAnsi="Arial" w:cs="Arial"/>
          <w:spacing w:val="8"/>
          <w:sz w:val="20"/>
          <w:szCs w:val="20"/>
        </w:rPr>
        <w:t xml:space="preserve"> </w:t>
      </w:r>
      <w:r>
        <w:rPr>
          <w:rFonts w:ascii="Arial" w:hAnsi="Arial" w:cs="Arial"/>
          <w:sz w:val="20"/>
          <w:szCs w:val="20"/>
        </w:rPr>
        <w:t>to</w:t>
      </w:r>
      <w:proofErr w:type="gramEnd"/>
      <w:r>
        <w:rPr>
          <w:rFonts w:ascii="Arial" w:hAnsi="Arial" w:cs="Arial"/>
          <w:spacing w:val="42"/>
          <w:sz w:val="20"/>
          <w:szCs w:val="20"/>
        </w:rPr>
        <w:t xml:space="preserve"> </w:t>
      </w:r>
      <w:r>
        <w:rPr>
          <w:rFonts w:ascii="Arial" w:hAnsi="Arial" w:cs="Arial"/>
          <w:sz w:val="20"/>
          <w:szCs w:val="20"/>
        </w:rPr>
        <w:t>the</w:t>
      </w:r>
      <w:r>
        <w:rPr>
          <w:rFonts w:ascii="Arial" w:hAnsi="Arial" w:cs="Arial"/>
          <w:spacing w:val="31"/>
          <w:sz w:val="20"/>
          <w:szCs w:val="20"/>
        </w:rPr>
        <w:t xml:space="preserve"> </w:t>
      </w:r>
      <w:r>
        <w:rPr>
          <w:rFonts w:ascii="Arial" w:hAnsi="Arial" w:cs="Arial"/>
          <w:sz w:val="20"/>
          <w:szCs w:val="20"/>
        </w:rPr>
        <w:t>service.</w:t>
      </w:r>
      <w:r>
        <w:rPr>
          <w:rFonts w:ascii="Arial" w:hAnsi="Arial" w:cs="Arial"/>
          <w:spacing w:val="46"/>
          <w:sz w:val="20"/>
          <w:szCs w:val="20"/>
        </w:rPr>
        <w:t xml:space="preserve"> </w:t>
      </w:r>
      <w:commentRangeStart w:id="25"/>
      <w:r>
        <w:rPr>
          <w:rFonts w:ascii="Arial" w:hAnsi="Arial" w:cs="Arial"/>
          <w:sz w:val="20"/>
          <w:szCs w:val="20"/>
        </w:rPr>
        <w:t>This</w:t>
      </w:r>
      <w:r>
        <w:rPr>
          <w:rFonts w:ascii="Arial" w:hAnsi="Arial" w:cs="Arial"/>
          <w:spacing w:val="41"/>
          <w:sz w:val="20"/>
          <w:szCs w:val="20"/>
        </w:rPr>
        <w:t xml:space="preserve"> </w:t>
      </w:r>
      <w:r>
        <w:rPr>
          <w:rFonts w:ascii="Arial" w:hAnsi="Arial" w:cs="Arial"/>
          <w:w w:val="90"/>
          <w:sz w:val="20"/>
          <w:szCs w:val="20"/>
        </w:rPr>
        <w:t>means</w:t>
      </w:r>
      <w:r>
        <w:rPr>
          <w:rFonts w:ascii="Arial" w:hAnsi="Arial" w:cs="Arial"/>
          <w:spacing w:val="39"/>
          <w:w w:val="90"/>
          <w:sz w:val="20"/>
          <w:szCs w:val="20"/>
        </w:rPr>
        <w:t xml:space="preserve"> </w:t>
      </w:r>
      <w:r>
        <w:rPr>
          <w:rFonts w:ascii="Arial" w:hAnsi="Arial" w:cs="Arial"/>
          <w:sz w:val="20"/>
          <w:szCs w:val="20"/>
        </w:rPr>
        <w:t xml:space="preserve">that </w:t>
      </w:r>
      <w:r>
        <w:rPr>
          <w:rFonts w:ascii="Arial" w:hAnsi="Arial" w:cs="Arial"/>
          <w:spacing w:val="8"/>
          <w:sz w:val="20"/>
          <w:szCs w:val="20"/>
        </w:rPr>
        <w:t xml:space="preserve"> </w:t>
      </w:r>
      <w:r>
        <w:rPr>
          <w:rFonts w:ascii="Arial" w:hAnsi="Arial" w:cs="Arial"/>
          <w:sz w:val="20"/>
          <w:szCs w:val="20"/>
        </w:rPr>
        <w:t>there</w:t>
      </w:r>
      <w:r>
        <w:rPr>
          <w:rFonts w:ascii="Arial" w:hAnsi="Arial" w:cs="Arial"/>
          <w:spacing w:val="20"/>
          <w:sz w:val="20"/>
          <w:szCs w:val="20"/>
        </w:rPr>
        <w:t xml:space="preserve"> </w:t>
      </w:r>
      <w:r>
        <w:rPr>
          <w:rFonts w:ascii="Arial" w:hAnsi="Arial" w:cs="Arial"/>
          <w:sz w:val="20"/>
          <w:szCs w:val="20"/>
        </w:rPr>
        <w:t xml:space="preserve">are </w:t>
      </w:r>
      <w:r>
        <w:rPr>
          <w:rFonts w:ascii="Arial" w:hAnsi="Arial" w:cs="Arial"/>
          <w:spacing w:val="-6"/>
          <w:w w:val="93"/>
          <w:sz w:val="20"/>
          <w:szCs w:val="20"/>
        </w:rPr>
        <w:t>w</w:t>
      </w:r>
      <w:r>
        <w:rPr>
          <w:rFonts w:ascii="Arial" w:hAnsi="Arial" w:cs="Arial"/>
          <w:spacing w:val="-5"/>
          <w:w w:val="93"/>
          <w:sz w:val="20"/>
          <w:szCs w:val="20"/>
        </w:rPr>
        <w:t>a</w:t>
      </w:r>
      <w:r>
        <w:rPr>
          <w:rFonts w:ascii="Arial" w:hAnsi="Arial" w:cs="Arial"/>
          <w:w w:val="93"/>
          <w:sz w:val="20"/>
          <w:szCs w:val="20"/>
        </w:rPr>
        <w:t>ys</w:t>
      </w:r>
      <w:r>
        <w:rPr>
          <w:rFonts w:ascii="Arial" w:hAnsi="Arial" w:cs="Arial"/>
          <w:spacing w:val="23"/>
          <w:w w:val="93"/>
          <w:sz w:val="20"/>
          <w:szCs w:val="20"/>
        </w:rPr>
        <w:t xml:space="preserve"> </w:t>
      </w:r>
      <w:r>
        <w:rPr>
          <w:rFonts w:ascii="Arial" w:hAnsi="Arial" w:cs="Arial"/>
          <w:sz w:val="20"/>
          <w:szCs w:val="20"/>
        </w:rPr>
        <w:t>of</w:t>
      </w:r>
      <w:r>
        <w:rPr>
          <w:rFonts w:ascii="Arial" w:hAnsi="Arial" w:cs="Arial"/>
          <w:spacing w:val="12"/>
          <w:sz w:val="20"/>
          <w:szCs w:val="20"/>
        </w:rPr>
        <w:t xml:space="preserve"> </w:t>
      </w:r>
      <w:r>
        <w:rPr>
          <w:rFonts w:ascii="Arial" w:hAnsi="Arial" w:cs="Arial"/>
          <w:sz w:val="20"/>
          <w:szCs w:val="20"/>
        </w:rPr>
        <w:t>learning</w:t>
      </w:r>
      <w:r>
        <w:rPr>
          <w:rFonts w:ascii="Arial" w:hAnsi="Arial" w:cs="Arial"/>
          <w:spacing w:val="-1"/>
          <w:sz w:val="20"/>
          <w:szCs w:val="20"/>
        </w:rPr>
        <w:t xml:space="preserve"> </w:t>
      </w:r>
      <w:r>
        <w:rPr>
          <w:rFonts w:ascii="Arial" w:hAnsi="Arial" w:cs="Arial"/>
          <w:sz w:val="20"/>
          <w:szCs w:val="20"/>
        </w:rPr>
        <w:t>this,</w:t>
      </w:r>
      <w:r>
        <w:rPr>
          <w:rFonts w:ascii="Arial" w:hAnsi="Arial" w:cs="Arial"/>
          <w:spacing w:val="28"/>
          <w:sz w:val="20"/>
          <w:szCs w:val="20"/>
        </w:rPr>
        <w:t xml:space="preserve"> </w:t>
      </w:r>
      <w:r>
        <w:rPr>
          <w:rFonts w:ascii="Arial" w:hAnsi="Arial" w:cs="Arial"/>
          <w:sz w:val="20"/>
          <w:szCs w:val="20"/>
        </w:rPr>
        <w:t>for</w:t>
      </w:r>
      <w:r>
        <w:rPr>
          <w:rFonts w:ascii="Arial" w:hAnsi="Arial" w:cs="Arial"/>
          <w:spacing w:val="24"/>
          <w:sz w:val="20"/>
          <w:szCs w:val="20"/>
        </w:rPr>
        <w:t xml:space="preserve"> </w:t>
      </w:r>
      <w:r>
        <w:rPr>
          <w:rFonts w:ascii="Arial" w:hAnsi="Arial" w:cs="Arial"/>
          <w:w w:val="94"/>
          <w:sz w:val="20"/>
          <w:szCs w:val="20"/>
        </w:rPr>
        <w:t>example</w:t>
      </w:r>
      <w:r>
        <w:rPr>
          <w:rFonts w:ascii="Arial" w:hAnsi="Arial" w:cs="Arial"/>
          <w:spacing w:val="23"/>
          <w:w w:val="94"/>
          <w:sz w:val="20"/>
          <w:szCs w:val="20"/>
        </w:rPr>
        <w:t xml:space="preserve"> </w:t>
      </w:r>
      <w:r>
        <w:rPr>
          <w:rFonts w:ascii="Arial" w:hAnsi="Arial" w:cs="Arial"/>
          <w:sz w:val="20"/>
          <w:szCs w:val="20"/>
        </w:rPr>
        <w:t>through</w:t>
      </w:r>
      <w:r>
        <w:rPr>
          <w:rFonts w:ascii="Arial" w:hAnsi="Arial" w:cs="Arial"/>
          <w:spacing w:val="27"/>
          <w:sz w:val="20"/>
          <w:szCs w:val="20"/>
        </w:rPr>
        <w:t xml:space="preserve"> </w:t>
      </w:r>
      <w:r>
        <w:rPr>
          <w:rFonts w:ascii="Arial" w:hAnsi="Arial" w:cs="Arial"/>
          <w:sz w:val="20"/>
          <w:szCs w:val="20"/>
        </w:rPr>
        <w:t>PRISM</w:t>
      </w:r>
      <w:r>
        <w:rPr>
          <w:rFonts w:ascii="Arial" w:hAnsi="Arial" w:cs="Arial"/>
          <w:spacing w:val="32"/>
          <w:sz w:val="20"/>
          <w:szCs w:val="20"/>
        </w:rPr>
        <w:t xml:space="preserve"> </w:t>
      </w:r>
      <w:r>
        <w:rPr>
          <w:rFonts w:ascii="Arial" w:hAnsi="Arial" w:cs="Arial"/>
          <w:sz w:val="20"/>
          <w:szCs w:val="20"/>
        </w:rPr>
        <w:t>(Gree</w:t>
      </w:r>
      <w:r>
        <w:rPr>
          <w:rFonts w:ascii="Arial" w:hAnsi="Arial" w:cs="Arial"/>
          <w:spacing w:val="-5"/>
          <w:sz w:val="20"/>
          <w:szCs w:val="20"/>
        </w:rPr>
        <w:t>n</w:t>
      </w:r>
      <w:r>
        <w:rPr>
          <w:rFonts w:ascii="Arial" w:hAnsi="Arial" w:cs="Arial"/>
          <w:spacing w:val="-6"/>
          <w:sz w:val="20"/>
          <w:szCs w:val="20"/>
        </w:rPr>
        <w:t>w</w:t>
      </w:r>
      <w:r>
        <w:rPr>
          <w:rFonts w:ascii="Arial" w:hAnsi="Arial" w:cs="Arial"/>
          <w:sz w:val="20"/>
          <w:szCs w:val="20"/>
        </w:rPr>
        <w:t>ald</w:t>
      </w:r>
      <w:r>
        <w:rPr>
          <w:rFonts w:ascii="Arial" w:hAnsi="Arial" w:cs="Arial"/>
          <w:spacing w:val="-10"/>
          <w:sz w:val="20"/>
          <w:szCs w:val="20"/>
        </w:rPr>
        <w:t xml:space="preserve"> </w:t>
      </w:r>
      <w:r>
        <w:rPr>
          <w:rFonts w:ascii="Arial" w:hAnsi="Arial" w:cs="Arial"/>
          <w:sz w:val="20"/>
          <w:szCs w:val="20"/>
        </w:rPr>
        <w:t>and</w:t>
      </w:r>
      <w:r>
        <w:rPr>
          <w:rFonts w:ascii="Arial" w:hAnsi="Arial" w:cs="Arial"/>
          <w:spacing w:val="6"/>
          <w:sz w:val="20"/>
          <w:szCs w:val="20"/>
        </w:rPr>
        <w:t xml:space="preserve"> </w:t>
      </w:r>
      <w:r>
        <w:rPr>
          <w:rFonts w:ascii="Arial" w:hAnsi="Arial" w:cs="Arial"/>
          <w:w w:val="102"/>
          <w:sz w:val="20"/>
          <w:szCs w:val="20"/>
        </w:rPr>
        <w:t>MacAskill</w:t>
      </w:r>
    </w:p>
    <w:p w14:paraId="7154A654" w14:textId="77777777" w:rsidR="009E6749" w:rsidRDefault="009E6749">
      <w:pPr>
        <w:spacing w:after="0" w:line="240" w:lineRule="auto"/>
        <w:ind w:left="955" w:right="3440"/>
        <w:jc w:val="both"/>
        <w:rPr>
          <w:rFonts w:ascii="Arial" w:hAnsi="Arial" w:cs="Arial"/>
          <w:sz w:val="20"/>
          <w:szCs w:val="20"/>
        </w:rPr>
      </w:pPr>
      <w:r>
        <w:rPr>
          <w:rFonts w:ascii="Arial" w:hAnsi="Arial" w:cs="Arial"/>
          <w:w w:val="92"/>
          <w:sz w:val="20"/>
          <w:szCs w:val="20"/>
        </w:rPr>
        <w:t>2013)</w:t>
      </w:r>
      <w:r>
        <w:rPr>
          <w:rFonts w:ascii="Arial" w:hAnsi="Arial" w:cs="Arial"/>
          <w:spacing w:val="16"/>
          <w:w w:val="92"/>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US</w:t>
      </w:r>
      <w:r>
        <w:rPr>
          <w:rFonts w:ascii="Arial" w:hAnsi="Arial" w:cs="Arial"/>
          <w:spacing w:val="-8"/>
          <w:sz w:val="20"/>
          <w:szCs w:val="20"/>
        </w:rPr>
        <w:t xml:space="preserve"> </w:t>
      </w:r>
      <w:r>
        <w:rPr>
          <w:rFonts w:ascii="Arial" w:hAnsi="Arial" w:cs="Arial"/>
          <w:sz w:val="20"/>
          <w:szCs w:val="20"/>
        </w:rPr>
        <w:t>National</w:t>
      </w:r>
      <w:r>
        <w:rPr>
          <w:rFonts w:ascii="Arial" w:hAnsi="Arial" w:cs="Arial"/>
          <w:spacing w:val="19"/>
          <w:sz w:val="20"/>
          <w:szCs w:val="20"/>
        </w:rPr>
        <w:t xml:space="preserve"> </w:t>
      </w:r>
      <w:r>
        <w:rPr>
          <w:rFonts w:ascii="Arial" w:hAnsi="Arial" w:cs="Arial"/>
          <w:sz w:val="20"/>
          <w:szCs w:val="20"/>
        </w:rPr>
        <w:t>Securi</w:t>
      </w:r>
      <w:r>
        <w:rPr>
          <w:rFonts w:ascii="Arial" w:hAnsi="Arial" w:cs="Arial"/>
          <w:spacing w:val="-5"/>
          <w:sz w:val="20"/>
          <w:szCs w:val="20"/>
        </w:rPr>
        <w:t>t</w:t>
      </w:r>
      <w:r>
        <w:rPr>
          <w:rFonts w:ascii="Arial" w:hAnsi="Arial" w:cs="Arial"/>
          <w:sz w:val="20"/>
          <w:szCs w:val="20"/>
        </w:rPr>
        <w:t>y</w:t>
      </w:r>
      <w:r>
        <w:rPr>
          <w:rFonts w:ascii="Arial" w:hAnsi="Arial" w:cs="Arial"/>
          <w:spacing w:val="-3"/>
          <w:sz w:val="20"/>
          <w:szCs w:val="20"/>
        </w:rPr>
        <w:t xml:space="preserve"> </w:t>
      </w:r>
      <w:r>
        <w:rPr>
          <w:rFonts w:ascii="Arial" w:hAnsi="Arial" w:cs="Arial"/>
          <w:sz w:val="20"/>
          <w:szCs w:val="20"/>
        </w:rPr>
        <w:t>Agency</w:t>
      </w:r>
      <w:r>
        <w:rPr>
          <w:rFonts w:ascii="Arial" w:hAnsi="Arial" w:cs="Arial"/>
          <w:spacing w:val="-16"/>
          <w:sz w:val="20"/>
          <w:szCs w:val="20"/>
        </w:rPr>
        <w:t xml:space="preserve"> </w:t>
      </w:r>
      <w:r>
        <w:rPr>
          <w:rFonts w:ascii="Arial" w:hAnsi="Arial" w:cs="Arial"/>
          <w:w w:val="103"/>
          <w:sz w:val="20"/>
          <w:szCs w:val="20"/>
        </w:rPr>
        <w:t>(NSA).</w:t>
      </w:r>
      <w:commentRangeEnd w:id="25"/>
      <w:r w:rsidR="00C41C57">
        <w:rPr>
          <w:rStyle w:val="CommentReference"/>
        </w:rPr>
        <w:commentReference w:id="25"/>
      </w:r>
    </w:p>
    <w:p w14:paraId="577DCC84" w14:textId="77777777" w:rsidR="009E6749" w:rsidRDefault="009E6749">
      <w:pPr>
        <w:spacing w:before="8" w:after="0" w:line="280" w:lineRule="exact"/>
        <w:rPr>
          <w:sz w:val="28"/>
          <w:szCs w:val="28"/>
        </w:rPr>
      </w:pPr>
    </w:p>
    <w:p w14:paraId="101BC24B" w14:textId="77777777" w:rsidR="009E6749" w:rsidRDefault="009E6749">
      <w:pPr>
        <w:spacing w:after="0" w:line="240" w:lineRule="auto"/>
        <w:ind w:left="955" w:right="3694"/>
        <w:jc w:val="both"/>
        <w:rPr>
          <w:rFonts w:ascii="Arial" w:hAnsi="Arial" w:cs="Arial"/>
          <w:sz w:val="20"/>
          <w:szCs w:val="20"/>
        </w:rPr>
      </w:pPr>
      <w:r>
        <w:rPr>
          <w:rFonts w:ascii="Arial" w:hAnsi="Arial" w:cs="Arial"/>
          <w:b/>
          <w:bCs/>
          <w:sz w:val="20"/>
          <w:szCs w:val="20"/>
        </w:rPr>
        <w:t xml:space="preserve">2.2.2   </w:t>
      </w:r>
      <w:r>
        <w:rPr>
          <w:rFonts w:ascii="Arial" w:hAnsi="Arial" w:cs="Arial"/>
          <w:b/>
          <w:bCs/>
          <w:spacing w:val="29"/>
          <w:sz w:val="20"/>
          <w:szCs w:val="20"/>
        </w:rPr>
        <w:t xml:space="preserve"> </w:t>
      </w:r>
      <w:r>
        <w:rPr>
          <w:rFonts w:ascii="Arial" w:hAnsi="Arial" w:cs="Arial"/>
          <w:b/>
          <w:bCs/>
          <w:sz w:val="20"/>
          <w:szCs w:val="20"/>
        </w:rPr>
        <w:t>Secure</w:t>
      </w:r>
      <w:r>
        <w:rPr>
          <w:rFonts w:ascii="Arial" w:hAnsi="Arial" w:cs="Arial"/>
          <w:b/>
          <w:bCs/>
          <w:spacing w:val="9"/>
          <w:sz w:val="20"/>
          <w:szCs w:val="20"/>
        </w:rPr>
        <w:t xml:space="preserve"> </w:t>
      </w:r>
      <w:r>
        <w:rPr>
          <w:rFonts w:ascii="Arial" w:hAnsi="Arial" w:cs="Arial"/>
          <w:b/>
          <w:bCs/>
          <w:sz w:val="20"/>
          <w:szCs w:val="20"/>
        </w:rPr>
        <w:t xml:space="preserve">Email </w:t>
      </w:r>
      <w:r>
        <w:rPr>
          <w:rFonts w:ascii="Arial" w:hAnsi="Arial" w:cs="Arial"/>
          <w:b/>
          <w:bCs/>
          <w:spacing w:val="8"/>
          <w:sz w:val="20"/>
          <w:szCs w:val="20"/>
        </w:rPr>
        <w:t xml:space="preserve"> </w:t>
      </w:r>
      <w:r>
        <w:rPr>
          <w:rFonts w:ascii="Arial" w:hAnsi="Arial" w:cs="Arial"/>
          <w:b/>
          <w:bCs/>
          <w:sz w:val="20"/>
          <w:szCs w:val="20"/>
        </w:rPr>
        <w:t>and</w:t>
      </w:r>
      <w:r>
        <w:rPr>
          <w:rFonts w:ascii="Arial" w:hAnsi="Arial" w:cs="Arial"/>
          <w:b/>
          <w:bCs/>
          <w:spacing w:val="28"/>
          <w:sz w:val="20"/>
          <w:szCs w:val="20"/>
        </w:rPr>
        <w:t xml:space="preserve"> </w:t>
      </w:r>
      <w:r>
        <w:rPr>
          <w:rFonts w:ascii="Arial" w:hAnsi="Arial" w:cs="Arial"/>
          <w:b/>
          <w:bCs/>
          <w:spacing w:val="-22"/>
          <w:w w:val="115"/>
          <w:sz w:val="20"/>
          <w:szCs w:val="20"/>
        </w:rPr>
        <w:t>T</w:t>
      </w:r>
      <w:r>
        <w:rPr>
          <w:rFonts w:ascii="Arial" w:hAnsi="Arial" w:cs="Arial"/>
          <w:b/>
          <w:bCs/>
          <w:w w:val="115"/>
          <w:sz w:val="20"/>
          <w:szCs w:val="20"/>
        </w:rPr>
        <w:t>ext</w:t>
      </w:r>
      <w:r>
        <w:rPr>
          <w:rFonts w:ascii="Arial" w:hAnsi="Arial" w:cs="Arial"/>
          <w:b/>
          <w:bCs/>
          <w:spacing w:val="14"/>
          <w:w w:val="115"/>
          <w:sz w:val="20"/>
          <w:szCs w:val="20"/>
        </w:rPr>
        <w:t xml:space="preserve"> </w:t>
      </w:r>
      <w:r>
        <w:rPr>
          <w:rFonts w:ascii="Arial" w:hAnsi="Arial" w:cs="Arial"/>
          <w:b/>
          <w:bCs/>
          <w:sz w:val="20"/>
          <w:szCs w:val="20"/>
        </w:rPr>
        <w:t>Messaging</w:t>
      </w:r>
    </w:p>
    <w:p w14:paraId="13F95EA9" w14:textId="77777777" w:rsidR="009E6749" w:rsidRDefault="009E6749">
      <w:pPr>
        <w:spacing w:before="8" w:after="0" w:line="130" w:lineRule="exact"/>
        <w:rPr>
          <w:sz w:val="13"/>
          <w:szCs w:val="13"/>
        </w:rPr>
      </w:pPr>
    </w:p>
    <w:p w14:paraId="60B141B3" w14:textId="77777777" w:rsidR="009E6749" w:rsidRDefault="009E6749">
      <w:pPr>
        <w:spacing w:after="0" w:line="249" w:lineRule="auto"/>
        <w:ind w:left="955" w:right="916"/>
        <w:jc w:val="both"/>
        <w:rPr>
          <w:rFonts w:ascii="Arial" w:hAnsi="Arial" w:cs="Arial"/>
          <w:sz w:val="20"/>
          <w:szCs w:val="20"/>
        </w:rPr>
      </w:pPr>
      <w:r>
        <w:rPr>
          <w:rFonts w:ascii="Arial" w:hAnsi="Arial" w:cs="Arial"/>
          <w:w w:val="89"/>
          <w:sz w:val="20"/>
          <w:szCs w:val="20"/>
        </w:rPr>
        <w:t>Secure</w:t>
      </w:r>
      <w:r>
        <w:rPr>
          <w:rFonts w:ascii="Arial" w:hAnsi="Arial" w:cs="Arial"/>
          <w:spacing w:val="14"/>
          <w:w w:val="89"/>
          <w:sz w:val="20"/>
          <w:szCs w:val="20"/>
        </w:rPr>
        <w:t xml:space="preserve"> </w:t>
      </w:r>
      <w:r>
        <w:rPr>
          <w:rFonts w:ascii="Arial" w:hAnsi="Arial" w:cs="Arial"/>
          <w:sz w:val="20"/>
          <w:szCs w:val="20"/>
        </w:rPr>
        <w:t>email</w:t>
      </w:r>
      <w:r>
        <w:rPr>
          <w:rFonts w:ascii="Arial" w:hAnsi="Arial" w:cs="Arial"/>
          <w:spacing w:val="-6"/>
          <w:sz w:val="20"/>
          <w:szCs w:val="20"/>
        </w:rPr>
        <w:t xml:space="preserve"> w</w:t>
      </w:r>
      <w:r>
        <w:rPr>
          <w:rFonts w:ascii="Arial" w:hAnsi="Arial" w:cs="Arial"/>
          <w:sz w:val="20"/>
          <w:szCs w:val="20"/>
        </w:rPr>
        <w:t>orks</w:t>
      </w:r>
      <w:r>
        <w:rPr>
          <w:rFonts w:ascii="Arial" w:hAnsi="Arial" w:cs="Arial"/>
          <w:spacing w:val="-12"/>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12"/>
          <w:sz w:val="20"/>
          <w:szCs w:val="20"/>
        </w:rPr>
        <w:t xml:space="preserve"> </w:t>
      </w:r>
      <w:r>
        <w:rPr>
          <w:rFonts w:ascii="Arial" w:hAnsi="Arial" w:cs="Arial"/>
          <w:sz w:val="20"/>
          <w:szCs w:val="20"/>
        </w:rPr>
        <w:t>empl</w:t>
      </w:r>
      <w:r>
        <w:rPr>
          <w:rFonts w:ascii="Arial" w:hAnsi="Arial" w:cs="Arial"/>
          <w:spacing w:val="-5"/>
          <w:sz w:val="20"/>
          <w:szCs w:val="20"/>
        </w:rPr>
        <w:t>o</w:t>
      </w:r>
      <w:r>
        <w:rPr>
          <w:rFonts w:ascii="Arial" w:hAnsi="Arial" w:cs="Arial"/>
          <w:sz w:val="20"/>
          <w:szCs w:val="20"/>
        </w:rPr>
        <w:t>ying</w:t>
      </w:r>
      <w:r>
        <w:rPr>
          <w:rFonts w:ascii="Arial" w:hAnsi="Arial" w:cs="Arial"/>
          <w:spacing w:val="-19"/>
          <w:sz w:val="20"/>
          <w:szCs w:val="20"/>
        </w:rPr>
        <w:t xml:space="preserve"> </w:t>
      </w:r>
      <w:r>
        <w:rPr>
          <w:rFonts w:ascii="Arial" w:hAnsi="Arial" w:cs="Arial"/>
          <w:sz w:val="20"/>
          <w:szCs w:val="20"/>
        </w:rPr>
        <w:t>cryptograp</w:t>
      </w:r>
      <w:r>
        <w:rPr>
          <w:rFonts w:ascii="Arial" w:hAnsi="Arial" w:cs="Arial"/>
          <w:spacing w:val="-4"/>
          <w:sz w:val="20"/>
          <w:szCs w:val="20"/>
        </w:rPr>
        <w:t>h</w:t>
      </w:r>
      <w:r>
        <w:rPr>
          <w:rFonts w:ascii="Arial" w:hAnsi="Arial" w:cs="Arial"/>
          <w:sz w:val="20"/>
          <w:szCs w:val="20"/>
        </w:rPr>
        <w:t>y:</w:t>
      </w:r>
      <w:r>
        <w:rPr>
          <w:rFonts w:ascii="Arial" w:hAnsi="Arial" w:cs="Arial"/>
          <w:spacing w:val="35"/>
          <w:sz w:val="20"/>
          <w:szCs w:val="20"/>
        </w:rPr>
        <w:t xml:space="preserve"> </w:t>
      </w:r>
      <w:commentRangeStart w:id="26"/>
      <w:r>
        <w:rPr>
          <w:rFonts w:ascii="Arial" w:hAnsi="Arial" w:cs="Arial"/>
          <w:spacing w:val="-5"/>
          <w:w w:val="90"/>
          <w:sz w:val="20"/>
          <w:szCs w:val="20"/>
        </w:rPr>
        <w:t>w</w:t>
      </w:r>
      <w:r>
        <w:rPr>
          <w:rFonts w:ascii="Arial" w:hAnsi="Arial" w:cs="Arial"/>
          <w:w w:val="90"/>
          <w:sz w:val="20"/>
          <w:szCs w:val="20"/>
        </w:rPr>
        <w:t>e</w:t>
      </w:r>
      <w:r>
        <w:rPr>
          <w:rFonts w:ascii="Arial" w:hAnsi="Arial" w:cs="Arial"/>
          <w:spacing w:val="13"/>
          <w:w w:val="90"/>
          <w:sz w:val="20"/>
          <w:szCs w:val="20"/>
        </w:rPr>
        <w:t xml:space="preserve"> </w:t>
      </w:r>
      <w:r>
        <w:rPr>
          <w:rFonts w:ascii="Arial" w:hAnsi="Arial" w:cs="Arial"/>
          <w:sz w:val="20"/>
          <w:szCs w:val="20"/>
        </w:rPr>
        <w:t>encrypt</w:t>
      </w:r>
      <w:r>
        <w:rPr>
          <w:rFonts w:ascii="Arial" w:hAnsi="Arial" w:cs="Arial"/>
          <w:spacing w:val="8"/>
          <w:sz w:val="20"/>
          <w:szCs w:val="20"/>
        </w:rPr>
        <w:t xml:space="preserve"> </w:t>
      </w:r>
      <w:r>
        <w:rPr>
          <w:rFonts w:ascii="Arial" w:hAnsi="Arial" w:cs="Arial"/>
          <w:sz w:val="20"/>
          <w:szCs w:val="20"/>
        </w:rPr>
        <w:t>the</w:t>
      </w:r>
      <w:r>
        <w:rPr>
          <w:rFonts w:ascii="Arial" w:hAnsi="Arial" w:cs="Arial"/>
          <w:spacing w:val="5"/>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te</w:t>
      </w:r>
      <w:r>
        <w:rPr>
          <w:rFonts w:ascii="Arial" w:hAnsi="Arial" w:cs="Arial"/>
          <w:spacing w:val="-5"/>
          <w:sz w:val="20"/>
          <w:szCs w:val="20"/>
        </w:rPr>
        <w:t>n</w:t>
      </w:r>
      <w:r>
        <w:rPr>
          <w:rFonts w:ascii="Arial" w:hAnsi="Arial" w:cs="Arial"/>
          <w:sz w:val="20"/>
          <w:szCs w:val="20"/>
        </w:rPr>
        <w:t>ts</w:t>
      </w:r>
      <w:r>
        <w:rPr>
          <w:rFonts w:ascii="Arial" w:hAnsi="Arial" w:cs="Arial"/>
          <w:spacing w:val="-21"/>
          <w:sz w:val="20"/>
          <w:szCs w:val="20"/>
        </w:rPr>
        <w:t xml:space="preserve"> </w:t>
      </w:r>
      <w:r>
        <w:rPr>
          <w:rFonts w:ascii="Arial" w:hAnsi="Arial" w:cs="Arial"/>
          <w:sz w:val="20"/>
          <w:szCs w:val="20"/>
        </w:rPr>
        <w:t>of</w:t>
      </w:r>
      <w:r>
        <w:rPr>
          <w:rFonts w:ascii="Arial" w:hAnsi="Arial" w:cs="Arial"/>
          <w:spacing w:val="1"/>
          <w:sz w:val="20"/>
          <w:szCs w:val="20"/>
        </w:rPr>
        <w:t xml:space="preserve"> </w:t>
      </w:r>
      <w:r>
        <w:rPr>
          <w:rFonts w:ascii="Arial" w:hAnsi="Arial" w:cs="Arial"/>
          <w:sz w:val="20"/>
          <w:szCs w:val="20"/>
        </w:rPr>
        <w:t xml:space="preserve">the </w:t>
      </w:r>
      <w:r>
        <w:rPr>
          <w:rFonts w:ascii="Arial" w:hAnsi="Arial" w:cs="Arial"/>
          <w:spacing w:val="6"/>
          <w:sz w:val="20"/>
          <w:szCs w:val="20"/>
        </w:rPr>
        <w:t>p</w:t>
      </w:r>
      <w:r>
        <w:rPr>
          <w:rFonts w:ascii="Arial" w:hAnsi="Arial" w:cs="Arial"/>
          <w:sz w:val="20"/>
          <w:szCs w:val="20"/>
        </w:rPr>
        <w:t>ostcard,</w:t>
      </w:r>
      <w:r>
        <w:rPr>
          <w:rFonts w:ascii="Arial" w:hAnsi="Arial" w:cs="Arial"/>
          <w:spacing w:val="-17"/>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z w:val="20"/>
          <w:szCs w:val="20"/>
        </w:rPr>
        <w:t>viding</w:t>
      </w:r>
      <w:r>
        <w:rPr>
          <w:rFonts w:ascii="Arial" w:hAnsi="Arial" w:cs="Arial"/>
          <w:spacing w:val="21"/>
          <w:sz w:val="20"/>
          <w:szCs w:val="20"/>
        </w:rPr>
        <w:t xml:space="preserve"> </w:t>
      </w:r>
      <w:r>
        <w:rPr>
          <w:rFonts w:ascii="Arial" w:hAnsi="Arial" w:cs="Arial"/>
          <w:sz w:val="20"/>
          <w:szCs w:val="20"/>
        </w:rPr>
        <w:t>confide</w:t>
      </w:r>
      <w:r>
        <w:rPr>
          <w:rFonts w:ascii="Arial" w:hAnsi="Arial" w:cs="Arial"/>
          <w:spacing w:val="-5"/>
          <w:sz w:val="20"/>
          <w:szCs w:val="20"/>
        </w:rPr>
        <w:t>n</w:t>
      </w:r>
      <w:r>
        <w:rPr>
          <w:rFonts w:ascii="Arial" w:hAnsi="Arial" w:cs="Arial"/>
          <w:sz w:val="20"/>
          <w:szCs w:val="20"/>
        </w:rPr>
        <w:t>tiali</w:t>
      </w:r>
      <w:r>
        <w:rPr>
          <w:rFonts w:ascii="Arial" w:hAnsi="Arial" w:cs="Arial"/>
          <w:spacing w:val="-5"/>
          <w:sz w:val="20"/>
          <w:szCs w:val="20"/>
        </w:rPr>
        <w:t>t</w:t>
      </w:r>
      <w:r>
        <w:rPr>
          <w:rFonts w:ascii="Arial" w:hAnsi="Arial" w:cs="Arial"/>
          <w:spacing w:val="-16"/>
          <w:sz w:val="20"/>
          <w:szCs w:val="20"/>
        </w:rPr>
        <w:t>y</w:t>
      </w:r>
      <w:r>
        <w:rPr>
          <w:rFonts w:ascii="Arial" w:hAnsi="Arial" w:cs="Arial"/>
          <w:sz w:val="20"/>
          <w:szCs w:val="20"/>
        </w:rPr>
        <w:t>,</w:t>
      </w:r>
      <w:r>
        <w:rPr>
          <w:rFonts w:ascii="Arial" w:hAnsi="Arial" w:cs="Arial"/>
          <w:spacing w:val="43"/>
          <w:sz w:val="20"/>
          <w:szCs w:val="20"/>
        </w:rPr>
        <w:t xml:space="preserve"> </w:t>
      </w:r>
      <w:r>
        <w:rPr>
          <w:rFonts w:ascii="Arial" w:hAnsi="Arial" w:cs="Arial"/>
          <w:sz w:val="20"/>
          <w:szCs w:val="20"/>
        </w:rPr>
        <w:t>and</w:t>
      </w:r>
      <w:r>
        <w:rPr>
          <w:rFonts w:ascii="Arial" w:hAnsi="Arial" w:cs="Arial"/>
          <w:spacing w:val="-1"/>
          <w:sz w:val="20"/>
          <w:szCs w:val="20"/>
        </w:rPr>
        <w:t xml:space="preserve"> </w:t>
      </w:r>
      <w:r>
        <w:rPr>
          <w:rFonts w:ascii="Arial" w:hAnsi="Arial" w:cs="Arial"/>
          <w:sz w:val="20"/>
          <w:szCs w:val="20"/>
        </w:rPr>
        <w:t>then</w:t>
      </w:r>
      <w:r>
        <w:rPr>
          <w:rFonts w:ascii="Arial" w:hAnsi="Arial" w:cs="Arial"/>
          <w:spacing w:val="8"/>
          <w:sz w:val="20"/>
          <w:szCs w:val="20"/>
        </w:rPr>
        <w:t xml:space="preserve"> </w:t>
      </w:r>
      <w:r>
        <w:rPr>
          <w:rFonts w:ascii="Arial" w:hAnsi="Arial" w:cs="Arial"/>
          <w:sz w:val="20"/>
          <w:szCs w:val="20"/>
        </w:rPr>
        <w:t>add</w:t>
      </w:r>
      <w:r>
        <w:rPr>
          <w:rFonts w:ascii="Arial" w:hAnsi="Arial" w:cs="Arial"/>
          <w:spacing w:val="-1"/>
          <w:sz w:val="20"/>
          <w:szCs w:val="20"/>
        </w:rPr>
        <w:t xml:space="preserve"> </w:t>
      </w:r>
      <w:r>
        <w:rPr>
          <w:rFonts w:ascii="Arial" w:hAnsi="Arial" w:cs="Arial"/>
          <w:sz w:val="20"/>
          <w:szCs w:val="20"/>
        </w:rPr>
        <w:t>a digital</w:t>
      </w:r>
      <w:r>
        <w:rPr>
          <w:rFonts w:ascii="Arial" w:hAnsi="Arial" w:cs="Arial"/>
          <w:spacing w:val="39"/>
          <w:sz w:val="20"/>
          <w:szCs w:val="20"/>
        </w:rPr>
        <w:t xml:space="preserve"> </w:t>
      </w:r>
      <w:r>
        <w:rPr>
          <w:rFonts w:ascii="Arial" w:hAnsi="Arial" w:cs="Arial"/>
          <w:sz w:val="20"/>
          <w:szCs w:val="20"/>
        </w:rPr>
        <w:t>signature</w:t>
      </w:r>
      <w:r>
        <w:rPr>
          <w:rFonts w:ascii="Arial" w:hAnsi="Arial" w:cs="Arial"/>
          <w:spacing w:val="-20"/>
          <w:sz w:val="20"/>
          <w:szCs w:val="20"/>
        </w:rPr>
        <w:t xml:space="preserve"> </w:t>
      </w:r>
      <w:r>
        <w:rPr>
          <w:rFonts w:ascii="Arial" w:hAnsi="Arial" w:cs="Arial"/>
          <w:sz w:val="20"/>
          <w:szCs w:val="20"/>
        </w:rPr>
        <w:t>to</w:t>
      </w:r>
      <w:r>
        <w:rPr>
          <w:rFonts w:ascii="Arial" w:hAnsi="Arial" w:cs="Arial"/>
          <w:spacing w:val="20"/>
          <w:sz w:val="20"/>
          <w:szCs w:val="20"/>
        </w:rPr>
        <w:t xml:space="preserve"> </w:t>
      </w:r>
      <w:r>
        <w:rPr>
          <w:rFonts w:ascii="Arial" w:hAnsi="Arial" w:cs="Arial"/>
          <w:w w:val="98"/>
          <w:sz w:val="20"/>
          <w:szCs w:val="20"/>
        </w:rPr>
        <w:t>pre</w:t>
      </w:r>
      <w:r>
        <w:rPr>
          <w:rFonts w:ascii="Arial" w:hAnsi="Arial" w:cs="Arial"/>
          <w:spacing w:val="-5"/>
          <w:w w:val="98"/>
          <w:sz w:val="20"/>
          <w:szCs w:val="20"/>
        </w:rPr>
        <w:t>v</w:t>
      </w:r>
      <w:r>
        <w:rPr>
          <w:rFonts w:ascii="Arial" w:hAnsi="Arial" w:cs="Arial"/>
          <w:w w:val="89"/>
          <w:sz w:val="20"/>
          <w:szCs w:val="20"/>
        </w:rPr>
        <w:t>e</w:t>
      </w:r>
      <w:r>
        <w:rPr>
          <w:rFonts w:ascii="Arial" w:hAnsi="Arial" w:cs="Arial"/>
          <w:spacing w:val="-5"/>
          <w:w w:val="89"/>
          <w:sz w:val="20"/>
          <w:szCs w:val="20"/>
        </w:rPr>
        <w:t>n</w:t>
      </w:r>
      <w:r>
        <w:rPr>
          <w:rFonts w:ascii="Arial" w:hAnsi="Arial" w:cs="Arial"/>
          <w:w w:val="139"/>
          <w:sz w:val="20"/>
          <w:szCs w:val="20"/>
        </w:rPr>
        <w:t xml:space="preserve">t </w:t>
      </w:r>
      <w:r>
        <w:rPr>
          <w:rFonts w:ascii="Arial" w:hAnsi="Arial" w:cs="Arial"/>
          <w:sz w:val="20"/>
          <w:szCs w:val="20"/>
        </w:rPr>
        <w:t>m</w:t>
      </w:r>
      <w:r>
        <w:rPr>
          <w:rFonts w:ascii="Arial" w:hAnsi="Arial" w:cs="Arial"/>
          <w:spacing w:val="6"/>
          <w:sz w:val="20"/>
          <w:szCs w:val="20"/>
        </w:rPr>
        <w:t>o</w:t>
      </w:r>
      <w:r>
        <w:rPr>
          <w:rFonts w:ascii="Arial" w:hAnsi="Arial" w:cs="Arial"/>
          <w:sz w:val="20"/>
          <w:szCs w:val="20"/>
        </w:rPr>
        <w:t>difications.</w:t>
      </w:r>
      <w:commentRangeEnd w:id="26"/>
      <w:r w:rsidR="00B02062">
        <w:rPr>
          <w:rStyle w:val="CommentReference"/>
        </w:rPr>
        <w:commentReference w:id="26"/>
      </w:r>
      <w:r>
        <w:rPr>
          <w:rFonts w:ascii="Arial" w:hAnsi="Arial" w:cs="Arial"/>
          <w:spacing w:val="8"/>
          <w:sz w:val="20"/>
          <w:szCs w:val="20"/>
        </w:rPr>
        <w:t xml:space="preserve"> </w:t>
      </w:r>
      <w:r>
        <w:rPr>
          <w:rFonts w:ascii="Arial" w:hAnsi="Arial" w:cs="Arial"/>
          <w:sz w:val="20"/>
          <w:szCs w:val="20"/>
        </w:rPr>
        <w:t>T</w:t>
      </w:r>
      <w:r>
        <w:rPr>
          <w:rFonts w:ascii="Arial" w:hAnsi="Arial" w:cs="Arial"/>
          <w:spacing w:val="-5"/>
          <w:sz w:val="20"/>
          <w:szCs w:val="20"/>
        </w:rPr>
        <w:t>h</w:t>
      </w:r>
      <w:r>
        <w:rPr>
          <w:rFonts w:ascii="Arial" w:hAnsi="Arial" w:cs="Arial"/>
          <w:sz w:val="20"/>
          <w:szCs w:val="20"/>
        </w:rPr>
        <w:t>us</w:t>
      </w:r>
      <w:r>
        <w:rPr>
          <w:rFonts w:ascii="Arial" w:hAnsi="Arial" w:cs="Arial"/>
          <w:spacing w:val="1"/>
          <w:sz w:val="20"/>
          <w:szCs w:val="20"/>
        </w:rPr>
        <w:t xml:space="preserve"> </w:t>
      </w:r>
      <w:r>
        <w:rPr>
          <w:rFonts w:ascii="Arial" w:hAnsi="Arial" w:cs="Arial"/>
          <w:sz w:val="20"/>
          <w:szCs w:val="20"/>
        </w:rPr>
        <w:t xml:space="preserve">the </w:t>
      </w:r>
      <w:r>
        <w:rPr>
          <w:rFonts w:ascii="Arial" w:hAnsi="Arial" w:cs="Arial"/>
          <w:w w:val="96"/>
          <w:sz w:val="20"/>
          <w:szCs w:val="20"/>
        </w:rPr>
        <w:t>rec</w:t>
      </w:r>
      <w:r>
        <w:rPr>
          <w:rFonts w:ascii="Arial" w:hAnsi="Arial" w:cs="Arial"/>
          <w:spacing w:val="1"/>
          <w:w w:val="96"/>
          <w:sz w:val="20"/>
          <w:szCs w:val="20"/>
        </w:rPr>
        <w:t>i</w:t>
      </w:r>
      <w:r>
        <w:rPr>
          <w:rFonts w:ascii="Arial" w:hAnsi="Arial" w:cs="Arial"/>
          <w:w w:val="96"/>
          <w:sz w:val="20"/>
          <w:szCs w:val="20"/>
        </w:rPr>
        <w:t>pie</w:t>
      </w:r>
      <w:r>
        <w:rPr>
          <w:rFonts w:ascii="Arial" w:hAnsi="Arial" w:cs="Arial"/>
          <w:spacing w:val="-5"/>
          <w:w w:val="96"/>
          <w:sz w:val="20"/>
          <w:szCs w:val="20"/>
        </w:rPr>
        <w:t>n</w:t>
      </w:r>
      <w:r>
        <w:rPr>
          <w:rFonts w:ascii="Arial" w:hAnsi="Arial" w:cs="Arial"/>
          <w:w w:val="139"/>
          <w:sz w:val="20"/>
          <w:szCs w:val="20"/>
        </w:rPr>
        <w:t>t</w:t>
      </w:r>
      <w:r>
        <w:rPr>
          <w:rFonts w:ascii="Arial" w:hAnsi="Arial" w:cs="Arial"/>
          <w:spacing w:val="3"/>
          <w:sz w:val="20"/>
          <w:szCs w:val="20"/>
        </w:rPr>
        <w:t xml:space="preserve"> </w:t>
      </w:r>
      <w:r>
        <w:rPr>
          <w:rFonts w:ascii="Arial" w:hAnsi="Arial" w:cs="Arial"/>
          <w:sz w:val="20"/>
          <w:szCs w:val="20"/>
        </w:rPr>
        <w:t>is</w:t>
      </w:r>
      <w:r>
        <w:rPr>
          <w:rFonts w:ascii="Arial" w:hAnsi="Arial" w:cs="Arial"/>
          <w:spacing w:val="-9"/>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sz w:val="20"/>
          <w:szCs w:val="20"/>
        </w:rPr>
        <w:t>only</w:t>
      </w:r>
      <w:r>
        <w:rPr>
          <w:rFonts w:ascii="Arial" w:hAnsi="Arial" w:cs="Arial"/>
          <w:spacing w:val="4"/>
          <w:sz w:val="20"/>
          <w:szCs w:val="20"/>
        </w:rPr>
        <w:t xml:space="preserve"> </w:t>
      </w:r>
      <w:r>
        <w:rPr>
          <w:rFonts w:ascii="Arial" w:hAnsi="Arial" w:cs="Arial"/>
          <w:w w:val="89"/>
          <w:sz w:val="20"/>
          <w:szCs w:val="20"/>
        </w:rPr>
        <w:t>one</w:t>
      </w:r>
      <w:r>
        <w:rPr>
          <w:rFonts w:ascii="Arial" w:hAnsi="Arial" w:cs="Arial"/>
          <w:spacing w:val="9"/>
          <w:w w:val="89"/>
          <w:sz w:val="20"/>
          <w:szCs w:val="20"/>
        </w:rPr>
        <w:t xml:space="preserve"> </w:t>
      </w:r>
      <w:r>
        <w:rPr>
          <w:rFonts w:ascii="Arial" w:hAnsi="Arial" w:cs="Arial"/>
          <w:sz w:val="20"/>
          <w:szCs w:val="20"/>
        </w:rPr>
        <w:t>who</w:t>
      </w:r>
      <w:r>
        <w:rPr>
          <w:rFonts w:ascii="Arial" w:hAnsi="Arial" w:cs="Arial"/>
          <w:spacing w:val="-12"/>
          <w:sz w:val="20"/>
          <w:szCs w:val="20"/>
        </w:rPr>
        <w:t xml:space="preserve"> </w:t>
      </w:r>
      <w:r>
        <w:rPr>
          <w:rFonts w:ascii="Arial" w:hAnsi="Arial" w:cs="Arial"/>
          <w:w w:val="92"/>
          <w:sz w:val="20"/>
          <w:szCs w:val="20"/>
        </w:rPr>
        <w:t>can</w:t>
      </w:r>
      <w:r>
        <w:rPr>
          <w:rFonts w:ascii="Arial" w:hAnsi="Arial" w:cs="Arial"/>
          <w:spacing w:val="7"/>
          <w:w w:val="92"/>
          <w:sz w:val="20"/>
          <w:szCs w:val="20"/>
        </w:rPr>
        <w:t xml:space="preserve"> </w:t>
      </w:r>
      <w:r>
        <w:rPr>
          <w:rFonts w:ascii="Arial" w:hAnsi="Arial" w:cs="Arial"/>
          <w:sz w:val="20"/>
          <w:szCs w:val="20"/>
        </w:rPr>
        <w:t>read</w:t>
      </w:r>
      <w:r>
        <w:rPr>
          <w:rFonts w:ascii="Arial" w:hAnsi="Arial" w:cs="Arial"/>
          <w:spacing w:val="-20"/>
          <w:sz w:val="20"/>
          <w:szCs w:val="20"/>
        </w:rPr>
        <w:t xml:space="preserve"> </w:t>
      </w:r>
      <w:r>
        <w:rPr>
          <w:rFonts w:ascii="Arial" w:hAnsi="Arial" w:cs="Arial"/>
          <w:sz w:val="20"/>
          <w:szCs w:val="20"/>
        </w:rPr>
        <w:t xml:space="preserve">the </w:t>
      </w:r>
      <w:r>
        <w:rPr>
          <w:rFonts w:ascii="Arial" w:hAnsi="Arial" w:cs="Arial"/>
          <w:w w:val="86"/>
          <w:sz w:val="20"/>
          <w:szCs w:val="20"/>
        </w:rPr>
        <w:t>message</w:t>
      </w:r>
      <w:r>
        <w:rPr>
          <w:rFonts w:ascii="Arial" w:hAnsi="Arial" w:cs="Arial"/>
          <w:spacing w:val="12"/>
          <w:w w:val="86"/>
          <w:sz w:val="20"/>
          <w:szCs w:val="20"/>
        </w:rPr>
        <w:t xml:space="preserve"> </w:t>
      </w:r>
      <w:r>
        <w:rPr>
          <w:rFonts w:ascii="Arial" w:hAnsi="Arial" w:cs="Arial"/>
          <w:sz w:val="20"/>
          <w:szCs w:val="20"/>
        </w:rPr>
        <w:t>and the</w:t>
      </w:r>
      <w:r>
        <w:rPr>
          <w:rFonts w:ascii="Arial" w:hAnsi="Arial" w:cs="Arial"/>
          <w:spacing w:val="12"/>
          <w:sz w:val="20"/>
          <w:szCs w:val="20"/>
        </w:rPr>
        <w:t xml:space="preserve"> </w:t>
      </w:r>
      <w:r>
        <w:rPr>
          <w:rFonts w:ascii="Arial" w:hAnsi="Arial" w:cs="Arial"/>
          <w:w w:val="96"/>
          <w:sz w:val="20"/>
          <w:szCs w:val="20"/>
        </w:rPr>
        <w:t>recipie</w:t>
      </w:r>
      <w:r>
        <w:rPr>
          <w:rFonts w:ascii="Arial" w:hAnsi="Arial" w:cs="Arial"/>
          <w:spacing w:val="-5"/>
          <w:w w:val="96"/>
          <w:sz w:val="20"/>
          <w:szCs w:val="20"/>
        </w:rPr>
        <w:t>n</w:t>
      </w:r>
      <w:r>
        <w:rPr>
          <w:rFonts w:ascii="Arial" w:hAnsi="Arial" w:cs="Arial"/>
          <w:w w:val="139"/>
          <w:sz w:val="20"/>
          <w:szCs w:val="20"/>
        </w:rPr>
        <w:t>t</w:t>
      </w:r>
      <w:r>
        <w:rPr>
          <w:rFonts w:ascii="Arial" w:hAnsi="Arial" w:cs="Arial"/>
          <w:spacing w:val="15"/>
          <w:sz w:val="20"/>
          <w:szCs w:val="20"/>
        </w:rPr>
        <w:t xml:space="preserve"> </w:t>
      </w:r>
      <w:r>
        <w:rPr>
          <w:rFonts w:ascii="Arial" w:hAnsi="Arial" w:cs="Arial"/>
          <w:sz w:val="20"/>
          <w:szCs w:val="20"/>
        </w:rPr>
        <w:t>can</w:t>
      </w:r>
      <w:r>
        <w:rPr>
          <w:rFonts w:ascii="Arial" w:hAnsi="Arial" w:cs="Arial"/>
          <w:spacing w:val="-11"/>
          <w:sz w:val="20"/>
          <w:szCs w:val="20"/>
        </w:rPr>
        <w:t xml:space="preserve"> </w:t>
      </w:r>
      <w:r>
        <w:rPr>
          <w:rFonts w:ascii="Arial" w:hAnsi="Arial" w:cs="Arial"/>
          <w:sz w:val="20"/>
          <w:szCs w:val="20"/>
        </w:rPr>
        <w:t>also</w:t>
      </w:r>
      <w:r>
        <w:rPr>
          <w:rFonts w:ascii="Arial" w:hAnsi="Arial" w:cs="Arial"/>
          <w:spacing w:val="-21"/>
          <w:sz w:val="20"/>
          <w:szCs w:val="20"/>
        </w:rPr>
        <w:t xml:space="preserve"> </w:t>
      </w:r>
      <w:r>
        <w:rPr>
          <w:rFonts w:ascii="Arial" w:hAnsi="Arial" w:cs="Arial"/>
          <w:spacing w:val="-5"/>
          <w:sz w:val="20"/>
          <w:szCs w:val="20"/>
        </w:rPr>
        <w:t>v</w:t>
      </w:r>
      <w:r>
        <w:rPr>
          <w:rFonts w:ascii="Arial" w:hAnsi="Arial" w:cs="Arial"/>
          <w:sz w:val="20"/>
          <w:szCs w:val="20"/>
        </w:rPr>
        <w:t>erify</w:t>
      </w:r>
      <w:r>
        <w:rPr>
          <w:rFonts w:ascii="Arial" w:hAnsi="Arial" w:cs="Arial"/>
          <w:spacing w:val="29"/>
          <w:sz w:val="20"/>
          <w:szCs w:val="20"/>
        </w:rPr>
        <w:t xml:space="preserve"> </w:t>
      </w:r>
      <w:r>
        <w:rPr>
          <w:rFonts w:ascii="Arial" w:hAnsi="Arial" w:cs="Arial"/>
          <w:sz w:val="20"/>
          <w:szCs w:val="20"/>
        </w:rPr>
        <w:t>that</w:t>
      </w:r>
      <w:r>
        <w:rPr>
          <w:rFonts w:ascii="Arial" w:hAnsi="Arial" w:cs="Arial"/>
          <w:spacing w:val="46"/>
          <w:sz w:val="20"/>
          <w:szCs w:val="20"/>
        </w:rPr>
        <w:t xml:space="preserve"> </w:t>
      </w:r>
      <w:r>
        <w:rPr>
          <w:rFonts w:ascii="Arial" w:hAnsi="Arial" w:cs="Arial"/>
          <w:sz w:val="20"/>
          <w:szCs w:val="20"/>
        </w:rPr>
        <w:t>the</w:t>
      </w:r>
      <w:r>
        <w:rPr>
          <w:rFonts w:ascii="Arial" w:hAnsi="Arial" w:cs="Arial"/>
          <w:spacing w:val="13"/>
          <w:sz w:val="20"/>
          <w:szCs w:val="20"/>
        </w:rPr>
        <w:t xml:space="preserve"> </w:t>
      </w:r>
      <w:r>
        <w:rPr>
          <w:rFonts w:ascii="Arial" w:hAnsi="Arial" w:cs="Arial"/>
          <w:w w:val="86"/>
          <w:sz w:val="20"/>
          <w:szCs w:val="20"/>
        </w:rPr>
        <w:t>message</w:t>
      </w:r>
      <w:r>
        <w:rPr>
          <w:rFonts w:ascii="Arial" w:hAnsi="Arial" w:cs="Arial"/>
          <w:spacing w:val="24"/>
          <w:w w:val="86"/>
          <w:sz w:val="20"/>
          <w:szCs w:val="20"/>
        </w:rPr>
        <w:t xml:space="preserve"> </w:t>
      </w:r>
      <w:r>
        <w:rPr>
          <w:rFonts w:ascii="Arial" w:hAnsi="Arial" w:cs="Arial"/>
          <w:sz w:val="20"/>
          <w:szCs w:val="20"/>
        </w:rPr>
        <w:t>has</w:t>
      </w:r>
      <w:r>
        <w:rPr>
          <w:rFonts w:ascii="Arial" w:hAnsi="Arial" w:cs="Arial"/>
          <w:spacing w:val="-20"/>
          <w:sz w:val="20"/>
          <w:szCs w:val="20"/>
        </w:rPr>
        <w:t xml:space="preserve"> </w:t>
      </w:r>
      <w:r>
        <w:rPr>
          <w:rFonts w:ascii="Arial" w:hAnsi="Arial" w:cs="Arial"/>
          <w:sz w:val="20"/>
          <w:szCs w:val="20"/>
        </w:rPr>
        <w:t>not</w:t>
      </w:r>
      <w:r>
        <w:rPr>
          <w:rFonts w:ascii="Arial" w:hAnsi="Arial" w:cs="Arial"/>
          <w:spacing w:val="24"/>
          <w:sz w:val="20"/>
          <w:szCs w:val="20"/>
        </w:rPr>
        <w:t xml:space="preserve"> </w:t>
      </w:r>
      <w:r>
        <w:rPr>
          <w:rFonts w:ascii="Arial" w:hAnsi="Arial" w:cs="Arial"/>
          <w:spacing w:val="4"/>
          <w:w w:val="89"/>
          <w:sz w:val="20"/>
          <w:szCs w:val="20"/>
        </w:rPr>
        <w:t>b</w:t>
      </w:r>
      <w:r>
        <w:rPr>
          <w:rFonts w:ascii="Arial" w:hAnsi="Arial" w:cs="Arial"/>
          <w:w w:val="89"/>
          <w:sz w:val="20"/>
          <w:szCs w:val="20"/>
        </w:rPr>
        <w:t>een</w:t>
      </w:r>
      <w:r>
        <w:rPr>
          <w:rFonts w:ascii="Arial" w:hAnsi="Arial" w:cs="Arial"/>
          <w:spacing w:val="24"/>
          <w:w w:val="89"/>
          <w:sz w:val="20"/>
          <w:szCs w:val="20"/>
        </w:rPr>
        <w:t xml:space="preserve"> </w:t>
      </w:r>
      <w:r>
        <w:rPr>
          <w:rFonts w:ascii="Arial" w:hAnsi="Arial" w:cs="Arial"/>
          <w:sz w:val="20"/>
          <w:szCs w:val="20"/>
        </w:rPr>
        <w:t>m</w:t>
      </w:r>
      <w:r>
        <w:rPr>
          <w:rFonts w:ascii="Arial" w:hAnsi="Arial" w:cs="Arial"/>
          <w:spacing w:val="6"/>
          <w:sz w:val="20"/>
          <w:szCs w:val="20"/>
        </w:rPr>
        <w:t>o</w:t>
      </w:r>
      <w:r>
        <w:rPr>
          <w:rFonts w:ascii="Arial" w:hAnsi="Arial" w:cs="Arial"/>
          <w:sz w:val="20"/>
          <w:szCs w:val="20"/>
        </w:rPr>
        <w:t>dified</w:t>
      </w:r>
      <w:r>
        <w:rPr>
          <w:rFonts w:ascii="Arial" w:hAnsi="Arial" w:cs="Arial"/>
          <w:spacing w:val="-2"/>
          <w:sz w:val="20"/>
          <w:szCs w:val="20"/>
        </w:rPr>
        <w:t xml:space="preserve"> </w:t>
      </w:r>
      <w:r>
        <w:rPr>
          <w:rFonts w:ascii="Arial" w:hAnsi="Arial" w:cs="Arial"/>
          <w:sz w:val="20"/>
          <w:szCs w:val="20"/>
        </w:rPr>
        <w:t>along</w:t>
      </w:r>
      <w:r>
        <w:rPr>
          <w:rFonts w:ascii="Arial" w:hAnsi="Arial" w:cs="Arial"/>
          <w:spacing w:val="-13"/>
          <w:sz w:val="20"/>
          <w:szCs w:val="20"/>
        </w:rPr>
        <w:t xml:space="preserve"> </w:t>
      </w:r>
      <w:r>
        <w:rPr>
          <w:rFonts w:ascii="Arial" w:hAnsi="Arial" w:cs="Arial"/>
          <w:sz w:val="20"/>
          <w:szCs w:val="20"/>
        </w:rPr>
        <w:t xml:space="preserve">the </w:t>
      </w:r>
      <w:r>
        <w:rPr>
          <w:rFonts w:ascii="Arial" w:hAnsi="Arial" w:cs="Arial"/>
          <w:spacing w:val="-6"/>
          <w:sz w:val="20"/>
          <w:szCs w:val="20"/>
        </w:rPr>
        <w:t>w</w:t>
      </w:r>
      <w:r>
        <w:rPr>
          <w:rFonts w:ascii="Arial" w:hAnsi="Arial" w:cs="Arial"/>
          <w:spacing w:val="-5"/>
          <w:sz w:val="20"/>
          <w:szCs w:val="20"/>
        </w:rPr>
        <w:t>a</w:t>
      </w:r>
      <w:r>
        <w:rPr>
          <w:rFonts w:ascii="Arial" w:hAnsi="Arial" w:cs="Arial"/>
          <w:spacing w:val="-17"/>
          <w:sz w:val="20"/>
          <w:szCs w:val="20"/>
        </w:rPr>
        <w:t>y</w:t>
      </w:r>
      <w:r>
        <w:rPr>
          <w:rFonts w:ascii="Arial" w:hAnsi="Arial" w:cs="Arial"/>
          <w:sz w:val="20"/>
          <w:szCs w:val="20"/>
        </w:rPr>
        <w:t>.</w:t>
      </w:r>
      <w:r>
        <w:rPr>
          <w:rFonts w:ascii="Arial" w:hAnsi="Arial" w:cs="Arial"/>
          <w:spacing w:val="18"/>
          <w:sz w:val="20"/>
          <w:szCs w:val="20"/>
        </w:rPr>
        <w:t xml:space="preserve"> </w:t>
      </w:r>
      <w:r>
        <w:rPr>
          <w:rFonts w:ascii="Arial" w:hAnsi="Arial" w:cs="Arial"/>
          <w:spacing w:val="-17"/>
          <w:sz w:val="20"/>
          <w:szCs w:val="20"/>
        </w:rPr>
        <w:t>T</w:t>
      </w:r>
      <w:r>
        <w:rPr>
          <w:rFonts w:ascii="Arial" w:hAnsi="Arial" w:cs="Arial"/>
          <w:sz w:val="20"/>
          <w:szCs w:val="20"/>
        </w:rPr>
        <w:t>o</w:t>
      </w:r>
      <w:r>
        <w:rPr>
          <w:rFonts w:ascii="Arial" w:hAnsi="Arial" w:cs="Arial"/>
          <w:spacing w:val="3"/>
          <w:sz w:val="20"/>
          <w:szCs w:val="20"/>
        </w:rPr>
        <w:t xml:space="preserve"> </w:t>
      </w:r>
      <w:r>
        <w:rPr>
          <w:rFonts w:ascii="Arial" w:hAnsi="Arial" w:cs="Arial"/>
          <w:w w:val="93"/>
          <w:sz w:val="20"/>
          <w:szCs w:val="20"/>
        </w:rPr>
        <w:t>ma</w:t>
      </w:r>
      <w:r>
        <w:rPr>
          <w:rFonts w:ascii="Arial" w:hAnsi="Arial" w:cs="Arial"/>
          <w:spacing w:val="-5"/>
          <w:w w:val="93"/>
          <w:sz w:val="20"/>
          <w:szCs w:val="20"/>
        </w:rPr>
        <w:t>k</w:t>
      </w:r>
      <w:r>
        <w:rPr>
          <w:rFonts w:ascii="Arial" w:hAnsi="Arial" w:cs="Arial"/>
          <w:w w:val="93"/>
          <w:sz w:val="20"/>
          <w:szCs w:val="20"/>
        </w:rPr>
        <w:t>e</w:t>
      </w:r>
      <w:r>
        <w:rPr>
          <w:rFonts w:ascii="Arial" w:hAnsi="Arial" w:cs="Arial"/>
          <w:spacing w:val="1"/>
          <w:w w:val="93"/>
          <w:sz w:val="20"/>
          <w:szCs w:val="20"/>
        </w:rPr>
        <w:t xml:space="preserve"> </w:t>
      </w:r>
      <w:r>
        <w:rPr>
          <w:rFonts w:ascii="Arial" w:hAnsi="Arial" w:cs="Arial"/>
          <w:spacing w:val="-5"/>
          <w:sz w:val="20"/>
          <w:szCs w:val="20"/>
        </w:rPr>
        <w:t>k</w:t>
      </w:r>
      <w:r>
        <w:rPr>
          <w:rFonts w:ascii="Arial" w:hAnsi="Arial" w:cs="Arial"/>
          <w:sz w:val="20"/>
          <w:szCs w:val="20"/>
        </w:rPr>
        <w:t>ey</w:t>
      </w:r>
      <w:r>
        <w:rPr>
          <w:rFonts w:ascii="Arial" w:hAnsi="Arial" w:cs="Arial"/>
          <w:spacing w:val="-20"/>
          <w:sz w:val="20"/>
          <w:szCs w:val="20"/>
        </w:rPr>
        <w:t xml:space="preserve"> </w:t>
      </w:r>
      <w:r>
        <w:rPr>
          <w:rFonts w:ascii="Arial" w:hAnsi="Arial" w:cs="Arial"/>
          <w:w w:val="92"/>
          <w:sz w:val="20"/>
          <w:szCs w:val="20"/>
        </w:rPr>
        <w:t>manageme</w:t>
      </w:r>
      <w:r>
        <w:rPr>
          <w:rFonts w:ascii="Arial" w:hAnsi="Arial" w:cs="Arial"/>
          <w:spacing w:val="-5"/>
          <w:w w:val="92"/>
          <w:sz w:val="20"/>
          <w:szCs w:val="20"/>
        </w:rPr>
        <w:t>n</w:t>
      </w:r>
      <w:r>
        <w:rPr>
          <w:rFonts w:ascii="Arial" w:hAnsi="Arial" w:cs="Arial"/>
          <w:w w:val="139"/>
          <w:sz w:val="20"/>
          <w:szCs w:val="20"/>
        </w:rPr>
        <w:t>t</w:t>
      </w:r>
      <w:r>
        <w:rPr>
          <w:rFonts w:ascii="Arial" w:hAnsi="Arial" w:cs="Arial"/>
          <w:spacing w:val="-6"/>
          <w:sz w:val="20"/>
          <w:szCs w:val="20"/>
        </w:rPr>
        <w:t xml:space="preserve"> </w:t>
      </w:r>
      <w:r>
        <w:rPr>
          <w:rFonts w:ascii="Arial" w:hAnsi="Arial" w:cs="Arial"/>
          <w:w w:val="88"/>
          <w:sz w:val="20"/>
          <w:szCs w:val="20"/>
        </w:rPr>
        <w:t>eas</w:t>
      </w:r>
      <w:r>
        <w:rPr>
          <w:rFonts w:ascii="Arial" w:hAnsi="Arial" w:cs="Arial"/>
          <w:spacing w:val="-14"/>
          <w:w w:val="88"/>
          <w:sz w:val="20"/>
          <w:szCs w:val="20"/>
        </w:rPr>
        <w:t>y</w:t>
      </w:r>
      <w:r>
        <w:rPr>
          <w:rFonts w:ascii="Arial" w:hAnsi="Arial" w:cs="Arial"/>
          <w:w w:val="88"/>
          <w:sz w:val="20"/>
          <w:szCs w:val="20"/>
        </w:rPr>
        <w:t>,</w:t>
      </w:r>
      <w:r>
        <w:rPr>
          <w:rFonts w:ascii="Arial" w:hAnsi="Arial" w:cs="Arial"/>
          <w:spacing w:val="5"/>
          <w:w w:val="88"/>
          <w:sz w:val="20"/>
          <w:szCs w:val="20"/>
        </w:rPr>
        <w:t xml:space="preserve"> </w:t>
      </w:r>
      <w:r>
        <w:rPr>
          <w:rFonts w:ascii="Arial" w:hAnsi="Arial" w:cs="Arial"/>
          <w:sz w:val="20"/>
          <w:szCs w:val="20"/>
        </w:rPr>
        <w:t>most</w:t>
      </w:r>
      <w:r>
        <w:rPr>
          <w:rFonts w:ascii="Arial" w:hAnsi="Arial" w:cs="Arial"/>
          <w:spacing w:val="-19"/>
          <w:sz w:val="20"/>
          <w:szCs w:val="20"/>
        </w:rPr>
        <w:t xml:space="preserve"> </w:t>
      </w:r>
      <w:r>
        <w:rPr>
          <w:rFonts w:ascii="Arial" w:hAnsi="Arial" w:cs="Arial"/>
          <w:w w:val="86"/>
          <w:sz w:val="20"/>
          <w:szCs w:val="20"/>
        </w:rPr>
        <w:t>s</w:t>
      </w:r>
      <w:r>
        <w:rPr>
          <w:rFonts w:ascii="Arial" w:hAnsi="Arial" w:cs="Arial"/>
          <w:spacing w:val="-4"/>
          <w:w w:val="86"/>
          <w:sz w:val="20"/>
          <w:szCs w:val="20"/>
        </w:rPr>
        <w:t>c</w:t>
      </w:r>
      <w:r>
        <w:rPr>
          <w:rFonts w:ascii="Arial" w:hAnsi="Arial" w:cs="Arial"/>
          <w:w w:val="86"/>
          <w:sz w:val="20"/>
          <w:szCs w:val="20"/>
        </w:rPr>
        <w:t>hemes</w:t>
      </w:r>
      <w:r>
        <w:rPr>
          <w:rFonts w:ascii="Arial" w:hAnsi="Arial" w:cs="Arial"/>
          <w:spacing w:val="7"/>
          <w:w w:val="86"/>
          <w:sz w:val="20"/>
          <w:szCs w:val="20"/>
        </w:rPr>
        <w:t xml:space="preserve"> </w:t>
      </w:r>
      <w:r>
        <w:rPr>
          <w:rFonts w:ascii="Arial" w:hAnsi="Arial" w:cs="Arial"/>
          <w:w w:val="86"/>
          <w:sz w:val="20"/>
          <w:szCs w:val="20"/>
        </w:rPr>
        <w:t>use</w:t>
      </w:r>
      <w:r>
        <w:rPr>
          <w:rFonts w:ascii="Arial" w:hAnsi="Arial" w:cs="Arial"/>
          <w:spacing w:val="2"/>
          <w:w w:val="86"/>
          <w:sz w:val="20"/>
          <w:szCs w:val="20"/>
        </w:rPr>
        <w:t xml:space="preserve"> </w:t>
      </w:r>
      <w:r>
        <w:rPr>
          <w:rFonts w:ascii="Arial" w:hAnsi="Arial" w:cs="Arial"/>
          <w:sz w:val="20"/>
          <w:szCs w:val="20"/>
        </w:rPr>
        <w:t>public-</w:t>
      </w:r>
      <w:r>
        <w:rPr>
          <w:rFonts w:ascii="Arial" w:hAnsi="Arial" w:cs="Arial"/>
          <w:spacing w:val="-5"/>
          <w:sz w:val="20"/>
          <w:szCs w:val="20"/>
        </w:rPr>
        <w:t>k</w:t>
      </w:r>
      <w:r>
        <w:rPr>
          <w:rFonts w:ascii="Arial" w:hAnsi="Arial" w:cs="Arial"/>
          <w:sz w:val="20"/>
          <w:szCs w:val="20"/>
        </w:rPr>
        <w:t>ey</w:t>
      </w:r>
      <w:r>
        <w:rPr>
          <w:rFonts w:ascii="Arial" w:hAnsi="Arial" w:cs="Arial"/>
          <w:spacing w:val="-14"/>
          <w:sz w:val="20"/>
          <w:szCs w:val="20"/>
        </w:rPr>
        <w:t xml:space="preserve"> </w:t>
      </w:r>
      <w:r>
        <w:rPr>
          <w:rFonts w:ascii="Arial" w:hAnsi="Arial" w:cs="Arial"/>
          <w:sz w:val="20"/>
          <w:szCs w:val="20"/>
        </w:rPr>
        <w:t>cryptograp</w:t>
      </w:r>
      <w:r>
        <w:rPr>
          <w:rFonts w:ascii="Arial" w:hAnsi="Arial" w:cs="Arial"/>
          <w:spacing w:val="-4"/>
          <w:sz w:val="20"/>
          <w:szCs w:val="20"/>
        </w:rPr>
        <w:t>h</w:t>
      </w:r>
      <w:r>
        <w:rPr>
          <w:rFonts w:ascii="Arial" w:hAnsi="Arial" w:cs="Arial"/>
          <w:spacing w:val="-16"/>
          <w:w w:val="105"/>
          <w:sz w:val="20"/>
          <w:szCs w:val="20"/>
        </w:rPr>
        <w:t>y</w:t>
      </w:r>
      <w:r>
        <w:rPr>
          <w:rFonts w:ascii="Arial" w:hAnsi="Arial" w:cs="Arial"/>
          <w:w w:val="99"/>
          <w:sz w:val="20"/>
          <w:szCs w:val="20"/>
        </w:rPr>
        <w:t>.</w:t>
      </w:r>
    </w:p>
    <w:p w14:paraId="0B3254BC" w14:textId="77777777" w:rsidR="009E6749" w:rsidRDefault="009E6749">
      <w:pPr>
        <w:spacing w:after="0"/>
        <w:jc w:val="both"/>
        <w:sectPr w:rsidR="009E6749">
          <w:pgSz w:w="12240" w:h="15840"/>
          <w:pgMar w:top="1480" w:right="1720" w:bottom="1920" w:left="1720" w:header="0" w:footer="1736" w:gutter="0"/>
          <w:cols w:space="720"/>
        </w:sectPr>
      </w:pPr>
    </w:p>
    <w:p w14:paraId="24E96892" w14:textId="77777777" w:rsidR="009E6749" w:rsidRDefault="009E6749">
      <w:pPr>
        <w:spacing w:after="0" w:line="200" w:lineRule="exact"/>
        <w:rPr>
          <w:sz w:val="20"/>
          <w:szCs w:val="20"/>
        </w:rPr>
      </w:pPr>
    </w:p>
    <w:p w14:paraId="295D6C54" w14:textId="77777777" w:rsidR="009E6749" w:rsidRDefault="009E6749">
      <w:pPr>
        <w:spacing w:after="0" w:line="200" w:lineRule="exact"/>
        <w:rPr>
          <w:sz w:val="20"/>
          <w:szCs w:val="20"/>
        </w:rPr>
      </w:pPr>
    </w:p>
    <w:p w14:paraId="00118A57" w14:textId="77777777" w:rsidR="009E6749" w:rsidRDefault="009E6749">
      <w:pPr>
        <w:spacing w:after="0" w:line="200" w:lineRule="exact"/>
        <w:rPr>
          <w:sz w:val="20"/>
          <w:szCs w:val="20"/>
        </w:rPr>
      </w:pPr>
    </w:p>
    <w:p w14:paraId="3BF4EB72" w14:textId="77777777" w:rsidR="009E6749" w:rsidRDefault="009E6749">
      <w:pPr>
        <w:spacing w:after="0" w:line="200" w:lineRule="exact"/>
        <w:rPr>
          <w:sz w:val="20"/>
          <w:szCs w:val="20"/>
        </w:rPr>
      </w:pPr>
    </w:p>
    <w:p w14:paraId="3DF944F7" w14:textId="77777777" w:rsidR="009E6749" w:rsidRDefault="009E6749">
      <w:pPr>
        <w:spacing w:before="7" w:after="0" w:line="200" w:lineRule="exact"/>
        <w:rPr>
          <w:sz w:val="20"/>
          <w:szCs w:val="20"/>
        </w:rPr>
      </w:pPr>
    </w:p>
    <w:p w14:paraId="1ED782F6" w14:textId="77777777" w:rsidR="009E6749" w:rsidRDefault="009E6749">
      <w:pPr>
        <w:spacing w:before="21" w:after="0" w:line="249" w:lineRule="auto"/>
        <w:ind w:left="955" w:right="916"/>
        <w:jc w:val="both"/>
        <w:rPr>
          <w:rFonts w:ascii="Arial" w:hAnsi="Arial" w:cs="Arial"/>
          <w:sz w:val="20"/>
          <w:szCs w:val="20"/>
        </w:rPr>
      </w:pPr>
      <w:r>
        <w:rPr>
          <w:rFonts w:ascii="Arial" w:hAnsi="Arial" w:cs="Arial"/>
          <w:sz w:val="20"/>
          <w:szCs w:val="20"/>
        </w:rPr>
        <w:t>This</w:t>
      </w:r>
      <w:r>
        <w:rPr>
          <w:rFonts w:ascii="Arial" w:hAnsi="Arial" w:cs="Arial"/>
          <w:spacing w:val="3"/>
          <w:sz w:val="20"/>
          <w:szCs w:val="20"/>
        </w:rPr>
        <w:t xml:space="preserve"> </w:t>
      </w:r>
      <w:r>
        <w:rPr>
          <w:rFonts w:ascii="Arial" w:hAnsi="Arial" w:cs="Arial"/>
          <w:w w:val="90"/>
          <w:sz w:val="20"/>
          <w:szCs w:val="20"/>
        </w:rPr>
        <w:t>means</w:t>
      </w:r>
      <w:r>
        <w:rPr>
          <w:rFonts w:ascii="Arial" w:hAnsi="Arial" w:cs="Arial"/>
          <w:spacing w:val="1"/>
          <w:w w:val="90"/>
          <w:sz w:val="20"/>
          <w:szCs w:val="20"/>
        </w:rPr>
        <w:t xml:space="preserve"> </w:t>
      </w:r>
      <w:r>
        <w:rPr>
          <w:rFonts w:ascii="Arial" w:hAnsi="Arial" w:cs="Arial"/>
          <w:sz w:val="20"/>
          <w:szCs w:val="20"/>
        </w:rPr>
        <w:t>that</w:t>
      </w:r>
      <w:r>
        <w:rPr>
          <w:rFonts w:ascii="Arial" w:hAnsi="Arial" w:cs="Arial"/>
          <w:spacing w:val="25"/>
          <w:sz w:val="20"/>
          <w:szCs w:val="20"/>
        </w:rPr>
        <w:t xml:space="preserve"> </w:t>
      </w:r>
      <w:r>
        <w:rPr>
          <w:rFonts w:ascii="Arial" w:hAnsi="Arial" w:cs="Arial"/>
          <w:spacing w:val="-5"/>
          <w:w w:val="91"/>
          <w:sz w:val="20"/>
          <w:szCs w:val="20"/>
        </w:rPr>
        <w:t>w</w:t>
      </w:r>
      <w:r>
        <w:rPr>
          <w:rFonts w:ascii="Arial" w:hAnsi="Arial" w:cs="Arial"/>
          <w:w w:val="91"/>
          <w:sz w:val="20"/>
          <w:szCs w:val="20"/>
        </w:rPr>
        <w:t>e</w:t>
      </w:r>
      <w:r>
        <w:rPr>
          <w:rFonts w:ascii="Arial" w:hAnsi="Arial" w:cs="Arial"/>
          <w:spacing w:val="-3"/>
          <w:w w:val="91"/>
          <w:sz w:val="20"/>
          <w:szCs w:val="20"/>
        </w:rPr>
        <w:t xml:space="preserve"> </w:t>
      </w:r>
      <w:r>
        <w:rPr>
          <w:rFonts w:ascii="Arial" w:hAnsi="Arial" w:cs="Arial"/>
          <w:w w:val="91"/>
          <w:sz w:val="20"/>
          <w:szCs w:val="20"/>
        </w:rPr>
        <w:t>h</w:t>
      </w:r>
      <w:r>
        <w:rPr>
          <w:rFonts w:ascii="Arial" w:hAnsi="Arial" w:cs="Arial"/>
          <w:spacing w:val="-5"/>
          <w:w w:val="91"/>
          <w:sz w:val="20"/>
          <w:szCs w:val="20"/>
        </w:rPr>
        <w:t>av</w:t>
      </w:r>
      <w:r>
        <w:rPr>
          <w:rFonts w:ascii="Arial" w:hAnsi="Arial" w:cs="Arial"/>
          <w:w w:val="91"/>
          <w:sz w:val="20"/>
          <w:szCs w:val="20"/>
        </w:rPr>
        <w:t>e</w:t>
      </w:r>
      <w:r>
        <w:rPr>
          <w:rFonts w:ascii="Arial" w:hAnsi="Arial" w:cs="Arial"/>
          <w:spacing w:val="5"/>
          <w:w w:val="91"/>
          <w:sz w:val="20"/>
          <w:szCs w:val="20"/>
        </w:rPr>
        <w:t xml:space="preserve"> </w:t>
      </w:r>
      <w:r>
        <w:rPr>
          <w:rFonts w:ascii="Arial" w:hAnsi="Arial" w:cs="Arial"/>
          <w:spacing w:val="-5"/>
          <w:w w:val="139"/>
          <w:sz w:val="20"/>
          <w:szCs w:val="20"/>
        </w:rPr>
        <w:t>t</w:t>
      </w:r>
      <w:r>
        <w:rPr>
          <w:rFonts w:ascii="Arial" w:hAnsi="Arial" w:cs="Arial"/>
          <w:spacing w:val="-6"/>
          <w:w w:val="99"/>
          <w:sz w:val="20"/>
          <w:szCs w:val="20"/>
        </w:rPr>
        <w:t>w</w:t>
      </w:r>
      <w:r>
        <w:rPr>
          <w:rFonts w:ascii="Arial" w:hAnsi="Arial" w:cs="Arial"/>
          <w:w w:val="89"/>
          <w:sz w:val="20"/>
          <w:szCs w:val="20"/>
        </w:rPr>
        <w:t>o</w:t>
      </w:r>
      <w:r>
        <w:rPr>
          <w:rFonts w:ascii="Arial" w:hAnsi="Arial" w:cs="Arial"/>
          <w:spacing w:val="-5"/>
          <w:sz w:val="20"/>
          <w:szCs w:val="20"/>
        </w:rPr>
        <w:t xml:space="preserve"> </w:t>
      </w:r>
      <w:r>
        <w:rPr>
          <w:rFonts w:ascii="Arial" w:hAnsi="Arial" w:cs="Arial"/>
          <w:spacing w:val="-4"/>
          <w:w w:val="90"/>
          <w:sz w:val="20"/>
          <w:szCs w:val="20"/>
        </w:rPr>
        <w:t>k</w:t>
      </w:r>
      <w:r>
        <w:rPr>
          <w:rFonts w:ascii="Arial" w:hAnsi="Arial" w:cs="Arial"/>
          <w:w w:val="90"/>
          <w:sz w:val="20"/>
          <w:szCs w:val="20"/>
        </w:rPr>
        <w:t>eys,</w:t>
      </w:r>
      <w:r>
        <w:rPr>
          <w:rFonts w:ascii="Arial" w:hAnsi="Arial" w:cs="Arial"/>
          <w:spacing w:val="14"/>
          <w:w w:val="90"/>
          <w:sz w:val="20"/>
          <w:szCs w:val="20"/>
        </w:rPr>
        <w:t xml:space="preserve"> </w:t>
      </w:r>
      <w:r>
        <w:rPr>
          <w:rFonts w:ascii="Arial" w:hAnsi="Arial" w:cs="Arial"/>
          <w:w w:val="90"/>
          <w:sz w:val="20"/>
          <w:szCs w:val="20"/>
        </w:rPr>
        <w:t>one</w:t>
      </w:r>
      <w:r>
        <w:rPr>
          <w:rFonts w:ascii="Arial" w:hAnsi="Arial" w:cs="Arial"/>
          <w:spacing w:val="-3"/>
          <w:w w:val="90"/>
          <w:sz w:val="20"/>
          <w:szCs w:val="20"/>
        </w:rPr>
        <w:t xml:space="preserve"> </w:t>
      </w:r>
      <w:r>
        <w:rPr>
          <w:rFonts w:ascii="Arial" w:hAnsi="Arial" w:cs="Arial"/>
          <w:sz w:val="20"/>
          <w:szCs w:val="20"/>
        </w:rPr>
        <w:t>whi</w:t>
      </w:r>
      <w:r>
        <w:rPr>
          <w:rFonts w:ascii="Arial" w:hAnsi="Arial" w:cs="Arial"/>
          <w:spacing w:val="-5"/>
          <w:sz w:val="20"/>
          <w:szCs w:val="20"/>
        </w:rPr>
        <w:t>c</w:t>
      </w:r>
      <w:r>
        <w:rPr>
          <w:rFonts w:ascii="Arial" w:hAnsi="Arial" w:cs="Arial"/>
          <w:sz w:val="20"/>
          <w:szCs w:val="20"/>
        </w:rPr>
        <w:t>h</w:t>
      </w:r>
      <w:r>
        <w:rPr>
          <w:rFonts w:ascii="Arial" w:hAnsi="Arial" w:cs="Arial"/>
          <w:spacing w:val="-11"/>
          <w:sz w:val="20"/>
          <w:szCs w:val="20"/>
        </w:rPr>
        <w:t xml:space="preserve"> </w:t>
      </w:r>
      <w:r>
        <w:rPr>
          <w:rFonts w:ascii="Arial" w:hAnsi="Arial" w:cs="Arial"/>
          <w:sz w:val="20"/>
          <w:szCs w:val="20"/>
        </w:rPr>
        <w:t>is</w:t>
      </w:r>
      <w:r>
        <w:rPr>
          <w:rFonts w:ascii="Arial" w:hAnsi="Arial" w:cs="Arial"/>
          <w:spacing w:val="-17"/>
          <w:sz w:val="20"/>
          <w:szCs w:val="20"/>
        </w:rPr>
        <w:t xml:space="preserve"> </w:t>
      </w:r>
      <w:r>
        <w:rPr>
          <w:rFonts w:ascii="Arial" w:hAnsi="Arial" w:cs="Arial"/>
          <w:sz w:val="20"/>
          <w:szCs w:val="20"/>
        </w:rPr>
        <w:t>public and</w:t>
      </w:r>
      <w:r>
        <w:rPr>
          <w:rFonts w:ascii="Arial" w:hAnsi="Arial" w:cs="Arial"/>
          <w:spacing w:val="-18"/>
          <w:sz w:val="20"/>
          <w:szCs w:val="20"/>
        </w:rPr>
        <w:t xml:space="preserve"> </w:t>
      </w:r>
      <w:r>
        <w:rPr>
          <w:rFonts w:ascii="Arial" w:hAnsi="Arial" w:cs="Arial"/>
          <w:w w:val="97"/>
          <w:sz w:val="20"/>
          <w:szCs w:val="20"/>
        </w:rPr>
        <w:t>another</w:t>
      </w:r>
      <w:r>
        <w:rPr>
          <w:rFonts w:ascii="Arial" w:hAnsi="Arial" w:cs="Arial"/>
          <w:spacing w:val="-3"/>
          <w:w w:val="97"/>
          <w:sz w:val="20"/>
          <w:szCs w:val="20"/>
        </w:rPr>
        <w:t xml:space="preserve"> </w:t>
      </w:r>
      <w:r>
        <w:rPr>
          <w:rFonts w:ascii="Arial" w:hAnsi="Arial" w:cs="Arial"/>
          <w:sz w:val="20"/>
          <w:szCs w:val="20"/>
        </w:rPr>
        <w:t>whi</w:t>
      </w:r>
      <w:r>
        <w:rPr>
          <w:rFonts w:ascii="Arial" w:hAnsi="Arial" w:cs="Arial"/>
          <w:spacing w:val="-5"/>
          <w:sz w:val="20"/>
          <w:szCs w:val="20"/>
        </w:rPr>
        <w:t>c</w:t>
      </w:r>
      <w:r>
        <w:rPr>
          <w:rFonts w:ascii="Arial" w:hAnsi="Arial" w:cs="Arial"/>
          <w:sz w:val="20"/>
          <w:szCs w:val="20"/>
        </w:rPr>
        <w:t>h</w:t>
      </w:r>
      <w:r>
        <w:rPr>
          <w:rFonts w:ascii="Arial" w:hAnsi="Arial" w:cs="Arial"/>
          <w:spacing w:val="-11"/>
          <w:sz w:val="20"/>
          <w:szCs w:val="20"/>
        </w:rPr>
        <w:t xml:space="preserve"> </w:t>
      </w:r>
      <w:r>
        <w:rPr>
          <w:rFonts w:ascii="Arial" w:hAnsi="Arial" w:cs="Arial"/>
          <w:sz w:val="20"/>
          <w:szCs w:val="20"/>
        </w:rPr>
        <w:t>is</w:t>
      </w:r>
      <w:r>
        <w:rPr>
          <w:rFonts w:ascii="Arial" w:hAnsi="Arial" w:cs="Arial"/>
          <w:spacing w:val="-17"/>
          <w:sz w:val="20"/>
          <w:szCs w:val="20"/>
        </w:rPr>
        <w:t xml:space="preserve"> </w:t>
      </w:r>
      <w:r>
        <w:rPr>
          <w:rFonts w:ascii="Arial" w:hAnsi="Arial" w:cs="Arial"/>
          <w:spacing w:val="-5"/>
          <w:w w:val="105"/>
          <w:sz w:val="20"/>
          <w:szCs w:val="20"/>
        </w:rPr>
        <w:t>k</w:t>
      </w:r>
      <w:r>
        <w:rPr>
          <w:rFonts w:ascii="Arial" w:hAnsi="Arial" w:cs="Arial"/>
          <w:w w:val="79"/>
          <w:sz w:val="20"/>
          <w:szCs w:val="20"/>
        </w:rPr>
        <w:t>e</w:t>
      </w:r>
      <w:r>
        <w:rPr>
          <w:rFonts w:ascii="Arial" w:hAnsi="Arial" w:cs="Arial"/>
          <w:w w:val="112"/>
          <w:sz w:val="20"/>
          <w:szCs w:val="20"/>
        </w:rPr>
        <w:t xml:space="preserve">pt </w:t>
      </w:r>
      <w:r>
        <w:rPr>
          <w:rFonts w:ascii="Arial" w:hAnsi="Arial" w:cs="Arial"/>
          <w:sz w:val="20"/>
          <w:szCs w:val="20"/>
        </w:rPr>
        <w:t>pri</w:t>
      </w:r>
      <w:r>
        <w:rPr>
          <w:rFonts w:ascii="Arial" w:hAnsi="Arial" w:cs="Arial"/>
          <w:spacing w:val="-11"/>
          <w:sz w:val="20"/>
          <w:szCs w:val="20"/>
        </w:rPr>
        <w:t>v</w:t>
      </w:r>
      <w:r>
        <w:rPr>
          <w:rFonts w:ascii="Arial" w:hAnsi="Arial" w:cs="Arial"/>
          <w:sz w:val="20"/>
          <w:szCs w:val="20"/>
        </w:rPr>
        <w:t>ate.</w:t>
      </w:r>
      <w:r>
        <w:rPr>
          <w:rFonts w:ascii="Arial" w:hAnsi="Arial" w:cs="Arial"/>
          <w:spacing w:val="42"/>
          <w:sz w:val="20"/>
          <w:szCs w:val="20"/>
        </w:rPr>
        <w:t xml:space="preserve"> </w:t>
      </w:r>
      <w:r>
        <w:rPr>
          <w:rFonts w:ascii="Arial" w:hAnsi="Arial" w:cs="Arial"/>
          <w:spacing w:val="-17"/>
          <w:sz w:val="20"/>
          <w:szCs w:val="20"/>
        </w:rPr>
        <w:t>F</w:t>
      </w:r>
      <w:r>
        <w:rPr>
          <w:rFonts w:ascii="Arial" w:hAnsi="Arial" w:cs="Arial"/>
          <w:sz w:val="20"/>
          <w:szCs w:val="20"/>
        </w:rPr>
        <w:t>or</w:t>
      </w:r>
      <w:r>
        <w:rPr>
          <w:rFonts w:ascii="Arial" w:hAnsi="Arial" w:cs="Arial"/>
          <w:spacing w:val="5"/>
          <w:sz w:val="20"/>
          <w:szCs w:val="20"/>
        </w:rPr>
        <w:t xml:space="preserve"> </w:t>
      </w:r>
      <w:r>
        <w:rPr>
          <w:rFonts w:ascii="Arial" w:hAnsi="Arial" w:cs="Arial"/>
          <w:sz w:val="20"/>
          <w:szCs w:val="20"/>
        </w:rPr>
        <w:t>encryption,</w:t>
      </w:r>
      <w:r>
        <w:rPr>
          <w:rFonts w:ascii="Arial" w:hAnsi="Arial" w:cs="Arial"/>
          <w:spacing w:val="2"/>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sz w:val="20"/>
          <w:szCs w:val="20"/>
        </w:rPr>
        <w:t>public</w:t>
      </w:r>
      <w:r>
        <w:rPr>
          <w:rFonts w:ascii="Arial" w:hAnsi="Arial" w:cs="Arial"/>
          <w:spacing w:val="4"/>
          <w:sz w:val="20"/>
          <w:szCs w:val="20"/>
        </w:rPr>
        <w:t xml:space="preserve"> </w:t>
      </w:r>
      <w:r>
        <w:rPr>
          <w:rFonts w:ascii="Arial" w:hAnsi="Arial" w:cs="Arial"/>
          <w:spacing w:val="-5"/>
          <w:sz w:val="20"/>
          <w:szCs w:val="20"/>
        </w:rPr>
        <w:t>k</w:t>
      </w:r>
      <w:r>
        <w:rPr>
          <w:rFonts w:ascii="Arial" w:hAnsi="Arial" w:cs="Arial"/>
          <w:sz w:val="20"/>
          <w:szCs w:val="20"/>
        </w:rPr>
        <w:t>ey</w:t>
      </w:r>
      <w:r>
        <w:rPr>
          <w:rFonts w:ascii="Arial" w:hAnsi="Arial" w:cs="Arial"/>
          <w:spacing w:val="-15"/>
          <w:sz w:val="20"/>
          <w:szCs w:val="20"/>
        </w:rPr>
        <w:t xml:space="preserve"> </w:t>
      </w:r>
      <w:r>
        <w:rPr>
          <w:rFonts w:ascii="Arial" w:hAnsi="Arial" w:cs="Arial"/>
          <w:w w:val="92"/>
          <w:sz w:val="20"/>
          <w:szCs w:val="20"/>
        </w:rPr>
        <w:t>can</w:t>
      </w:r>
      <w:r>
        <w:rPr>
          <w:rFonts w:ascii="Arial" w:hAnsi="Arial" w:cs="Arial"/>
          <w:spacing w:val="3"/>
          <w:w w:val="92"/>
          <w:sz w:val="20"/>
          <w:szCs w:val="20"/>
        </w:rPr>
        <w:t xml:space="preserve"> </w:t>
      </w:r>
      <w:r>
        <w:rPr>
          <w:rFonts w:ascii="Arial" w:hAnsi="Arial" w:cs="Arial"/>
          <w:sz w:val="20"/>
          <w:szCs w:val="20"/>
        </w:rPr>
        <w:t>transform a</w:t>
      </w:r>
      <w:r>
        <w:rPr>
          <w:rFonts w:ascii="Arial" w:hAnsi="Arial" w:cs="Arial"/>
          <w:spacing w:val="-13"/>
          <w:sz w:val="20"/>
          <w:szCs w:val="20"/>
        </w:rPr>
        <w:t xml:space="preserve"> </w:t>
      </w:r>
      <w:r>
        <w:rPr>
          <w:rFonts w:ascii="Arial" w:hAnsi="Arial" w:cs="Arial"/>
          <w:w w:val="86"/>
          <w:sz w:val="20"/>
          <w:szCs w:val="20"/>
        </w:rPr>
        <w:t>message</w:t>
      </w:r>
      <w:r>
        <w:rPr>
          <w:rFonts w:ascii="Arial" w:hAnsi="Arial" w:cs="Arial"/>
          <w:spacing w:val="7"/>
          <w:w w:val="86"/>
          <w:sz w:val="20"/>
          <w:szCs w:val="20"/>
        </w:rPr>
        <w:t xml:space="preserve"> </w:t>
      </w:r>
      <w:r>
        <w:rPr>
          <w:rFonts w:ascii="Arial" w:hAnsi="Arial" w:cs="Arial"/>
          <w:sz w:val="20"/>
          <w:szCs w:val="20"/>
        </w:rPr>
        <w:t>to</w:t>
      </w:r>
      <w:r>
        <w:rPr>
          <w:rFonts w:ascii="Arial" w:hAnsi="Arial" w:cs="Arial"/>
          <w:spacing w:val="7"/>
          <w:sz w:val="20"/>
          <w:szCs w:val="20"/>
        </w:rPr>
        <w:t xml:space="preserve"> </w:t>
      </w:r>
      <w:r>
        <w:rPr>
          <w:rFonts w:ascii="Arial" w:hAnsi="Arial" w:cs="Arial"/>
          <w:sz w:val="20"/>
          <w:szCs w:val="20"/>
        </w:rPr>
        <w:t>a</w:t>
      </w:r>
      <w:r>
        <w:rPr>
          <w:rFonts w:ascii="Arial" w:hAnsi="Arial" w:cs="Arial"/>
          <w:spacing w:val="-13"/>
          <w:sz w:val="20"/>
          <w:szCs w:val="20"/>
        </w:rPr>
        <w:t xml:space="preserve"> </w:t>
      </w:r>
      <w:proofErr w:type="spellStart"/>
      <w:r>
        <w:rPr>
          <w:rFonts w:ascii="Arial" w:hAnsi="Arial" w:cs="Arial"/>
          <w:w w:val="101"/>
          <w:sz w:val="20"/>
          <w:szCs w:val="20"/>
        </w:rPr>
        <w:t>ciphertext</w:t>
      </w:r>
      <w:proofErr w:type="spellEnd"/>
      <w:r>
        <w:rPr>
          <w:rFonts w:ascii="Arial" w:hAnsi="Arial" w:cs="Arial"/>
          <w:w w:val="101"/>
          <w:sz w:val="20"/>
          <w:szCs w:val="20"/>
        </w:rPr>
        <w:t xml:space="preserve">, </w:t>
      </w:r>
      <w:r>
        <w:rPr>
          <w:rFonts w:ascii="Arial" w:hAnsi="Arial" w:cs="Arial"/>
          <w:sz w:val="20"/>
          <w:szCs w:val="20"/>
        </w:rPr>
        <w:t>i.e.</w:t>
      </w:r>
      <w:r>
        <w:rPr>
          <w:rFonts w:ascii="Arial" w:hAnsi="Arial" w:cs="Arial"/>
          <w:spacing w:val="-7"/>
          <w:sz w:val="20"/>
          <w:szCs w:val="20"/>
        </w:rPr>
        <w:t xml:space="preserve"> </w:t>
      </w:r>
      <w:r>
        <w:rPr>
          <w:rFonts w:ascii="Arial" w:hAnsi="Arial" w:cs="Arial"/>
          <w:sz w:val="20"/>
          <w:szCs w:val="20"/>
        </w:rPr>
        <w:t>a</w:t>
      </w:r>
      <w:r>
        <w:rPr>
          <w:rFonts w:ascii="Arial" w:hAnsi="Arial" w:cs="Arial"/>
          <w:spacing w:val="-6"/>
          <w:sz w:val="20"/>
          <w:szCs w:val="20"/>
        </w:rPr>
        <w:t xml:space="preserve"> </w:t>
      </w:r>
      <w:r>
        <w:rPr>
          <w:rFonts w:ascii="Arial" w:hAnsi="Arial" w:cs="Arial"/>
          <w:sz w:val="20"/>
          <w:szCs w:val="20"/>
        </w:rPr>
        <w:t>random-l</w:t>
      </w:r>
      <w:r>
        <w:rPr>
          <w:rFonts w:ascii="Arial" w:hAnsi="Arial" w:cs="Arial"/>
          <w:spacing w:val="7"/>
          <w:sz w:val="20"/>
          <w:szCs w:val="20"/>
        </w:rPr>
        <w:t>o</w:t>
      </w:r>
      <w:r>
        <w:rPr>
          <w:rFonts w:ascii="Arial" w:hAnsi="Arial" w:cs="Arial"/>
          <w:sz w:val="20"/>
          <w:szCs w:val="20"/>
        </w:rPr>
        <w:t>oking</w:t>
      </w:r>
      <w:r>
        <w:rPr>
          <w:rFonts w:ascii="Arial" w:hAnsi="Arial" w:cs="Arial"/>
          <w:spacing w:val="-22"/>
          <w:sz w:val="20"/>
          <w:szCs w:val="20"/>
        </w:rPr>
        <w:t xml:space="preserve"> </w:t>
      </w:r>
      <w:r>
        <w:rPr>
          <w:rFonts w:ascii="Arial" w:hAnsi="Arial" w:cs="Arial"/>
          <w:sz w:val="20"/>
          <w:szCs w:val="20"/>
        </w:rPr>
        <w:t>text</w:t>
      </w:r>
      <w:r>
        <w:rPr>
          <w:rFonts w:ascii="Arial" w:hAnsi="Arial" w:cs="Arial"/>
          <w:spacing w:val="29"/>
          <w:sz w:val="20"/>
          <w:szCs w:val="20"/>
        </w:rPr>
        <w:t xml:space="preserve"> </w:t>
      </w:r>
      <w:r>
        <w:rPr>
          <w:rFonts w:ascii="Arial" w:hAnsi="Arial" w:cs="Arial"/>
          <w:w w:val="78"/>
          <w:sz w:val="20"/>
          <w:szCs w:val="20"/>
        </w:rPr>
        <w:t>s</w:t>
      </w:r>
      <w:r>
        <w:rPr>
          <w:rFonts w:ascii="Arial" w:hAnsi="Arial" w:cs="Arial"/>
          <w:w w:val="106"/>
          <w:sz w:val="20"/>
          <w:szCs w:val="20"/>
        </w:rPr>
        <w:t>tring.</w:t>
      </w:r>
      <w:r>
        <w:rPr>
          <w:rFonts w:ascii="Arial" w:hAnsi="Arial" w:cs="Arial"/>
          <w:sz w:val="20"/>
          <w:szCs w:val="20"/>
        </w:rPr>
        <w:t xml:space="preserve"> </w:t>
      </w:r>
      <w:r>
        <w:rPr>
          <w:rFonts w:ascii="Arial" w:hAnsi="Arial" w:cs="Arial"/>
          <w:spacing w:val="-24"/>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sz w:val="20"/>
          <w:szCs w:val="20"/>
        </w:rPr>
        <w:t>pri</w:t>
      </w:r>
      <w:r>
        <w:rPr>
          <w:rFonts w:ascii="Arial" w:hAnsi="Arial" w:cs="Arial"/>
          <w:spacing w:val="-11"/>
          <w:sz w:val="20"/>
          <w:szCs w:val="20"/>
        </w:rPr>
        <w:t>v</w:t>
      </w:r>
      <w:r>
        <w:rPr>
          <w:rFonts w:ascii="Arial" w:hAnsi="Arial" w:cs="Arial"/>
          <w:sz w:val="20"/>
          <w:szCs w:val="20"/>
        </w:rPr>
        <w:t>ate</w:t>
      </w:r>
      <w:r>
        <w:rPr>
          <w:rFonts w:ascii="Arial" w:hAnsi="Arial" w:cs="Arial"/>
          <w:spacing w:val="18"/>
          <w:sz w:val="20"/>
          <w:szCs w:val="20"/>
        </w:rPr>
        <w:t xml:space="preserve"> </w:t>
      </w:r>
      <w:r>
        <w:rPr>
          <w:rFonts w:ascii="Arial" w:hAnsi="Arial" w:cs="Arial"/>
          <w:spacing w:val="-5"/>
          <w:sz w:val="20"/>
          <w:szCs w:val="20"/>
        </w:rPr>
        <w:t>k</w:t>
      </w:r>
      <w:r>
        <w:rPr>
          <w:rFonts w:ascii="Arial" w:hAnsi="Arial" w:cs="Arial"/>
          <w:sz w:val="20"/>
          <w:szCs w:val="20"/>
        </w:rPr>
        <w:t>ey</w:t>
      </w:r>
      <w:r>
        <w:rPr>
          <w:rFonts w:ascii="Arial" w:hAnsi="Arial" w:cs="Arial"/>
          <w:spacing w:val="-8"/>
          <w:sz w:val="20"/>
          <w:szCs w:val="20"/>
        </w:rPr>
        <w:t xml:space="preserve"> </w:t>
      </w:r>
      <w:r>
        <w:rPr>
          <w:rFonts w:ascii="Arial" w:hAnsi="Arial" w:cs="Arial"/>
          <w:sz w:val="20"/>
          <w:szCs w:val="20"/>
        </w:rPr>
        <w:t>can</w:t>
      </w:r>
      <w:r>
        <w:rPr>
          <w:rFonts w:ascii="Arial" w:hAnsi="Arial" w:cs="Arial"/>
          <w:spacing w:val="-20"/>
          <w:sz w:val="20"/>
          <w:szCs w:val="20"/>
        </w:rPr>
        <w:t xml:space="preserve"> </w:t>
      </w:r>
      <w:r>
        <w:rPr>
          <w:rFonts w:ascii="Arial" w:hAnsi="Arial" w:cs="Arial"/>
          <w:spacing w:val="4"/>
          <w:w w:val="89"/>
          <w:sz w:val="20"/>
          <w:szCs w:val="20"/>
        </w:rPr>
        <w:t>b</w:t>
      </w:r>
      <w:r>
        <w:rPr>
          <w:rFonts w:ascii="Arial" w:hAnsi="Arial" w:cs="Arial"/>
          <w:w w:val="89"/>
          <w:sz w:val="20"/>
          <w:szCs w:val="20"/>
        </w:rPr>
        <w:t>e</w:t>
      </w:r>
      <w:r>
        <w:rPr>
          <w:rFonts w:ascii="Arial" w:hAnsi="Arial" w:cs="Arial"/>
          <w:spacing w:val="13"/>
          <w:w w:val="89"/>
          <w:sz w:val="20"/>
          <w:szCs w:val="20"/>
        </w:rPr>
        <w:t xml:space="preserve"> </w:t>
      </w:r>
      <w:r>
        <w:rPr>
          <w:rFonts w:ascii="Arial" w:hAnsi="Arial" w:cs="Arial"/>
          <w:w w:val="89"/>
          <w:sz w:val="20"/>
          <w:szCs w:val="20"/>
        </w:rPr>
        <w:t>used</w:t>
      </w:r>
      <w:r>
        <w:rPr>
          <w:rFonts w:ascii="Arial" w:hAnsi="Arial" w:cs="Arial"/>
          <w:spacing w:val="12"/>
          <w:w w:val="89"/>
          <w:sz w:val="20"/>
          <w:szCs w:val="20"/>
        </w:rPr>
        <w:t xml:space="preserve"> </w:t>
      </w:r>
      <w:r>
        <w:rPr>
          <w:rFonts w:ascii="Arial" w:hAnsi="Arial" w:cs="Arial"/>
          <w:sz w:val="20"/>
          <w:szCs w:val="20"/>
        </w:rPr>
        <w:t>to</w:t>
      </w:r>
      <w:r>
        <w:rPr>
          <w:rFonts w:ascii="Arial" w:hAnsi="Arial" w:cs="Arial"/>
          <w:spacing w:val="14"/>
          <w:sz w:val="20"/>
          <w:szCs w:val="20"/>
        </w:rPr>
        <w:t xml:space="preserve"> </w:t>
      </w:r>
      <w:r>
        <w:rPr>
          <w:rFonts w:ascii="Arial" w:hAnsi="Arial" w:cs="Arial"/>
          <w:w w:val="127"/>
          <w:sz w:val="20"/>
          <w:szCs w:val="20"/>
        </w:rPr>
        <w:t>tr</w:t>
      </w:r>
      <w:r>
        <w:rPr>
          <w:rFonts w:ascii="Arial" w:hAnsi="Arial" w:cs="Arial"/>
          <w:w w:val="89"/>
          <w:sz w:val="20"/>
          <w:szCs w:val="20"/>
        </w:rPr>
        <w:t>an</w:t>
      </w:r>
      <w:r>
        <w:rPr>
          <w:rFonts w:ascii="Arial" w:hAnsi="Arial" w:cs="Arial"/>
          <w:spacing w:val="1"/>
          <w:w w:val="89"/>
          <w:sz w:val="20"/>
          <w:szCs w:val="20"/>
        </w:rPr>
        <w:t>s</w:t>
      </w:r>
      <w:r>
        <w:rPr>
          <w:rFonts w:ascii="Arial" w:hAnsi="Arial" w:cs="Arial"/>
          <w:w w:val="102"/>
          <w:sz w:val="20"/>
          <w:szCs w:val="20"/>
        </w:rPr>
        <w:t>for</w:t>
      </w:r>
      <w:r>
        <w:rPr>
          <w:rFonts w:ascii="Arial" w:hAnsi="Arial" w:cs="Arial"/>
          <w:w w:val="99"/>
          <w:sz w:val="20"/>
          <w:szCs w:val="20"/>
        </w:rPr>
        <w:t>m</w:t>
      </w:r>
      <w:r>
        <w:rPr>
          <w:rFonts w:ascii="Arial" w:hAnsi="Arial" w:cs="Arial"/>
          <w:spacing w:val="6"/>
          <w:sz w:val="20"/>
          <w:szCs w:val="20"/>
        </w:rPr>
        <w:t xml:space="preserve"> </w:t>
      </w:r>
      <w:r>
        <w:rPr>
          <w:rFonts w:ascii="Arial" w:hAnsi="Arial" w:cs="Arial"/>
          <w:sz w:val="20"/>
          <w:szCs w:val="20"/>
        </w:rPr>
        <w:t xml:space="preserve">the </w:t>
      </w:r>
      <w:proofErr w:type="spellStart"/>
      <w:r>
        <w:rPr>
          <w:rFonts w:ascii="Arial" w:hAnsi="Arial" w:cs="Arial"/>
          <w:sz w:val="20"/>
          <w:szCs w:val="20"/>
        </w:rPr>
        <w:t>ciphertext</w:t>
      </w:r>
      <w:proofErr w:type="spellEnd"/>
      <w:r>
        <w:rPr>
          <w:rFonts w:ascii="Arial" w:hAnsi="Arial" w:cs="Arial"/>
          <w:spacing w:val="39"/>
          <w:sz w:val="20"/>
          <w:szCs w:val="20"/>
        </w:rPr>
        <w:t xml:space="preserve"> </w:t>
      </w:r>
      <w:r>
        <w:rPr>
          <w:rFonts w:ascii="Arial" w:hAnsi="Arial" w:cs="Arial"/>
          <w:sz w:val="20"/>
          <w:szCs w:val="20"/>
        </w:rPr>
        <w:t>ba</w:t>
      </w:r>
      <w:r>
        <w:rPr>
          <w:rFonts w:ascii="Arial" w:hAnsi="Arial" w:cs="Arial"/>
          <w:spacing w:val="-5"/>
          <w:sz w:val="20"/>
          <w:szCs w:val="20"/>
        </w:rPr>
        <w:t>c</w:t>
      </w:r>
      <w:r>
        <w:rPr>
          <w:rFonts w:ascii="Arial" w:hAnsi="Arial" w:cs="Arial"/>
          <w:sz w:val="20"/>
          <w:szCs w:val="20"/>
        </w:rPr>
        <w:t>k</w:t>
      </w:r>
      <w:r>
        <w:rPr>
          <w:rFonts w:ascii="Arial" w:hAnsi="Arial" w:cs="Arial"/>
          <w:spacing w:val="9"/>
          <w:sz w:val="20"/>
          <w:szCs w:val="20"/>
        </w:rPr>
        <w:t xml:space="preserve"> </w:t>
      </w:r>
      <w:r>
        <w:rPr>
          <w:rFonts w:ascii="Arial" w:hAnsi="Arial" w:cs="Arial"/>
          <w:sz w:val="20"/>
          <w:szCs w:val="20"/>
        </w:rPr>
        <w:t>to</w:t>
      </w:r>
      <w:r>
        <w:rPr>
          <w:rFonts w:ascii="Arial" w:hAnsi="Arial" w:cs="Arial"/>
          <w:spacing w:val="38"/>
          <w:sz w:val="20"/>
          <w:szCs w:val="20"/>
        </w:rPr>
        <w:t xml:space="preserve"> </w:t>
      </w:r>
      <w:r>
        <w:rPr>
          <w:rFonts w:ascii="Arial" w:hAnsi="Arial" w:cs="Arial"/>
          <w:sz w:val="20"/>
          <w:szCs w:val="20"/>
        </w:rPr>
        <w:t>the</w:t>
      </w:r>
      <w:r>
        <w:rPr>
          <w:rFonts w:ascii="Arial" w:hAnsi="Arial" w:cs="Arial"/>
          <w:spacing w:val="27"/>
          <w:sz w:val="20"/>
          <w:szCs w:val="20"/>
        </w:rPr>
        <w:t xml:space="preserve"> </w:t>
      </w:r>
      <w:r>
        <w:rPr>
          <w:rFonts w:ascii="Arial" w:hAnsi="Arial" w:cs="Arial"/>
          <w:w w:val="86"/>
          <w:sz w:val="20"/>
          <w:szCs w:val="20"/>
        </w:rPr>
        <w:t xml:space="preserve">message.  </w:t>
      </w:r>
      <w:r>
        <w:rPr>
          <w:rFonts w:ascii="Arial" w:hAnsi="Arial" w:cs="Arial"/>
          <w:spacing w:val="1"/>
          <w:w w:val="86"/>
          <w:sz w:val="20"/>
          <w:szCs w:val="20"/>
        </w:rPr>
        <w:t xml:space="preserve"> </w:t>
      </w:r>
      <w:r>
        <w:rPr>
          <w:rFonts w:ascii="Arial" w:hAnsi="Arial" w:cs="Arial"/>
          <w:sz w:val="20"/>
          <w:szCs w:val="20"/>
        </w:rPr>
        <w:t>Gi</w:t>
      </w:r>
      <w:r>
        <w:rPr>
          <w:rFonts w:ascii="Arial" w:hAnsi="Arial" w:cs="Arial"/>
          <w:spacing w:val="-5"/>
          <w:sz w:val="20"/>
          <w:szCs w:val="20"/>
        </w:rPr>
        <w:t>v</w:t>
      </w:r>
      <w:r>
        <w:rPr>
          <w:rFonts w:ascii="Arial" w:hAnsi="Arial" w:cs="Arial"/>
          <w:sz w:val="20"/>
          <w:szCs w:val="20"/>
        </w:rPr>
        <w:t>en</w:t>
      </w:r>
      <w:r>
        <w:rPr>
          <w:rFonts w:ascii="Arial" w:hAnsi="Arial" w:cs="Arial"/>
          <w:spacing w:val="20"/>
          <w:sz w:val="20"/>
          <w:szCs w:val="20"/>
        </w:rPr>
        <w:t xml:space="preserve"> </w:t>
      </w:r>
      <w:r>
        <w:rPr>
          <w:rFonts w:ascii="Arial" w:hAnsi="Arial" w:cs="Arial"/>
          <w:sz w:val="20"/>
          <w:szCs w:val="20"/>
        </w:rPr>
        <w:t>only</w:t>
      </w:r>
      <w:r>
        <w:rPr>
          <w:rFonts w:ascii="Arial" w:hAnsi="Arial" w:cs="Arial"/>
          <w:spacing w:val="30"/>
          <w:sz w:val="20"/>
          <w:szCs w:val="20"/>
        </w:rPr>
        <w:t xml:space="preserve"> </w:t>
      </w:r>
      <w:r>
        <w:rPr>
          <w:rFonts w:ascii="Arial" w:hAnsi="Arial" w:cs="Arial"/>
          <w:sz w:val="20"/>
          <w:szCs w:val="20"/>
        </w:rPr>
        <w:t>the</w:t>
      </w:r>
      <w:r>
        <w:rPr>
          <w:rFonts w:ascii="Arial" w:hAnsi="Arial" w:cs="Arial"/>
          <w:spacing w:val="27"/>
          <w:sz w:val="20"/>
          <w:szCs w:val="20"/>
        </w:rPr>
        <w:t xml:space="preserve"> </w:t>
      </w:r>
      <w:r>
        <w:rPr>
          <w:rFonts w:ascii="Arial" w:hAnsi="Arial" w:cs="Arial"/>
          <w:sz w:val="20"/>
          <w:szCs w:val="20"/>
        </w:rPr>
        <w:t>public</w:t>
      </w:r>
      <w:r>
        <w:rPr>
          <w:rFonts w:ascii="Arial" w:hAnsi="Arial" w:cs="Arial"/>
          <w:spacing w:val="36"/>
          <w:sz w:val="20"/>
          <w:szCs w:val="20"/>
        </w:rPr>
        <w:t xml:space="preserve"> </w:t>
      </w:r>
      <w:r>
        <w:rPr>
          <w:rFonts w:ascii="Arial" w:hAnsi="Arial" w:cs="Arial"/>
          <w:spacing w:val="-5"/>
          <w:w w:val="105"/>
          <w:sz w:val="20"/>
          <w:szCs w:val="20"/>
        </w:rPr>
        <w:t>k</w:t>
      </w:r>
      <w:r>
        <w:rPr>
          <w:rFonts w:ascii="Arial" w:hAnsi="Arial" w:cs="Arial"/>
          <w:w w:val="79"/>
          <w:sz w:val="20"/>
          <w:szCs w:val="20"/>
        </w:rPr>
        <w:t>e</w:t>
      </w:r>
      <w:r>
        <w:rPr>
          <w:rFonts w:ascii="Arial" w:hAnsi="Arial" w:cs="Arial"/>
          <w:spacing w:val="-17"/>
          <w:w w:val="105"/>
          <w:sz w:val="20"/>
          <w:szCs w:val="20"/>
        </w:rPr>
        <w:t>y</w:t>
      </w:r>
      <w:r>
        <w:rPr>
          <w:rFonts w:ascii="Arial" w:hAnsi="Arial" w:cs="Arial"/>
          <w:w w:val="99"/>
          <w:sz w:val="20"/>
          <w:szCs w:val="20"/>
        </w:rPr>
        <w:t>,</w:t>
      </w:r>
      <w:r>
        <w:rPr>
          <w:rFonts w:ascii="Arial" w:hAnsi="Arial" w:cs="Arial"/>
          <w:sz w:val="20"/>
          <w:szCs w:val="20"/>
        </w:rPr>
        <w:t xml:space="preserve"> </w:t>
      </w:r>
      <w:r>
        <w:rPr>
          <w:rFonts w:ascii="Arial" w:hAnsi="Arial" w:cs="Arial"/>
          <w:spacing w:val="-21"/>
          <w:sz w:val="20"/>
          <w:szCs w:val="20"/>
        </w:rPr>
        <w:t xml:space="preserve"> </w:t>
      </w:r>
      <w:r>
        <w:rPr>
          <w:rFonts w:ascii="Arial" w:hAnsi="Arial" w:cs="Arial"/>
          <w:w w:val="132"/>
          <w:sz w:val="20"/>
          <w:szCs w:val="20"/>
        </w:rPr>
        <w:t>it</w:t>
      </w:r>
      <w:r>
        <w:rPr>
          <w:rFonts w:ascii="Arial" w:hAnsi="Arial" w:cs="Arial"/>
          <w:spacing w:val="12"/>
          <w:w w:val="132"/>
          <w:sz w:val="20"/>
          <w:szCs w:val="20"/>
        </w:rPr>
        <w:t xml:space="preserve"> </w:t>
      </w:r>
      <w:r>
        <w:rPr>
          <w:rFonts w:ascii="Arial" w:hAnsi="Arial" w:cs="Arial"/>
          <w:sz w:val="20"/>
          <w:szCs w:val="20"/>
        </w:rPr>
        <w:t>is</w:t>
      </w:r>
      <w:r>
        <w:rPr>
          <w:rFonts w:ascii="Arial" w:hAnsi="Arial" w:cs="Arial"/>
          <w:spacing w:val="18"/>
          <w:sz w:val="20"/>
          <w:szCs w:val="20"/>
        </w:rPr>
        <w:t xml:space="preserve"> </w:t>
      </w:r>
      <w:r>
        <w:rPr>
          <w:rFonts w:ascii="Arial" w:hAnsi="Arial" w:cs="Arial"/>
          <w:sz w:val="20"/>
          <w:szCs w:val="20"/>
        </w:rPr>
        <w:t>‘im</w:t>
      </w:r>
      <w:r>
        <w:rPr>
          <w:rFonts w:ascii="Arial" w:hAnsi="Arial" w:cs="Arial"/>
          <w:spacing w:val="6"/>
          <w:sz w:val="20"/>
          <w:szCs w:val="20"/>
        </w:rPr>
        <w:t>p</w:t>
      </w:r>
      <w:r>
        <w:rPr>
          <w:rFonts w:ascii="Arial" w:hAnsi="Arial" w:cs="Arial"/>
          <w:sz w:val="20"/>
          <w:szCs w:val="20"/>
        </w:rPr>
        <w:t>ossible’ to</w:t>
      </w:r>
      <w:r>
        <w:rPr>
          <w:rFonts w:ascii="Arial" w:hAnsi="Arial" w:cs="Arial"/>
          <w:spacing w:val="24"/>
          <w:sz w:val="20"/>
          <w:szCs w:val="20"/>
        </w:rPr>
        <w:t xml:space="preserve"> </w:t>
      </w:r>
      <w:r>
        <w:rPr>
          <w:rFonts w:ascii="Arial" w:hAnsi="Arial" w:cs="Arial"/>
          <w:sz w:val="20"/>
          <w:szCs w:val="20"/>
        </w:rPr>
        <w:t>find</w:t>
      </w:r>
      <w:r>
        <w:rPr>
          <w:rFonts w:ascii="Arial" w:hAnsi="Arial" w:cs="Arial"/>
          <w:spacing w:val="22"/>
          <w:sz w:val="20"/>
          <w:szCs w:val="20"/>
        </w:rPr>
        <w:t xml:space="preserve"> </w:t>
      </w:r>
      <w:r>
        <w:rPr>
          <w:rFonts w:ascii="Arial" w:hAnsi="Arial" w:cs="Arial"/>
          <w:sz w:val="20"/>
          <w:szCs w:val="20"/>
        </w:rPr>
        <w:t>the</w:t>
      </w:r>
      <w:r>
        <w:rPr>
          <w:rFonts w:ascii="Arial" w:hAnsi="Arial" w:cs="Arial"/>
          <w:spacing w:val="13"/>
          <w:sz w:val="20"/>
          <w:szCs w:val="20"/>
        </w:rPr>
        <w:t xml:space="preserve"> </w:t>
      </w:r>
      <w:r>
        <w:rPr>
          <w:rFonts w:ascii="Arial" w:hAnsi="Arial" w:cs="Arial"/>
          <w:sz w:val="20"/>
          <w:szCs w:val="20"/>
        </w:rPr>
        <w:t>pri</w:t>
      </w:r>
      <w:r>
        <w:rPr>
          <w:rFonts w:ascii="Arial" w:hAnsi="Arial" w:cs="Arial"/>
          <w:spacing w:val="-11"/>
          <w:sz w:val="20"/>
          <w:szCs w:val="20"/>
        </w:rPr>
        <w:t>v</w:t>
      </w:r>
      <w:r>
        <w:rPr>
          <w:rFonts w:ascii="Arial" w:hAnsi="Arial" w:cs="Arial"/>
          <w:sz w:val="20"/>
          <w:szCs w:val="20"/>
        </w:rPr>
        <w:t>ate</w:t>
      </w:r>
      <w:r>
        <w:rPr>
          <w:rFonts w:ascii="Arial" w:hAnsi="Arial" w:cs="Arial"/>
          <w:spacing w:val="28"/>
          <w:sz w:val="20"/>
          <w:szCs w:val="20"/>
        </w:rPr>
        <w:t xml:space="preserve"> </w:t>
      </w:r>
      <w:r>
        <w:rPr>
          <w:rFonts w:ascii="Arial" w:hAnsi="Arial" w:cs="Arial"/>
          <w:spacing w:val="-5"/>
          <w:sz w:val="20"/>
          <w:szCs w:val="20"/>
        </w:rPr>
        <w:t>k</w:t>
      </w:r>
      <w:r>
        <w:rPr>
          <w:rFonts w:ascii="Arial" w:hAnsi="Arial" w:cs="Arial"/>
          <w:sz w:val="20"/>
          <w:szCs w:val="20"/>
        </w:rPr>
        <w:t>e</w:t>
      </w:r>
      <w:r>
        <w:rPr>
          <w:rFonts w:ascii="Arial" w:hAnsi="Arial" w:cs="Arial"/>
          <w:spacing w:val="-16"/>
          <w:sz w:val="20"/>
          <w:szCs w:val="20"/>
        </w:rPr>
        <w:t>y</w:t>
      </w:r>
      <w:r>
        <w:rPr>
          <w:rFonts w:ascii="Arial" w:hAnsi="Arial" w:cs="Arial"/>
          <w:sz w:val="20"/>
          <w:szCs w:val="20"/>
        </w:rPr>
        <w:t>.</w:t>
      </w:r>
      <w:r>
        <w:rPr>
          <w:rFonts w:ascii="Arial" w:hAnsi="Arial" w:cs="Arial"/>
          <w:spacing w:val="34"/>
          <w:sz w:val="20"/>
          <w:szCs w:val="20"/>
        </w:rPr>
        <w:t xml:space="preserve"> </w:t>
      </w:r>
      <w:r>
        <w:rPr>
          <w:rFonts w:ascii="Arial" w:hAnsi="Arial" w:cs="Arial"/>
          <w:spacing w:val="-16"/>
          <w:sz w:val="20"/>
          <w:szCs w:val="20"/>
        </w:rPr>
        <w:t>F</w:t>
      </w:r>
      <w:r>
        <w:rPr>
          <w:rFonts w:ascii="Arial" w:hAnsi="Arial" w:cs="Arial"/>
          <w:sz w:val="20"/>
          <w:szCs w:val="20"/>
        </w:rPr>
        <w:t>or</w:t>
      </w:r>
      <w:r>
        <w:rPr>
          <w:rFonts w:ascii="Arial" w:hAnsi="Arial" w:cs="Arial"/>
          <w:spacing w:val="22"/>
          <w:sz w:val="20"/>
          <w:szCs w:val="20"/>
        </w:rPr>
        <w:t xml:space="preserve"> </w:t>
      </w:r>
      <w:r>
        <w:rPr>
          <w:rFonts w:ascii="Arial" w:hAnsi="Arial" w:cs="Arial"/>
          <w:w w:val="92"/>
          <w:sz w:val="20"/>
          <w:szCs w:val="20"/>
        </w:rPr>
        <w:t xml:space="preserve">signatures, </w:t>
      </w:r>
      <w:r>
        <w:rPr>
          <w:rFonts w:ascii="Arial" w:hAnsi="Arial" w:cs="Arial"/>
          <w:spacing w:val="1"/>
          <w:w w:val="92"/>
          <w:sz w:val="20"/>
          <w:szCs w:val="20"/>
        </w:rPr>
        <w:t xml:space="preserve"> </w:t>
      </w:r>
      <w:r>
        <w:rPr>
          <w:rFonts w:ascii="Arial" w:hAnsi="Arial" w:cs="Arial"/>
          <w:spacing w:val="-6"/>
          <w:w w:val="92"/>
          <w:sz w:val="20"/>
          <w:szCs w:val="20"/>
        </w:rPr>
        <w:t>w</w:t>
      </w:r>
      <w:r>
        <w:rPr>
          <w:rFonts w:ascii="Arial" w:hAnsi="Arial" w:cs="Arial"/>
          <w:w w:val="92"/>
          <w:sz w:val="20"/>
          <w:szCs w:val="20"/>
        </w:rPr>
        <w:t>e</w:t>
      </w:r>
      <w:r>
        <w:rPr>
          <w:rFonts w:ascii="Arial" w:hAnsi="Arial" w:cs="Arial"/>
          <w:spacing w:val="16"/>
          <w:w w:val="92"/>
          <w:sz w:val="20"/>
          <w:szCs w:val="20"/>
        </w:rPr>
        <w:t xml:space="preserve"> </w:t>
      </w:r>
      <w:r>
        <w:rPr>
          <w:rFonts w:ascii="Arial" w:hAnsi="Arial" w:cs="Arial"/>
          <w:sz w:val="20"/>
          <w:szCs w:val="20"/>
        </w:rPr>
        <w:t>can</w:t>
      </w:r>
      <w:r>
        <w:rPr>
          <w:rFonts w:ascii="Arial" w:hAnsi="Arial" w:cs="Arial"/>
          <w:spacing w:val="-10"/>
          <w:sz w:val="20"/>
          <w:szCs w:val="20"/>
        </w:rPr>
        <w:t xml:space="preserve"> </w:t>
      </w:r>
      <w:r>
        <w:rPr>
          <w:rFonts w:ascii="Arial" w:hAnsi="Arial" w:cs="Arial"/>
          <w:w w:val="86"/>
          <w:sz w:val="20"/>
          <w:szCs w:val="20"/>
        </w:rPr>
        <w:t>use</w:t>
      </w:r>
      <w:r>
        <w:rPr>
          <w:rFonts w:ascii="Arial" w:hAnsi="Arial" w:cs="Arial"/>
          <w:spacing w:val="24"/>
          <w:w w:val="86"/>
          <w:sz w:val="20"/>
          <w:szCs w:val="20"/>
        </w:rPr>
        <w:t xml:space="preserve"> </w:t>
      </w:r>
      <w:r>
        <w:rPr>
          <w:rFonts w:ascii="Arial" w:hAnsi="Arial" w:cs="Arial"/>
          <w:sz w:val="20"/>
          <w:szCs w:val="20"/>
        </w:rPr>
        <w:t>the</w:t>
      </w:r>
      <w:r>
        <w:rPr>
          <w:rFonts w:ascii="Arial" w:hAnsi="Arial" w:cs="Arial"/>
          <w:spacing w:val="13"/>
          <w:sz w:val="20"/>
          <w:szCs w:val="20"/>
        </w:rPr>
        <w:t xml:space="preserve"> </w:t>
      </w:r>
      <w:r>
        <w:rPr>
          <w:rFonts w:ascii="Arial" w:hAnsi="Arial" w:cs="Arial"/>
          <w:sz w:val="20"/>
          <w:szCs w:val="20"/>
        </w:rPr>
        <w:t>pri</w:t>
      </w:r>
      <w:r>
        <w:rPr>
          <w:rFonts w:ascii="Arial" w:hAnsi="Arial" w:cs="Arial"/>
          <w:spacing w:val="-11"/>
          <w:sz w:val="20"/>
          <w:szCs w:val="20"/>
        </w:rPr>
        <w:t>v</w:t>
      </w:r>
      <w:r>
        <w:rPr>
          <w:rFonts w:ascii="Arial" w:hAnsi="Arial" w:cs="Arial"/>
          <w:sz w:val="20"/>
          <w:szCs w:val="20"/>
        </w:rPr>
        <w:t>ate</w:t>
      </w:r>
      <w:r>
        <w:rPr>
          <w:rFonts w:ascii="Arial" w:hAnsi="Arial" w:cs="Arial"/>
          <w:spacing w:val="28"/>
          <w:sz w:val="20"/>
          <w:szCs w:val="20"/>
        </w:rPr>
        <w:t xml:space="preserve"> </w:t>
      </w:r>
      <w:r>
        <w:rPr>
          <w:rFonts w:ascii="Arial" w:hAnsi="Arial" w:cs="Arial"/>
          <w:spacing w:val="-5"/>
          <w:sz w:val="20"/>
          <w:szCs w:val="20"/>
        </w:rPr>
        <w:t>k</w:t>
      </w:r>
      <w:r>
        <w:rPr>
          <w:rFonts w:ascii="Arial" w:hAnsi="Arial" w:cs="Arial"/>
          <w:sz w:val="20"/>
          <w:szCs w:val="20"/>
        </w:rPr>
        <w:t>ey</w:t>
      </w:r>
      <w:r>
        <w:rPr>
          <w:rFonts w:ascii="Arial" w:hAnsi="Arial" w:cs="Arial"/>
          <w:spacing w:val="2"/>
          <w:sz w:val="20"/>
          <w:szCs w:val="20"/>
        </w:rPr>
        <w:t xml:space="preserve"> </w:t>
      </w:r>
      <w:r>
        <w:rPr>
          <w:rFonts w:ascii="Arial" w:hAnsi="Arial" w:cs="Arial"/>
          <w:sz w:val="20"/>
          <w:szCs w:val="20"/>
        </w:rPr>
        <w:t>to</w:t>
      </w:r>
      <w:r>
        <w:rPr>
          <w:rFonts w:ascii="Arial" w:hAnsi="Arial" w:cs="Arial"/>
          <w:spacing w:val="24"/>
          <w:sz w:val="20"/>
          <w:szCs w:val="20"/>
        </w:rPr>
        <w:t xml:space="preserve"> </w:t>
      </w:r>
      <w:r>
        <w:rPr>
          <w:rFonts w:ascii="Arial" w:hAnsi="Arial" w:cs="Arial"/>
          <w:sz w:val="20"/>
          <w:szCs w:val="20"/>
        </w:rPr>
        <w:t>compute a</w:t>
      </w:r>
      <w:r>
        <w:rPr>
          <w:rFonts w:ascii="Arial" w:hAnsi="Arial" w:cs="Arial"/>
          <w:spacing w:val="20"/>
          <w:sz w:val="20"/>
          <w:szCs w:val="20"/>
        </w:rPr>
        <w:t xml:space="preserve"> </w:t>
      </w:r>
      <w:r>
        <w:rPr>
          <w:rFonts w:ascii="Arial" w:hAnsi="Arial" w:cs="Arial"/>
          <w:sz w:val="20"/>
          <w:szCs w:val="20"/>
        </w:rPr>
        <w:t>signature</w:t>
      </w:r>
      <w:r>
        <w:rPr>
          <w:rFonts w:ascii="Arial" w:hAnsi="Arial" w:cs="Arial"/>
          <w:spacing w:val="1"/>
          <w:sz w:val="20"/>
          <w:szCs w:val="20"/>
        </w:rPr>
        <w:t xml:space="preserve"> </w:t>
      </w:r>
      <w:r>
        <w:rPr>
          <w:rFonts w:ascii="Arial" w:hAnsi="Arial" w:cs="Arial"/>
          <w:sz w:val="20"/>
          <w:szCs w:val="20"/>
        </w:rPr>
        <w:t>of</w:t>
      </w:r>
      <w:r>
        <w:rPr>
          <w:rFonts w:ascii="Arial" w:hAnsi="Arial" w:cs="Arial"/>
          <w:spacing w:val="26"/>
          <w:sz w:val="20"/>
          <w:szCs w:val="20"/>
        </w:rPr>
        <w:t xml:space="preserve"> </w:t>
      </w:r>
      <w:r>
        <w:rPr>
          <w:rFonts w:ascii="Arial" w:hAnsi="Arial" w:cs="Arial"/>
          <w:sz w:val="20"/>
          <w:szCs w:val="20"/>
        </w:rPr>
        <w:t>a</w:t>
      </w:r>
      <w:r>
        <w:rPr>
          <w:rFonts w:ascii="Arial" w:hAnsi="Arial" w:cs="Arial"/>
          <w:spacing w:val="20"/>
          <w:sz w:val="20"/>
          <w:szCs w:val="20"/>
        </w:rPr>
        <w:t xml:space="preserve"> </w:t>
      </w:r>
      <w:r>
        <w:rPr>
          <w:rFonts w:ascii="Arial" w:hAnsi="Arial" w:cs="Arial"/>
          <w:w w:val="86"/>
          <w:sz w:val="20"/>
          <w:szCs w:val="20"/>
        </w:rPr>
        <w:t>message</w:t>
      </w:r>
      <w:r>
        <w:rPr>
          <w:rFonts w:ascii="Arial" w:hAnsi="Arial" w:cs="Arial"/>
          <w:spacing w:val="41"/>
          <w:w w:val="86"/>
          <w:sz w:val="20"/>
          <w:szCs w:val="20"/>
        </w:rPr>
        <w:t xml:space="preserve"> </w:t>
      </w:r>
      <w:r>
        <w:rPr>
          <w:rFonts w:ascii="Arial" w:hAnsi="Arial" w:cs="Arial"/>
          <w:sz w:val="20"/>
          <w:szCs w:val="20"/>
        </w:rPr>
        <w:t>and</w:t>
      </w:r>
      <w:r>
        <w:rPr>
          <w:rFonts w:ascii="Arial" w:hAnsi="Arial" w:cs="Arial"/>
          <w:spacing w:val="20"/>
          <w:sz w:val="20"/>
          <w:szCs w:val="20"/>
        </w:rPr>
        <w:t xml:space="preserve"> </w:t>
      </w:r>
      <w:r>
        <w:rPr>
          <w:rFonts w:ascii="Arial" w:hAnsi="Arial" w:cs="Arial"/>
          <w:sz w:val="20"/>
          <w:szCs w:val="20"/>
        </w:rPr>
        <w:t>then</w:t>
      </w:r>
      <w:r>
        <w:rPr>
          <w:rFonts w:ascii="Arial" w:hAnsi="Arial" w:cs="Arial"/>
          <w:spacing w:val="29"/>
          <w:sz w:val="20"/>
          <w:szCs w:val="20"/>
        </w:rPr>
        <w:t xml:space="preserve"> </w:t>
      </w:r>
      <w:r>
        <w:rPr>
          <w:rFonts w:ascii="Arial" w:hAnsi="Arial" w:cs="Arial"/>
          <w:sz w:val="20"/>
          <w:szCs w:val="20"/>
        </w:rPr>
        <w:t>send</w:t>
      </w:r>
      <w:r>
        <w:rPr>
          <w:rFonts w:ascii="Arial" w:hAnsi="Arial" w:cs="Arial"/>
          <w:spacing w:val="-14"/>
          <w:sz w:val="20"/>
          <w:szCs w:val="20"/>
        </w:rPr>
        <w:t xml:space="preserve"> </w:t>
      </w:r>
      <w:r>
        <w:rPr>
          <w:rFonts w:ascii="Arial" w:hAnsi="Arial" w:cs="Arial"/>
          <w:sz w:val="20"/>
          <w:szCs w:val="20"/>
        </w:rPr>
        <w:t>the</w:t>
      </w:r>
      <w:r>
        <w:rPr>
          <w:rFonts w:ascii="Arial" w:hAnsi="Arial" w:cs="Arial"/>
          <w:spacing w:val="30"/>
          <w:sz w:val="20"/>
          <w:szCs w:val="20"/>
        </w:rPr>
        <w:t xml:space="preserve"> </w:t>
      </w:r>
      <w:r>
        <w:rPr>
          <w:rFonts w:ascii="Arial" w:hAnsi="Arial" w:cs="Arial"/>
          <w:w w:val="86"/>
          <w:sz w:val="20"/>
          <w:szCs w:val="20"/>
        </w:rPr>
        <w:t>message</w:t>
      </w:r>
      <w:r>
        <w:rPr>
          <w:rFonts w:ascii="Arial" w:hAnsi="Arial" w:cs="Arial"/>
          <w:spacing w:val="41"/>
          <w:w w:val="86"/>
          <w:sz w:val="20"/>
          <w:szCs w:val="20"/>
        </w:rPr>
        <w:t xml:space="preserve"> </w:t>
      </w:r>
      <w:r>
        <w:rPr>
          <w:rFonts w:ascii="Arial" w:hAnsi="Arial" w:cs="Arial"/>
          <w:sz w:val="20"/>
          <w:szCs w:val="20"/>
        </w:rPr>
        <w:t>and</w:t>
      </w:r>
      <w:r>
        <w:rPr>
          <w:rFonts w:ascii="Arial" w:hAnsi="Arial" w:cs="Arial"/>
          <w:spacing w:val="19"/>
          <w:sz w:val="20"/>
          <w:szCs w:val="20"/>
        </w:rPr>
        <w:t xml:space="preserve"> </w:t>
      </w:r>
      <w:r>
        <w:rPr>
          <w:rFonts w:ascii="Arial" w:hAnsi="Arial" w:cs="Arial"/>
          <w:sz w:val="20"/>
          <w:szCs w:val="20"/>
        </w:rPr>
        <w:t>its</w:t>
      </w:r>
      <w:r>
        <w:rPr>
          <w:rFonts w:ascii="Arial" w:hAnsi="Arial" w:cs="Arial"/>
          <w:spacing w:val="44"/>
          <w:sz w:val="20"/>
          <w:szCs w:val="20"/>
        </w:rPr>
        <w:t xml:space="preserve"> </w:t>
      </w:r>
      <w:r>
        <w:rPr>
          <w:rFonts w:ascii="Arial" w:hAnsi="Arial" w:cs="Arial"/>
          <w:sz w:val="20"/>
          <w:szCs w:val="20"/>
        </w:rPr>
        <w:t xml:space="preserve">signature. </w:t>
      </w:r>
      <w:r>
        <w:rPr>
          <w:rFonts w:ascii="Arial" w:hAnsi="Arial" w:cs="Arial"/>
          <w:spacing w:val="18"/>
          <w:sz w:val="20"/>
          <w:szCs w:val="20"/>
        </w:rPr>
        <w:t xml:space="preserve"> </w:t>
      </w:r>
      <w:r>
        <w:rPr>
          <w:rFonts w:ascii="Arial" w:hAnsi="Arial" w:cs="Arial"/>
          <w:sz w:val="20"/>
          <w:szCs w:val="20"/>
        </w:rPr>
        <w:t xml:space="preserve">The </w:t>
      </w:r>
      <w:r>
        <w:rPr>
          <w:rFonts w:ascii="Arial" w:hAnsi="Arial" w:cs="Arial"/>
          <w:w w:val="96"/>
          <w:sz w:val="20"/>
          <w:szCs w:val="20"/>
        </w:rPr>
        <w:t>recipie</w:t>
      </w:r>
      <w:r>
        <w:rPr>
          <w:rFonts w:ascii="Arial" w:hAnsi="Arial" w:cs="Arial"/>
          <w:spacing w:val="-5"/>
          <w:w w:val="96"/>
          <w:sz w:val="20"/>
          <w:szCs w:val="20"/>
        </w:rPr>
        <w:t>n</w:t>
      </w:r>
      <w:r>
        <w:rPr>
          <w:rFonts w:ascii="Arial" w:hAnsi="Arial" w:cs="Arial"/>
          <w:w w:val="139"/>
          <w:sz w:val="20"/>
          <w:szCs w:val="20"/>
        </w:rPr>
        <w:t>t</w:t>
      </w:r>
      <w:r>
        <w:rPr>
          <w:rFonts w:ascii="Arial" w:hAnsi="Arial" w:cs="Arial"/>
          <w:sz w:val="20"/>
          <w:szCs w:val="20"/>
        </w:rPr>
        <w:t xml:space="preserve"> </w:t>
      </w:r>
      <w:r>
        <w:rPr>
          <w:rFonts w:ascii="Arial" w:hAnsi="Arial" w:cs="Arial"/>
          <w:spacing w:val="-24"/>
          <w:sz w:val="20"/>
          <w:szCs w:val="20"/>
        </w:rPr>
        <w:t xml:space="preserve"> </w:t>
      </w:r>
      <w:r>
        <w:rPr>
          <w:rFonts w:ascii="Arial" w:hAnsi="Arial" w:cs="Arial"/>
          <w:sz w:val="20"/>
          <w:szCs w:val="20"/>
        </w:rPr>
        <w:t>can</w:t>
      </w:r>
      <w:r>
        <w:rPr>
          <w:rFonts w:ascii="Arial" w:hAnsi="Arial" w:cs="Arial"/>
          <w:spacing w:val="6"/>
          <w:sz w:val="20"/>
          <w:szCs w:val="20"/>
        </w:rPr>
        <w:t xml:space="preserve"> </w:t>
      </w:r>
      <w:r>
        <w:rPr>
          <w:rFonts w:ascii="Arial" w:hAnsi="Arial" w:cs="Arial"/>
          <w:sz w:val="20"/>
          <w:szCs w:val="20"/>
        </w:rPr>
        <w:t>then</w:t>
      </w:r>
      <w:r>
        <w:rPr>
          <w:rFonts w:ascii="Arial" w:hAnsi="Arial" w:cs="Arial"/>
          <w:spacing w:val="28"/>
          <w:sz w:val="20"/>
          <w:szCs w:val="20"/>
        </w:rPr>
        <w:t xml:space="preserve"> </w:t>
      </w:r>
      <w:r>
        <w:rPr>
          <w:rFonts w:ascii="Arial" w:hAnsi="Arial" w:cs="Arial"/>
          <w:sz w:val="20"/>
          <w:szCs w:val="20"/>
        </w:rPr>
        <w:t>use</w:t>
      </w:r>
      <w:r>
        <w:rPr>
          <w:rFonts w:ascii="Arial" w:hAnsi="Arial" w:cs="Arial"/>
          <w:spacing w:val="-14"/>
          <w:sz w:val="20"/>
          <w:szCs w:val="20"/>
        </w:rPr>
        <w:t xml:space="preserve"> </w:t>
      </w:r>
      <w:r>
        <w:rPr>
          <w:rFonts w:ascii="Arial" w:hAnsi="Arial" w:cs="Arial"/>
          <w:sz w:val="20"/>
          <w:szCs w:val="20"/>
        </w:rPr>
        <w:t>the</w:t>
      </w:r>
      <w:r>
        <w:rPr>
          <w:rFonts w:ascii="Arial" w:hAnsi="Arial" w:cs="Arial"/>
          <w:spacing w:val="29"/>
          <w:sz w:val="20"/>
          <w:szCs w:val="20"/>
        </w:rPr>
        <w:t xml:space="preserve"> </w:t>
      </w:r>
      <w:r>
        <w:rPr>
          <w:rFonts w:ascii="Arial" w:hAnsi="Arial" w:cs="Arial"/>
          <w:sz w:val="20"/>
          <w:szCs w:val="20"/>
        </w:rPr>
        <w:t>public</w:t>
      </w:r>
      <w:r>
        <w:rPr>
          <w:rFonts w:ascii="Arial" w:hAnsi="Arial" w:cs="Arial"/>
          <w:spacing w:val="37"/>
          <w:sz w:val="20"/>
          <w:szCs w:val="20"/>
        </w:rPr>
        <w:t xml:space="preserve"> </w:t>
      </w:r>
      <w:r>
        <w:rPr>
          <w:rFonts w:ascii="Arial" w:hAnsi="Arial" w:cs="Arial"/>
          <w:spacing w:val="-5"/>
          <w:sz w:val="20"/>
          <w:szCs w:val="20"/>
        </w:rPr>
        <w:t>k</w:t>
      </w:r>
      <w:r>
        <w:rPr>
          <w:rFonts w:ascii="Arial" w:hAnsi="Arial" w:cs="Arial"/>
          <w:sz w:val="20"/>
          <w:szCs w:val="20"/>
        </w:rPr>
        <w:t>ey</w:t>
      </w:r>
      <w:r>
        <w:rPr>
          <w:rFonts w:ascii="Arial" w:hAnsi="Arial" w:cs="Arial"/>
          <w:spacing w:val="18"/>
          <w:sz w:val="20"/>
          <w:szCs w:val="20"/>
        </w:rPr>
        <w:t xml:space="preserve"> </w:t>
      </w:r>
      <w:r>
        <w:rPr>
          <w:rFonts w:ascii="Arial" w:hAnsi="Arial" w:cs="Arial"/>
          <w:sz w:val="20"/>
          <w:szCs w:val="20"/>
        </w:rPr>
        <w:t>to</w:t>
      </w:r>
      <w:r>
        <w:rPr>
          <w:rFonts w:ascii="Arial" w:hAnsi="Arial" w:cs="Arial"/>
          <w:spacing w:val="40"/>
          <w:sz w:val="20"/>
          <w:szCs w:val="20"/>
        </w:rPr>
        <w:t xml:space="preserve"> </w:t>
      </w:r>
      <w:r>
        <w:rPr>
          <w:rFonts w:ascii="Arial" w:hAnsi="Arial" w:cs="Arial"/>
          <w:spacing w:val="-5"/>
          <w:sz w:val="20"/>
          <w:szCs w:val="20"/>
        </w:rPr>
        <w:t>v</w:t>
      </w:r>
      <w:r>
        <w:rPr>
          <w:rFonts w:ascii="Arial" w:hAnsi="Arial" w:cs="Arial"/>
          <w:sz w:val="20"/>
          <w:szCs w:val="20"/>
        </w:rPr>
        <w:t>erify</w:t>
      </w:r>
      <w:r>
        <w:rPr>
          <w:rFonts w:ascii="Arial" w:hAnsi="Arial" w:cs="Arial"/>
          <w:spacing w:val="44"/>
          <w:sz w:val="20"/>
          <w:szCs w:val="20"/>
        </w:rPr>
        <w:t xml:space="preserve"> </w:t>
      </w:r>
      <w:r>
        <w:rPr>
          <w:rFonts w:ascii="Arial" w:hAnsi="Arial" w:cs="Arial"/>
          <w:sz w:val="20"/>
          <w:szCs w:val="20"/>
        </w:rPr>
        <w:t>the</w:t>
      </w:r>
      <w:r>
        <w:rPr>
          <w:rFonts w:ascii="Arial" w:hAnsi="Arial" w:cs="Arial"/>
          <w:spacing w:val="29"/>
          <w:sz w:val="20"/>
          <w:szCs w:val="20"/>
        </w:rPr>
        <w:t xml:space="preserve"> </w:t>
      </w:r>
      <w:r>
        <w:rPr>
          <w:rFonts w:ascii="Arial" w:hAnsi="Arial" w:cs="Arial"/>
          <w:sz w:val="20"/>
          <w:szCs w:val="20"/>
        </w:rPr>
        <w:t>signature of</w:t>
      </w:r>
      <w:r>
        <w:rPr>
          <w:rFonts w:ascii="Arial" w:hAnsi="Arial" w:cs="Arial"/>
          <w:spacing w:val="25"/>
          <w:sz w:val="20"/>
          <w:szCs w:val="20"/>
        </w:rPr>
        <w:t xml:space="preserve"> </w:t>
      </w:r>
      <w:r>
        <w:rPr>
          <w:rFonts w:ascii="Arial" w:hAnsi="Arial" w:cs="Arial"/>
          <w:sz w:val="20"/>
          <w:szCs w:val="20"/>
        </w:rPr>
        <w:t>the</w:t>
      </w:r>
      <w:r>
        <w:rPr>
          <w:rFonts w:ascii="Arial" w:hAnsi="Arial" w:cs="Arial"/>
          <w:spacing w:val="29"/>
          <w:sz w:val="20"/>
          <w:szCs w:val="20"/>
        </w:rPr>
        <w:t xml:space="preserve"> </w:t>
      </w:r>
      <w:r>
        <w:rPr>
          <w:rFonts w:ascii="Arial" w:hAnsi="Arial" w:cs="Arial"/>
          <w:w w:val="86"/>
          <w:sz w:val="20"/>
          <w:szCs w:val="20"/>
        </w:rPr>
        <w:t xml:space="preserve">message. </w:t>
      </w:r>
      <w:r>
        <w:rPr>
          <w:rFonts w:ascii="Arial" w:hAnsi="Arial" w:cs="Arial"/>
          <w:sz w:val="20"/>
          <w:szCs w:val="20"/>
        </w:rPr>
        <w:t>This</w:t>
      </w:r>
      <w:r>
        <w:rPr>
          <w:rFonts w:ascii="Arial" w:hAnsi="Arial" w:cs="Arial"/>
          <w:spacing w:val="42"/>
          <w:sz w:val="20"/>
          <w:szCs w:val="20"/>
        </w:rPr>
        <w:t xml:space="preserve"> </w:t>
      </w:r>
      <w:r>
        <w:rPr>
          <w:rFonts w:ascii="Arial" w:hAnsi="Arial" w:cs="Arial"/>
          <w:sz w:val="20"/>
          <w:szCs w:val="20"/>
        </w:rPr>
        <w:t>signature</w:t>
      </w:r>
      <w:r>
        <w:rPr>
          <w:rFonts w:ascii="Arial" w:hAnsi="Arial" w:cs="Arial"/>
          <w:spacing w:val="3"/>
          <w:sz w:val="20"/>
          <w:szCs w:val="20"/>
        </w:rPr>
        <w:t xml:space="preserve"> </w:t>
      </w:r>
      <w:r>
        <w:rPr>
          <w:rFonts w:ascii="Arial" w:hAnsi="Arial" w:cs="Arial"/>
          <w:w w:val="90"/>
          <w:sz w:val="20"/>
          <w:szCs w:val="20"/>
        </w:rPr>
        <w:t>de</w:t>
      </w:r>
      <w:r>
        <w:rPr>
          <w:rFonts w:ascii="Arial" w:hAnsi="Arial" w:cs="Arial"/>
          <w:spacing w:val="5"/>
          <w:w w:val="90"/>
          <w:sz w:val="20"/>
          <w:szCs w:val="20"/>
        </w:rPr>
        <w:t>p</w:t>
      </w:r>
      <w:r>
        <w:rPr>
          <w:rFonts w:ascii="Arial" w:hAnsi="Arial" w:cs="Arial"/>
          <w:w w:val="90"/>
          <w:sz w:val="20"/>
          <w:szCs w:val="20"/>
        </w:rPr>
        <w:t>ends</w:t>
      </w:r>
      <w:r>
        <w:rPr>
          <w:rFonts w:ascii="Arial" w:hAnsi="Arial" w:cs="Arial"/>
          <w:spacing w:val="43"/>
          <w:w w:val="90"/>
          <w:sz w:val="20"/>
          <w:szCs w:val="20"/>
        </w:rPr>
        <w:t xml:space="preserve"> </w:t>
      </w:r>
      <w:r>
        <w:rPr>
          <w:rFonts w:ascii="Arial" w:hAnsi="Arial" w:cs="Arial"/>
          <w:sz w:val="20"/>
          <w:szCs w:val="20"/>
        </w:rPr>
        <w:t>on</w:t>
      </w:r>
      <w:r>
        <w:rPr>
          <w:rFonts w:ascii="Arial" w:hAnsi="Arial" w:cs="Arial"/>
          <w:spacing w:val="21"/>
          <w:sz w:val="20"/>
          <w:szCs w:val="20"/>
        </w:rPr>
        <w:t xml:space="preserve"> </w:t>
      </w:r>
      <w:r>
        <w:rPr>
          <w:rFonts w:ascii="Arial" w:hAnsi="Arial" w:cs="Arial"/>
          <w:sz w:val="20"/>
          <w:szCs w:val="20"/>
        </w:rPr>
        <w:t>the</w:t>
      </w:r>
      <w:r>
        <w:rPr>
          <w:rFonts w:ascii="Arial" w:hAnsi="Arial" w:cs="Arial"/>
          <w:spacing w:val="32"/>
          <w:sz w:val="20"/>
          <w:szCs w:val="20"/>
        </w:rPr>
        <w:t xml:space="preserve"> </w:t>
      </w:r>
      <w:r>
        <w:rPr>
          <w:rFonts w:ascii="Arial" w:hAnsi="Arial" w:cs="Arial"/>
          <w:sz w:val="20"/>
          <w:szCs w:val="20"/>
        </w:rPr>
        <w:t>e</w:t>
      </w:r>
      <w:r>
        <w:rPr>
          <w:rFonts w:ascii="Arial" w:hAnsi="Arial" w:cs="Arial"/>
          <w:spacing w:val="-5"/>
          <w:sz w:val="20"/>
          <w:szCs w:val="20"/>
        </w:rPr>
        <w:t>n</w:t>
      </w:r>
      <w:r>
        <w:rPr>
          <w:rFonts w:ascii="Arial" w:hAnsi="Arial" w:cs="Arial"/>
          <w:sz w:val="20"/>
          <w:szCs w:val="20"/>
        </w:rPr>
        <w:t>tire</w:t>
      </w:r>
      <w:r>
        <w:rPr>
          <w:rFonts w:ascii="Arial" w:hAnsi="Arial" w:cs="Arial"/>
          <w:spacing w:val="30"/>
          <w:sz w:val="20"/>
          <w:szCs w:val="20"/>
        </w:rPr>
        <w:t xml:space="preserve"> </w:t>
      </w:r>
      <w:r>
        <w:rPr>
          <w:rFonts w:ascii="Arial" w:hAnsi="Arial" w:cs="Arial"/>
          <w:w w:val="86"/>
          <w:sz w:val="20"/>
          <w:szCs w:val="20"/>
        </w:rPr>
        <w:t xml:space="preserve">message, </w:t>
      </w:r>
      <w:r>
        <w:rPr>
          <w:rFonts w:ascii="Arial" w:hAnsi="Arial" w:cs="Arial"/>
          <w:spacing w:val="1"/>
          <w:w w:val="86"/>
          <w:sz w:val="20"/>
          <w:szCs w:val="20"/>
        </w:rPr>
        <w:t xml:space="preserve"> </w:t>
      </w:r>
      <w:r>
        <w:rPr>
          <w:rFonts w:ascii="Arial" w:hAnsi="Arial" w:cs="Arial"/>
          <w:sz w:val="20"/>
          <w:szCs w:val="20"/>
        </w:rPr>
        <w:t>so</w:t>
      </w:r>
      <w:r>
        <w:rPr>
          <w:rFonts w:ascii="Arial" w:hAnsi="Arial" w:cs="Arial"/>
          <w:spacing w:val="1"/>
          <w:sz w:val="20"/>
          <w:szCs w:val="20"/>
        </w:rPr>
        <w:t xml:space="preserve"> </w:t>
      </w:r>
      <w:r>
        <w:rPr>
          <w:rFonts w:ascii="Arial" w:hAnsi="Arial" w:cs="Arial"/>
          <w:w w:val="132"/>
          <w:sz w:val="20"/>
          <w:szCs w:val="20"/>
        </w:rPr>
        <w:t>it</w:t>
      </w:r>
      <w:r>
        <w:rPr>
          <w:rFonts w:ascii="Arial" w:hAnsi="Arial" w:cs="Arial"/>
          <w:spacing w:val="17"/>
          <w:w w:val="132"/>
          <w:sz w:val="20"/>
          <w:szCs w:val="20"/>
        </w:rPr>
        <w:t xml:space="preserve"> </w:t>
      </w:r>
      <w:r>
        <w:rPr>
          <w:rFonts w:ascii="Arial" w:hAnsi="Arial" w:cs="Arial"/>
          <w:sz w:val="20"/>
          <w:szCs w:val="20"/>
        </w:rPr>
        <w:t>is</w:t>
      </w:r>
      <w:r>
        <w:rPr>
          <w:rFonts w:ascii="Arial" w:hAnsi="Arial" w:cs="Arial"/>
          <w:spacing w:val="23"/>
          <w:sz w:val="20"/>
          <w:szCs w:val="20"/>
        </w:rPr>
        <w:t xml:space="preserve"> </w:t>
      </w:r>
      <w:r>
        <w:rPr>
          <w:rFonts w:ascii="Arial" w:hAnsi="Arial" w:cs="Arial"/>
          <w:sz w:val="20"/>
          <w:szCs w:val="20"/>
        </w:rPr>
        <w:t>im</w:t>
      </w:r>
      <w:r>
        <w:rPr>
          <w:rFonts w:ascii="Arial" w:hAnsi="Arial" w:cs="Arial"/>
          <w:spacing w:val="6"/>
          <w:sz w:val="20"/>
          <w:szCs w:val="20"/>
        </w:rPr>
        <w:t>p</w:t>
      </w:r>
      <w:r>
        <w:rPr>
          <w:rFonts w:ascii="Arial" w:hAnsi="Arial" w:cs="Arial"/>
          <w:sz w:val="20"/>
          <w:szCs w:val="20"/>
        </w:rPr>
        <w:t>ossible</w:t>
      </w:r>
      <w:r>
        <w:rPr>
          <w:rFonts w:ascii="Arial" w:hAnsi="Arial" w:cs="Arial"/>
          <w:spacing w:val="-21"/>
          <w:sz w:val="20"/>
          <w:szCs w:val="20"/>
        </w:rPr>
        <w:t xml:space="preserve"> </w:t>
      </w:r>
      <w:r>
        <w:rPr>
          <w:rFonts w:ascii="Arial" w:hAnsi="Arial" w:cs="Arial"/>
          <w:sz w:val="20"/>
          <w:szCs w:val="20"/>
        </w:rPr>
        <w:t>to</w:t>
      </w:r>
      <w:r>
        <w:rPr>
          <w:rFonts w:ascii="Arial" w:hAnsi="Arial" w:cs="Arial"/>
          <w:spacing w:val="43"/>
          <w:sz w:val="20"/>
          <w:szCs w:val="20"/>
        </w:rPr>
        <w:t xml:space="preserve"> </w:t>
      </w:r>
      <w:r>
        <w:rPr>
          <w:rFonts w:ascii="Arial" w:hAnsi="Arial" w:cs="Arial"/>
          <w:w w:val="93"/>
          <w:sz w:val="20"/>
          <w:szCs w:val="20"/>
        </w:rPr>
        <w:t>m</w:t>
      </w:r>
      <w:r>
        <w:rPr>
          <w:rFonts w:ascii="Arial" w:hAnsi="Arial" w:cs="Arial"/>
          <w:spacing w:val="-5"/>
          <w:w w:val="93"/>
          <w:sz w:val="20"/>
          <w:szCs w:val="20"/>
        </w:rPr>
        <w:t>ov</w:t>
      </w:r>
      <w:r>
        <w:rPr>
          <w:rFonts w:ascii="Arial" w:hAnsi="Arial" w:cs="Arial"/>
          <w:w w:val="93"/>
          <w:sz w:val="20"/>
          <w:szCs w:val="20"/>
        </w:rPr>
        <w:t>e</w:t>
      </w:r>
      <w:r>
        <w:rPr>
          <w:rFonts w:ascii="Arial" w:hAnsi="Arial" w:cs="Arial"/>
          <w:spacing w:val="40"/>
          <w:w w:val="93"/>
          <w:sz w:val="20"/>
          <w:szCs w:val="20"/>
        </w:rPr>
        <w:t xml:space="preserve"> </w:t>
      </w:r>
      <w:r>
        <w:rPr>
          <w:rFonts w:ascii="Arial" w:hAnsi="Arial" w:cs="Arial"/>
          <w:sz w:val="20"/>
          <w:szCs w:val="20"/>
        </w:rPr>
        <w:t>a signature</w:t>
      </w:r>
      <w:r>
        <w:rPr>
          <w:rFonts w:ascii="Arial" w:hAnsi="Arial" w:cs="Arial"/>
          <w:spacing w:val="1"/>
          <w:sz w:val="20"/>
          <w:szCs w:val="20"/>
        </w:rPr>
        <w:t xml:space="preserve"> </w:t>
      </w:r>
      <w:r>
        <w:rPr>
          <w:rFonts w:ascii="Arial" w:hAnsi="Arial" w:cs="Arial"/>
          <w:sz w:val="20"/>
          <w:szCs w:val="20"/>
        </w:rPr>
        <w:t>to</w:t>
      </w:r>
      <w:r>
        <w:rPr>
          <w:rFonts w:ascii="Arial" w:hAnsi="Arial" w:cs="Arial"/>
          <w:spacing w:val="41"/>
          <w:sz w:val="20"/>
          <w:szCs w:val="20"/>
        </w:rPr>
        <w:t xml:space="preserve"> </w:t>
      </w:r>
      <w:r>
        <w:rPr>
          <w:rFonts w:ascii="Arial" w:hAnsi="Arial" w:cs="Arial"/>
          <w:sz w:val="20"/>
          <w:szCs w:val="20"/>
        </w:rPr>
        <w:t>another</w:t>
      </w:r>
      <w:r>
        <w:rPr>
          <w:rFonts w:ascii="Arial" w:hAnsi="Arial" w:cs="Arial"/>
          <w:spacing w:val="13"/>
          <w:sz w:val="20"/>
          <w:szCs w:val="20"/>
        </w:rPr>
        <w:t xml:space="preserve"> </w:t>
      </w:r>
      <w:r>
        <w:rPr>
          <w:rFonts w:ascii="Arial" w:hAnsi="Arial" w:cs="Arial"/>
          <w:w w:val="86"/>
          <w:sz w:val="20"/>
          <w:szCs w:val="20"/>
        </w:rPr>
        <w:t>message</w:t>
      </w:r>
      <w:r>
        <w:rPr>
          <w:rFonts w:ascii="Arial" w:hAnsi="Arial" w:cs="Arial"/>
          <w:spacing w:val="40"/>
          <w:w w:val="86"/>
          <w:sz w:val="20"/>
          <w:szCs w:val="20"/>
        </w:rPr>
        <w:t xml:space="preserve"> </w:t>
      </w:r>
      <w:r>
        <w:rPr>
          <w:rFonts w:ascii="Arial" w:hAnsi="Arial" w:cs="Arial"/>
          <w:sz w:val="20"/>
          <w:szCs w:val="20"/>
        </w:rPr>
        <w:t>—</w:t>
      </w:r>
      <w:r>
        <w:rPr>
          <w:rFonts w:ascii="Arial" w:hAnsi="Arial" w:cs="Arial"/>
          <w:spacing w:val="31"/>
          <w:sz w:val="20"/>
          <w:szCs w:val="20"/>
        </w:rPr>
        <w:t xml:space="preserve"> </w:t>
      </w:r>
      <w:r>
        <w:rPr>
          <w:rFonts w:ascii="Arial" w:hAnsi="Arial" w:cs="Arial"/>
          <w:w w:val="106"/>
          <w:sz w:val="20"/>
          <w:szCs w:val="20"/>
        </w:rPr>
        <w:t>unli</w:t>
      </w:r>
      <w:r>
        <w:rPr>
          <w:rFonts w:ascii="Arial" w:hAnsi="Arial" w:cs="Arial"/>
          <w:spacing w:val="-5"/>
          <w:w w:val="106"/>
          <w:sz w:val="20"/>
          <w:szCs w:val="20"/>
        </w:rPr>
        <w:t>k</w:t>
      </w:r>
      <w:r>
        <w:rPr>
          <w:rFonts w:ascii="Arial" w:hAnsi="Arial" w:cs="Arial"/>
          <w:w w:val="79"/>
          <w:sz w:val="20"/>
          <w:szCs w:val="20"/>
        </w:rPr>
        <w:t>e</w:t>
      </w:r>
      <w:r>
        <w:rPr>
          <w:rFonts w:ascii="Arial" w:hAnsi="Arial" w:cs="Arial"/>
          <w:sz w:val="20"/>
          <w:szCs w:val="20"/>
        </w:rPr>
        <w:t xml:space="preserve"> </w:t>
      </w:r>
      <w:r>
        <w:rPr>
          <w:rFonts w:ascii="Arial" w:hAnsi="Arial" w:cs="Arial"/>
          <w:spacing w:val="-23"/>
          <w:sz w:val="20"/>
          <w:szCs w:val="20"/>
        </w:rPr>
        <w:t xml:space="preserve"> </w:t>
      </w:r>
      <w:r>
        <w:rPr>
          <w:rFonts w:ascii="Arial" w:hAnsi="Arial" w:cs="Arial"/>
          <w:sz w:val="20"/>
          <w:szCs w:val="20"/>
        </w:rPr>
        <w:t>signatures</w:t>
      </w:r>
      <w:r>
        <w:rPr>
          <w:rFonts w:ascii="Arial" w:hAnsi="Arial" w:cs="Arial"/>
          <w:spacing w:val="-22"/>
          <w:sz w:val="20"/>
          <w:szCs w:val="20"/>
        </w:rPr>
        <w:t xml:space="preserve"> </w:t>
      </w:r>
      <w:r>
        <w:rPr>
          <w:rFonts w:ascii="Arial" w:hAnsi="Arial" w:cs="Arial"/>
          <w:sz w:val="20"/>
          <w:szCs w:val="20"/>
        </w:rPr>
        <w:t>on</w:t>
      </w:r>
      <w:r>
        <w:rPr>
          <w:rFonts w:ascii="Arial" w:hAnsi="Arial" w:cs="Arial"/>
          <w:spacing w:val="19"/>
          <w:sz w:val="20"/>
          <w:szCs w:val="20"/>
        </w:rPr>
        <w:t xml:space="preserve"> </w:t>
      </w:r>
      <w:r>
        <w:rPr>
          <w:rFonts w:ascii="Arial" w:hAnsi="Arial" w:cs="Arial"/>
          <w:sz w:val="20"/>
          <w:szCs w:val="20"/>
        </w:rPr>
        <w:t>pa</w:t>
      </w:r>
      <w:r>
        <w:rPr>
          <w:rFonts w:ascii="Arial" w:hAnsi="Arial" w:cs="Arial"/>
          <w:spacing w:val="6"/>
          <w:sz w:val="20"/>
          <w:szCs w:val="20"/>
        </w:rPr>
        <w:t>p</w:t>
      </w:r>
      <w:r>
        <w:rPr>
          <w:rFonts w:ascii="Arial" w:hAnsi="Arial" w:cs="Arial"/>
          <w:sz w:val="20"/>
          <w:szCs w:val="20"/>
        </w:rPr>
        <w:t xml:space="preserve">er. </w:t>
      </w:r>
      <w:r>
        <w:rPr>
          <w:rFonts w:ascii="Arial" w:hAnsi="Arial" w:cs="Arial"/>
          <w:spacing w:val="15"/>
          <w:sz w:val="20"/>
          <w:szCs w:val="20"/>
        </w:rPr>
        <w:t xml:space="preserve"> </w:t>
      </w:r>
      <w:r>
        <w:rPr>
          <w:rFonts w:ascii="Arial" w:hAnsi="Arial" w:cs="Arial"/>
          <w:sz w:val="20"/>
          <w:szCs w:val="20"/>
        </w:rPr>
        <w:t>And</w:t>
      </w:r>
      <w:r>
        <w:rPr>
          <w:rFonts w:ascii="Arial" w:hAnsi="Arial" w:cs="Arial"/>
          <w:spacing w:val="47"/>
          <w:sz w:val="20"/>
          <w:szCs w:val="20"/>
        </w:rPr>
        <w:t xml:space="preserve"> </w:t>
      </w:r>
      <w:r>
        <w:rPr>
          <w:rFonts w:ascii="Arial" w:hAnsi="Arial" w:cs="Arial"/>
          <w:w w:val="89"/>
          <w:sz w:val="20"/>
          <w:szCs w:val="20"/>
        </w:rPr>
        <w:t>since</w:t>
      </w:r>
      <w:r>
        <w:rPr>
          <w:rFonts w:ascii="Arial" w:hAnsi="Arial" w:cs="Arial"/>
          <w:spacing w:val="42"/>
          <w:w w:val="89"/>
          <w:sz w:val="20"/>
          <w:szCs w:val="20"/>
        </w:rPr>
        <w:t xml:space="preserve"> </w:t>
      </w:r>
      <w:r>
        <w:rPr>
          <w:rFonts w:ascii="Arial" w:hAnsi="Arial" w:cs="Arial"/>
          <w:w w:val="132"/>
          <w:sz w:val="20"/>
          <w:szCs w:val="20"/>
        </w:rPr>
        <w:t>it</w:t>
      </w:r>
      <w:r>
        <w:rPr>
          <w:rFonts w:ascii="Arial" w:hAnsi="Arial" w:cs="Arial"/>
          <w:spacing w:val="15"/>
          <w:w w:val="132"/>
          <w:sz w:val="20"/>
          <w:szCs w:val="20"/>
        </w:rPr>
        <w:t xml:space="preserve"> </w:t>
      </w:r>
      <w:r>
        <w:rPr>
          <w:rFonts w:ascii="Arial" w:hAnsi="Arial" w:cs="Arial"/>
          <w:sz w:val="20"/>
          <w:szCs w:val="20"/>
        </w:rPr>
        <w:t xml:space="preserve">is </w:t>
      </w:r>
      <w:r>
        <w:rPr>
          <w:rFonts w:ascii="Arial" w:hAnsi="Arial" w:cs="Arial"/>
          <w:w w:val="94"/>
          <w:sz w:val="20"/>
          <w:szCs w:val="20"/>
        </w:rPr>
        <w:t>im</w:t>
      </w:r>
      <w:r>
        <w:rPr>
          <w:rFonts w:ascii="Arial" w:hAnsi="Arial" w:cs="Arial"/>
          <w:spacing w:val="6"/>
          <w:w w:val="94"/>
          <w:sz w:val="20"/>
          <w:szCs w:val="20"/>
        </w:rPr>
        <w:t>p</w:t>
      </w:r>
      <w:r>
        <w:rPr>
          <w:rFonts w:ascii="Arial" w:hAnsi="Arial" w:cs="Arial"/>
          <w:w w:val="94"/>
          <w:sz w:val="20"/>
          <w:szCs w:val="20"/>
        </w:rPr>
        <w:t>ossible</w:t>
      </w:r>
      <w:r>
        <w:rPr>
          <w:rFonts w:ascii="Arial" w:hAnsi="Arial" w:cs="Arial"/>
          <w:spacing w:val="21"/>
          <w:w w:val="94"/>
          <w:sz w:val="20"/>
          <w:szCs w:val="20"/>
        </w:rPr>
        <w:t xml:space="preserve"> </w:t>
      </w:r>
      <w:r>
        <w:rPr>
          <w:rFonts w:ascii="Arial" w:hAnsi="Arial" w:cs="Arial"/>
          <w:sz w:val="20"/>
          <w:szCs w:val="20"/>
        </w:rPr>
        <w:t>to</w:t>
      </w:r>
      <w:r>
        <w:rPr>
          <w:rFonts w:ascii="Arial" w:hAnsi="Arial" w:cs="Arial"/>
          <w:spacing w:val="24"/>
          <w:sz w:val="20"/>
          <w:szCs w:val="20"/>
        </w:rPr>
        <w:t xml:space="preserve"> </w:t>
      </w:r>
      <w:r>
        <w:rPr>
          <w:rFonts w:ascii="Arial" w:hAnsi="Arial" w:cs="Arial"/>
          <w:sz w:val="20"/>
          <w:szCs w:val="20"/>
        </w:rPr>
        <w:t>find</w:t>
      </w:r>
      <w:r>
        <w:rPr>
          <w:rFonts w:ascii="Arial" w:hAnsi="Arial" w:cs="Arial"/>
          <w:spacing w:val="22"/>
          <w:sz w:val="20"/>
          <w:szCs w:val="20"/>
        </w:rPr>
        <w:t xml:space="preserve"> </w:t>
      </w:r>
      <w:r>
        <w:rPr>
          <w:rFonts w:ascii="Arial" w:hAnsi="Arial" w:cs="Arial"/>
          <w:sz w:val="20"/>
          <w:szCs w:val="20"/>
        </w:rPr>
        <w:t>the</w:t>
      </w:r>
      <w:r>
        <w:rPr>
          <w:rFonts w:ascii="Arial" w:hAnsi="Arial" w:cs="Arial"/>
          <w:spacing w:val="13"/>
          <w:sz w:val="20"/>
          <w:szCs w:val="20"/>
        </w:rPr>
        <w:t xml:space="preserve"> </w:t>
      </w:r>
      <w:r>
        <w:rPr>
          <w:rFonts w:ascii="Arial" w:hAnsi="Arial" w:cs="Arial"/>
          <w:sz w:val="20"/>
          <w:szCs w:val="20"/>
        </w:rPr>
        <w:t>pri</w:t>
      </w:r>
      <w:r>
        <w:rPr>
          <w:rFonts w:ascii="Arial" w:hAnsi="Arial" w:cs="Arial"/>
          <w:spacing w:val="-10"/>
          <w:sz w:val="20"/>
          <w:szCs w:val="20"/>
        </w:rPr>
        <w:t>v</w:t>
      </w:r>
      <w:r>
        <w:rPr>
          <w:rFonts w:ascii="Arial" w:hAnsi="Arial" w:cs="Arial"/>
          <w:sz w:val="20"/>
          <w:szCs w:val="20"/>
        </w:rPr>
        <w:t>ate</w:t>
      </w:r>
      <w:r>
        <w:rPr>
          <w:rFonts w:ascii="Arial" w:hAnsi="Arial" w:cs="Arial"/>
          <w:spacing w:val="28"/>
          <w:sz w:val="20"/>
          <w:szCs w:val="20"/>
        </w:rPr>
        <w:t xml:space="preserve"> </w:t>
      </w:r>
      <w:r>
        <w:rPr>
          <w:rFonts w:ascii="Arial" w:hAnsi="Arial" w:cs="Arial"/>
          <w:spacing w:val="-5"/>
          <w:sz w:val="20"/>
          <w:szCs w:val="20"/>
        </w:rPr>
        <w:t>k</w:t>
      </w:r>
      <w:r>
        <w:rPr>
          <w:rFonts w:ascii="Arial" w:hAnsi="Arial" w:cs="Arial"/>
          <w:sz w:val="20"/>
          <w:szCs w:val="20"/>
        </w:rPr>
        <w:t>ey</w:t>
      </w:r>
      <w:r>
        <w:rPr>
          <w:rFonts w:ascii="Arial" w:hAnsi="Arial" w:cs="Arial"/>
          <w:spacing w:val="2"/>
          <w:sz w:val="20"/>
          <w:szCs w:val="20"/>
        </w:rPr>
        <w:t xml:space="preserve"> </w:t>
      </w:r>
      <w:r>
        <w:rPr>
          <w:rFonts w:ascii="Arial" w:hAnsi="Arial" w:cs="Arial"/>
          <w:sz w:val="20"/>
          <w:szCs w:val="20"/>
        </w:rPr>
        <w:t>gi</w:t>
      </w:r>
      <w:r>
        <w:rPr>
          <w:rFonts w:ascii="Arial" w:hAnsi="Arial" w:cs="Arial"/>
          <w:spacing w:val="-5"/>
          <w:sz w:val="20"/>
          <w:szCs w:val="20"/>
        </w:rPr>
        <w:t>v</w:t>
      </w:r>
      <w:r>
        <w:rPr>
          <w:rFonts w:ascii="Arial" w:hAnsi="Arial" w:cs="Arial"/>
          <w:sz w:val="20"/>
          <w:szCs w:val="20"/>
        </w:rPr>
        <w:t>en</w:t>
      </w:r>
      <w:r>
        <w:rPr>
          <w:rFonts w:ascii="Arial" w:hAnsi="Arial" w:cs="Arial"/>
          <w:spacing w:val="-7"/>
          <w:sz w:val="20"/>
          <w:szCs w:val="20"/>
        </w:rPr>
        <w:t xml:space="preserve"> </w:t>
      </w:r>
      <w:r>
        <w:rPr>
          <w:rFonts w:ascii="Arial" w:hAnsi="Arial" w:cs="Arial"/>
          <w:sz w:val="20"/>
          <w:szCs w:val="20"/>
        </w:rPr>
        <w:t>only</w:t>
      </w:r>
      <w:r>
        <w:rPr>
          <w:rFonts w:ascii="Arial" w:hAnsi="Arial" w:cs="Arial"/>
          <w:spacing w:val="16"/>
          <w:sz w:val="20"/>
          <w:szCs w:val="20"/>
        </w:rPr>
        <w:t xml:space="preserve"> </w:t>
      </w:r>
      <w:r>
        <w:rPr>
          <w:rFonts w:ascii="Arial" w:hAnsi="Arial" w:cs="Arial"/>
          <w:sz w:val="20"/>
          <w:szCs w:val="20"/>
        </w:rPr>
        <w:t>the</w:t>
      </w:r>
      <w:r>
        <w:rPr>
          <w:rFonts w:ascii="Arial" w:hAnsi="Arial" w:cs="Arial"/>
          <w:spacing w:val="13"/>
          <w:sz w:val="20"/>
          <w:szCs w:val="20"/>
        </w:rPr>
        <w:t xml:space="preserve"> </w:t>
      </w:r>
      <w:r>
        <w:rPr>
          <w:rFonts w:ascii="Arial" w:hAnsi="Arial" w:cs="Arial"/>
          <w:sz w:val="20"/>
          <w:szCs w:val="20"/>
        </w:rPr>
        <w:t>public</w:t>
      </w:r>
      <w:r>
        <w:rPr>
          <w:rFonts w:ascii="Arial" w:hAnsi="Arial" w:cs="Arial"/>
          <w:spacing w:val="21"/>
          <w:sz w:val="20"/>
          <w:szCs w:val="20"/>
        </w:rPr>
        <w:t xml:space="preserve"> </w:t>
      </w:r>
      <w:r>
        <w:rPr>
          <w:rFonts w:ascii="Arial" w:hAnsi="Arial" w:cs="Arial"/>
          <w:spacing w:val="-5"/>
          <w:sz w:val="20"/>
          <w:szCs w:val="20"/>
        </w:rPr>
        <w:t>k</w:t>
      </w:r>
      <w:r>
        <w:rPr>
          <w:rFonts w:ascii="Arial" w:hAnsi="Arial" w:cs="Arial"/>
          <w:sz w:val="20"/>
          <w:szCs w:val="20"/>
        </w:rPr>
        <w:t>e</w:t>
      </w:r>
      <w:r>
        <w:rPr>
          <w:rFonts w:ascii="Arial" w:hAnsi="Arial" w:cs="Arial"/>
          <w:spacing w:val="-16"/>
          <w:sz w:val="20"/>
          <w:szCs w:val="20"/>
        </w:rPr>
        <w:t>y</w:t>
      </w:r>
      <w:r>
        <w:rPr>
          <w:rFonts w:ascii="Arial" w:hAnsi="Arial" w:cs="Arial"/>
          <w:sz w:val="20"/>
          <w:szCs w:val="20"/>
        </w:rPr>
        <w:t>,</w:t>
      </w:r>
      <w:r>
        <w:rPr>
          <w:rFonts w:ascii="Arial" w:hAnsi="Arial" w:cs="Arial"/>
          <w:spacing w:val="1"/>
          <w:sz w:val="20"/>
          <w:szCs w:val="20"/>
        </w:rPr>
        <w:t xml:space="preserve"> </w:t>
      </w:r>
      <w:r>
        <w:rPr>
          <w:rFonts w:ascii="Arial" w:hAnsi="Arial" w:cs="Arial"/>
          <w:sz w:val="20"/>
          <w:szCs w:val="20"/>
        </w:rPr>
        <w:t>no</w:t>
      </w:r>
      <w:r>
        <w:rPr>
          <w:rFonts w:ascii="Arial" w:hAnsi="Arial" w:cs="Arial"/>
          <w:spacing w:val="3"/>
          <w:sz w:val="20"/>
          <w:szCs w:val="20"/>
        </w:rPr>
        <w:t xml:space="preserve"> </w:t>
      </w:r>
      <w:r>
        <w:rPr>
          <w:rFonts w:ascii="Arial" w:hAnsi="Arial" w:cs="Arial"/>
          <w:sz w:val="20"/>
          <w:szCs w:val="20"/>
        </w:rPr>
        <w:t>one</w:t>
      </w:r>
      <w:r>
        <w:rPr>
          <w:rFonts w:ascii="Arial" w:hAnsi="Arial" w:cs="Arial"/>
          <w:spacing w:val="-21"/>
          <w:sz w:val="20"/>
          <w:szCs w:val="20"/>
        </w:rPr>
        <w:t xml:space="preserve"> </w:t>
      </w:r>
      <w:r>
        <w:rPr>
          <w:rFonts w:ascii="Arial" w:hAnsi="Arial" w:cs="Arial"/>
          <w:sz w:val="20"/>
          <w:szCs w:val="20"/>
        </w:rPr>
        <w:t>can</w:t>
      </w:r>
      <w:r>
        <w:rPr>
          <w:rFonts w:ascii="Arial" w:hAnsi="Arial" w:cs="Arial"/>
          <w:spacing w:val="-9"/>
          <w:sz w:val="20"/>
          <w:szCs w:val="20"/>
        </w:rPr>
        <w:t xml:space="preserve"> </w:t>
      </w:r>
      <w:r>
        <w:rPr>
          <w:rFonts w:ascii="Arial" w:hAnsi="Arial" w:cs="Arial"/>
          <w:sz w:val="20"/>
          <w:szCs w:val="20"/>
        </w:rPr>
        <w:t xml:space="preserve">create </w:t>
      </w:r>
      <w:r>
        <w:rPr>
          <w:rFonts w:ascii="Arial" w:hAnsi="Arial" w:cs="Arial"/>
          <w:w w:val="93"/>
          <w:sz w:val="20"/>
          <w:szCs w:val="20"/>
        </w:rPr>
        <w:t>fa</w:t>
      </w:r>
      <w:r>
        <w:rPr>
          <w:rFonts w:ascii="Arial" w:hAnsi="Arial" w:cs="Arial"/>
          <w:spacing w:val="-5"/>
          <w:w w:val="93"/>
          <w:sz w:val="20"/>
          <w:szCs w:val="20"/>
        </w:rPr>
        <w:t>k</w:t>
      </w:r>
      <w:r>
        <w:rPr>
          <w:rFonts w:ascii="Arial" w:hAnsi="Arial" w:cs="Arial"/>
          <w:w w:val="93"/>
          <w:sz w:val="20"/>
          <w:szCs w:val="20"/>
        </w:rPr>
        <w:t>e</w:t>
      </w:r>
      <w:r>
        <w:rPr>
          <w:rFonts w:ascii="Arial" w:hAnsi="Arial" w:cs="Arial"/>
          <w:spacing w:val="15"/>
          <w:w w:val="93"/>
          <w:sz w:val="20"/>
          <w:szCs w:val="20"/>
        </w:rPr>
        <w:t xml:space="preserve"> </w:t>
      </w:r>
      <w:r>
        <w:rPr>
          <w:rFonts w:ascii="Arial" w:hAnsi="Arial" w:cs="Arial"/>
          <w:w w:val="78"/>
          <w:sz w:val="20"/>
          <w:szCs w:val="20"/>
        </w:rPr>
        <w:t>s</w:t>
      </w:r>
      <w:r>
        <w:rPr>
          <w:rFonts w:ascii="Arial" w:hAnsi="Arial" w:cs="Arial"/>
          <w:w w:val="103"/>
          <w:sz w:val="20"/>
          <w:szCs w:val="20"/>
        </w:rPr>
        <w:t>ignatu</w:t>
      </w:r>
      <w:r>
        <w:rPr>
          <w:rFonts w:ascii="Arial" w:hAnsi="Arial" w:cs="Arial"/>
          <w:spacing w:val="1"/>
          <w:w w:val="103"/>
          <w:sz w:val="20"/>
          <w:szCs w:val="20"/>
        </w:rPr>
        <w:t>r</w:t>
      </w:r>
      <w:r>
        <w:rPr>
          <w:rFonts w:ascii="Arial" w:hAnsi="Arial" w:cs="Arial"/>
          <w:w w:val="79"/>
          <w:sz w:val="20"/>
          <w:szCs w:val="20"/>
        </w:rPr>
        <w:t>e</w:t>
      </w:r>
      <w:r>
        <w:rPr>
          <w:rFonts w:ascii="Arial" w:hAnsi="Arial" w:cs="Arial"/>
          <w:w w:val="85"/>
          <w:sz w:val="20"/>
          <w:szCs w:val="20"/>
        </w:rPr>
        <w:t>s.</w:t>
      </w:r>
    </w:p>
    <w:p w14:paraId="4CC7D8EE"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One</w:t>
      </w:r>
      <w:r>
        <w:rPr>
          <w:rFonts w:ascii="Arial" w:hAnsi="Arial" w:cs="Arial"/>
          <w:spacing w:val="17"/>
          <w:sz w:val="20"/>
          <w:szCs w:val="20"/>
        </w:rPr>
        <w:t xml:space="preserve"> </w:t>
      </w:r>
      <w:r>
        <w:rPr>
          <w:rFonts w:ascii="Arial" w:hAnsi="Arial" w:cs="Arial"/>
          <w:sz w:val="20"/>
          <w:szCs w:val="20"/>
        </w:rPr>
        <w:t>problem</w:t>
      </w:r>
      <w:r>
        <w:rPr>
          <w:rFonts w:ascii="Arial" w:hAnsi="Arial" w:cs="Arial"/>
          <w:spacing w:val="29"/>
          <w:sz w:val="20"/>
          <w:szCs w:val="20"/>
        </w:rPr>
        <w:t xml:space="preserve"> </w:t>
      </w:r>
      <w:r>
        <w:rPr>
          <w:rFonts w:ascii="Arial" w:hAnsi="Arial" w:cs="Arial"/>
          <w:sz w:val="20"/>
          <w:szCs w:val="20"/>
        </w:rPr>
        <w:t xml:space="preserve">with </w:t>
      </w:r>
      <w:r>
        <w:rPr>
          <w:rFonts w:ascii="Arial" w:hAnsi="Arial" w:cs="Arial"/>
          <w:spacing w:val="16"/>
          <w:sz w:val="20"/>
          <w:szCs w:val="20"/>
        </w:rPr>
        <w:t xml:space="preserve"> </w:t>
      </w:r>
      <w:r>
        <w:rPr>
          <w:rFonts w:ascii="Arial" w:hAnsi="Arial" w:cs="Arial"/>
          <w:sz w:val="20"/>
          <w:szCs w:val="20"/>
        </w:rPr>
        <w:t>this</w:t>
      </w:r>
      <w:r>
        <w:rPr>
          <w:rFonts w:ascii="Arial" w:hAnsi="Arial" w:cs="Arial"/>
          <w:spacing w:val="53"/>
          <w:sz w:val="20"/>
          <w:szCs w:val="20"/>
        </w:rPr>
        <w:t xml:space="preserve"> </w:t>
      </w:r>
      <w:r>
        <w:rPr>
          <w:rFonts w:ascii="Arial" w:hAnsi="Arial" w:cs="Arial"/>
          <w:sz w:val="20"/>
          <w:szCs w:val="20"/>
        </w:rPr>
        <w:t>approa</w:t>
      </w:r>
      <w:r>
        <w:rPr>
          <w:rFonts w:ascii="Arial" w:hAnsi="Arial" w:cs="Arial"/>
          <w:spacing w:val="-5"/>
          <w:sz w:val="20"/>
          <w:szCs w:val="20"/>
        </w:rPr>
        <w:t>c</w:t>
      </w:r>
      <w:r>
        <w:rPr>
          <w:rFonts w:ascii="Arial" w:hAnsi="Arial" w:cs="Arial"/>
          <w:sz w:val="20"/>
          <w:szCs w:val="20"/>
        </w:rPr>
        <w:t>h</w:t>
      </w:r>
      <w:r>
        <w:rPr>
          <w:rFonts w:ascii="Arial" w:hAnsi="Arial" w:cs="Arial"/>
          <w:spacing w:val="-1"/>
          <w:sz w:val="20"/>
          <w:szCs w:val="20"/>
        </w:rPr>
        <w:t xml:space="preserve"> </w:t>
      </w:r>
      <w:r>
        <w:rPr>
          <w:rFonts w:ascii="Arial" w:hAnsi="Arial" w:cs="Arial"/>
          <w:sz w:val="20"/>
          <w:szCs w:val="20"/>
        </w:rPr>
        <w:t>to</w:t>
      </w:r>
      <w:r>
        <w:rPr>
          <w:rFonts w:ascii="Arial" w:hAnsi="Arial" w:cs="Arial"/>
          <w:spacing w:val="52"/>
          <w:sz w:val="20"/>
          <w:szCs w:val="20"/>
        </w:rPr>
        <w:t xml:space="preserve"> </w:t>
      </w:r>
      <w:r>
        <w:rPr>
          <w:rFonts w:ascii="Arial" w:hAnsi="Arial" w:cs="Arial"/>
          <w:w w:val="88"/>
          <w:sz w:val="20"/>
          <w:szCs w:val="20"/>
        </w:rPr>
        <w:t xml:space="preserve">secure </w:t>
      </w:r>
      <w:r>
        <w:rPr>
          <w:rFonts w:ascii="Arial" w:hAnsi="Arial" w:cs="Arial"/>
          <w:spacing w:val="1"/>
          <w:w w:val="88"/>
          <w:sz w:val="20"/>
          <w:szCs w:val="20"/>
        </w:rPr>
        <w:t xml:space="preserve"> </w:t>
      </w:r>
      <w:r>
        <w:rPr>
          <w:rFonts w:ascii="Arial" w:hAnsi="Arial" w:cs="Arial"/>
          <w:sz w:val="20"/>
          <w:szCs w:val="20"/>
        </w:rPr>
        <w:t>email</w:t>
      </w:r>
      <w:r>
        <w:rPr>
          <w:rFonts w:ascii="Arial" w:hAnsi="Arial" w:cs="Arial"/>
          <w:spacing w:val="29"/>
          <w:sz w:val="20"/>
          <w:szCs w:val="20"/>
        </w:rPr>
        <w:t xml:space="preserve"> </w:t>
      </w:r>
      <w:r>
        <w:rPr>
          <w:rFonts w:ascii="Arial" w:hAnsi="Arial" w:cs="Arial"/>
          <w:sz w:val="20"/>
          <w:szCs w:val="20"/>
        </w:rPr>
        <w:t>is</w:t>
      </w:r>
      <w:r>
        <w:rPr>
          <w:rFonts w:ascii="Arial" w:hAnsi="Arial" w:cs="Arial"/>
          <w:spacing w:val="32"/>
          <w:sz w:val="20"/>
          <w:szCs w:val="20"/>
        </w:rPr>
        <w:t xml:space="preserve"> </w:t>
      </w:r>
      <w:r>
        <w:rPr>
          <w:rFonts w:ascii="Arial" w:hAnsi="Arial" w:cs="Arial"/>
          <w:sz w:val="20"/>
          <w:szCs w:val="20"/>
        </w:rPr>
        <w:t xml:space="preserve">that </w:t>
      </w:r>
      <w:r>
        <w:rPr>
          <w:rFonts w:ascii="Arial" w:hAnsi="Arial" w:cs="Arial"/>
          <w:spacing w:val="18"/>
          <w:sz w:val="20"/>
          <w:szCs w:val="20"/>
        </w:rPr>
        <w:t xml:space="preserve"> </w:t>
      </w:r>
      <w:r>
        <w:rPr>
          <w:rFonts w:ascii="Arial" w:hAnsi="Arial" w:cs="Arial"/>
          <w:sz w:val="20"/>
          <w:szCs w:val="20"/>
        </w:rPr>
        <w:t>the</w:t>
      </w:r>
      <w:r>
        <w:rPr>
          <w:rFonts w:ascii="Arial" w:hAnsi="Arial" w:cs="Arial"/>
          <w:spacing w:val="41"/>
          <w:sz w:val="20"/>
          <w:szCs w:val="20"/>
        </w:rPr>
        <w:t xml:space="preserve"> </w:t>
      </w:r>
      <w:r>
        <w:rPr>
          <w:rFonts w:ascii="Arial" w:hAnsi="Arial" w:cs="Arial"/>
          <w:sz w:val="20"/>
          <w:szCs w:val="20"/>
        </w:rPr>
        <w:t>sender</w:t>
      </w:r>
      <w:r>
        <w:rPr>
          <w:rFonts w:ascii="Arial" w:hAnsi="Arial" w:cs="Arial"/>
          <w:spacing w:val="-18"/>
          <w:sz w:val="20"/>
          <w:szCs w:val="20"/>
        </w:rPr>
        <w:t xml:space="preserve"> </w:t>
      </w:r>
      <w:r>
        <w:rPr>
          <w:rFonts w:ascii="Arial" w:hAnsi="Arial" w:cs="Arial"/>
          <w:sz w:val="20"/>
          <w:szCs w:val="20"/>
        </w:rPr>
        <w:t xml:space="preserve">and </w:t>
      </w:r>
      <w:r>
        <w:rPr>
          <w:rFonts w:ascii="Arial" w:hAnsi="Arial" w:cs="Arial"/>
          <w:w w:val="96"/>
          <w:sz w:val="20"/>
          <w:szCs w:val="20"/>
        </w:rPr>
        <w:t>recipie</w:t>
      </w:r>
      <w:r>
        <w:rPr>
          <w:rFonts w:ascii="Arial" w:hAnsi="Arial" w:cs="Arial"/>
          <w:spacing w:val="-5"/>
          <w:w w:val="96"/>
          <w:sz w:val="20"/>
          <w:szCs w:val="20"/>
        </w:rPr>
        <w:t>n</w:t>
      </w:r>
      <w:r>
        <w:rPr>
          <w:rFonts w:ascii="Arial" w:hAnsi="Arial" w:cs="Arial"/>
          <w:w w:val="139"/>
          <w:sz w:val="20"/>
          <w:szCs w:val="20"/>
        </w:rPr>
        <w:t>t</w:t>
      </w:r>
      <w:r>
        <w:rPr>
          <w:rFonts w:ascii="Arial" w:hAnsi="Arial" w:cs="Arial"/>
          <w:spacing w:val="11"/>
          <w:sz w:val="20"/>
          <w:szCs w:val="20"/>
        </w:rPr>
        <w:t xml:space="preserve"> </w:t>
      </w:r>
      <w:r>
        <w:rPr>
          <w:rFonts w:ascii="Arial" w:hAnsi="Arial" w:cs="Arial"/>
          <w:sz w:val="20"/>
          <w:szCs w:val="20"/>
        </w:rPr>
        <w:t>are</w:t>
      </w:r>
      <w:r>
        <w:rPr>
          <w:rFonts w:ascii="Arial" w:hAnsi="Arial" w:cs="Arial"/>
          <w:spacing w:val="-15"/>
          <w:sz w:val="20"/>
          <w:szCs w:val="20"/>
        </w:rPr>
        <w:t xml:space="preserve"> </w:t>
      </w:r>
      <w:r>
        <w:rPr>
          <w:rFonts w:ascii="Arial" w:hAnsi="Arial" w:cs="Arial"/>
          <w:sz w:val="20"/>
          <w:szCs w:val="20"/>
        </w:rPr>
        <w:t>still</w:t>
      </w:r>
      <w:r>
        <w:rPr>
          <w:rFonts w:ascii="Arial" w:hAnsi="Arial" w:cs="Arial"/>
          <w:spacing w:val="43"/>
          <w:sz w:val="20"/>
          <w:szCs w:val="20"/>
        </w:rPr>
        <w:t xml:space="preserve"> </w:t>
      </w:r>
      <w:r>
        <w:rPr>
          <w:rFonts w:ascii="Arial" w:hAnsi="Arial" w:cs="Arial"/>
          <w:sz w:val="20"/>
          <w:szCs w:val="20"/>
        </w:rPr>
        <w:t>in</w:t>
      </w:r>
      <w:r>
        <w:rPr>
          <w:rFonts w:ascii="Arial" w:hAnsi="Arial" w:cs="Arial"/>
          <w:spacing w:val="20"/>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clear,</w:t>
      </w:r>
      <w:r>
        <w:rPr>
          <w:rFonts w:ascii="Arial" w:hAnsi="Arial" w:cs="Arial"/>
          <w:spacing w:val="-13"/>
          <w:sz w:val="20"/>
          <w:szCs w:val="20"/>
        </w:rPr>
        <w:t xml:space="preserve"> </w:t>
      </w:r>
      <w:r>
        <w:rPr>
          <w:rFonts w:ascii="Arial" w:hAnsi="Arial" w:cs="Arial"/>
          <w:w w:val="93"/>
          <w:sz w:val="20"/>
          <w:szCs w:val="20"/>
        </w:rPr>
        <w:t>a</w:t>
      </w:r>
      <w:r>
        <w:rPr>
          <w:rFonts w:ascii="Arial" w:hAnsi="Arial" w:cs="Arial"/>
          <w:spacing w:val="-5"/>
          <w:w w:val="93"/>
          <w:sz w:val="20"/>
          <w:szCs w:val="20"/>
        </w:rPr>
        <w:t>ny</w:t>
      </w:r>
      <w:r>
        <w:rPr>
          <w:rFonts w:ascii="Arial" w:hAnsi="Arial" w:cs="Arial"/>
          <w:w w:val="93"/>
          <w:sz w:val="20"/>
          <w:szCs w:val="20"/>
        </w:rPr>
        <w:t>one</w:t>
      </w:r>
      <w:r>
        <w:rPr>
          <w:rFonts w:ascii="Arial" w:hAnsi="Arial" w:cs="Arial"/>
          <w:spacing w:val="15"/>
          <w:w w:val="93"/>
          <w:sz w:val="20"/>
          <w:szCs w:val="20"/>
        </w:rPr>
        <w:t xml:space="preserve"> </w:t>
      </w:r>
      <w:r>
        <w:rPr>
          <w:rFonts w:ascii="Arial" w:hAnsi="Arial" w:cs="Arial"/>
          <w:sz w:val="20"/>
          <w:szCs w:val="20"/>
        </w:rPr>
        <w:t>can</w:t>
      </w:r>
      <w:r>
        <w:rPr>
          <w:rFonts w:ascii="Arial" w:hAnsi="Arial" w:cs="Arial"/>
          <w:spacing w:val="-15"/>
          <w:sz w:val="20"/>
          <w:szCs w:val="20"/>
        </w:rPr>
        <w:t xml:space="preserve"> </w:t>
      </w:r>
      <w:r>
        <w:rPr>
          <w:rFonts w:ascii="Arial" w:hAnsi="Arial" w:cs="Arial"/>
          <w:sz w:val="20"/>
          <w:szCs w:val="20"/>
        </w:rPr>
        <w:t>read</w:t>
      </w:r>
      <w:r>
        <w:rPr>
          <w:rFonts w:ascii="Arial" w:hAnsi="Arial" w:cs="Arial"/>
          <w:spacing w:val="-13"/>
          <w:sz w:val="20"/>
          <w:szCs w:val="20"/>
        </w:rPr>
        <w:t xml:space="preserve"> </w:t>
      </w:r>
      <w:r>
        <w:rPr>
          <w:rFonts w:ascii="Arial" w:hAnsi="Arial" w:cs="Arial"/>
          <w:sz w:val="20"/>
          <w:szCs w:val="20"/>
        </w:rPr>
        <w:t>them.</w:t>
      </w:r>
      <w:r>
        <w:rPr>
          <w:rFonts w:ascii="Arial" w:hAnsi="Arial" w:cs="Arial"/>
          <w:spacing w:val="29"/>
          <w:sz w:val="20"/>
          <w:szCs w:val="20"/>
        </w:rPr>
        <w:t xml:space="preserve"> </w:t>
      </w:r>
      <w:r>
        <w:rPr>
          <w:rFonts w:ascii="Arial" w:hAnsi="Arial" w:cs="Arial"/>
          <w:w w:val="85"/>
          <w:sz w:val="20"/>
          <w:szCs w:val="20"/>
        </w:rPr>
        <w:t>So</w:t>
      </w:r>
      <w:r>
        <w:rPr>
          <w:rFonts w:ascii="Arial" w:hAnsi="Arial" w:cs="Arial"/>
          <w:spacing w:val="19"/>
          <w:w w:val="85"/>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w w:val="92"/>
          <w:sz w:val="20"/>
          <w:szCs w:val="20"/>
        </w:rPr>
        <w:t>co</w:t>
      </w:r>
      <w:r>
        <w:rPr>
          <w:rFonts w:ascii="Arial" w:hAnsi="Arial" w:cs="Arial"/>
          <w:spacing w:val="-5"/>
          <w:w w:val="92"/>
          <w:sz w:val="20"/>
          <w:szCs w:val="20"/>
        </w:rPr>
        <w:t>n</w:t>
      </w:r>
      <w:r>
        <w:rPr>
          <w:rFonts w:ascii="Arial" w:hAnsi="Arial" w:cs="Arial"/>
          <w:w w:val="99"/>
          <w:sz w:val="20"/>
          <w:szCs w:val="20"/>
        </w:rPr>
        <w:t>te</w:t>
      </w:r>
      <w:r>
        <w:rPr>
          <w:rFonts w:ascii="Arial" w:hAnsi="Arial" w:cs="Arial"/>
          <w:spacing w:val="-5"/>
          <w:w w:val="99"/>
          <w:sz w:val="20"/>
          <w:szCs w:val="20"/>
        </w:rPr>
        <w:t>n</w:t>
      </w:r>
      <w:r>
        <w:rPr>
          <w:rFonts w:ascii="Arial" w:hAnsi="Arial" w:cs="Arial"/>
          <w:w w:val="139"/>
          <w:sz w:val="20"/>
          <w:szCs w:val="20"/>
        </w:rPr>
        <w:t>t</w:t>
      </w:r>
      <w:r>
        <w:rPr>
          <w:rFonts w:ascii="Arial" w:hAnsi="Arial" w:cs="Arial"/>
          <w:spacing w:val="11"/>
          <w:sz w:val="20"/>
          <w:szCs w:val="20"/>
        </w:rPr>
        <w:t xml:space="preserve"> </w:t>
      </w:r>
      <w:r>
        <w:rPr>
          <w:rFonts w:ascii="Arial" w:hAnsi="Arial" w:cs="Arial"/>
          <w:sz w:val="20"/>
          <w:szCs w:val="20"/>
        </w:rPr>
        <w:t>is</w:t>
      </w:r>
      <w:r>
        <w:rPr>
          <w:rFonts w:ascii="Arial" w:hAnsi="Arial" w:cs="Arial"/>
          <w:spacing w:val="-1"/>
          <w:sz w:val="20"/>
          <w:szCs w:val="20"/>
        </w:rPr>
        <w:t xml:space="preserve"> </w:t>
      </w:r>
      <w:r>
        <w:rPr>
          <w:rFonts w:ascii="Arial" w:hAnsi="Arial" w:cs="Arial"/>
          <w:sz w:val="20"/>
          <w:szCs w:val="20"/>
        </w:rPr>
        <w:t>hidden, but</w:t>
      </w:r>
      <w:r>
        <w:rPr>
          <w:rFonts w:ascii="Arial" w:hAnsi="Arial" w:cs="Arial"/>
          <w:spacing w:val="30"/>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meta-data</w:t>
      </w:r>
      <w:r>
        <w:rPr>
          <w:rFonts w:ascii="Arial" w:hAnsi="Arial" w:cs="Arial"/>
          <w:spacing w:val="-6"/>
          <w:sz w:val="20"/>
          <w:szCs w:val="20"/>
        </w:rPr>
        <w:t xml:space="preserve"> </w:t>
      </w:r>
      <w:r>
        <w:rPr>
          <w:rFonts w:ascii="Arial" w:hAnsi="Arial" w:cs="Arial"/>
          <w:sz w:val="20"/>
          <w:szCs w:val="20"/>
        </w:rPr>
        <w:t>is</w:t>
      </w:r>
      <w:r>
        <w:rPr>
          <w:rFonts w:ascii="Arial" w:hAnsi="Arial" w:cs="Arial"/>
          <w:spacing w:val="-1"/>
          <w:sz w:val="20"/>
          <w:szCs w:val="20"/>
        </w:rPr>
        <w:t xml:space="preserve"> </w:t>
      </w:r>
      <w:r>
        <w:rPr>
          <w:rFonts w:ascii="Arial" w:hAnsi="Arial" w:cs="Arial"/>
          <w:w w:val="102"/>
          <w:sz w:val="20"/>
          <w:szCs w:val="20"/>
        </w:rPr>
        <w:t>not.</w:t>
      </w:r>
    </w:p>
    <w:p w14:paraId="29D9F9D4"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Another</w:t>
      </w:r>
      <w:r>
        <w:rPr>
          <w:rFonts w:ascii="Arial" w:hAnsi="Arial" w:cs="Arial"/>
          <w:spacing w:val="51"/>
          <w:sz w:val="20"/>
          <w:szCs w:val="20"/>
        </w:rPr>
        <w:t xml:space="preserve"> </w:t>
      </w:r>
      <w:r>
        <w:rPr>
          <w:rFonts w:ascii="Arial" w:hAnsi="Arial" w:cs="Arial"/>
          <w:sz w:val="20"/>
          <w:szCs w:val="20"/>
        </w:rPr>
        <w:t>problem</w:t>
      </w:r>
      <w:r>
        <w:rPr>
          <w:rFonts w:ascii="Arial" w:hAnsi="Arial" w:cs="Arial"/>
          <w:spacing w:val="30"/>
          <w:sz w:val="20"/>
          <w:szCs w:val="20"/>
        </w:rPr>
        <w:t xml:space="preserve"> </w:t>
      </w:r>
      <w:r>
        <w:rPr>
          <w:rFonts w:ascii="Arial" w:hAnsi="Arial" w:cs="Arial"/>
          <w:sz w:val="20"/>
          <w:szCs w:val="20"/>
        </w:rPr>
        <w:t>is</w:t>
      </w:r>
      <w:r>
        <w:rPr>
          <w:rFonts w:ascii="Arial" w:hAnsi="Arial" w:cs="Arial"/>
          <w:spacing w:val="32"/>
          <w:sz w:val="20"/>
          <w:szCs w:val="20"/>
        </w:rPr>
        <w:t xml:space="preserve"> </w:t>
      </w:r>
      <w:r>
        <w:rPr>
          <w:rFonts w:ascii="Arial" w:hAnsi="Arial" w:cs="Arial"/>
          <w:sz w:val="20"/>
          <w:szCs w:val="20"/>
        </w:rPr>
        <w:t xml:space="preserve">that </w:t>
      </w:r>
      <w:r>
        <w:rPr>
          <w:rFonts w:ascii="Arial" w:hAnsi="Arial" w:cs="Arial"/>
          <w:spacing w:val="18"/>
          <w:sz w:val="20"/>
          <w:szCs w:val="20"/>
        </w:rPr>
        <w:t xml:space="preserve"> </w:t>
      </w:r>
      <w:r>
        <w:rPr>
          <w:rFonts w:ascii="Arial" w:hAnsi="Arial" w:cs="Arial"/>
          <w:sz w:val="20"/>
          <w:szCs w:val="20"/>
        </w:rPr>
        <w:t>the</w:t>
      </w:r>
      <w:r>
        <w:rPr>
          <w:rFonts w:ascii="Arial" w:hAnsi="Arial" w:cs="Arial"/>
          <w:spacing w:val="41"/>
          <w:sz w:val="20"/>
          <w:szCs w:val="20"/>
        </w:rPr>
        <w:t xml:space="preserve"> </w:t>
      </w:r>
      <w:r>
        <w:rPr>
          <w:rFonts w:ascii="Arial" w:hAnsi="Arial" w:cs="Arial"/>
          <w:sz w:val="20"/>
          <w:szCs w:val="20"/>
        </w:rPr>
        <w:t xml:space="preserve">digital </w:t>
      </w:r>
      <w:r>
        <w:rPr>
          <w:rFonts w:ascii="Arial" w:hAnsi="Arial" w:cs="Arial"/>
          <w:spacing w:val="15"/>
          <w:sz w:val="20"/>
          <w:szCs w:val="20"/>
        </w:rPr>
        <w:t xml:space="preserve"> </w:t>
      </w:r>
      <w:r>
        <w:rPr>
          <w:rFonts w:ascii="Arial" w:hAnsi="Arial" w:cs="Arial"/>
          <w:sz w:val="20"/>
          <w:szCs w:val="20"/>
        </w:rPr>
        <w:t>signatures</w:t>
      </w:r>
      <w:r>
        <w:rPr>
          <w:rFonts w:ascii="Arial" w:hAnsi="Arial" w:cs="Arial"/>
          <w:spacing w:val="-11"/>
          <w:sz w:val="20"/>
          <w:szCs w:val="20"/>
        </w:rPr>
        <w:t xml:space="preserve"> </w:t>
      </w:r>
      <w:r>
        <w:rPr>
          <w:rFonts w:ascii="Arial" w:hAnsi="Arial" w:cs="Arial"/>
          <w:sz w:val="20"/>
          <w:szCs w:val="20"/>
        </w:rPr>
        <w:t>used</w:t>
      </w:r>
      <w:r>
        <w:rPr>
          <w:rFonts w:ascii="Arial" w:hAnsi="Arial" w:cs="Arial"/>
          <w:spacing w:val="-4"/>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z w:val="20"/>
          <w:szCs w:val="20"/>
        </w:rPr>
        <w:t>vides</w:t>
      </w:r>
      <w:r>
        <w:rPr>
          <w:rFonts w:ascii="Arial" w:hAnsi="Arial" w:cs="Arial"/>
          <w:spacing w:val="8"/>
          <w:sz w:val="20"/>
          <w:szCs w:val="20"/>
        </w:rPr>
        <w:t xml:space="preserve"> </w:t>
      </w:r>
      <w:r>
        <w:rPr>
          <w:rFonts w:ascii="Arial" w:hAnsi="Arial" w:cs="Arial"/>
          <w:sz w:val="20"/>
          <w:szCs w:val="20"/>
        </w:rPr>
        <w:t>a</w:t>
      </w:r>
      <w:r>
        <w:rPr>
          <w:rFonts w:ascii="Arial" w:hAnsi="Arial" w:cs="Arial"/>
          <w:spacing w:val="31"/>
          <w:sz w:val="20"/>
          <w:szCs w:val="20"/>
        </w:rPr>
        <w:t xml:space="preserve"> </w:t>
      </w:r>
      <w:r>
        <w:rPr>
          <w:rFonts w:ascii="Arial" w:hAnsi="Arial" w:cs="Arial"/>
          <w:w w:val="99"/>
          <w:sz w:val="20"/>
          <w:szCs w:val="20"/>
        </w:rPr>
        <w:t>pro</w:t>
      </w:r>
      <w:r>
        <w:rPr>
          <w:rFonts w:ascii="Arial" w:hAnsi="Arial" w:cs="Arial"/>
          <w:spacing w:val="6"/>
          <w:w w:val="99"/>
          <w:sz w:val="20"/>
          <w:szCs w:val="20"/>
        </w:rPr>
        <w:t>p</w:t>
      </w:r>
      <w:r>
        <w:rPr>
          <w:rFonts w:ascii="Arial" w:hAnsi="Arial" w:cs="Arial"/>
          <w:w w:val="104"/>
          <w:sz w:val="20"/>
          <w:szCs w:val="20"/>
        </w:rPr>
        <w:t>er</w:t>
      </w:r>
      <w:r>
        <w:rPr>
          <w:rFonts w:ascii="Arial" w:hAnsi="Arial" w:cs="Arial"/>
          <w:spacing w:val="-5"/>
          <w:w w:val="104"/>
          <w:sz w:val="20"/>
          <w:szCs w:val="20"/>
        </w:rPr>
        <w:t>t</w:t>
      </w:r>
      <w:r>
        <w:rPr>
          <w:rFonts w:ascii="Arial" w:hAnsi="Arial" w:cs="Arial"/>
          <w:w w:val="105"/>
          <w:sz w:val="20"/>
          <w:szCs w:val="20"/>
        </w:rPr>
        <w:t xml:space="preserve">y </w:t>
      </w:r>
      <w:r>
        <w:rPr>
          <w:rFonts w:ascii="Arial" w:hAnsi="Arial" w:cs="Arial"/>
          <w:sz w:val="20"/>
          <w:szCs w:val="20"/>
        </w:rPr>
        <w:t>called</w:t>
      </w:r>
      <w:r>
        <w:rPr>
          <w:rFonts w:ascii="Arial" w:hAnsi="Arial" w:cs="Arial"/>
          <w:spacing w:val="3"/>
          <w:sz w:val="20"/>
          <w:szCs w:val="20"/>
        </w:rPr>
        <w:t xml:space="preserve"> </w:t>
      </w:r>
      <w:r>
        <w:rPr>
          <w:rFonts w:ascii="Arial" w:hAnsi="Arial" w:cs="Arial"/>
          <w:sz w:val="20"/>
          <w:szCs w:val="20"/>
        </w:rPr>
        <w:t xml:space="preserve">non-repudiation. </w:t>
      </w:r>
      <w:r>
        <w:rPr>
          <w:rFonts w:ascii="Arial" w:hAnsi="Arial" w:cs="Arial"/>
          <w:spacing w:val="20"/>
          <w:sz w:val="20"/>
          <w:szCs w:val="20"/>
        </w:rPr>
        <w:t xml:space="preserve"> </w:t>
      </w:r>
      <w:r>
        <w:rPr>
          <w:rFonts w:ascii="Arial" w:hAnsi="Arial" w:cs="Arial"/>
          <w:sz w:val="20"/>
          <w:szCs w:val="20"/>
        </w:rPr>
        <w:t>S</w:t>
      </w:r>
      <w:r>
        <w:rPr>
          <w:rFonts w:ascii="Arial" w:hAnsi="Arial" w:cs="Arial"/>
          <w:spacing w:val="-5"/>
          <w:sz w:val="20"/>
          <w:szCs w:val="20"/>
        </w:rPr>
        <w:t>a</w:t>
      </w:r>
      <w:r>
        <w:rPr>
          <w:rFonts w:ascii="Arial" w:hAnsi="Arial" w:cs="Arial"/>
          <w:sz w:val="20"/>
          <w:szCs w:val="20"/>
        </w:rPr>
        <w:t>y</w:t>
      </w:r>
      <w:r>
        <w:rPr>
          <w:rFonts w:ascii="Arial" w:hAnsi="Arial" w:cs="Arial"/>
          <w:spacing w:val="-2"/>
          <w:sz w:val="20"/>
          <w:szCs w:val="20"/>
        </w:rPr>
        <w:t xml:space="preserve"> </w:t>
      </w:r>
      <w:r>
        <w:rPr>
          <w:rFonts w:ascii="Arial" w:hAnsi="Arial" w:cs="Arial"/>
          <w:sz w:val="20"/>
          <w:szCs w:val="20"/>
        </w:rPr>
        <w:t xml:space="preserve">that </w:t>
      </w:r>
      <w:r>
        <w:rPr>
          <w:rFonts w:ascii="Arial" w:hAnsi="Arial" w:cs="Arial"/>
          <w:spacing w:val="4"/>
          <w:sz w:val="20"/>
          <w:szCs w:val="20"/>
        </w:rPr>
        <w:t xml:space="preserve"> </w:t>
      </w:r>
      <w:r>
        <w:rPr>
          <w:rFonts w:ascii="Arial" w:hAnsi="Arial" w:cs="Arial"/>
          <w:sz w:val="20"/>
          <w:szCs w:val="20"/>
        </w:rPr>
        <w:t>Alice</w:t>
      </w:r>
      <w:r>
        <w:rPr>
          <w:rFonts w:ascii="Arial" w:hAnsi="Arial" w:cs="Arial"/>
          <w:spacing w:val="30"/>
          <w:sz w:val="20"/>
          <w:szCs w:val="20"/>
        </w:rPr>
        <w:t xml:space="preserve"> </w:t>
      </w:r>
      <w:r>
        <w:rPr>
          <w:rFonts w:ascii="Arial" w:hAnsi="Arial" w:cs="Arial"/>
          <w:w w:val="93"/>
          <w:sz w:val="20"/>
          <w:szCs w:val="20"/>
        </w:rPr>
        <w:t>securely</w:t>
      </w:r>
      <w:r>
        <w:rPr>
          <w:rFonts w:ascii="Arial" w:hAnsi="Arial" w:cs="Arial"/>
          <w:spacing w:val="33"/>
          <w:w w:val="93"/>
          <w:sz w:val="20"/>
          <w:szCs w:val="20"/>
        </w:rPr>
        <w:t xml:space="preserve"> </w:t>
      </w:r>
      <w:r>
        <w:rPr>
          <w:rFonts w:ascii="Arial" w:hAnsi="Arial" w:cs="Arial"/>
          <w:w w:val="86"/>
          <w:sz w:val="20"/>
          <w:szCs w:val="20"/>
        </w:rPr>
        <w:t>se</w:t>
      </w:r>
      <w:r>
        <w:rPr>
          <w:rFonts w:ascii="Arial" w:hAnsi="Arial" w:cs="Arial"/>
          <w:spacing w:val="-5"/>
          <w:w w:val="86"/>
          <w:sz w:val="20"/>
          <w:szCs w:val="20"/>
        </w:rPr>
        <w:t>n</w:t>
      </w:r>
      <w:r>
        <w:rPr>
          <w:rFonts w:ascii="Arial" w:hAnsi="Arial" w:cs="Arial"/>
          <w:w w:val="139"/>
          <w:sz w:val="20"/>
          <w:szCs w:val="20"/>
        </w:rPr>
        <w:t>t</w:t>
      </w:r>
      <w:r>
        <w:rPr>
          <w:rFonts w:ascii="Arial" w:hAnsi="Arial" w:cs="Arial"/>
          <w:sz w:val="20"/>
          <w:szCs w:val="20"/>
        </w:rPr>
        <w:t xml:space="preserve"> </w:t>
      </w:r>
      <w:r>
        <w:rPr>
          <w:rFonts w:ascii="Arial" w:hAnsi="Arial" w:cs="Arial"/>
          <w:spacing w:val="-26"/>
          <w:sz w:val="20"/>
          <w:szCs w:val="20"/>
        </w:rPr>
        <w:t xml:space="preserve"> </w:t>
      </w:r>
      <w:r>
        <w:rPr>
          <w:rFonts w:ascii="Arial" w:hAnsi="Arial" w:cs="Arial"/>
          <w:sz w:val="20"/>
          <w:szCs w:val="20"/>
        </w:rPr>
        <w:t>an</w:t>
      </w:r>
      <w:r>
        <w:rPr>
          <w:rFonts w:ascii="Arial" w:hAnsi="Arial" w:cs="Arial"/>
          <w:spacing w:val="16"/>
          <w:sz w:val="20"/>
          <w:szCs w:val="20"/>
        </w:rPr>
        <w:t xml:space="preserve"> </w:t>
      </w:r>
      <w:r>
        <w:rPr>
          <w:rFonts w:ascii="Arial" w:hAnsi="Arial" w:cs="Arial"/>
          <w:sz w:val="20"/>
          <w:szCs w:val="20"/>
        </w:rPr>
        <w:t>email</w:t>
      </w:r>
      <w:r>
        <w:rPr>
          <w:rFonts w:ascii="Arial" w:hAnsi="Arial" w:cs="Arial"/>
          <w:spacing w:val="15"/>
          <w:sz w:val="20"/>
          <w:szCs w:val="20"/>
        </w:rPr>
        <w:t xml:space="preserve"> </w:t>
      </w:r>
      <w:r>
        <w:rPr>
          <w:rFonts w:ascii="Arial" w:hAnsi="Arial" w:cs="Arial"/>
          <w:sz w:val="20"/>
          <w:szCs w:val="20"/>
        </w:rPr>
        <w:t>to</w:t>
      </w:r>
      <w:r>
        <w:rPr>
          <w:rFonts w:ascii="Arial" w:hAnsi="Arial" w:cs="Arial"/>
          <w:spacing w:val="38"/>
          <w:sz w:val="20"/>
          <w:szCs w:val="20"/>
        </w:rPr>
        <w:t xml:space="preserve"> </w:t>
      </w:r>
      <w:r>
        <w:rPr>
          <w:rFonts w:ascii="Arial" w:hAnsi="Arial" w:cs="Arial"/>
          <w:sz w:val="20"/>
          <w:szCs w:val="20"/>
        </w:rPr>
        <w:t>Bob,</w:t>
      </w:r>
      <w:r>
        <w:rPr>
          <w:rFonts w:ascii="Arial" w:hAnsi="Arial" w:cs="Arial"/>
          <w:spacing w:val="26"/>
          <w:sz w:val="20"/>
          <w:szCs w:val="20"/>
        </w:rPr>
        <w:t xml:space="preserve"> </w:t>
      </w:r>
      <w:r>
        <w:rPr>
          <w:rFonts w:ascii="Arial" w:hAnsi="Arial" w:cs="Arial"/>
          <w:sz w:val="20"/>
          <w:szCs w:val="20"/>
        </w:rPr>
        <w:t>if</w:t>
      </w:r>
      <w:r>
        <w:rPr>
          <w:rFonts w:ascii="Arial" w:hAnsi="Arial" w:cs="Arial"/>
          <w:spacing w:val="45"/>
          <w:sz w:val="20"/>
          <w:szCs w:val="20"/>
        </w:rPr>
        <w:t xml:space="preserve"> </w:t>
      </w:r>
      <w:r>
        <w:rPr>
          <w:rFonts w:ascii="Arial" w:hAnsi="Arial" w:cs="Arial"/>
          <w:w w:val="103"/>
          <w:sz w:val="20"/>
          <w:szCs w:val="20"/>
        </w:rPr>
        <w:t>E</w:t>
      </w:r>
      <w:r>
        <w:rPr>
          <w:rFonts w:ascii="Arial" w:hAnsi="Arial" w:cs="Arial"/>
          <w:spacing w:val="-5"/>
          <w:w w:val="103"/>
          <w:sz w:val="20"/>
          <w:szCs w:val="20"/>
        </w:rPr>
        <w:t>v</w:t>
      </w:r>
      <w:r>
        <w:rPr>
          <w:rFonts w:ascii="Arial" w:hAnsi="Arial" w:cs="Arial"/>
          <w:w w:val="79"/>
          <w:sz w:val="20"/>
          <w:szCs w:val="20"/>
        </w:rPr>
        <w:t xml:space="preserve">e </w:t>
      </w:r>
      <w:r>
        <w:rPr>
          <w:rFonts w:ascii="Arial" w:hAnsi="Arial" w:cs="Arial"/>
          <w:spacing w:val="-6"/>
          <w:sz w:val="20"/>
          <w:szCs w:val="20"/>
        </w:rPr>
        <w:t>w</w:t>
      </w:r>
      <w:r>
        <w:rPr>
          <w:rFonts w:ascii="Arial" w:hAnsi="Arial" w:cs="Arial"/>
          <w:sz w:val="20"/>
          <w:szCs w:val="20"/>
        </w:rPr>
        <w:t>ould</w:t>
      </w:r>
      <w:r>
        <w:rPr>
          <w:rFonts w:ascii="Arial" w:hAnsi="Arial" w:cs="Arial"/>
          <w:spacing w:val="19"/>
          <w:sz w:val="20"/>
          <w:szCs w:val="20"/>
        </w:rPr>
        <w:t xml:space="preserve"> </w:t>
      </w:r>
      <w:r>
        <w:rPr>
          <w:rFonts w:ascii="Arial" w:hAnsi="Arial" w:cs="Arial"/>
          <w:w w:val="94"/>
          <w:sz w:val="20"/>
          <w:szCs w:val="20"/>
        </w:rPr>
        <w:t>compromise</w:t>
      </w:r>
      <w:r>
        <w:rPr>
          <w:rFonts w:ascii="Arial" w:hAnsi="Arial" w:cs="Arial"/>
          <w:spacing w:val="27"/>
          <w:w w:val="94"/>
          <w:sz w:val="20"/>
          <w:szCs w:val="20"/>
        </w:rPr>
        <w:t xml:space="preserve"> </w:t>
      </w:r>
      <w:r>
        <w:rPr>
          <w:rFonts w:ascii="Arial" w:hAnsi="Arial" w:cs="Arial"/>
          <w:sz w:val="20"/>
          <w:szCs w:val="20"/>
        </w:rPr>
        <w:t>Bob’s</w:t>
      </w:r>
      <w:r>
        <w:rPr>
          <w:rFonts w:ascii="Arial" w:hAnsi="Arial" w:cs="Arial"/>
          <w:spacing w:val="4"/>
          <w:sz w:val="20"/>
          <w:szCs w:val="20"/>
        </w:rPr>
        <w:t xml:space="preserve"> </w:t>
      </w:r>
      <w:r>
        <w:rPr>
          <w:rFonts w:ascii="Arial" w:hAnsi="Arial" w:cs="Arial"/>
          <w:sz w:val="20"/>
          <w:szCs w:val="20"/>
        </w:rPr>
        <w:t>pri</w:t>
      </w:r>
      <w:r>
        <w:rPr>
          <w:rFonts w:ascii="Arial" w:hAnsi="Arial" w:cs="Arial"/>
          <w:spacing w:val="-10"/>
          <w:sz w:val="20"/>
          <w:szCs w:val="20"/>
        </w:rPr>
        <w:t>v</w:t>
      </w:r>
      <w:r>
        <w:rPr>
          <w:rFonts w:ascii="Arial" w:hAnsi="Arial" w:cs="Arial"/>
          <w:sz w:val="20"/>
          <w:szCs w:val="20"/>
        </w:rPr>
        <w:t>ate</w:t>
      </w:r>
      <w:r>
        <w:rPr>
          <w:rFonts w:ascii="Arial" w:hAnsi="Arial" w:cs="Arial"/>
          <w:spacing w:val="36"/>
          <w:sz w:val="20"/>
          <w:szCs w:val="20"/>
        </w:rPr>
        <w:t xml:space="preserve"> </w:t>
      </w:r>
      <w:r>
        <w:rPr>
          <w:rFonts w:ascii="Arial" w:hAnsi="Arial" w:cs="Arial"/>
          <w:spacing w:val="-5"/>
          <w:sz w:val="20"/>
          <w:szCs w:val="20"/>
        </w:rPr>
        <w:t>k</w:t>
      </w:r>
      <w:r>
        <w:rPr>
          <w:rFonts w:ascii="Arial" w:hAnsi="Arial" w:cs="Arial"/>
          <w:sz w:val="20"/>
          <w:szCs w:val="20"/>
        </w:rPr>
        <w:t>e</w:t>
      </w:r>
      <w:r>
        <w:rPr>
          <w:rFonts w:ascii="Arial" w:hAnsi="Arial" w:cs="Arial"/>
          <w:spacing w:val="-16"/>
          <w:sz w:val="20"/>
          <w:szCs w:val="20"/>
        </w:rPr>
        <w:t>y</w:t>
      </w:r>
      <w:r>
        <w:rPr>
          <w:rFonts w:ascii="Arial" w:hAnsi="Arial" w:cs="Arial"/>
          <w:sz w:val="20"/>
          <w:szCs w:val="20"/>
        </w:rPr>
        <w:t>,</w:t>
      </w:r>
      <w:r>
        <w:rPr>
          <w:rFonts w:ascii="Arial" w:hAnsi="Arial" w:cs="Arial"/>
          <w:spacing w:val="11"/>
          <w:sz w:val="20"/>
          <w:szCs w:val="20"/>
        </w:rPr>
        <w:t xml:space="preserve"> </w:t>
      </w:r>
      <w:r>
        <w:rPr>
          <w:rFonts w:ascii="Arial" w:hAnsi="Arial" w:cs="Arial"/>
          <w:sz w:val="20"/>
          <w:szCs w:val="20"/>
        </w:rPr>
        <w:t>as</w:t>
      </w:r>
      <w:r>
        <w:rPr>
          <w:rFonts w:ascii="Arial" w:hAnsi="Arial" w:cs="Arial"/>
          <w:spacing w:val="-10"/>
          <w:sz w:val="20"/>
          <w:szCs w:val="20"/>
        </w:rPr>
        <w:t xml:space="preserve"> </w:t>
      </w:r>
      <w:r>
        <w:rPr>
          <w:rFonts w:ascii="Arial" w:hAnsi="Arial" w:cs="Arial"/>
          <w:sz w:val="20"/>
          <w:szCs w:val="20"/>
        </w:rPr>
        <w:t>ma</w:t>
      </w:r>
      <w:r>
        <w:rPr>
          <w:rFonts w:ascii="Arial" w:hAnsi="Arial" w:cs="Arial"/>
          <w:spacing w:val="-5"/>
          <w:sz w:val="20"/>
          <w:szCs w:val="20"/>
        </w:rPr>
        <w:t>n</w:t>
      </w:r>
      <w:r>
        <w:rPr>
          <w:rFonts w:ascii="Arial" w:hAnsi="Arial" w:cs="Arial"/>
          <w:sz w:val="20"/>
          <w:szCs w:val="20"/>
        </w:rPr>
        <w:t>y</w:t>
      </w:r>
      <w:r>
        <w:rPr>
          <w:rFonts w:ascii="Arial" w:hAnsi="Arial" w:cs="Arial"/>
          <w:spacing w:val="12"/>
          <w:sz w:val="20"/>
          <w:szCs w:val="20"/>
        </w:rPr>
        <w:t xml:space="preserve"> </w:t>
      </w:r>
      <w:r>
        <w:rPr>
          <w:rFonts w:ascii="Arial" w:hAnsi="Arial" w:cs="Arial"/>
          <w:w w:val="89"/>
          <w:sz w:val="20"/>
          <w:szCs w:val="20"/>
        </w:rPr>
        <w:t>g</w:t>
      </w:r>
      <w:r>
        <w:rPr>
          <w:rFonts w:ascii="Arial" w:hAnsi="Arial" w:cs="Arial"/>
          <w:spacing w:val="-5"/>
          <w:w w:val="89"/>
          <w:sz w:val="20"/>
          <w:szCs w:val="20"/>
        </w:rPr>
        <w:t>o</w:t>
      </w:r>
      <w:r>
        <w:rPr>
          <w:rFonts w:ascii="Arial" w:hAnsi="Arial" w:cs="Arial"/>
          <w:spacing w:val="-5"/>
          <w:w w:val="105"/>
          <w:sz w:val="20"/>
          <w:szCs w:val="20"/>
        </w:rPr>
        <w:t>v</w:t>
      </w:r>
      <w:r>
        <w:rPr>
          <w:rFonts w:ascii="Arial" w:hAnsi="Arial" w:cs="Arial"/>
          <w:w w:val="94"/>
          <w:sz w:val="20"/>
          <w:szCs w:val="20"/>
        </w:rPr>
        <w:t>ernme</w:t>
      </w:r>
      <w:r>
        <w:rPr>
          <w:rFonts w:ascii="Arial" w:hAnsi="Arial" w:cs="Arial"/>
          <w:spacing w:val="-5"/>
          <w:w w:val="94"/>
          <w:sz w:val="20"/>
          <w:szCs w:val="20"/>
        </w:rPr>
        <w:t>n</w:t>
      </w:r>
      <w:r>
        <w:rPr>
          <w:rFonts w:ascii="Arial" w:hAnsi="Arial" w:cs="Arial"/>
          <w:w w:val="139"/>
          <w:sz w:val="20"/>
          <w:szCs w:val="20"/>
        </w:rPr>
        <w:t>t</w:t>
      </w:r>
      <w:r>
        <w:rPr>
          <w:rFonts w:ascii="Arial" w:hAnsi="Arial" w:cs="Arial"/>
          <w:spacing w:val="23"/>
          <w:sz w:val="20"/>
          <w:szCs w:val="20"/>
        </w:rPr>
        <w:t xml:space="preserve"> </w:t>
      </w:r>
      <w:r>
        <w:rPr>
          <w:rFonts w:ascii="Arial" w:hAnsi="Arial" w:cs="Arial"/>
          <w:w w:val="88"/>
          <w:sz w:val="20"/>
          <w:szCs w:val="20"/>
        </w:rPr>
        <w:t>agencies</w:t>
      </w:r>
      <w:r>
        <w:rPr>
          <w:rFonts w:ascii="Arial" w:hAnsi="Arial" w:cs="Arial"/>
          <w:spacing w:val="31"/>
          <w:w w:val="88"/>
          <w:sz w:val="20"/>
          <w:szCs w:val="20"/>
        </w:rPr>
        <w:t xml:space="preserve"> </w:t>
      </w:r>
      <w:r>
        <w:rPr>
          <w:rFonts w:ascii="Arial" w:hAnsi="Arial" w:cs="Arial"/>
          <w:sz w:val="20"/>
          <w:szCs w:val="20"/>
        </w:rPr>
        <w:t>can,</w:t>
      </w:r>
      <w:r>
        <w:rPr>
          <w:rFonts w:ascii="Arial" w:hAnsi="Arial" w:cs="Arial"/>
          <w:spacing w:val="1"/>
          <w:sz w:val="20"/>
          <w:szCs w:val="20"/>
        </w:rPr>
        <w:t xml:space="preserve"> </w:t>
      </w:r>
      <w:r>
        <w:rPr>
          <w:rFonts w:ascii="Arial" w:hAnsi="Arial" w:cs="Arial"/>
          <w:sz w:val="20"/>
          <w:szCs w:val="20"/>
        </w:rPr>
        <w:t>then she</w:t>
      </w:r>
      <w:r>
        <w:rPr>
          <w:rFonts w:ascii="Arial" w:hAnsi="Arial" w:cs="Arial"/>
          <w:spacing w:val="-6"/>
          <w:sz w:val="20"/>
          <w:szCs w:val="20"/>
        </w:rPr>
        <w:t xml:space="preserve"> w</w:t>
      </w:r>
      <w:r>
        <w:rPr>
          <w:rFonts w:ascii="Arial" w:hAnsi="Arial" w:cs="Arial"/>
          <w:sz w:val="20"/>
          <w:szCs w:val="20"/>
        </w:rPr>
        <w:t>ould</w:t>
      </w:r>
      <w:r>
        <w:rPr>
          <w:rFonts w:ascii="Arial" w:hAnsi="Arial" w:cs="Arial"/>
          <w:spacing w:val="35"/>
          <w:sz w:val="20"/>
          <w:szCs w:val="20"/>
        </w:rPr>
        <w:t xml:space="preserve"> </w:t>
      </w:r>
      <w:r>
        <w:rPr>
          <w:rFonts w:ascii="Arial" w:hAnsi="Arial" w:cs="Arial"/>
          <w:sz w:val="20"/>
          <w:szCs w:val="20"/>
        </w:rPr>
        <w:t>learn</w:t>
      </w:r>
      <w:r>
        <w:rPr>
          <w:rFonts w:ascii="Arial" w:hAnsi="Arial" w:cs="Arial"/>
          <w:spacing w:val="26"/>
          <w:sz w:val="20"/>
          <w:szCs w:val="20"/>
        </w:rPr>
        <w:t xml:space="preserve"> </w:t>
      </w:r>
      <w:r>
        <w:rPr>
          <w:rFonts w:ascii="Arial" w:hAnsi="Arial" w:cs="Arial"/>
          <w:sz w:val="20"/>
          <w:szCs w:val="20"/>
        </w:rPr>
        <w:t xml:space="preserve">that </w:t>
      </w:r>
      <w:r>
        <w:rPr>
          <w:rFonts w:ascii="Arial" w:hAnsi="Arial" w:cs="Arial"/>
          <w:spacing w:val="15"/>
          <w:sz w:val="20"/>
          <w:szCs w:val="20"/>
        </w:rPr>
        <w:t xml:space="preserve"> </w:t>
      </w:r>
      <w:r>
        <w:rPr>
          <w:rFonts w:ascii="Arial" w:hAnsi="Arial" w:cs="Arial"/>
          <w:sz w:val="20"/>
          <w:szCs w:val="20"/>
        </w:rPr>
        <w:t>Alice</w:t>
      </w:r>
      <w:r>
        <w:rPr>
          <w:rFonts w:ascii="Arial" w:hAnsi="Arial" w:cs="Arial"/>
          <w:spacing w:val="41"/>
          <w:sz w:val="20"/>
          <w:szCs w:val="20"/>
        </w:rPr>
        <w:t xml:space="preserve"> </w:t>
      </w:r>
      <w:r>
        <w:rPr>
          <w:rFonts w:ascii="Arial" w:hAnsi="Arial" w:cs="Arial"/>
          <w:sz w:val="20"/>
          <w:szCs w:val="20"/>
        </w:rPr>
        <w:t>—</w:t>
      </w:r>
      <w:r>
        <w:rPr>
          <w:rFonts w:ascii="Arial" w:hAnsi="Arial" w:cs="Arial"/>
          <w:spacing w:val="38"/>
          <w:sz w:val="20"/>
          <w:szCs w:val="20"/>
        </w:rPr>
        <w:t xml:space="preserve"> </w:t>
      </w:r>
      <w:r>
        <w:rPr>
          <w:rFonts w:ascii="Arial" w:hAnsi="Arial" w:cs="Arial"/>
          <w:sz w:val="20"/>
          <w:szCs w:val="20"/>
        </w:rPr>
        <w:t>and</w:t>
      </w:r>
      <w:r>
        <w:rPr>
          <w:rFonts w:ascii="Arial" w:hAnsi="Arial" w:cs="Arial"/>
          <w:spacing w:val="26"/>
          <w:sz w:val="20"/>
          <w:szCs w:val="20"/>
        </w:rPr>
        <w:t xml:space="preserve"> </w:t>
      </w:r>
      <w:r>
        <w:rPr>
          <w:rFonts w:ascii="Arial" w:hAnsi="Arial" w:cs="Arial"/>
          <w:sz w:val="20"/>
          <w:szCs w:val="20"/>
        </w:rPr>
        <w:t>no</w:t>
      </w:r>
      <w:r>
        <w:rPr>
          <w:rFonts w:ascii="Arial" w:hAnsi="Arial" w:cs="Arial"/>
          <w:spacing w:val="26"/>
          <w:sz w:val="20"/>
          <w:szCs w:val="20"/>
        </w:rPr>
        <w:t xml:space="preserve"> </w:t>
      </w:r>
      <w:r>
        <w:rPr>
          <w:rFonts w:ascii="Arial" w:hAnsi="Arial" w:cs="Arial"/>
          <w:sz w:val="20"/>
          <w:szCs w:val="20"/>
        </w:rPr>
        <w:t>one</w:t>
      </w:r>
      <w:r>
        <w:rPr>
          <w:rFonts w:ascii="Arial" w:hAnsi="Arial" w:cs="Arial"/>
          <w:spacing w:val="3"/>
          <w:sz w:val="20"/>
          <w:szCs w:val="20"/>
        </w:rPr>
        <w:t xml:space="preserve"> </w:t>
      </w:r>
      <w:r>
        <w:rPr>
          <w:rFonts w:ascii="Arial" w:hAnsi="Arial" w:cs="Arial"/>
          <w:sz w:val="20"/>
          <w:szCs w:val="20"/>
        </w:rPr>
        <w:t>else</w:t>
      </w:r>
      <w:r>
        <w:rPr>
          <w:rFonts w:ascii="Arial" w:hAnsi="Arial" w:cs="Arial"/>
          <w:spacing w:val="-19"/>
          <w:sz w:val="20"/>
          <w:szCs w:val="20"/>
        </w:rPr>
        <w:t xml:space="preserve"> </w:t>
      </w:r>
      <w:r>
        <w:rPr>
          <w:rFonts w:ascii="Arial" w:hAnsi="Arial" w:cs="Arial"/>
          <w:sz w:val="20"/>
          <w:szCs w:val="20"/>
        </w:rPr>
        <w:t>—</w:t>
      </w:r>
      <w:r>
        <w:rPr>
          <w:rFonts w:ascii="Arial" w:hAnsi="Arial" w:cs="Arial"/>
          <w:spacing w:val="38"/>
          <w:sz w:val="20"/>
          <w:szCs w:val="20"/>
        </w:rPr>
        <w:t xml:space="preserve"> </w:t>
      </w:r>
      <w:r>
        <w:rPr>
          <w:rFonts w:ascii="Arial" w:hAnsi="Arial" w:cs="Arial"/>
          <w:sz w:val="20"/>
          <w:szCs w:val="20"/>
        </w:rPr>
        <w:t>has</w:t>
      </w:r>
      <w:r>
        <w:rPr>
          <w:rFonts w:ascii="Arial" w:hAnsi="Arial" w:cs="Arial"/>
          <w:spacing w:val="4"/>
          <w:sz w:val="20"/>
          <w:szCs w:val="20"/>
        </w:rPr>
        <w:t xml:space="preserve"> </w:t>
      </w:r>
      <w:r>
        <w:rPr>
          <w:rFonts w:ascii="Arial" w:hAnsi="Arial" w:cs="Arial"/>
          <w:w w:val="86"/>
          <w:sz w:val="20"/>
          <w:szCs w:val="20"/>
        </w:rPr>
        <w:t>se</w:t>
      </w:r>
      <w:r>
        <w:rPr>
          <w:rFonts w:ascii="Arial" w:hAnsi="Arial" w:cs="Arial"/>
          <w:spacing w:val="-5"/>
          <w:w w:val="86"/>
          <w:sz w:val="20"/>
          <w:szCs w:val="20"/>
        </w:rPr>
        <w:t>n</w:t>
      </w:r>
      <w:r>
        <w:rPr>
          <w:rFonts w:ascii="Arial" w:hAnsi="Arial" w:cs="Arial"/>
          <w:w w:val="139"/>
          <w:sz w:val="20"/>
          <w:szCs w:val="20"/>
        </w:rPr>
        <w:t>t</w:t>
      </w:r>
      <w:r>
        <w:rPr>
          <w:rFonts w:ascii="Arial" w:hAnsi="Arial" w:cs="Arial"/>
          <w:sz w:val="20"/>
          <w:szCs w:val="20"/>
        </w:rPr>
        <w:t xml:space="preserve"> </w:t>
      </w:r>
      <w:r>
        <w:rPr>
          <w:rFonts w:ascii="Arial" w:hAnsi="Arial" w:cs="Arial"/>
          <w:spacing w:val="-16"/>
          <w:sz w:val="20"/>
          <w:szCs w:val="20"/>
        </w:rPr>
        <w:t xml:space="preserve"> </w:t>
      </w:r>
      <w:r>
        <w:rPr>
          <w:rFonts w:ascii="Arial" w:hAnsi="Arial" w:cs="Arial"/>
          <w:sz w:val="20"/>
          <w:szCs w:val="20"/>
        </w:rPr>
        <w:t xml:space="preserve">that </w:t>
      </w:r>
      <w:r>
        <w:rPr>
          <w:rFonts w:ascii="Arial" w:hAnsi="Arial" w:cs="Arial"/>
          <w:spacing w:val="14"/>
          <w:sz w:val="20"/>
          <w:szCs w:val="20"/>
        </w:rPr>
        <w:t xml:space="preserve"> </w:t>
      </w:r>
      <w:r>
        <w:rPr>
          <w:rFonts w:ascii="Arial" w:hAnsi="Arial" w:cs="Arial"/>
          <w:w w:val="85"/>
          <w:sz w:val="20"/>
          <w:szCs w:val="20"/>
        </w:rPr>
        <w:t xml:space="preserve">message </w:t>
      </w:r>
      <w:r>
        <w:rPr>
          <w:rFonts w:ascii="Arial" w:hAnsi="Arial" w:cs="Arial"/>
          <w:spacing w:val="8"/>
          <w:w w:val="85"/>
          <w:sz w:val="20"/>
          <w:szCs w:val="20"/>
        </w:rPr>
        <w:t xml:space="preserve"> </w:t>
      </w:r>
      <w:r>
        <w:rPr>
          <w:rFonts w:ascii="Arial" w:hAnsi="Arial" w:cs="Arial"/>
          <w:w w:val="105"/>
          <w:sz w:val="20"/>
          <w:szCs w:val="20"/>
        </w:rPr>
        <w:t xml:space="preserve">to </w:t>
      </w:r>
      <w:r>
        <w:rPr>
          <w:rFonts w:ascii="Arial" w:hAnsi="Arial" w:cs="Arial"/>
          <w:sz w:val="20"/>
          <w:szCs w:val="20"/>
        </w:rPr>
        <w:t>Bob.</w:t>
      </w:r>
      <w:r>
        <w:rPr>
          <w:rFonts w:ascii="Arial" w:hAnsi="Arial" w:cs="Arial"/>
          <w:spacing w:val="24"/>
          <w:sz w:val="20"/>
          <w:szCs w:val="20"/>
        </w:rPr>
        <w:t xml:space="preserve"> </w:t>
      </w:r>
      <w:r>
        <w:rPr>
          <w:rFonts w:ascii="Arial" w:hAnsi="Arial" w:cs="Arial"/>
          <w:sz w:val="20"/>
          <w:szCs w:val="20"/>
        </w:rPr>
        <w:t>Bob</w:t>
      </w:r>
      <w:r>
        <w:rPr>
          <w:rFonts w:ascii="Arial" w:hAnsi="Arial" w:cs="Arial"/>
          <w:spacing w:val="2"/>
          <w:sz w:val="20"/>
          <w:szCs w:val="20"/>
        </w:rPr>
        <w:t xml:space="preserve"> </w:t>
      </w:r>
      <w:r>
        <w:rPr>
          <w:rFonts w:ascii="Arial" w:hAnsi="Arial" w:cs="Arial"/>
          <w:w w:val="99"/>
          <w:sz w:val="20"/>
          <w:szCs w:val="20"/>
        </w:rPr>
        <w:t>mig</w:t>
      </w:r>
      <w:r>
        <w:rPr>
          <w:rFonts w:ascii="Arial" w:hAnsi="Arial" w:cs="Arial"/>
          <w:spacing w:val="-5"/>
          <w:w w:val="99"/>
          <w:sz w:val="20"/>
          <w:szCs w:val="20"/>
        </w:rPr>
        <w:t>h</w:t>
      </w:r>
      <w:r>
        <w:rPr>
          <w:rFonts w:ascii="Arial" w:hAnsi="Arial" w:cs="Arial"/>
          <w:w w:val="139"/>
          <w:sz w:val="20"/>
          <w:szCs w:val="20"/>
        </w:rPr>
        <w:t>t</w:t>
      </w:r>
      <w:r>
        <w:rPr>
          <w:rFonts w:ascii="Arial" w:hAnsi="Arial" w:cs="Arial"/>
          <w:spacing w:val="9"/>
          <w:sz w:val="20"/>
          <w:szCs w:val="20"/>
        </w:rPr>
        <w:t xml:space="preserve"> </w:t>
      </w:r>
      <w:r>
        <w:rPr>
          <w:rFonts w:ascii="Arial" w:hAnsi="Arial" w:cs="Arial"/>
          <w:w w:val="91"/>
          <w:sz w:val="20"/>
          <w:szCs w:val="20"/>
        </w:rPr>
        <w:t>e</w:t>
      </w:r>
      <w:r>
        <w:rPr>
          <w:rFonts w:ascii="Arial" w:hAnsi="Arial" w:cs="Arial"/>
          <w:spacing w:val="-5"/>
          <w:w w:val="91"/>
          <w:sz w:val="20"/>
          <w:szCs w:val="20"/>
        </w:rPr>
        <w:t>v</w:t>
      </w:r>
      <w:r>
        <w:rPr>
          <w:rFonts w:ascii="Arial" w:hAnsi="Arial" w:cs="Arial"/>
          <w:w w:val="91"/>
          <w:sz w:val="20"/>
          <w:szCs w:val="20"/>
        </w:rPr>
        <w:t>en</w:t>
      </w:r>
      <w:r>
        <w:rPr>
          <w:rFonts w:ascii="Arial" w:hAnsi="Arial" w:cs="Arial"/>
          <w:spacing w:val="9"/>
          <w:w w:val="91"/>
          <w:sz w:val="20"/>
          <w:szCs w:val="20"/>
        </w:rPr>
        <w:t xml:space="preserve"> </w:t>
      </w:r>
      <w:r>
        <w:rPr>
          <w:rFonts w:ascii="Arial" w:hAnsi="Arial" w:cs="Arial"/>
          <w:w w:val="91"/>
          <w:sz w:val="20"/>
          <w:szCs w:val="20"/>
        </w:rPr>
        <w:t>gi</w:t>
      </w:r>
      <w:r>
        <w:rPr>
          <w:rFonts w:ascii="Arial" w:hAnsi="Arial" w:cs="Arial"/>
          <w:spacing w:val="-5"/>
          <w:w w:val="91"/>
          <w:sz w:val="20"/>
          <w:szCs w:val="20"/>
        </w:rPr>
        <w:t>v</w:t>
      </w:r>
      <w:r>
        <w:rPr>
          <w:rFonts w:ascii="Arial" w:hAnsi="Arial" w:cs="Arial"/>
          <w:w w:val="91"/>
          <w:sz w:val="20"/>
          <w:szCs w:val="20"/>
        </w:rPr>
        <w:t>e</w:t>
      </w:r>
      <w:r>
        <w:rPr>
          <w:rFonts w:ascii="Arial" w:hAnsi="Arial" w:cs="Arial"/>
          <w:spacing w:val="26"/>
          <w:w w:val="91"/>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w w:val="86"/>
          <w:sz w:val="20"/>
          <w:szCs w:val="20"/>
        </w:rPr>
        <w:t>message</w:t>
      </w:r>
      <w:r>
        <w:rPr>
          <w:rFonts w:ascii="Arial" w:hAnsi="Arial" w:cs="Arial"/>
          <w:spacing w:val="18"/>
          <w:w w:val="86"/>
          <w:sz w:val="20"/>
          <w:szCs w:val="20"/>
        </w:rPr>
        <w:t xml:space="preserve"> </w:t>
      </w:r>
      <w:r>
        <w:rPr>
          <w:rFonts w:ascii="Arial" w:hAnsi="Arial" w:cs="Arial"/>
          <w:sz w:val="20"/>
          <w:szCs w:val="20"/>
        </w:rPr>
        <w:t>and</w:t>
      </w:r>
      <w:r>
        <w:rPr>
          <w:rFonts w:ascii="Arial" w:hAnsi="Arial" w:cs="Arial"/>
          <w:spacing w:val="-4"/>
          <w:sz w:val="20"/>
          <w:szCs w:val="20"/>
        </w:rPr>
        <w:t xml:space="preserve"> </w:t>
      </w:r>
      <w:r>
        <w:rPr>
          <w:rFonts w:ascii="Arial" w:hAnsi="Arial" w:cs="Arial"/>
          <w:sz w:val="20"/>
          <w:szCs w:val="20"/>
        </w:rPr>
        <w:t>his</w:t>
      </w:r>
      <w:r>
        <w:rPr>
          <w:rFonts w:ascii="Arial" w:hAnsi="Arial" w:cs="Arial"/>
          <w:spacing w:val="-4"/>
          <w:sz w:val="20"/>
          <w:szCs w:val="20"/>
        </w:rPr>
        <w:t xml:space="preserve"> </w:t>
      </w:r>
      <w:r>
        <w:rPr>
          <w:rFonts w:ascii="Arial" w:hAnsi="Arial" w:cs="Arial"/>
          <w:spacing w:val="-5"/>
          <w:w w:val="105"/>
          <w:sz w:val="20"/>
          <w:szCs w:val="20"/>
        </w:rPr>
        <w:t>k</w:t>
      </w:r>
      <w:r>
        <w:rPr>
          <w:rFonts w:ascii="Arial" w:hAnsi="Arial" w:cs="Arial"/>
          <w:w w:val="79"/>
          <w:sz w:val="20"/>
          <w:szCs w:val="20"/>
        </w:rPr>
        <w:t>e</w:t>
      </w:r>
      <w:r>
        <w:rPr>
          <w:rFonts w:ascii="Arial" w:hAnsi="Arial" w:cs="Arial"/>
          <w:w w:val="105"/>
          <w:sz w:val="20"/>
          <w:szCs w:val="20"/>
        </w:rPr>
        <w:t>y</w:t>
      </w:r>
      <w:r>
        <w:rPr>
          <w:rFonts w:ascii="Arial" w:hAnsi="Arial" w:cs="Arial"/>
          <w:spacing w:val="9"/>
          <w:sz w:val="20"/>
          <w:szCs w:val="20"/>
        </w:rPr>
        <w:t xml:space="preserve"> </w:t>
      </w:r>
      <w:r>
        <w:rPr>
          <w:rFonts w:ascii="Arial" w:hAnsi="Arial" w:cs="Arial"/>
          <w:sz w:val="20"/>
          <w:szCs w:val="20"/>
        </w:rPr>
        <w:t>to</w:t>
      </w:r>
      <w:r>
        <w:rPr>
          <w:rFonts w:ascii="Arial" w:hAnsi="Arial" w:cs="Arial"/>
          <w:spacing w:val="17"/>
          <w:sz w:val="20"/>
          <w:szCs w:val="20"/>
        </w:rPr>
        <w:t xml:space="preserve"> </w:t>
      </w:r>
      <w:r>
        <w:rPr>
          <w:rFonts w:ascii="Arial" w:hAnsi="Arial" w:cs="Arial"/>
          <w:w w:val="103"/>
          <w:sz w:val="20"/>
          <w:szCs w:val="20"/>
        </w:rPr>
        <w:t>E</w:t>
      </w:r>
      <w:r>
        <w:rPr>
          <w:rFonts w:ascii="Arial" w:hAnsi="Arial" w:cs="Arial"/>
          <w:spacing w:val="-5"/>
          <w:w w:val="103"/>
          <w:sz w:val="20"/>
          <w:szCs w:val="20"/>
        </w:rPr>
        <w:t>v</w:t>
      </w:r>
      <w:r>
        <w:rPr>
          <w:rFonts w:ascii="Arial" w:hAnsi="Arial" w:cs="Arial"/>
          <w:w w:val="79"/>
          <w:sz w:val="20"/>
          <w:szCs w:val="20"/>
        </w:rPr>
        <w:t>e</w:t>
      </w:r>
      <w:r>
        <w:rPr>
          <w:rFonts w:ascii="Arial" w:hAnsi="Arial" w:cs="Arial"/>
          <w:spacing w:val="9"/>
          <w:sz w:val="20"/>
          <w:szCs w:val="20"/>
        </w:rPr>
        <w:t xml:space="preserve"> </w:t>
      </w:r>
      <w:r>
        <w:rPr>
          <w:rFonts w:ascii="Arial" w:hAnsi="Arial" w:cs="Arial"/>
          <w:spacing w:val="-5"/>
          <w:sz w:val="20"/>
          <w:szCs w:val="20"/>
        </w:rPr>
        <w:t>v</w:t>
      </w:r>
      <w:r>
        <w:rPr>
          <w:rFonts w:ascii="Arial" w:hAnsi="Arial" w:cs="Arial"/>
          <w:sz w:val="20"/>
          <w:szCs w:val="20"/>
        </w:rPr>
        <w:t>olu</w:t>
      </w:r>
      <w:r>
        <w:rPr>
          <w:rFonts w:ascii="Arial" w:hAnsi="Arial" w:cs="Arial"/>
          <w:spacing w:val="-5"/>
          <w:sz w:val="20"/>
          <w:szCs w:val="20"/>
        </w:rPr>
        <w:t>n</w:t>
      </w:r>
      <w:r>
        <w:rPr>
          <w:rFonts w:ascii="Arial" w:hAnsi="Arial" w:cs="Arial"/>
          <w:sz w:val="20"/>
          <w:szCs w:val="20"/>
        </w:rPr>
        <w:t xml:space="preserve">tarily </w:t>
      </w:r>
      <w:r>
        <w:rPr>
          <w:rFonts w:ascii="Arial" w:hAnsi="Arial" w:cs="Arial"/>
          <w:spacing w:val="2"/>
          <w:sz w:val="20"/>
          <w:szCs w:val="20"/>
        </w:rPr>
        <w:t xml:space="preserve"> </w:t>
      </w:r>
      <w:r>
        <w:rPr>
          <w:rFonts w:ascii="Arial" w:hAnsi="Arial" w:cs="Arial"/>
          <w:sz w:val="20"/>
          <w:szCs w:val="20"/>
        </w:rPr>
        <w:t>or</w:t>
      </w:r>
      <w:r>
        <w:rPr>
          <w:rFonts w:ascii="Arial" w:hAnsi="Arial" w:cs="Arial"/>
          <w:spacing w:val="7"/>
          <w:sz w:val="20"/>
          <w:szCs w:val="20"/>
        </w:rPr>
        <w:t xml:space="preserve"> </w:t>
      </w:r>
      <w:r>
        <w:rPr>
          <w:rFonts w:ascii="Arial" w:hAnsi="Arial" w:cs="Arial"/>
          <w:sz w:val="20"/>
          <w:szCs w:val="20"/>
        </w:rPr>
        <w:t>under threat.</w:t>
      </w:r>
      <w:r>
        <w:rPr>
          <w:rFonts w:ascii="Arial" w:hAnsi="Arial" w:cs="Arial"/>
          <w:spacing w:val="49"/>
          <w:sz w:val="20"/>
          <w:szCs w:val="20"/>
        </w:rPr>
        <w:t xml:space="preserve"> </w:t>
      </w:r>
      <w:r>
        <w:rPr>
          <w:rFonts w:ascii="Arial" w:hAnsi="Arial" w:cs="Arial"/>
          <w:sz w:val="20"/>
          <w:szCs w:val="20"/>
        </w:rPr>
        <w:t>This</w:t>
      </w:r>
      <w:r>
        <w:rPr>
          <w:rFonts w:ascii="Arial" w:hAnsi="Arial" w:cs="Arial"/>
          <w:spacing w:val="13"/>
          <w:sz w:val="20"/>
          <w:szCs w:val="20"/>
        </w:rPr>
        <w:t xml:space="preserve"> </w:t>
      </w:r>
      <w:r>
        <w:rPr>
          <w:rFonts w:ascii="Arial" w:hAnsi="Arial" w:cs="Arial"/>
          <w:sz w:val="20"/>
          <w:szCs w:val="20"/>
        </w:rPr>
        <w:t>is</w:t>
      </w:r>
      <w:r>
        <w:rPr>
          <w:rFonts w:ascii="Arial" w:hAnsi="Arial" w:cs="Arial"/>
          <w:spacing w:val="-7"/>
          <w:sz w:val="20"/>
          <w:szCs w:val="20"/>
        </w:rPr>
        <w:t xml:space="preserve"> </w:t>
      </w:r>
      <w:r>
        <w:rPr>
          <w:rFonts w:ascii="Arial" w:hAnsi="Arial" w:cs="Arial"/>
          <w:sz w:val="20"/>
          <w:szCs w:val="20"/>
        </w:rPr>
        <w:t>exactly the</w:t>
      </w:r>
      <w:r>
        <w:rPr>
          <w:rFonts w:ascii="Arial" w:hAnsi="Arial" w:cs="Arial"/>
          <w:spacing w:val="2"/>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er</w:t>
      </w:r>
      <w:r>
        <w:rPr>
          <w:rFonts w:ascii="Arial" w:hAnsi="Arial" w:cs="Arial"/>
          <w:spacing w:val="-5"/>
          <w:sz w:val="20"/>
          <w:szCs w:val="20"/>
        </w:rPr>
        <w:t>t</w:t>
      </w:r>
      <w:r>
        <w:rPr>
          <w:rFonts w:ascii="Arial" w:hAnsi="Arial" w:cs="Arial"/>
          <w:sz w:val="20"/>
          <w:szCs w:val="20"/>
        </w:rPr>
        <w:t>y</w:t>
      </w:r>
      <w:r>
        <w:rPr>
          <w:rFonts w:ascii="Arial" w:hAnsi="Arial" w:cs="Arial"/>
          <w:spacing w:val="15"/>
          <w:sz w:val="20"/>
          <w:szCs w:val="20"/>
        </w:rPr>
        <w:t xml:space="preserve"> </w:t>
      </w:r>
      <w:r>
        <w:rPr>
          <w:rFonts w:ascii="Arial" w:hAnsi="Arial" w:cs="Arial"/>
          <w:sz w:val="20"/>
          <w:szCs w:val="20"/>
        </w:rPr>
        <w:t>that</w:t>
      </w:r>
      <w:r>
        <w:rPr>
          <w:rFonts w:ascii="Arial" w:hAnsi="Arial" w:cs="Arial"/>
          <w:spacing w:val="35"/>
          <w:sz w:val="20"/>
          <w:szCs w:val="20"/>
        </w:rPr>
        <w:t xml:space="preserve"> </w:t>
      </w:r>
      <w:proofErr w:type="spellStart"/>
      <w:r>
        <w:rPr>
          <w:rFonts w:ascii="Arial" w:hAnsi="Arial" w:cs="Arial"/>
          <w:sz w:val="20"/>
          <w:szCs w:val="20"/>
        </w:rPr>
        <w:t>Boris</w:t>
      </w:r>
      <w:r>
        <w:rPr>
          <w:rFonts w:ascii="Arial" w:hAnsi="Arial" w:cs="Arial"/>
          <w:spacing w:val="-5"/>
          <w:sz w:val="20"/>
          <w:szCs w:val="20"/>
        </w:rPr>
        <w:t>o</w:t>
      </w:r>
      <w:r>
        <w:rPr>
          <w:rFonts w:ascii="Arial" w:hAnsi="Arial" w:cs="Arial"/>
          <w:sz w:val="20"/>
          <w:szCs w:val="20"/>
        </w:rPr>
        <w:t>v</w:t>
      </w:r>
      <w:proofErr w:type="spellEnd"/>
      <w:r>
        <w:rPr>
          <w:rFonts w:ascii="Arial" w:hAnsi="Arial" w:cs="Arial"/>
          <w:sz w:val="20"/>
          <w:szCs w:val="20"/>
        </w:rPr>
        <w:t>,</w:t>
      </w:r>
      <w:r>
        <w:rPr>
          <w:rFonts w:ascii="Arial" w:hAnsi="Arial" w:cs="Arial"/>
          <w:spacing w:val="-8"/>
          <w:sz w:val="20"/>
          <w:szCs w:val="20"/>
        </w:rPr>
        <w:t xml:space="preserve"> </w:t>
      </w:r>
      <w:r>
        <w:rPr>
          <w:rFonts w:ascii="Arial" w:hAnsi="Arial" w:cs="Arial"/>
          <w:w w:val="96"/>
          <w:sz w:val="20"/>
          <w:szCs w:val="20"/>
        </w:rPr>
        <w:t>Gold</w:t>
      </w:r>
      <w:r>
        <w:rPr>
          <w:rFonts w:ascii="Arial" w:hAnsi="Arial" w:cs="Arial"/>
          <w:spacing w:val="6"/>
          <w:w w:val="96"/>
          <w:sz w:val="20"/>
          <w:szCs w:val="20"/>
        </w:rPr>
        <w:t>b</w:t>
      </w:r>
      <w:r>
        <w:rPr>
          <w:rFonts w:ascii="Arial" w:hAnsi="Arial" w:cs="Arial"/>
          <w:w w:val="96"/>
          <w:sz w:val="20"/>
          <w:szCs w:val="20"/>
        </w:rPr>
        <w:t>erg</w:t>
      </w:r>
      <w:r>
        <w:rPr>
          <w:rFonts w:ascii="Arial" w:hAnsi="Arial" w:cs="Arial"/>
          <w:spacing w:val="9"/>
          <w:w w:val="96"/>
          <w:sz w:val="20"/>
          <w:szCs w:val="20"/>
        </w:rPr>
        <w:t xml:space="preserve"> </w:t>
      </w:r>
      <w:r>
        <w:rPr>
          <w:rFonts w:ascii="Arial" w:hAnsi="Arial" w:cs="Arial"/>
          <w:sz w:val="20"/>
          <w:szCs w:val="20"/>
        </w:rPr>
        <w:t>and</w:t>
      </w:r>
      <w:r>
        <w:rPr>
          <w:rFonts w:ascii="Arial" w:hAnsi="Arial" w:cs="Arial"/>
          <w:spacing w:val="-8"/>
          <w:sz w:val="20"/>
          <w:szCs w:val="20"/>
        </w:rPr>
        <w:t xml:space="preserve"> </w:t>
      </w:r>
      <w:r>
        <w:rPr>
          <w:rFonts w:ascii="Arial" w:hAnsi="Arial" w:cs="Arial"/>
          <w:sz w:val="20"/>
          <w:szCs w:val="20"/>
        </w:rPr>
        <w:t>Bre</w:t>
      </w:r>
      <w:r>
        <w:rPr>
          <w:rFonts w:ascii="Arial" w:hAnsi="Arial" w:cs="Arial"/>
          <w:spacing w:val="-5"/>
          <w:sz w:val="20"/>
          <w:szCs w:val="20"/>
        </w:rPr>
        <w:t>w</w:t>
      </w:r>
      <w:r>
        <w:rPr>
          <w:rFonts w:ascii="Arial" w:hAnsi="Arial" w:cs="Arial"/>
          <w:sz w:val="20"/>
          <w:szCs w:val="20"/>
        </w:rPr>
        <w:t>er</w:t>
      </w:r>
      <w:r>
        <w:rPr>
          <w:rFonts w:ascii="Arial" w:hAnsi="Arial" w:cs="Arial"/>
          <w:spacing w:val="-12"/>
          <w:sz w:val="20"/>
          <w:szCs w:val="20"/>
        </w:rPr>
        <w:t xml:space="preserve"> </w:t>
      </w:r>
      <w:r>
        <w:rPr>
          <w:rFonts w:ascii="Arial" w:hAnsi="Arial" w:cs="Arial"/>
          <w:spacing w:val="-6"/>
          <w:sz w:val="20"/>
          <w:szCs w:val="20"/>
        </w:rPr>
        <w:t>w</w:t>
      </w:r>
      <w:r>
        <w:rPr>
          <w:rFonts w:ascii="Arial" w:hAnsi="Arial" w:cs="Arial"/>
          <w:sz w:val="20"/>
          <w:szCs w:val="20"/>
        </w:rPr>
        <w:t>a</w:t>
      </w:r>
      <w:r>
        <w:rPr>
          <w:rFonts w:ascii="Arial" w:hAnsi="Arial" w:cs="Arial"/>
          <w:spacing w:val="-5"/>
          <w:sz w:val="20"/>
          <w:szCs w:val="20"/>
        </w:rPr>
        <w:t>n</w:t>
      </w:r>
      <w:r>
        <w:rPr>
          <w:rFonts w:ascii="Arial" w:hAnsi="Arial" w:cs="Arial"/>
          <w:sz w:val="20"/>
          <w:szCs w:val="20"/>
        </w:rPr>
        <w:t>ted to</w:t>
      </w:r>
      <w:r>
        <w:rPr>
          <w:rFonts w:ascii="Arial" w:hAnsi="Arial" w:cs="Arial"/>
          <w:spacing w:val="43"/>
          <w:sz w:val="20"/>
          <w:szCs w:val="20"/>
        </w:rPr>
        <w:t xml:space="preserve"> </w:t>
      </w:r>
      <w:r>
        <w:rPr>
          <w:rFonts w:ascii="Arial" w:hAnsi="Arial" w:cs="Arial"/>
          <w:w w:val="93"/>
          <w:sz w:val="20"/>
          <w:szCs w:val="20"/>
        </w:rPr>
        <w:t>rem</w:t>
      </w:r>
      <w:r>
        <w:rPr>
          <w:rFonts w:ascii="Arial" w:hAnsi="Arial" w:cs="Arial"/>
          <w:spacing w:val="-5"/>
          <w:w w:val="93"/>
          <w:sz w:val="20"/>
          <w:szCs w:val="20"/>
        </w:rPr>
        <w:t>ov</w:t>
      </w:r>
      <w:r>
        <w:rPr>
          <w:rFonts w:ascii="Arial" w:hAnsi="Arial" w:cs="Arial"/>
          <w:w w:val="93"/>
          <w:sz w:val="20"/>
          <w:szCs w:val="20"/>
        </w:rPr>
        <w:t>e</w:t>
      </w:r>
      <w:r>
        <w:rPr>
          <w:rFonts w:ascii="Arial" w:hAnsi="Arial" w:cs="Arial"/>
          <w:spacing w:val="38"/>
          <w:w w:val="93"/>
          <w:sz w:val="20"/>
          <w:szCs w:val="20"/>
        </w:rPr>
        <w:t xml:space="preserve"> </w:t>
      </w:r>
      <w:r>
        <w:rPr>
          <w:rFonts w:ascii="Arial" w:hAnsi="Arial" w:cs="Arial"/>
          <w:sz w:val="20"/>
          <w:szCs w:val="20"/>
        </w:rPr>
        <w:t xml:space="preserve">with </w:t>
      </w:r>
      <w:r>
        <w:rPr>
          <w:rFonts w:ascii="Arial" w:hAnsi="Arial" w:cs="Arial"/>
          <w:spacing w:val="7"/>
          <w:sz w:val="20"/>
          <w:szCs w:val="20"/>
        </w:rPr>
        <w:t xml:space="preserve"> </w:t>
      </w:r>
      <w:r>
        <w:rPr>
          <w:rFonts w:ascii="Arial" w:hAnsi="Arial" w:cs="Arial"/>
          <w:sz w:val="20"/>
          <w:szCs w:val="20"/>
        </w:rPr>
        <w:t>OTR.</w:t>
      </w:r>
      <w:r>
        <w:rPr>
          <w:rFonts w:ascii="Arial" w:hAnsi="Arial" w:cs="Arial"/>
          <w:spacing w:val="54"/>
          <w:sz w:val="20"/>
          <w:szCs w:val="20"/>
        </w:rPr>
        <w:t xml:space="preserve"> </w:t>
      </w:r>
      <w:r>
        <w:rPr>
          <w:rFonts w:ascii="Arial" w:hAnsi="Arial" w:cs="Arial"/>
          <w:sz w:val="20"/>
          <w:szCs w:val="20"/>
        </w:rPr>
        <w:t>They</w:t>
      </w:r>
      <w:r>
        <w:rPr>
          <w:rFonts w:ascii="Arial" w:hAnsi="Arial" w:cs="Arial"/>
          <w:spacing w:val="35"/>
          <w:sz w:val="20"/>
          <w:szCs w:val="20"/>
        </w:rPr>
        <w:t xml:space="preserve"> </w:t>
      </w:r>
      <w:r>
        <w:rPr>
          <w:rFonts w:ascii="Arial" w:hAnsi="Arial" w:cs="Arial"/>
          <w:sz w:val="20"/>
          <w:szCs w:val="20"/>
        </w:rPr>
        <w:t>can</w:t>
      </w:r>
      <w:r>
        <w:rPr>
          <w:rFonts w:ascii="Arial" w:hAnsi="Arial" w:cs="Arial"/>
          <w:spacing w:val="9"/>
          <w:sz w:val="20"/>
          <w:szCs w:val="20"/>
        </w:rPr>
        <w:t xml:space="preserve"> </w:t>
      </w:r>
      <w:r>
        <w:rPr>
          <w:rFonts w:ascii="Arial" w:hAnsi="Arial" w:cs="Arial"/>
          <w:sz w:val="20"/>
          <w:szCs w:val="20"/>
        </w:rPr>
        <w:t>do</w:t>
      </w:r>
      <w:r>
        <w:rPr>
          <w:rFonts w:ascii="Arial" w:hAnsi="Arial" w:cs="Arial"/>
          <w:spacing w:val="21"/>
          <w:sz w:val="20"/>
          <w:szCs w:val="20"/>
        </w:rPr>
        <w:t xml:space="preserve"> </w:t>
      </w:r>
      <w:r>
        <w:rPr>
          <w:rFonts w:ascii="Arial" w:hAnsi="Arial" w:cs="Arial"/>
          <w:sz w:val="20"/>
          <w:szCs w:val="20"/>
        </w:rPr>
        <w:t>this</w:t>
      </w:r>
      <w:r>
        <w:rPr>
          <w:rFonts w:ascii="Arial" w:hAnsi="Arial" w:cs="Arial"/>
          <w:spacing w:val="44"/>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37"/>
          <w:sz w:val="20"/>
          <w:szCs w:val="20"/>
        </w:rPr>
        <w:t xml:space="preserve"> </w:t>
      </w:r>
      <w:r>
        <w:rPr>
          <w:rFonts w:ascii="Arial" w:hAnsi="Arial" w:cs="Arial"/>
          <w:sz w:val="20"/>
          <w:szCs w:val="20"/>
        </w:rPr>
        <w:t>le</w:t>
      </w:r>
      <w:r>
        <w:rPr>
          <w:rFonts w:ascii="Arial" w:hAnsi="Arial" w:cs="Arial"/>
          <w:spacing w:val="-5"/>
          <w:sz w:val="20"/>
          <w:szCs w:val="20"/>
        </w:rPr>
        <w:t>v</w:t>
      </w:r>
      <w:r>
        <w:rPr>
          <w:rFonts w:ascii="Arial" w:hAnsi="Arial" w:cs="Arial"/>
          <w:sz w:val="20"/>
          <w:szCs w:val="20"/>
        </w:rPr>
        <w:t>eraging</w:t>
      </w:r>
      <w:r>
        <w:rPr>
          <w:rFonts w:ascii="Arial" w:hAnsi="Arial" w:cs="Arial"/>
          <w:spacing w:val="-13"/>
          <w:sz w:val="20"/>
          <w:szCs w:val="20"/>
        </w:rPr>
        <w:t xml:space="preserve"> </w:t>
      </w:r>
      <w:r>
        <w:rPr>
          <w:rFonts w:ascii="Arial" w:hAnsi="Arial" w:cs="Arial"/>
          <w:sz w:val="20"/>
          <w:szCs w:val="20"/>
        </w:rPr>
        <w:t>the</w:t>
      </w:r>
      <w:r>
        <w:rPr>
          <w:rFonts w:ascii="Arial" w:hAnsi="Arial" w:cs="Arial"/>
          <w:spacing w:val="32"/>
          <w:sz w:val="20"/>
          <w:szCs w:val="20"/>
        </w:rPr>
        <w:t xml:space="preserve"> </w:t>
      </w:r>
      <w:r>
        <w:rPr>
          <w:rFonts w:ascii="Arial" w:hAnsi="Arial" w:cs="Arial"/>
          <w:w w:val="106"/>
          <w:sz w:val="20"/>
          <w:szCs w:val="20"/>
        </w:rPr>
        <w:t>i</w:t>
      </w:r>
      <w:r>
        <w:rPr>
          <w:rFonts w:ascii="Arial" w:hAnsi="Arial" w:cs="Arial"/>
          <w:spacing w:val="-5"/>
          <w:w w:val="106"/>
          <w:sz w:val="20"/>
          <w:szCs w:val="20"/>
        </w:rPr>
        <w:t>n</w:t>
      </w:r>
      <w:r>
        <w:rPr>
          <w:rFonts w:ascii="Arial" w:hAnsi="Arial" w:cs="Arial"/>
          <w:w w:val="103"/>
          <w:sz w:val="20"/>
          <w:szCs w:val="20"/>
        </w:rPr>
        <w:t>teracti</w:t>
      </w:r>
      <w:r>
        <w:rPr>
          <w:rFonts w:ascii="Arial" w:hAnsi="Arial" w:cs="Arial"/>
          <w:spacing w:val="-4"/>
          <w:w w:val="103"/>
          <w:sz w:val="20"/>
          <w:szCs w:val="20"/>
        </w:rPr>
        <w:t>v</w:t>
      </w:r>
      <w:r>
        <w:rPr>
          <w:rFonts w:ascii="Arial" w:hAnsi="Arial" w:cs="Arial"/>
          <w:w w:val="79"/>
          <w:sz w:val="20"/>
          <w:szCs w:val="20"/>
        </w:rPr>
        <w:t>e</w:t>
      </w:r>
      <w:r>
        <w:rPr>
          <w:rFonts w:ascii="Arial" w:hAnsi="Arial" w:cs="Arial"/>
          <w:sz w:val="20"/>
          <w:szCs w:val="20"/>
        </w:rPr>
        <w:t xml:space="preserve"> </w:t>
      </w:r>
      <w:r>
        <w:rPr>
          <w:rFonts w:ascii="Arial" w:hAnsi="Arial" w:cs="Arial"/>
          <w:spacing w:val="-22"/>
          <w:sz w:val="20"/>
          <w:szCs w:val="20"/>
        </w:rPr>
        <w:t xml:space="preserve"> </w:t>
      </w:r>
      <w:r>
        <w:rPr>
          <w:rFonts w:ascii="Arial" w:hAnsi="Arial" w:cs="Arial"/>
          <w:sz w:val="20"/>
          <w:szCs w:val="20"/>
        </w:rPr>
        <w:t>nature of</w:t>
      </w:r>
      <w:r>
        <w:rPr>
          <w:rFonts w:ascii="Arial" w:hAnsi="Arial" w:cs="Arial"/>
          <w:spacing w:val="31"/>
          <w:sz w:val="20"/>
          <w:szCs w:val="20"/>
        </w:rPr>
        <w:t xml:space="preserve"> </w:t>
      </w:r>
      <w:r>
        <w:rPr>
          <w:rFonts w:ascii="Arial" w:hAnsi="Arial" w:cs="Arial"/>
          <w:w w:val="99"/>
          <w:sz w:val="20"/>
          <w:szCs w:val="20"/>
        </w:rPr>
        <w:t>insta</w:t>
      </w:r>
      <w:r>
        <w:rPr>
          <w:rFonts w:ascii="Arial" w:hAnsi="Arial" w:cs="Arial"/>
          <w:spacing w:val="-5"/>
          <w:w w:val="99"/>
          <w:sz w:val="20"/>
          <w:szCs w:val="20"/>
        </w:rPr>
        <w:t>n</w:t>
      </w:r>
      <w:r>
        <w:rPr>
          <w:rFonts w:ascii="Arial" w:hAnsi="Arial" w:cs="Arial"/>
          <w:w w:val="139"/>
          <w:sz w:val="20"/>
          <w:szCs w:val="20"/>
        </w:rPr>
        <w:t>t</w:t>
      </w:r>
      <w:r>
        <w:rPr>
          <w:rFonts w:ascii="Arial" w:hAnsi="Arial" w:cs="Arial"/>
          <w:sz w:val="20"/>
          <w:szCs w:val="20"/>
        </w:rPr>
        <w:t xml:space="preserve"> </w:t>
      </w:r>
      <w:r>
        <w:rPr>
          <w:rFonts w:ascii="Arial" w:hAnsi="Arial" w:cs="Arial"/>
          <w:spacing w:val="-19"/>
          <w:sz w:val="20"/>
          <w:szCs w:val="20"/>
        </w:rPr>
        <w:t xml:space="preserve"> </w:t>
      </w:r>
      <w:r>
        <w:rPr>
          <w:rFonts w:ascii="Arial" w:hAnsi="Arial" w:cs="Arial"/>
          <w:w w:val="90"/>
          <w:sz w:val="20"/>
          <w:szCs w:val="20"/>
        </w:rPr>
        <w:t>messagi</w:t>
      </w:r>
      <w:r>
        <w:rPr>
          <w:rFonts w:ascii="Arial" w:hAnsi="Arial" w:cs="Arial"/>
          <w:spacing w:val="1"/>
          <w:w w:val="90"/>
          <w:sz w:val="20"/>
          <w:szCs w:val="20"/>
        </w:rPr>
        <w:t>n</w:t>
      </w:r>
      <w:r>
        <w:rPr>
          <w:rFonts w:ascii="Arial" w:hAnsi="Arial" w:cs="Arial"/>
          <w:w w:val="90"/>
          <w:sz w:val="20"/>
          <w:szCs w:val="20"/>
        </w:rPr>
        <w:t>g</w:t>
      </w:r>
      <w:r>
        <w:rPr>
          <w:rFonts w:ascii="Arial" w:hAnsi="Arial" w:cs="Arial"/>
          <w:spacing w:val="45"/>
          <w:w w:val="90"/>
          <w:sz w:val="20"/>
          <w:szCs w:val="20"/>
        </w:rPr>
        <w:t xml:space="preserve"> </w:t>
      </w:r>
      <w:r>
        <w:rPr>
          <w:rFonts w:ascii="Arial" w:hAnsi="Arial" w:cs="Arial"/>
          <w:sz w:val="20"/>
          <w:szCs w:val="20"/>
        </w:rPr>
        <w:t xml:space="preserve">(IM) </w:t>
      </w:r>
      <w:r>
        <w:rPr>
          <w:rFonts w:ascii="Arial" w:hAnsi="Arial" w:cs="Arial"/>
          <w:spacing w:val="34"/>
          <w:sz w:val="20"/>
          <w:szCs w:val="20"/>
        </w:rPr>
        <w:t xml:space="preserve"> </w:t>
      </w:r>
      <w:r>
        <w:rPr>
          <w:rFonts w:ascii="Arial" w:hAnsi="Arial" w:cs="Arial"/>
          <w:sz w:val="20"/>
          <w:szCs w:val="20"/>
        </w:rPr>
        <w:t>and</w:t>
      </w:r>
      <w:r>
        <w:rPr>
          <w:rFonts w:ascii="Arial" w:hAnsi="Arial" w:cs="Arial"/>
          <w:spacing w:val="24"/>
          <w:sz w:val="20"/>
          <w:szCs w:val="20"/>
        </w:rPr>
        <w:t xml:space="preserve"> </w:t>
      </w:r>
      <w:r>
        <w:rPr>
          <w:rFonts w:ascii="Arial" w:hAnsi="Arial" w:cs="Arial"/>
          <w:spacing w:val="-6"/>
          <w:sz w:val="20"/>
          <w:szCs w:val="20"/>
        </w:rPr>
        <w:t>c</w:t>
      </w:r>
      <w:r>
        <w:rPr>
          <w:rFonts w:ascii="Arial" w:hAnsi="Arial" w:cs="Arial"/>
          <w:sz w:val="20"/>
          <w:szCs w:val="20"/>
        </w:rPr>
        <w:t>hanging</w:t>
      </w:r>
      <w:r>
        <w:rPr>
          <w:rFonts w:ascii="Arial" w:hAnsi="Arial" w:cs="Arial"/>
          <w:spacing w:val="-3"/>
          <w:sz w:val="20"/>
          <w:szCs w:val="20"/>
        </w:rPr>
        <w:t xml:space="preserve"> </w:t>
      </w:r>
      <w:r>
        <w:rPr>
          <w:rFonts w:ascii="Arial" w:hAnsi="Arial" w:cs="Arial"/>
          <w:sz w:val="20"/>
          <w:szCs w:val="20"/>
        </w:rPr>
        <w:t>the</w:t>
      </w:r>
      <w:r>
        <w:rPr>
          <w:rFonts w:ascii="Arial" w:hAnsi="Arial" w:cs="Arial"/>
          <w:spacing w:val="34"/>
          <w:sz w:val="20"/>
          <w:szCs w:val="20"/>
        </w:rPr>
        <w:t xml:space="preserve"> </w:t>
      </w:r>
      <w:r>
        <w:rPr>
          <w:rFonts w:ascii="Arial" w:hAnsi="Arial" w:cs="Arial"/>
          <w:sz w:val="20"/>
          <w:szCs w:val="20"/>
        </w:rPr>
        <w:t xml:space="preserve">digital </w:t>
      </w:r>
      <w:r>
        <w:rPr>
          <w:rFonts w:ascii="Arial" w:hAnsi="Arial" w:cs="Arial"/>
          <w:spacing w:val="8"/>
          <w:sz w:val="20"/>
          <w:szCs w:val="20"/>
        </w:rPr>
        <w:t xml:space="preserve"> </w:t>
      </w:r>
      <w:r>
        <w:rPr>
          <w:rFonts w:ascii="Arial" w:hAnsi="Arial" w:cs="Arial"/>
          <w:sz w:val="20"/>
          <w:szCs w:val="20"/>
        </w:rPr>
        <w:t>signatures</w:t>
      </w:r>
      <w:r>
        <w:rPr>
          <w:rFonts w:ascii="Arial" w:hAnsi="Arial" w:cs="Arial"/>
          <w:spacing w:val="-18"/>
          <w:sz w:val="20"/>
          <w:szCs w:val="20"/>
        </w:rPr>
        <w:t xml:space="preserve"> </w:t>
      </w:r>
      <w:r>
        <w:rPr>
          <w:rFonts w:ascii="Arial" w:hAnsi="Arial" w:cs="Arial"/>
          <w:sz w:val="20"/>
          <w:szCs w:val="20"/>
        </w:rPr>
        <w:t>to</w:t>
      </w:r>
      <w:r>
        <w:rPr>
          <w:rFonts w:ascii="Arial" w:hAnsi="Arial" w:cs="Arial"/>
          <w:spacing w:val="45"/>
          <w:sz w:val="20"/>
          <w:szCs w:val="20"/>
        </w:rPr>
        <w:t xml:space="preserve"> </w:t>
      </w:r>
      <w:r>
        <w:rPr>
          <w:rFonts w:ascii="Arial" w:hAnsi="Arial" w:cs="Arial"/>
          <w:sz w:val="20"/>
          <w:szCs w:val="20"/>
        </w:rPr>
        <w:t>shared-</w:t>
      </w:r>
      <w:r>
        <w:rPr>
          <w:rFonts w:ascii="Arial" w:hAnsi="Arial" w:cs="Arial"/>
          <w:spacing w:val="-5"/>
          <w:sz w:val="20"/>
          <w:szCs w:val="20"/>
        </w:rPr>
        <w:t>k</w:t>
      </w:r>
      <w:r>
        <w:rPr>
          <w:rFonts w:ascii="Arial" w:hAnsi="Arial" w:cs="Arial"/>
          <w:sz w:val="20"/>
          <w:szCs w:val="20"/>
        </w:rPr>
        <w:t xml:space="preserve">ey </w:t>
      </w:r>
      <w:r>
        <w:rPr>
          <w:rFonts w:ascii="Arial" w:hAnsi="Arial" w:cs="Arial"/>
          <w:w w:val="92"/>
          <w:sz w:val="20"/>
          <w:szCs w:val="20"/>
        </w:rPr>
        <w:t>message-authe</w:t>
      </w:r>
      <w:r>
        <w:rPr>
          <w:rFonts w:ascii="Arial" w:hAnsi="Arial" w:cs="Arial"/>
          <w:spacing w:val="-4"/>
          <w:w w:val="92"/>
          <w:sz w:val="20"/>
          <w:szCs w:val="20"/>
        </w:rPr>
        <w:t>n</w:t>
      </w:r>
      <w:r>
        <w:rPr>
          <w:rFonts w:ascii="Arial" w:hAnsi="Arial" w:cs="Arial"/>
          <w:w w:val="92"/>
          <w:sz w:val="20"/>
          <w:szCs w:val="20"/>
        </w:rPr>
        <w:t xml:space="preserve">tication </w:t>
      </w:r>
      <w:r>
        <w:rPr>
          <w:rFonts w:ascii="Arial" w:hAnsi="Arial" w:cs="Arial"/>
          <w:spacing w:val="35"/>
          <w:w w:val="92"/>
          <w:sz w:val="20"/>
          <w:szCs w:val="20"/>
        </w:rPr>
        <w:t xml:space="preserve"> </w:t>
      </w:r>
      <w:r>
        <w:rPr>
          <w:rFonts w:ascii="Arial" w:hAnsi="Arial" w:cs="Arial"/>
          <w:w w:val="92"/>
          <w:sz w:val="20"/>
          <w:szCs w:val="20"/>
        </w:rPr>
        <w:t>c</w:t>
      </w:r>
      <w:r>
        <w:rPr>
          <w:rFonts w:ascii="Arial" w:hAnsi="Arial" w:cs="Arial"/>
          <w:spacing w:val="6"/>
          <w:w w:val="92"/>
          <w:sz w:val="20"/>
          <w:szCs w:val="20"/>
        </w:rPr>
        <w:t>o</w:t>
      </w:r>
      <w:r>
        <w:rPr>
          <w:rFonts w:ascii="Arial" w:hAnsi="Arial" w:cs="Arial"/>
          <w:w w:val="92"/>
          <w:sz w:val="20"/>
          <w:szCs w:val="20"/>
        </w:rPr>
        <w:t>des</w:t>
      </w:r>
      <w:r>
        <w:rPr>
          <w:rFonts w:ascii="Arial" w:hAnsi="Arial" w:cs="Arial"/>
          <w:spacing w:val="-3"/>
          <w:w w:val="92"/>
          <w:sz w:val="20"/>
          <w:szCs w:val="20"/>
        </w:rPr>
        <w:t xml:space="preserve"> </w:t>
      </w:r>
      <w:r>
        <w:rPr>
          <w:rFonts w:ascii="Arial" w:hAnsi="Arial" w:cs="Arial"/>
          <w:sz w:val="20"/>
          <w:szCs w:val="20"/>
        </w:rPr>
        <w:t>(M</w:t>
      </w:r>
      <w:r>
        <w:rPr>
          <w:rFonts w:ascii="Arial" w:hAnsi="Arial" w:cs="Arial"/>
          <w:spacing w:val="-5"/>
          <w:sz w:val="20"/>
          <w:szCs w:val="20"/>
        </w:rPr>
        <w:t>A</w:t>
      </w:r>
      <w:r>
        <w:rPr>
          <w:rFonts w:ascii="Arial" w:hAnsi="Arial" w:cs="Arial"/>
          <w:sz w:val="20"/>
          <w:szCs w:val="20"/>
        </w:rPr>
        <w:t xml:space="preserve">Cs). </w:t>
      </w:r>
      <w:r>
        <w:rPr>
          <w:rFonts w:ascii="Arial" w:hAnsi="Arial" w:cs="Arial"/>
          <w:spacing w:val="32"/>
          <w:sz w:val="20"/>
          <w:szCs w:val="20"/>
        </w:rPr>
        <w:t xml:space="preserve"> </w:t>
      </w:r>
      <w:r>
        <w:rPr>
          <w:rFonts w:ascii="Arial" w:hAnsi="Arial" w:cs="Arial"/>
          <w:w w:val="91"/>
          <w:sz w:val="20"/>
          <w:szCs w:val="20"/>
        </w:rPr>
        <w:t>Shared-</w:t>
      </w:r>
      <w:r>
        <w:rPr>
          <w:rFonts w:ascii="Arial" w:hAnsi="Arial" w:cs="Arial"/>
          <w:spacing w:val="-5"/>
          <w:w w:val="91"/>
          <w:sz w:val="20"/>
          <w:szCs w:val="20"/>
        </w:rPr>
        <w:t>k</w:t>
      </w:r>
      <w:r>
        <w:rPr>
          <w:rFonts w:ascii="Arial" w:hAnsi="Arial" w:cs="Arial"/>
          <w:w w:val="91"/>
          <w:sz w:val="20"/>
          <w:szCs w:val="20"/>
        </w:rPr>
        <w:t>ey</w:t>
      </w:r>
      <w:r>
        <w:rPr>
          <w:rFonts w:ascii="Arial" w:hAnsi="Arial" w:cs="Arial"/>
          <w:spacing w:val="49"/>
          <w:w w:val="91"/>
          <w:sz w:val="20"/>
          <w:szCs w:val="20"/>
        </w:rPr>
        <w:t xml:space="preserve"> </w:t>
      </w:r>
      <w:r>
        <w:rPr>
          <w:rFonts w:ascii="Arial" w:hAnsi="Arial" w:cs="Arial"/>
          <w:w w:val="91"/>
          <w:sz w:val="20"/>
          <w:szCs w:val="20"/>
        </w:rPr>
        <w:t>means</w:t>
      </w:r>
      <w:r>
        <w:rPr>
          <w:rFonts w:ascii="Arial" w:hAnsi="Arial" w:cs="Arial"/>
          <w:spacing w:val="20"/>
          <w:w w:val="91"/>
          <w:sz w:val="20"/>
          <w:szCs w:val="20"/>
        </w:rPr>
        <w:t xml:space="preserve"> </w:t>
      </w:r>
      <w:r>
        <w:rPr>
          <w:rFonts w:ascii="Arial" w:hAnsi="Arial" w:cs="Arial"/>
          <w:sz w:val="20"/>
          <w:szCs w:val="20"/>
        </w:rPr>
        <w:t>that</w:t>
      </w:r>
      <w:r>
        <w:rPr>
          <w:rFonts w:ascii="Arial" w:hAnsi="Arial" w:cs="Arial"/>
          <w:spacing w:val="51"/>
          <w:sz w:val="20"/>
          <w:szCs w:val="20"/>
        </w:rPr>
        <w:t xml:space="preserve"> </w:t>
      </w:r>
      <w:r>
        <w:rPr>
          <w:rFonts w:ascii="Arial" w:hAnsi="Arial" w:cs="Arial"/>
          <w:sz w:val="20"/>
          <w:szCs w:val="20"/>
        </w:rPr>
        <w:t>Alice</w:t>
      </w:r>
      <w:r>
        <w:rPr>
          <w:rFonts w:ascii="Arial" w:hAnsi="Arial" w:cs="Arial"/>
          <w:spacing w:val="21"/>
          <w:sz w:val="20"/>
          <w:szCs w:val="20"/>
        </w:rPr>
        <w:t xml:space="preserve"> </w:t>
      </w:r>
      <w:r>
        <w:rPr>
          <w:rFonts w:ascii="Arial" w:hAnsi="Arial" w:cs="Arial"/>
          <w:sz w:val="20"/>
          <w:szCs w:val="20"/>
        </w:rPr>
        <w:t>and</w:t>
      </w:r>
      <w:r>
        <w:rPr>
          <w:rFonts w:ascii="Arial" w:hAnsi="Arial" w:cs="Arial"/>
          <w:spacing w:val="6"/>
          <w:sz w:val="20"/>
          <w:szCs w:val="20"/>
        </w:rPr>
        <w:t xml:space="preserve"> </w:t>
      </w:r>
      <w:r>
        <w:rPr>
          <w:rFonts w:ascii="Arial" w:hAnsi="Arial" w:cs="Arial"/>
          <w:sz w:val="20"/>
          <w:szCs w:val="20"/>
        </w:rPr>
        <w:t xml:space="preserve">Bob </w:t>
      </w:r>
      <w:r>
        <w:rPr>
          <w:rFonts w:ascii="Arial" w:hAnsi="Arial" w:cs="Arial"/>
          <w:w w:val="90"/>
          <w:sz w:val="20"/>
          <w:szCs w:val="20"/>
        </w:rPr>
        <w:t>share</w:t>
      </w:r>
      <w:r>
        <w:rPr>
          <w:rFonts w:ascii="Arial" w:hAnsi="Arial" w:cs="Arial"/>
          <w:spacing w:val="22"/>
          <w:w w:val="90"/>
          <w:sz w:val="20"/>
          <w:szCs w:val="20"/>
        </w:rPr>
        <w:t xml:space="preserve"> </w:t>
      </w:r>
      <w:r>
        <w:rPr>
          <w:rFonts w:ascii="Arial" w:hAnsi="Arial" w:cs="Arial"/>
          <w:sz w:val="20"/>
          <w:szCs w:val="20"/>
        </w:rPr>
        <w:t>the</w:t>
      </w:r>
      <w:r>
        <w:rPr>
          <w:rFonts w:ascii="Arial" w:hAnsi="Arial" w:cs="Arial"/>
          <w:spacing w:val="13"/>
          <w:sz w:val="20"/>
          <w:szCs w:val="20"/>
        </w:rPr>
        <w:t xml:space="preserve"> </w:t>
      </w:r>
      <w:r>
        <w:rPr>
          <w:rFonts w:ascii="Arial" w:hAnsi="Arial" w:cs="Arial"/>
          <w:w w:val="88"/>
          <w:sz w:val="20"/>
          <w:szCs w:val="20"/>
        </w:rPr>
        <w:t>same</w:t>
      </w:r>
      <w:r>
        <w:rPr>
          <w:rFonts w:ascii="Arial" w:hAnsi="Arial" w:cs="Arial"/>
          <w:spacing w:val="23"/>
          <w:w w:val="88"/>
          <w:sz w:val="20"/>
          <w:szCs w:val="20"/>
        </w:rPr>
        <w:t xml:space="preserve"> </w:t>
      </w:r>
      <w:r>
        <w:rPr>
          <w:rFonts w:ascii="Arial" w:hAnsi="Arial" w:cs="Arial"/>
          <w:spacing w:val="-5"/>
          <w:sz w:val="20"/>
          <w:szCs w:val="20"/>
        </w:rPr>
        <w:t>k</w:t>
      </w:r>
      <w:r>
        <w:rPr>
          <w:rFonts w:ascii="Arial" w:hAnsi="Arial" w:cs="Arial"/>
          <w:sz w:val="20"/>
          <w:szCs w:val="20"/>
        </w:rPr>
        <w:t>ey</w:t>
      </w:r>
      <w:r>
        <w:rPr>
          <w:rFonts w:ascii="Arial" w:hAnsi="Arial" w:cs="Arial"/>
          <w:spacing w:val="2"/>
          <w:sz w:val="20"/>
          <w:szCs w:val="20"/>
        </w:rPr>
        <w:t xml:space="preserve"> </w:t>
      </w:r>
      <w:r>
        <w:rPr>
          <w:rFonts w:ascii="Arial" w:hAnsi="Arial" w:cs="Arial"/>
          <w:sz w:val="20"/>
          <w:szCs w:val="20"/>
        </w:rPr>
        <w:t>for</w:t>
      </w:r>
      <w:r>
        <w:rPr>
          <w:rFonts w:ascii="Arial" w:hAnsi="Arial" w:cs="Arial"/>
          <w:spacing w:val="21"/>
          <w:sz w:val="20"/>
          <w:szCs w:val="20"/>
        </w:rPr>
        <w:t xml:space="preserve"> </w:t>
      </w:r>
      <w:r>
        <w:rPr>
          <w:rFonts w:ascii="Arial" w:hAnsi="Arial" w:cs="Arial"/>
          <w:w w:val="95"/>
          <w:sz w:val="20"/>
          <w:szCs w:val="20"/>
        </w:rPr>
        <w:t>generating</w:t>
      </w:r>
      <w:r>
        <w:rPr>
          <w:rFonts w:ascii="Arial" w:hAnsi="Arial" w:cs="Arial"/>
          <w:spacing w:val="20"/>
          <w:w w:val="95"/>
          <w:sz w:val="20"/>
          <w:szCs w:val="20"/>
        </w:rPr>
        <w:t xml:space="preserve"> </w:t>
      </w:r>
      <w:r>
        <w:rPr>
          <w:rFonts w:ascii="Arial" w:hAnsi="Arial" w:cs="Arial"/>
          <w:sz w:val="20"/>
          <w:szCs w:val="20"/>
        </w:rPr>
        <w:t>and</w:t>
      </w:r>
      <w:r>
        <w:rPr>
          <w:rFonts w:ascii="Arial" w:hAnsi="Arial" w:cs="Arial"/>
          <w:spacing w:val="3"/>
          <w:sz w:val="20"/>
          <w:szCs w:val="20"/>
        </w:rPr>
        <w:t xml:space="preserve"> </w:t>
      </w:r>
      <w:r>
        <w:rPr>
          <w:rFonts w:ascii="Arial" w:hAnsi="Arial" w:cs="Arial"/>
          <w:spacing w:val="-5"/>
          <w:sz w:val="20"/>
          <w:szCs w:val="20"/>
        </w:rPr>
        <w:t>v</w:t>
      </w:r>
      <w:r>
        <w:rPr>
          <w:rFonts w:ascii="Arial" w:hAnsi="Arial" w:cs="Arial"/>
          <w:sz w:val="20"/>
          <w:szCs w:val="20"/>
        </w:rPr>
        <w:t>erifying</w:t>
      </w:r>
      <w:r>
        <w:rPr>
          <w:rFonts w:ascii="Arial" w:hAnsi="Arial" w:cs="Arial"/>
          <w:spacing w:val="27"/>
          <w:sz w:val="20"/>
          <w:szCs w:val="20"/>
        </w:rPr>
        <w:t xml:space="preserve"> </w:t>
      </w:r>
      <w:r>
        <w:rPr>
          <w:rFonts w:ascii="Arial" w:hAnsi="Arial" w:cs="Arial"/>
          <w:sz w:val="20"/>
          <w:szCs w:val="20"/>
        </w:rPr>
        <w:t>a</w:t>
      </w:r>
      <w:r>
        <w:rPr>
          <w:rFonts w:ascii="Arial" w:hAnsi="Arial" w:cs="Arial"/>
          <w:spacing w:val="4"/>
          <w:sz w:val="20"/>
          <w:szCs w:val="20"/>
        </w:rPr>
        <w:t xml:space="preserve"> </w:t>
      </w:r>
      <w:r>
        <w:rPr>
          <w:rFonts w:ascii="Arial" w:hAnsi="Arial" w:cs="Arial"/>
          <w:sz w:val="20"/>
          <w:szCs w:val="20"/>
        </w:rPr>
        <w:t>M</w:t>
      </w:r>
      <w:r>
        <w:rPr>
          <w:rFonts w:ascii="Arial" w:hAnsi="Arial" w:cs="Arial"/>
          <w:spacing w:val="-5"/>
          <w:sz w:val="20"/>
          <w:szCs w:val="20"/>
        </w:rPr>
        <w:t>A</w:t>
      </w:r>
      <w:r>
        <w:rPr>
          <w:rFonts w:ascii="Arial" w:hAnsi="Arial" w:cs="Arial"/>
          <w:sz w:val="20"/>
          <w:szCs w:val="20"/>
        </w:rPr>
        <w:t>C.</w:t>
      </w:r>
      <w:r>
        <w:rPr>
          <w:rFonts w:ascii="Arial" w:hAnsi="Arial" w:cs="Arial"/>
          <w:spacing w:val="43"/>
          <w:sz w:val="20"/>
          <w:szCs w:val="20"/>
        </w:rPr>
        <w:t xml:space="preserve"> </w:t>
      </w:r>
      <w:r>
        <w:rPr>
          <w:rFonts w:ascii="Arial" w:hAnsi="Arial" w:cs="Arial"/>
          <w:sz w:val="20"/>
          <w:szCs w:val="20"/>
        </w:rPr>
        <w:t>This</w:t>
      </w:r>
      <w:r>
        <w:rPr>
          <w:rFonts w:ascii="Arial" w:hAnsi="Arial" w:cs="Arial"/>
          <w:spacing w:val="24"/>
          <w:sz w:val="20"/>
          <w:szCs w:val="20"/>
        </w:rPr>
        <w:t xml:space="preserve"> </w:t>
      </w:r>
      <w:r>
        <w:rPr>
          <w:rFonts w:ascii="Arial" w:hAnsi="Arial" w:cs="Arial"/>
          <w:w w:val="90"/>
          <w:sz w:val="20"/>
          <w:szCs w:val="20"/>
        </w:rPr>
        <w:t>means</w:t>
      </w:r>
      <w:r>
        <w:rPr>
          <w:rFonts w:ascii="Arial" w:hAnsi="Arial" w:cs="Arial"/>
          <w:spacing w:val="22"/>
          <w:w w:val="90"/>
          <w:sz w:val="20"/>
          <w:szCs w:val="20"/>
        </w:rPr>
        <w:t xml:space="preserve"> </w:t>
      </w:r>
      <w:r>
        <w:rPr>
          <w:rFonts w:ascii="Arial" w:hAnsi="Arial" w:cs="Arial"/>
          <w:sz w:val="20"/>
          <w:szCs w:val="20"/>
        </w:rPr>
        <w:t>that</w:t>
      </w:r>
      <w:r>
        <w:rPr>
          <w:rFonts w:ascii="Arial" w:hAnsi="Arial" w:cs="Arial"/>
          <w:spacing w:val="46"/>
          <w:sz w:val="20"/>
          <w:szCs w:val="20"/>
        </w:rPr>
        <w:t xml:space="preserve"> </w:t>
      </w:r>
      <w:r>
        <w:rPr>
          <w:rFonts w:ascii="Arial" w:hAnsi="Arial" w:cs="Arial"/>
          <w:sz w:val="20"/>
          <w:szCs w:val="20"/>
        </w:rPr>
        <w:t>Bob can</w:t>
      </w:r>
      <w:r>
        <w:rPr>
          <w:rFonts w:ascii="Arial" w:hAnsi="Arial" w:cs="Arial"/>
          <w:spacing w:val="9"/>
          <w:sz w:val="20"/>
          <w:szCs w:val="20"/>
        </w:rPr>
        <w:t xml:space="preserve"> </w:t>
      </w:r>
      <w:r>
        <w:rPr>
          <w:rFonts w:ascii="Arial" w:hAnsi="Arial" w:cs="Arial"/>
          <w:w w:val="92"/>
          <w:sz w:val="20"/>
          <w:szCs w:val="20"/>
        </w:rPr>
        <w:t>generate</w:t>
      </w:r>
      <w:r>
        <w:rPr>
          <w:rFonts w:ascii="Arial" w:hAnsi="Arial" w:cs="Arial"/>
          <w:spacing w:val="39"/>
          <w:w w:val="92"/>
          <w:sz w:val="20"/>
          <w:szCs w:val="20"/>
        </w:rPr>
        <w:t xml:space="preserve"> </w:t>
      </w:r>
      <w:r>
        <w:rPr>
          <w:rFonts w:ascii="Arial" w:hAnsi="Arial" w:cs="Arial"/>
          <w:spacing w:val="-11"/>
          <w:sz w:val="20"/>
          <w:szCs w:val="20"/>
        </w:rPr>
        <w:t>v</w:t>
      </w:r>
      <w:r>
        <w:rPr>
          <w:rFonts w:ascii="Arial" w:hAnsi="Arial" w:cs="Arial"/>
          <w:sz w:val="20"/>
          <w:szCs w:val="20"/>
        </w:rPr>
        <w:t>alid</w:t>
      </w:r>
      <w:r>
        <w:rPr>
          <w:rFonts w:ascii="Arial" w:hAnsi="Arial" w:cs="Arial"/>
          <w:spacing w:val="46"/>
          <w:sz w:val="20"/>
          <w:szCs w:val="20"/>
        </w:rPr>
        <w:t xml:space="preserve"> </w:t>
      </w:r>
      <w:r>
        <w:rPr>
          <w:rFonts w:ascii="Arial" w:hAnsi="Arial" w:cs="Arial"/>
          <w:sz w:val="20"/>
          <w:szCs w:val="20"/>
        </w:rPr>
        <w:t>M</w:t>
      </w:r>
      <w:r>
        <w:rPr>
          <w:rFonts w:ascii="Arial" w:hAnsi="Arial" w:cs="Arial"/>
          <w:spacing w:val="-5"/>
          <w:sz w:val="20"/>
          <w:szCs w:val="20"/>
        </w:rPr>
        <w:t>A</w:t>
      </w:r>
      <w:r>
        <w:rPr>
          <w:rFonts w:ascii="Arial" w:hAnsi="Arial" w:cs="Arial"/>
          <w:sz w:val="20"/>
          <w:szCs w:val="20"/>
        </w:rPr>
        <w:t>Cs</w:t>
      </w:r>
      <w:r>
        <w:rPr>
          <w:rFonts w:ascii="Arial" w:hAnsi="Arial" w:cs="Arial"/>
          <w:spacing w:val="40"/>
          <w:sz w:val="20"/>
          <w:szCs w:val="20"/>
        </w:rPr>
        <w:t xml:space="preserve"> </w:t>
      </w:r>
      <w:r>
        <w:rPr>
          <w:rFonts w:ascii="Arial" w:hAnsi="Arial" w:cs="Arial"/>
          <w:sz w:val="20"/>
          <w:szCs w:val="20"/>
        </w:rPr>
        <w:t>for</w:t>
      </w:r>
      <w:r>
        <w:rPr>
          <w:rFonts w:ascii="Arial" w:hAnsi="Arial" w:cs="Arial"/>
          <w:spacing w:val="39"/>
          <w:sz w:val="20"/>
          <w:szCs w:val="20"/>
        </w:rPr>
        <w:t xml:space="preserve"> </w:t>
      </w:r>
      <w:r>
        <w:rPr>
          <w:rFonts w:ascii="Arial" w:hAnsi="Arial" w:cs="Arial"/>
          <w:sz w:val="20"/>
          <w:szCs w:val="20"/>
        </w:rPr>
        <w:t>a</w:t>
      </w:r>
      <w:r>
        <w:rPr>
          <w:rFonts w:ascii="Arial" w:hAnsi="Arial" w:cs="Arial"/>
          <w:spacing w:val="-5"/>
          <w:sz w:val="20"/>
          <w:szCs w:val="20"/>
        </w:rPr>
        <w:t>n</w:t>
      </w:r>
      <w:r>
        <w:rPr>
          <w:rFonts w:ascii="Arial" w:hAnsi="Arial" w:cs="Arial"/>
          <w:sz w:val="20"/>
          <w:szCs w:val="20"/>
        </w:rPr>
        <w:t>y</w:t>
      </w:r>
      <w:r>
        <w:rPr>
          <w:rFonts w:ascii="Arial" w:hAnsi="Arial" w:cs="Arial"/>
          <w:spacing w:val="26"/>
          <w:sz w:val="20"/>
          <w:szCs w:val="20"/>
        </w:rPr>
        <w:t xml:space="preserve"> </w:t>
      </w:r>
      <w:r>
        <w:rPr>
          <w:rFonts w:ascii="Arial" w:hAnsi="Arial" w:cs="Arial"/>
          <w:w w:val="86"/>
          <w:sz w:val="20"/>
          <w:szCs w:val="20"/>
        </w:rPr>
        <w:t>message</w:t>
      </w:r>
      <w:r>
        <w:rPr>
          <w:rFonts w:ascii="Arial" w:hAnsi="Arial" w:cs="Arial"/>
          <w:spacing w:val="42"/>
          <w:w w:val="86"/>
          <w:sz w:val="20"/>
          <w:szCs w:val="20"/>
        </w:rPr>
        <w:t xml:space="preserve"> </w:t>
      </w:r>
      <w:r>
        <w:rPr>
          <w:rFonts w:ascii="Arial" w:hAnsi="Arial" w:cs="Arial"/>
          <w:sz w:val="20"/>
          <w:szCs w:val="20"/>
        </w:rPr>
        <w:t>and</w:t>
      </w:r>
      <w:r>
        <w:rPr>
          <w:rFonts w:ascii="Arial" w:hAnsi="Arial" w:cs="Arial"/>
          <w:spacing w:val="21"/>
          <w:sz w:val="20"/>
          <w:szCs w:val="20"/>
        </w:rPr>
        <w:t xml:space="preserve"> </w:t>
      </w:r>
      <w:r>
        <w:rPr>
          <w:rFonts w:ascii="Arial" w:hAnsi="Arial" w:cs="Arial"/>
          <w:sz w:val="20"/>
          <w:szCs w:val="20"/>
        </w:rPr>
        <w:t>sh</w:t>
      </w:r>
      <w:r>
        <w:rPr>
          <w:rFonts w:ascii="Arial" w:hAnsi="Arial" w:cs="Arial"/>
          <w:spacing w:val="-5"/>
          <w:sz w:val="20"/>
          <w:szCs w:val="20"/>
        </w:rPr>
        <w:t>o</w:t>
      </w:r>
      <w:r>
        <w:rPr>
          <w:rFonts w:ascii="Arial" w:hAnsi="Arial" w:cs="Arial"/>
          <w:sz w:val="20"/>
          <w:szCs w:val="20"/>
        </w:rPr>
        <w:t>w</w:t>
      </w:r>
      <w:r>
        <w:rPr>
          <w:rFonts w:ascii="Arial" w:hAnsi="Arial" w:cs="Arial"/>
          <w:spacing w:val="-3"/>
          <w:sz w:val="20"/>
          <w:szCs w:val="20"/>
        </w:rPr>
        <w:t xml:space="preserve"> </w:t>
      </w:r>
      <w:r>
        <w:rPr>
          <w:rFonts w:ascii="Arial" w:hAnsi="Arial" w:cs="Arial"/>
          <w:sz w:val="20"/>
          <w:szCs w:val="20"/>
        </w:rPr>
        <w:t>to</w:t>
      </w:r>
      <w:r>
        <w:rPr>
          <w:rFonts w:ascii="Arial" w:hAnsi="Arial" w:cs="Arial"/>
          <w:spacing w:val="43"/>
          <w:sz w:val="20"/>
          <w:szCs w:val="20"/>
        </w:rPr>
        <w:t xml:space="preserve"> </w:t>
      </w:r>
      <w:r>
        <w:rPr>
          <w:rFonts w:ascii="Arial" w:hAnsi="Arial" w:cs="Arial"/>
          <w:sz w:val="20"/>
          <w:szCs w:val="20"/>
        </w:rPr>
        <w:t>E</w:t>
      </w:r>
      <w:r>
        <w:rPr>
          <w:rFonts w:ascii="Arial" w:hAnsi="Arial" w:cs="Arial"/>
          <w:spacing w:val="-5"/>
          <w:sz w:val="20"/>
          <w:szCs w:val="20"/>
        </w:rPr>
        <w:t>v</w:t>
      </w:r>
      <w:r>
        <w:rPr>
          <w:rFonts w:ascii="Arial" w:hAnsi="Arial" w:cs="Arial"/>
          <w:sz w:val="20"/>
          <w:szCs w:val="20"/>
        </w:rPr>
        <w:t>e,</w:t>
      </w:r>
      <w:r>
        <w:rPr>
          <w:rFonts w:ascii="Arial" w:hAnsi="Arial" w:cs="Arial"/>
          <w:spacing w:val="23"/>
          <w:sz w:val="20"/>
          <w:szCs w:val="20"/>
        </w:rPr>
        <w:t xml:space="preserve"> </w:t>
      </w:r>
      <w:r>
        <w:rPr>
          <w:rFonts w:ascii="Arial" w:hAnsi="Arial" w:cs="Arial"/>
          <w:sz w:val="20"/>
          <w:szCs w:val="20"/>
        </w:rPr>
        <w:t>t</w:t>
      </w:r>
      <w:r>
        <w:rPr>
          <w:rFonts w:ascii="Arial" w:hAnsi="Arial" w:cs="Arial"/>
          <w:spacing w:val="-5"/>
          <w:sz w:val="20"/>
          <w:szCs w:val="20"/>
        </w:rPr>
        <w:t>h</w:t>
      </w:r>
      <w:r>
        <w:rPr>
          <w:rFonts w:ascii="Arial" w:hAnsi="Arial" w:cs="Arial"/>
          <w:sz w:val="20"/>
          <w:szCs w:val="20"/>
        </w:rPr>
        <w:t>us</w:t>
      </w:r>
      <w:r>
        <w:rPr>
          <w:rFonts w:ascii="Arial" w:hAnsi="Arial" w:cs="Arial"/>
          <w:spacing w:val="31"/>
          <w:sz w:val="20"/>
          <w:szCs w:val="20"/>
        </w:rPr>
        <w:t xml:space="preserve"> </w:t>
      </w:r>
      <w:r>
        <w:rPr>
          <w:rFonts w:ascii="Arial" w:hAnsi="Arial" w:cs="Arial"/>
          <w:sz w:val="20"/>
          <w:szCs w:val="20"/>
        </w:rPr>
        <w:t>he</w:t>
      </w:r>
      <w:r>
        <w:rPr>
          <w:rFonts w:ascii="Arial" w:hAnsi="Arial" w:cs="Arial"/>
          <w:spacing w:val="10"/>
          <w:sz w:val="20"/>
          <w:szCs w:val="20"/>
        </w:rPr>
        <w:t xml:space="preserve"> </w:t>
      </w:r>
      <w:r>
        <w:rPr>
          <w:rFonts w:ascii="Arial" w:hAnsi="Arial" w:cs="Arial"/>
          <w:sz w:val="20"/>
          <w:szCs w:val="20"/>
        </w:rPr>
        <w:t xml:space="preserve">cannot </w:t>
      </w:r>
      <w:r>
        <w:rPr>
          <w:rFonts w:ascii="Arial" w:hAnsi="Arial" w:cs="Arial"/>
          <w:w w:val="99"/>
          <w:sz w:val="20"/>
          <w:szCs w:val="20"/>
        </w:rPr>
        <w:t>pr</w:t>
      </w:r>
      <w:r>
        <w:rPr>
          <w:rFonts w:ascii="Arial" w:hAnsi="Arial" w:cs="Arial"/>
          <w:spacing w:val="-5"/>
          <w:w w:val="99"/>
          <w:sz w:val="20"/>
          <w:szCs w:val="20"/>
        </w:rPr>
        <w:t>o</w:t>
      </w:r>
      <w:r>
        <w:rPr>
          <w:rFonts w:ascii="Arial" w:hAnsi="Arial" w:cs="Arial"/>
          <w:spacing w:val="-5"/>
          <w:w w:val="105"/>
          <w:sz w:val="20"/>
          <w:szCs w:val="20"/>
        </w:rPr>
        <w:t>v</w:t>
      </w:r>
      <w:r>
        <w:rPr>
          <w:rFonts w:ascii="Arial" w:hAnsi="Arial" w:cs="Arial"/>
          <w:w w:val="79"/>
          <w:sz w:val="20"/>
          <w:szCs w:val="20"/>
        </w:rPr>
        <w:t>e</w:t>
      </w:r>
      <w:r>
        <w:rPr>
          <w:rFonts w:ascii="Arial" w:hAnsi="Arial" w:cs="Arial"/>
          <w:sz w:val="20"/>
          <w:szCs w:val="20"/>
        </w:rPr>
        <w:t xml:space="preserve"> </w:t>
      </w:r>
      <w:r>
        <w:rPr>
          <w:rFonts w:ascii="Arial" w:hAnsi="Arial" w:cs="Arial"/>
          <w:spacing w:val="-26"/>
          <w:sz w:val="20"/>
          <w:szCs w:val="20"/>
        </w:rPr>
        <w:t xml:space="preserve"> </w:t>
      </w:r>
      <w:r>
        <w:rPr>
          <w:rFonts w:ascii="Arial" w:hAnsi="Arial" w:cs="Arial"/>
          <w:sz w:val="20"/>
          <w:szCs w:val="20"/>
        </w:rPr>
        <w:t>to</w:t>
      </w:r>
      <w:r>
        <w:rPr>
          <w:rFonts w:ascii="Arial" w:hAnsi="Arial" w:cs="Arial"/>
          <w:spacing w:val="38"/>
          <w:sz w:val="20"/>
          <w:szCs w:val="20"/>
        </w:rPr>
        <w:t xml:space="preserve"> </w:t>
      </w:r>
      <w:r>
        <w:rPr>
          <w:rFonts w:ascii="Arial" w:hAnsi="Arial" w:cs="Arial"/>
          <w:w w:val="103"/>
          <w:sz w:val="20"/>
          <w:szCs w:val="20"/>
        </w:rPr>
        <w:t>E</w:t>
      </w:r>
      <w:r>
        <w:rPr>
          <w:rFonts w:ascii="Arial" w:hAnsi="Arial" w:cs="Arial"/>
          <w:spacing w:val="-5"/>
          <w:w w:val="103"/>
          <w:sz w:val="20"/>
          <w:szCs w:val="20"/>
        </w:rPr>
        <w:t>v</w:t>
      </w:r>
      <w:r>
        <w:rPr>
          <w:rFonts w:ascii="Arial" w:hAnsi="Arial" w:cs="Arial"/>
          <w:w w:val="79"/>
          <w:sz w:val="20"/>
          <w:szCs w:val="20"/>
        </w:rPr>
        <w:t>e</w:t>
      </w:r>
      <w:r>
        <w:rPr>
          <w:rFonts w:ascii="Arial" w:hAnsi="Arial" w:cs="Arial"/>
          <w:sz w:val="20"/>
          <w:szCs w:val="20"/>
        </w:rPr>
        <w:t xml:space="preserve"> </w:t>
      </w:r>
      <w:r>
        <w:rPr>
          <w:rFonts w:ascii="Arial" w:hAnsi="Arial" w:cs="Arial"/>
          <w:spacing w:val="-26"/>
          <w:sz w:val="20"/>
          <w:szCs w:val="20"/>
        </w:rPr>
        <w:t xml:space="preserve"> </w:t>
      </w:r>
      <w:r>
        <w:rPr>
          <w:rFonts w:ascii="Arial" w:hAnsi="Arial" w:cs="Arial"/>
          <w:sz w:val="20"/>
          <w:szCs w:val="20"/>
        </w:rPr>
        <w:t>what</w:t>
      </w:r>
      <w:r>
        <w:rPr>
          <w:rFonts w:ascii="Arial" w:hAnsi="Arial" w:cs="Arial"/>
          <w:spacing w:val="38"/>
          <w:sz w:val="20"/>
          <w:szCs w:val="20"/>
        </w:rPr>
        <w:t xml:space="preserve"> </w:t>
      </w:r>
      <w:r>
        <w:rPr>
          <w:rFonts w:ascii="Arial" w:hAnsi="Arial" w:cs="Arial"/>
          <w:sz w:val="20"/>
          <w:szCs w:val="20"/>
        </w:rPr>
        <w:t>Alice</w:t>
      </w:r>
      <w:r>
        <w:rPr>
          <w:rFonts w:ascii="Arial" w:hAnsi="Arial" w:cs="Arial"/>
          <w:spacing w:val="30"/>
          <w:sz w:val="20"/>
          <w:szCs w:val="20"/>
        </w:rPr>
        <w:t xml:space="preserve"> </w:t>
      </w:r>
      <w:r>
        <w:rPr>
          <w:rFonts w:ascii="Arial" w:hAnsi="Arial" w:cs="Arial"/>
          <w:sz w:val="20"/>
          <w:szCs w:val="20"/>
        </w:rPr>
        <w:t>has</w:t>
      </w:r>
      <w:r>
        <w:rPr>
          <w:rFonts w:ascii="Arial" w:hAnsi="Arial" w:cs="Arial"/>
          <w:spacing w:val="-6"/>
          <w:sz w:val="20"/>
          <w:szCs w:val="20"/>
        </w:rPr>
        <w:t xml:space="preserve"> </w:t>
      </w:r>
      <w:r>
        <w:rPr>
          <w:rFonts w:ascii="Arial" w:hAnsi="Arial" w:cs="Arial"/>
          <w:sz w:val="20"/>
          <w:szCs w:val="20"/>
        </w:rPr>
        <w:t>said</w:t>
      </w:r>
      <w:r>
        <w:rPr>
          <w:rFonts w:ascii="Arial" w:hAnsi="Arial" w:cs="Arial"/>
          <w:spacing w:val="4"/>
          <w:sz w:val="20"/>
          <w:szCs w:val="20"/>
        </w:rPr>
        <w:t xml:space="preserve"> </w:t>
      </w:r>
      <w:r>
        <w:rPr>
          <w:rFonts w:ascii="Arial" w:hAnsi="Arial" w:cs="Arial"/>
          <w:sz w:val="20"/>
          <w:szCs w:val="20"/>
        </w:rPr>
        <w:t>—</w:t>
      </w:r>
      <w:r>
        <w:rPr>
          <w:rFonts w:ascii="Arial" w:hAnsi="Arial" w:cs="Arial"/>
          <w:spacing w:val="28"/>
          <w:sz w:val="20"/>
          <w:szCs w:val="20"/>
        </w:rPr>
        <w:t xml:space="preserve"> </w:t>
      </w:r>
      <w:r>
        <w:rPr>
          <w:rFonts w:ascii="Arial" w:hAnsi="Arial" w:cs="Arial"/>
          <w:sz w:val="20"/>
          <w:szCs w:val="20"/>
        </w:rPr>
        <w:t>since</w:t>
      </w:r>
      <w:r>
        <w:rPr>
          <w:rFonts w:ascii="Arial" w:hAnsi="Arial" w:cs="Arial"/>
          <w:spacing w:val="-17"/>
          <w:sz w:val="20"/>
          <w:szCs w:val="20"/>
        </w:rPr>
        <w:t xml:space="preserve"> </w:t>
      </w:r>
      <w:r>
        <w:rPr>
          <w:rFonts w:ascii="Arial" w:hAnsi="Arial" w:cs="Arial"/>
          <w:sz w:val="20"/>
          <w:szCs w:val="20"/>
        </w:rPr>
        <w:t>he</w:t>
      </w:r>
      <w:r>
        <w:rPr>
          <w:rFonts w:ascii="Arial" w:hAnsi="Arial" w:cs="Arial"/>
          <w:spacing w:val="5"/>
          <w:sz w:val="20"/>
          <w:szCs w:val="20"/>
        </w:rPr>
        <w:t xml:space="preserve"> </w:t>
      </w:r>
      <w:r>
        <w:rPr>
          <w:rFonts w:ascii="Arial" w:hAnsi="Arial" w:cs="Arial"/>
          <w:sz w:val="20"/>
          <w:szCs w:val="20"/>
        </w:rPr>
        <w:t>could</w:t>
      </w:r>
      <w:r>
        <w:rPr>
          <w:rFonts w:ascii="Arial" w:hAnsi="Arial" w:cs="Arial"/>
          <w:spacing w:val="15"/>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36"/>
          <w:w w:val="92"/>
          <w:sz w:val="20"/>
          <w:szCs w:val="20"/>
        </w:rPr>
        <w:t xml:space="preserve"> </w:t>
      </w:r>
      <w:r>
        <w:rPr>
          <w:rFonts w:ascii="Arial" w:hAnsi="Arial" w:cs="Arial"/>
          <w:sz w:val="20"/>
          <w:szCs w:val="20"/>
        </w:rPr>
        <w:t>created</w:t>
      </w:r>
      <w:r>
        <w:rPr>
          <w:rFonts w:ascii="Arial" w:hAnsi="Arial" w:cs="Arial"/>
          <w:spacing w:val="-10"/>
          <w:sz w:val="20"/>
          <w:szCs w:val="20"/>
        </w:rPr>
        <w:t xml:space="preserve"> </w:t>
      </w:r>
      <w:r>
        <w:rPr>
          <w:rFonts w:ascii="Arial" w:hAnsi="Arial" w:cs="Arial"/>
          <w:w w:val="115"/>
          <w:sz w:val="20"/>
          <w:szCs w:val="20"/>
        </w:rPr>
        <w:t>th</w:t>
      </w:r>
      <w:r>
        <w:rPr>
          <w:rFonts w:ascii="Arial" w:hAnsi="Arial" w:cs="Arial"/>
          <w:spacing w:val="1"/>
          <w:w w:val="115"/>
          <w:sz w:val="20"/>
          <w:szCs w:val="20"/>
        </w:rPr>
        <w:t>i</w:t>
      </w:r>
      <w:r>
        <w:rPr>
          <w:rFonts w:ascii="Arial" w:hAnsi="Arial" w:cs="Arial"/>
          <w:w w:val="78"/>
          <w:sz w:val="20"/>
          <w:szCs w:val="20"/>
        </w:rPr>
        <w:t>s</w:t>
      </w:r>
      <w:r>
        <w:rPr>
          <w:rFonts w:ascii="Arial" w:hAnsi="Arial" w:cs="Arial"/>
          <w:sz w:val="20"/>
          <w:szCs w:val="20"/>
        </w:rPr>
        <w:t xml:space="preserve"> </w:t>
      </w:r>
      <w:r>
        <w:rPr>
          <w:rFonts w:ascii="Arial" w:hAnsi="Arial" w:cs="Arial"/>
          <w:spacing w:val="-26"/>
          <w:sz w:val="20"/>
          <w:szCs w:val="20"/>
        </w:rPr>
        <w:t xml:space="preserve"> </w:t>
      </w:r>
      <w:r>
        <w:rPr>
          <w:rFonts w:ascii="Arial" w:hAnsi="Arial" w:cs="Arial"/>
          <w:w w:val="102"/>
          <w:sz w:val="20"/>
          <w:szCs w:val="20"/>
        </w:rPr>
        <w:t>‘pr</w:t>
      </w:r>
      <w:r>
        <w:rPr>
          <w:rFonts w:ascii="Arial" w:hAnsi="Arial" w:cs="Arial"/>
          <w:spacing w:val="6"/>
          <w:w w:val="102"/>
          <w:sz w:val="20"/>
          <w:szCs w:val="20"/>
        </w:rPr>
        <w:t>o</w:t>
      </w:r>
      <w:r>
        <w:rPr>
          <w:rFonts w:ascii="Arial" w:hAnsi="Arial" w:cs="Arial"/>
          <w:w w:val="96"/>
          <w:sz w:val="20"/>
          <w:szCs w:val="20"/>
        </w:rPr>
        <w:t>of</w:t>
      </w:r>
      <w:r>
        <w:rPr>
          <w:rFonts w:ascii="Arial" w:hAnsi="Arial" w:cs="Arial"/>
          <w:spacing w:val="-40"/>
          <w:sz w:val="20"/>
          <w:szCs w:val="20"/>
        </w:rPr>
        <w:t xml:space="preserve"> </w:t>
      </w:r>
      <w:r>
        <w:rPr>
          <w:rFonts w:ascii="Arial" w:hAnsi="Arial" w:cs="Arial"/>
          <w:w w:val="124"/>
          <w:sz w:val="20"/>
          <w:szCs w:val="20"/>
        </w:rPr>
        <w:t xml:space="preserve">’ </w:t>
      </w:r>
      <w:r>
        <w:rPr>
          <w:rFonts w:ascii="Arial" w:hAnsi="Arial" w:cs="Arial"/>
          <w:sz w:val="20"/>
          <w:szCs w:val="20"/>
        </w:rPr>
        <w:t>himself.</w:t>
      </w:r>
      <w:r>
        <w:rPr>
          <w:rFonts w:ascii="Arial" w:hAnsi="Arial" w:cs="Arial"/>
          <w:spacing w:val="19"/>
          <w:sz w:val="20"/>
          <w:szCs w:val="20"/>
        </w:rPr>
        <w:t xml:space="preserve"> </w:t>
      </w:r>
      <w:r>
        <w:rPr>
          <w:rFonts w:ascii="Arial" w:hAnsi="Arial" w:cs="Arial"/>
          <w:sz w:val="20"/>
          <w:szCs w:val="20"/>
        </w:rPr>
        <w:t>In</w:t>
      </w:r>
      <w:r>
        <w:rPr>
          <w:rFonts w:ascii="Arial" w:hAnsi="Arial" w:cs="Arial"/>
          <w:spacing w:val="28"/>
          <w:sz w:val="20"/>
          <w:szCs w:val="20"/>
        </w:rPr>
        <w:t xml:space="preserve"> </w:t>
      </w:r>
      <w:r>
        <w:rPr>
          <w:rFonts w:ascii="Arial" w:hAnsi="Arial" w:cs="Arial"/>
          <w:sz w:val="20"/>
          <w:szCs w:val="20"/>
        </w:rPr>
        <w:t>addition,</w:t>
      </w:r>
      <w:r>
        <w:rPr>
          <w:rFonts w:ascii="Arial" w:hAnsi="Arial" w:cs="Arial"/>
          <w:spacing w:val="29"/>
          <w:sz w:val="20"/>
          <w:szCs w:val="20"/>
        </w:rPr>
        <w:t xml:space="preserve"> </w:t>
      </w:r>
      <w:r>
        <w:rPr>
          <w:rFonts w:ascii="Arial" w:hAnsi="Arial" w:cs="Arial"/>
          <w:sz w:val="20"/>
          <w:szCs w:val="20"/>
        </w:rPr>
        <w:t>Alice</w:t>
      </w:r>
      <w:r>
        <w:rPr>
          <w:rFonts w:ascii="Arial" w:hAnsi="Arial" w:cs="Arial"/>
          <w:spacing w:val="13"/>
          <w:sz w:val="20"/>
          <w:szCs w:val="20"/>
        </w:rPr>
        <w:t xml:space="preserve"> </w:t>
      </w:r>
      <w:r>
        <w:rPr>
          <w:rFonts w:ascii="Arial" w:hAnsi="Arial" w:cs="Arial"/>
          <w:sz w:val="20"/>
          <w:szCs w:val="20"/>
        </w:rPr>
        <w:t>and Bob</w:t>
      </w:r>
      <w:r>
        <w:rPr>
          <w:rFonts w:ascii="Arial" w:hAnsi="Arial" w:cs="Arial"/>
          <w:spacing w:val="6"/>
          <w:sz w:val="20"/>
          <w:szCs w:val="20"/>
        </w:rPr>
        <w:t xml:space="preserve"> </w:t>
      </w:r>
      <w:r>
        <w:rPr>
          <w:rFonts w:ascii="Arial" w:hAnsi="Arial" w:cs="Arial"/>
          <w:sz w:val="20"/>
          <w:szCs w:val="20"/>
        </w:rPr>
        <w:t>do not</w:t>
      </w:r>
      <w:r>
        <w:rPr>
          <w:rFonts w:ascii="Arial" w:hAnsi="Arial" w:cs="Arial"/>
          <w:spacing w:val="21"/>
          <w:sz w:val="20"/>
          <w:szCs w:val="20"/>
        </w:rPr>
        <w:t xml:space="preserve"> </w:t>
      </w:r>
      <w:r>
        <w:rPr>
          <w:rFonts w:ascii="Arial" w:hAnsi="Arial" w:cs="Arial"/>
          <w:w w:val="86"/>
          <w:sz w:val="20"/>
          <w:szCs w:val="20"/>
        </w:rPr>
        <w:t>use</w:t>
      </w:r>
      <w:r>
        <w:rPr>
          <w:rFonts w:ascii="Arial" w:hAnsi="Arial" w:cs="Arial"/>
          <w:spacing w:val="21"/>
          <w:w w:val="86"/>
          <w:sz w:val="20"/>
          <w:szCs w:val="20"/>
        </w:rPr>
        <w:t xml:space="preserve"> </w:t>
      </w:r>
      <w:r>
        <w:rPr>
          <w:rFonts w:ascii="Arial" w:hAnsi="Arial" w:cs="Arial"/>
          <w:sz w:val="20"/>
          <w:szCs w:val="20"/>
        </w:rPr>
        <w:t>the</w:t>
      </w:r>
      <w:r>
        <w:rPr>
          <w:rFonts w:ascii="Arial" w:hAnsi="Arial" w:cs="Arial"/>
          <w:spacing w:val="10"/>
          <w:sz w:val="20"/>
          <w:szCs w:val="20"/>
        </w:rPr>
        <w:t xml:space="preserve"> </w:t>
      </w:r>
      <w:r>
        <w:rPr>
          <w:rFonts w:ascii="Arial" w:hAnsi="Arial" w:cs="Arial"/>
          <w:w w:val="88"/>
          <w:sz w:val="20"/>
          <w:szCs w:val="20"/>
        </w:rPr>
        <w:t>same</w:t>
      </w:r>
      <w:r>
        <w:rPr>
          <w:rFonts w:ascii="Arial" w:hAnsi="Arial" w:cs="Arial"/>
          <w:spacing w:val="20"/>
          <w:w w:val="88"/>
          <w:sz w:val="20"/>
          <w:szCs w:val="20"/>
        </w:rPr>
        <w:t xml:space="preserve"> </w:t>
      </w:r>
      <w:r>
        <w:rPr>
          <w:rFonts w:ascii="Arial" w:hAnsi="Arial" w:cs="Arial"/>
          <w:sz w:val="20"/>
          <w:szCs w:val="20"/>
        </w:rPr>
        <w:t>M</w:t>
      </w:r>
      <w:r>
        <w:rPr>
          <w:rFonts w:ascii="Arial" w:hAnsi="Arial" w:cs="Arial"/>
          <w:spacing w:val="-5"/>
          <w:sz w:val="20"/>
          <w:szCs w:val="20"/>
        </w:rPr>
        <w:t>A</w:t>
      </w:r>
      <w:r>
        <w:rPr>
          <w:rFonts w:ascii="Arial" w:hAnsi="Arial" w:cs="Arial"/>
          <w:sz w:val="20"/>
          <w:szCs w:val="20"/>
        </w:rPr>
        <w:t>C</w:t>
      </w:r>
      <w:r>
        <w:rPr>
          <w:rFonts w:ascii="Arial" w:hAnsi="Arial" w:cs="Arial"/>
          <w:spacing w:val="42"/>
          <w:sz w:val="20"/>
          <w:szCs w:val="20"/>
        </w:rPr>
        <w:t xml:space="preserve"> </w:t>
      </w:r>
      <w:r>
        <w:rPr>
          <w:rFonts w:ascii="Arial" w:hAnsi="Arial" w:cs="Arial"/>
          <w:spacing w:val="-5"/>
          <w:sz w:val="20"/>
          <w:szCs w:val="20"/>
        </w:rPr>
        <w:t>k</w:t>
      </w:r>
      <w:r>
        <w:rPr>
          <w:rFonts w:ascii="Arial" w:hAnsi="Arial" w:cs="Arial"/>
          <w:sz w:val="20"/>
          <w:szCs w:val="20"/>
        </w:rPr>
        <w:t>ey</w:t>
      </w:r>
      <w:r>
        <w:rPr>
          <w:rFonts w:ascii="Arial" w:hAnsi="Arial" w:cs="Arial"/>
          <w:spacing w:val="-1"/>
          <w:sz w:val="20"/>
          <w:szCs w:val="20"/>
        </w:rPr>
        <w:t xml:space="preserve"> </w:t>
      </w:r>
      <w:r>
        <w:rPr>
          <w:rFonts w:ascii="Arial" w:hAnsi="Arial" w:cs="Arial"/>
          <w:w w:val="101"/>
          <w:sz w:val="20"/>
          <w:szCs w:val="20"/>
        </w:rPr>
        <w:t xml:space="preserve">throughout </w:t>
      </w:r>
      <w:r>
        <w:rPr>
          <w:rFonts w:ascii="Arial" w:hAnsi="Arial" w:cs="Arial"/>
          <w:sz w:val="20"/>
          <w:szCs w:val="20"/>
        </w:rPr>
        <w:t>their</w:t>
      </w:r>
      <w:r>
        <w:rPr>
          <w:rFonts w:ascii="Arial" w:hAnsi="Arial" w:cs="Arial"/>
          <w:spacing w:val="26"/>
          <w:sz w:val="20"/>
          <w:szCs w:val="20"/>
        </w:rPr>
        <w:t xml:space="preserve"> </w:t>
      </w:r>
      <w:r>
        <w:rPr>
          <w:rFonts w:ascii="Arial" w:hAnsi="Arial" w:cs="Arial"/>
          <w:w w:val="95"/>
          <w:sz w:val="20"/>
          <w:szCs w:val="20"/>
        </w:rPr>
        <w:t>co</w:t>
      </w:r>
      <w:r>
        <w:rPr>
          <w:rFonts w:ascii="Arial" w:hAnsi="Arial" w:cs="Arial"/>
          <w:spacing w:val="-5"/>
          <w:w w:val="95"/>
          <w:sz w:val="20"/>
          <w:szCs w:val="20"/>
        </w:rPr>
        <w:t>nv</w:t>
      </w:r>
      <w:r>
        <w:rPr>
          <w:rFonts w:ascii="Arial" w:hAnsi="Arial" w:cs="Arial"/>
          <w:w w:val="95"/>
          <w:sz w:val="20"/>
          <w:szCs w:val="20"/>
        </w:rPr>
        <w:t>ersation,</w:t>
      </w:r>
      <w:r>
        <w:rPr>
          <w:rFonts w:ascii="Arial" w:hAnsi="Arial" w:cs="Arial"/>
          <w:spacing w:val="18"/>
          <w:w w:val="95"/>
          <w:sz w:val="20"/>
          <w:szCs w:val="20"/>
        </w:rPr>
        <w:t xml:space="preserve"> </w:t>
      </w:r>
      <w:r>
        <w:rPr>
          <w:rFonts w:ascii="Arial" w:hAnsi="Arial" w:cs="Arial"/>
          <w:sz w:val="20"/>
          <w:szCs w:val="20"/>
        </w:rPr>
        <w:t>then</w:t>
      </w:r>
      <w:r>
        <w:rPr>
          <w:rFonts w:ascii="Arial" w:hAnsi="Arial" w:cs="Arial"/>
          <w:spacing w:val="3"/>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ti</w:t>
      </w:r>
      <w:r>
        <w:rPr>
          <w:rFonts w:ascii="Arial" w:hAnsi="Arial" w:cs="Arial"/>
          <w:spacing w:val="-5"/>
          <w:sz w:val="20"/>
          <w:szCs w:val="20"/>
        </w:rPr>
        <w:t>n</w:t>
      </w:r>
      <w:r>
        <w:rPr>
          <w:rFonts w:ascii="Arial" w:hAnsi="Arial" w:cs="Arial"/>
          <w:sz w:val="20"/>
          <w:szCs w:val="20"/>
        </w:rPr>
        <w:t>uously</w:t>
      </w:r>
      <w:r>
        <w:rPr>
          <w:rFonts w:ascii="Arial" w:hAnsi="Arial" w:cs="Arial"/>
          <w:spacing w:val="-10"/>
          <w:sz w:val="20"/>
          <w:szCs w:val="20"/>
        </w:rPr>
        <w:t xml:space="preserve"> </w:t>
      </w:r>
      <w:r>
        <w:rPr>
          <w:rFonts w:ascii="Arial" w:hAnsi="Arial" w:cs="Arial"/>
          <w:w w:val="90"/>
          <w:sz w:val="20"/>
          <w:szCs w:val="20"/>
        </w:rPr>
        <w:t>ex</w:t>
      </w:r>
      <w:r>
        <w:rPr>
          <w:rFonts w:ascii="Arial" w:hAnsi="Arial" w:cs="Arial"/>
          <w:spacing w:val="-4"/>
          <w:w w:val="90"/>
          <w:sz w:val="20"/>
          <w:szCs w:val="20"/>
        </w:rPr>
        <w:t>c</w:t>
      </w:r>
      <w:r>
        <w:rPr>
          <w:rFonts w:ascii="Arial" w:hAnsi="Arial" w:cs="Arial"/>
          <w:w w:val="90"/>
          <w:sz w:val="20"/>
          <w:szCs w:val="20"/>
        </w:rPr>
        <w:t>hange</w:t>
      </w:r>
      <w:r>
        <w:rPr>
          <w:rFonts w:ascii="Arial" w:hAnsi="Arial" w:cs="Arial"/>
          <w:spacing w:val="18"/>
          <w:w w:val="90"/>
          <w:sz w:val="20"/>
          <w:szCs w:val="20"/>
        </w:rPr>
        <w:t xml:space="preserve"> </w:t>
      </w:r>
      <w:r>
        <w:rPr>
          <w:rFonts w:ascii="Arial" w:hAnsi="Arial" w:cs="Arial"/>
          <w:sz w:val="20"/>
          <w:szCs w:val="20"/>
        </w:rPr>
        <w:t>new</w:t>
      </w:r>
      <w:r>
        <w:rPr>
          <w:rFonts w:ascii="Arial" w:hAnsi="Arial" w:cs="Arial"/>
          <w:spacing w:val="-20"/>
          <w:sz w:val="20"/>
          <w:szCs w:val="20"/>
        </w:rPr>
        <w:t xml:space="preserve"> </w:t>
      </w:r>
      <w:r>
        <w:rPr>
          <w:rFonts w:ascii="Arial" w:hAnsi="Arial" w:cs="Arial"/>
          <w:spacing w:val="-4"/>
          <w:w w:val="90"/>
          <w:sz w:val="20"/>
          <w:szCs w:val="20"/>
        </w:rPr>
        <w:t>k</w:t>
      </w:r>
      <w:r>
        <w:rPr>
          <w:rFonts w:ascii="Arial" w:hAnsi="Arial" w:cs="Arial"/>
          <w:w w:val="90"/>
          <w:sz w:val="20"/>
          <w:szCs w:val="20"/>
        </w:rPr>
        <w:t>eys,</w:t>
      </w:r>
      <w:r>
        <w:rPr>
          <w:rFonts w:ascii="Arial" w:hAnsi="Arial" w:cs="Arial"/>
          <w:spacing w:val="24"/>
          <w:w w:val="90"/>
          <w:sz w:val="20"/>
          <w:szCs w:val="20"/>
        </w:rPr>
        <w:t xml:space="preserve"> </w:t>
      </w:r>
      <w:r>
        <w:rPr>
          <w:rFonts w:ascii="Arial" w:hAnsi="Arial" w:cs="Arial"/>
          <w:w w:val="90"/>
          <w:sz w:val="20"/>
          <w:szCs w:val="20"/>
        </w:rPr>
        <w:t>one</w:t>
      </w:r>
      <w:r>
        <w:rPr>
          <w:rFonts w:ascii="Arial" w:hAnsi="Arial" w:cs="Arial"/>
          <w:spacing w:val="8"/>
          <w:w w:val="90"/>
          <w:sz w:val="20"/>
          <w:szCs w:val="20"/>
        </w:rPr>
        <w:t xml:space="preserve"> </w:t>
      </w:r>
      <w:r>
        <w:rPr>
          <w:rFonts w:ascii="Arial" w:hAnsi="Arial" w:cs="Arial"/>
          <w:sz w:val="20"/>
          <w:szCs w:val="20"/>
        </w:rPr>
        <w:t>for</w:t>
      </w:r>
      <w:r>
        <w:rPr>
          <w:rFonts w:ascii="Arial" w:hAnsi="Arial" w:cs="Arial"/>
          <w:spacing w:val="12"/>
          <w:sz w:val="20"/>
          <w:szCs w:val="20"/>
        </w:rPr>
        <w:t xml:space="preserve"> </w:t>
      </w:r>
      <w:r>
        <w:rPr>
          <w:rFonts w:ascii="Arial" w:hAnsi="Arial" w:cs="Arial"/>
          <w:w w:val="87"/>
          <w:sz w:val="20"/>
          <w:szCs w:val="20"/>
        </w:rPr>
        <w:t>ea</w:t>
      </w:r>
      <w:r>
        <w:rPr>
          <w:rFonts w:ascii="Arial" w:hAnsi="Arial" w:cs="Arial"/>
          <w:spacing w:val="-4"/>
          <w:w w:val="87"/>
          <w:sz w:val="20"/>
          <w:szCs w:val="20"/>
        </w:rPr>
        <w:t>c</w:t>
      </w:r>
      <w:r>
        <w:rPr>
          <w:rFonts w:ascii="Arial" w:hAnsi="Arial" w:cs="Arial"/>
          <w:w w:val="87"/>
          <w:sz w:val="20"/>
          <w:szCs w:val="20"/>
        </w:rPr>
        <w:t>h</w:t>
      </w:r>
      <w:r>
        <w:rPr>
          <w:rFonts w:ascii="Arial" w:hAnsi="Arial" w:cs="Arial"/>
          <w:spacing w:val="19"/>
          <w:w w:val="87"/>
          <w:sz w:val="20"/>
          <w:szCs w:val="20"/>
        </w:rPr>
        <w:t xml:space="preserve"> </w:t>
      </w:r>
      <w:r>
        <w:rPr>
          <w:rFonts w:ascii="Arial" w:hAnsi="Arial" w:cs="Arial"/>
          <w:w w:val="87"/>
          <w:sz w:val="20"/>
          <w:szCs w:val="20"/>
        </w:rPr>
        <w:t xml:space="preserve">message. </w:t>
      </w:r>
      <w:r>
        <w:rPr>
          <w:rFonts w:ascii="Arial" w:hAnsi="Arial" w:cs="Arial"/>
          <w:sz w:val="20"/>
          <w:szCs w:val="20"/>
        </w:rPr>
        <w:t>H</w:t>
      </w:r>
      <w:r>
        <w:rPr>
          <w:rFonts w:ascii="Arial" w:hAnsi="Arial" w:cs="Arial"/>
          <w:spacing w:val="-5"/>
          <w:sz w:val="20"/>
          <w:szCs w:val="20"/>
        </w:rPr>
        <w:t>ow</w:t>
      </w:r>
      <w:r>
        <w:rPr>
          <w:rFonts w:ascii="Arial" w:hAnsi="Arial" w:cs="Arial"/>
          <w:sz w:val="20"/>
          <w:szCs w:val="20"/>
        </w:rPr>
        <w:t>e</w:t>
      </w:r>
      <w:r>
        <w:rPr>
          <w:rFonts w:ascii="Arial" w:hAnsi="Arial" w:cs="Arial"/>
          <w:spacing w:val="-5"/>
          <w:sz w:val="20"/>
          <w:szCs w:val="20"/>
        </w:rPr>
        <w:t>v</w:t>
      </w:r>
      <w:r>
        <w:rPr>
          <w:rFonts w:ascii="Arial" w:hAnsi="Arial" w:cs="Arial"/>
          <w:sz w:val="20"/>
          <w:szCs w:val="20"/>
        </w:rPr>
        <w:t>er,</w:t>
      </w:r>
      <w:r>
        <w:rPr>
          <w:rFonts w:ascii="Arial" w:hAnsi="Arial" w:cs="Arial"/>
          <w:spacing w:val="-14"/>
          <w:sz w:val="20"/>
          <w:szCs w:val="20"/>
        </w:rPr>
        <w:t xml:space="preserve"> </w:t>
      </w:r>
      <w:r>
        <w:rPr>
          <w:rFonts w:ascii="Arial" w:hAnsi="Arial" w:cs="Arial"/>
          <w:sz w:val="20"/>
          <w:szCs w:val="20"/>
        </w:rPr>
        <w:t>in</w:t>
      </w:r>
      <w:r>
        <w:rPr>
          <w:rFonts w:ascii="Arial" w:hAnsi="Arial" w:cs="Arial"/>
          <w:spacing w:val="34"/>
          <w:sz w:val="20"/>
          <w:szCs w:val="20"/>
        </w:rPr>
        <w:t xml:space="preserve"> </w:t>
      </w:r>
      <w:r>
        <w:rPr>
          <w:rFonts w:ascii="Arial" w:hAnsi="Arial" w:cs="Arial"/>
          <w:sz w:val="20"/>
          <w:szCs w:val="20"/>
        </w:rPr>
        <w:t>this</w:t>
      </w:r>
      <w:r>
        <w:rPr>
          <w:rFonts w:ascii="Arial" w:hAnsi="Arial" w:cs="Arial"/>
          <w:spacing w:val="34"/>
          <w:sz w:val="20"/>
          <w:szCs w:val="20"/>
        </w:rPr>
        <w:t xml:space="preserve"> </w:t>
      </w:r>
      <w:r>
        <w:rPr>
          <w:rFonts w:ascii="Arial" w:hAnsi="Arial" w:cs="Arial"/>
          <w:sz w:val="20"/>
          <w:szCs w:val="20"/>
        </w:rPr>
        <w:t>situation,</w:t>
      </w:r>
      <w:r>
        <w:rPr>
          <w:rFonts w:ascii="Arial" w:hAnsi="Arial" w:cs="Arial"/>
          <w:spacing w:val="46"/>
          <w:sz w:val="20"/>
          <w:szCs w:val="20"/>
        </w:rPr>
        <w:t xml:space="preserve"> </w:t>
      </w:r>
      <w:r>
        <w:rPr>
          <w:rFonts w:ascii="Arial" w:hAnsi="Arial" w:cs="Arial"/>
          <w:w w:val="103"/>
          <w:sz w:val="20"/>
          <w:szCs w:val="20"/>
        </w:rPr>
        <w:t>E</w:t>
      </w:r>
      <w:r>
        <w:rPr>
          <w:rFonts w:ascii="Arial" w:hAnsi="Arial" w:cs="Arial"/>
          <w:spacing w:val="-5"/>
          <w:w w:val="103"/>
          <w:sz w:val="20"/>
          <w:szCs w:val="20"/>
        </w:rPr>
        <w:t>v</w:t>
      </w:r>
      <w:r>
        <w:rPr>
          <w:rFonts w:ascii="Arial" w:hAnsi="Arial" w:cs="Arial"/>
          <w:w w:val="79"/>
          <w:sz w:val="20"/>
          <w:szCs w:val="20"/>
        </w:rPr>
        <w:t>e</w:t>
      </w:r>
      <w:r>
        <w:rPr>
          <w:rFonts w:ascii="Arial" w:hAnsi="Arial" w:cs="Arial"/>
          <w:spacing w:val="25"/>
          <w:sz w:val="20"/>
          <w:szCs w:val="20"/>
        </w:rPr>
        <w:t xml:space="preserve"> </w:t>
      </w:r>
      <w:r>
        <w:rPr>
          <w:rFonts w:ascii="Arial" w:hAnsi="Arial" w:cs="Arial"/>
          <w:sz w:val="20"/>
          <w:szCs w:val="20"/>
        </w:rPr>
        <w:t xml:space="preserve">still </w:t>
      </w:r>
      <w:r>
        <w:rPr>
          <w:rFonts w:ascii="Arial" w:hAnsi="Arial" w:cs="Arial"/>
          <w:spacing w:val="1"/>
          <w:sz w:val="20"/>
          <w:szCs w:val="20"/>
        </w:rPr>
        <w:t xml:space="preserve"> </w:t>
      </w:r>
      <w:r>
        <w:rPr>
          <w:rFonts w:ascii="Arial" w:hAnsi="Arial" w:cs="Arial"/>
          <w:sz w:val="20"/>
          <w:szCs w:val="20"/>
        </w:rPr>
        <w:t>has</w:t>
      </w:r>
      <w:r>
        <w:rPr>
          <w:rFonts w:ascii="Arial" w:hAnsi="Arial" w:cs="Arial"/>
          <w:spacing w:val="-10"/>
          <w:sz w:val="20"/>
          <w:szCs w:val="20"/>
        </w:rPr>
        <w:t xml:space="preserve"> </w:t>
      </w:r>
      <w:r>
        <w:rPr>
          <w:rFonts w:ascii="Arial" w:hAnsi="Arial" w:cs="Arial"/>
          <w:sz w:val="20"/>
          <w:szCs w:val="20"/>
        </w:rPr>
        <w:t>only</w:t>
      </w:r>
      <w:r>
        <w:rPr>
          <w:rFonts w:ascii="Arial" w:hAnsi="Arial" w:cs="Arial"/>
          <w:spacing w:val="25"/>
          <w:sz w:val="20"/>
          <w:szCs w:val="20"/>
        </w:rPr>
        <w:t xml:space="preserve"> </w:t>
      </w:r>
      <w:r>
        <w:rPr>
          <w:rFonts w:ascii="Arial" w:hAnsi="Arial" w:cs="Arial"/>
          <w:spacing w:val="-5"/>
          <w:w w:val="139"/>
          <w:sz w:val="20"/>
          <w:szCs w:val="20"/>
        </w:rPr>
        <w:t>t</w:t>
      </w:r>
      <w:r>
        <w:rPr>
          <w:rFonts w:ascii="Arial" w:hAnsi="Arial" w:cs="Arial"/>
          <w:spacing w:val="-6"/>
          <w:w w:val="99"/>
          <w:sz w:val="20"/>
          <w:szCs w:val="20"/>
        </w:rPr>
        <w:t>w</w:t>
      </w:r>
      <w:r>
        <w:rPr>
          <w:rFonts w:ascii="Arial" w:hAnsi="Arial" w:cs="Arial"/>
          <w:w w:val="89"/>
          <w:sz w:val="20"/>
          <w:szCs w:val="20"/>
        </w:rPr>
        <w:t>o</w:t>
      </w:r>
      <w:r>
        <w:rPr>
          <w:rFonts w:ascii="Arial" w:hAnsi="Arial" w:cs="Arial"/>
          <w:spacing w:val="25"/>
          <w:sz w:val="20"/>
          <w:szCs w:val="20"/>
        </w:rPr>
        <w:t xml:space="preserve"> </w:t>
      </w:r>
      <w:r>
        <w:rPr>
          <w:rFonts w:ascii="Arial" w:hAnsi="Arial" w:cs="Arial"/>
          <w:w w:val="94"/>
          <w:sz w:val="20"/>
          <w:szCs w:val="20"/>
        </w:rPr>
        <w:t>candidates</w:t>
      </w:r>
      <w:r>
        <w:rPr>
          <w:rFonts w:ascii="Arial" w:hAnsi="Arial" w:cs="Arial"/>
          <w:spacing w:val="29"/>
          <w:w w:val="94"/>
          <w:sz w:val="20"/>
          <w:szCs w:val="20"/>
        </w:rPr>
        <w:t xml:space="preserve"> </w:t>
      </w:r>
      <w:r>
        <w:rPr>
          <w:rFonts w:ascii="Arial" w:hAnsi="Arial" w:cs="Arial"/>
          <w:sz w:val="20"/>
          <w:szCs w:val="20"/>
        </w:rPr>
        <w:t>as</w:t>
      </w:r>
      <w:r>
        <w:rPr>
          <w:rFonts w:ascii="Arial" w:hAnsi="Arial" w:cs="Arial"/>
          <w:spacing w:val="-9"/>
          <w:sz w:val="20"/>
          <w:szCs w:val="20"/>
        </w:rPr>
        <w:t xml:space="preserve"> </w:t>
      </w:r>
      <w:r>
        <w:rPr>
          <w:rFonts w:ascii="Arial" w:hAnsi="Arial" w:cs="Arial"/>
          <w:sz w:val="20"/>
          <w:szCs w:val="20"/>
        </w:rPr>
        <w:t>the</w:t>
      </w:r>
      <w:r>
        <w:rPr>
          <w:rFonts w:ascii="Arial" w:hAnsi="Arial" w:cs="Arial"/>
          <w:spacing w:val="22"/>
          <w:sz w:val="20"/>
          <w:szCs w:val="20"/>
        </w:rPr>
        <w:t xml:space="preserve"> </w:t>
      </w:r>
      <w:r>
        <w:rPr>
          <w:rFonts w:ascii="Arial" w:hAnsi="Arial" w:cs="Arial"/>
          <w:sz w:val="20"/>
          <w:szCs w:val="20"/>
        </w:rPr>
        <w:t>author</w:t>
      </w:r>
      <w:r>
        <w:rPr>
          <w:rFonts w:ascii="Arial" w:hAnsi="Arial" w:cs="Arial"/>
          <w:spacing w:val="31"/>
          <w:sz w:val="20"/>
          <w:szCs w:val="20"/>
        </w:rPr>
        <w:t xml:space="preserve"> </w:t>
      </w:r>
      <w:r>
        <w:rPr>
          <w:rFonts w:ascii="Arial" w:hAnsi="Arial" w:cs="Arial"/>
          <w:sz w:val="20"/>
          <w:szCs w:val="20"/>
        </w:rPr>
        <w:t>of the</w:t>
      </w:r>
      <w:r>
        <w:rPr>
          <w:rFonts w:ascii="Arial" w:hAnsi="Arial" w:cs="Arial"/>
          <w:spacing w:val="1"/>
          <w:sz w:val="20"/>
          <w:szCs w:val="20"/>
        </w:rPr>
        <w:t xml:space="preserve"> </w:t>
      </w:r>
      <w:r>
        <w:rPr>
          <w:rFonts w:ascii="Arial" w:hAnsi="Arial" w:cs="Arial"/>
          <w:w w:val="86"/>
          <w:sz w:val="20"/>
          <w:szCs w:val="20"/>
        </w:rPr>
        <w:t>message:</w:t>
      </w:r>
      <w:r>
        <w:rPr>
          <w:rFonts w:ascii="Arial" w:hAnsi="Arial" w:cs="Arial"/>
          <w:spacing w:val="37"/>
          <w:w w:val="86"/>
          <w:sz w:val="20"/>
          <w:szCs w:val="20"/>
        </w:rPr>
        <w:t xml:space="preserve"> </w:t>
      </w:r>
      <w:r>
        <w:rPr>
          <w:rFonts w:ascii="Arial" w:hAnsi="Arial" w:cs="Arial"/>
          <w:sz w:val="20"/>
          <w:szCs w:val="20"/>
        </w:rPr>
        <w:t>Alice</w:t>
      </w:r>
      <w:r>
        <w:rPr>
          <w:rFonts w:ascii="Arial" w:hAnsi="Arial" w:cs="Arial"/>
          <w:spacing w:val="4"/>
          <w:sz w:val="20"/>
          <w:szCs w:val="20"/>
        </w:rPr>
        <w:t xml:space="preserve"> </w:t>
      </w:r>
      <w:r>
        <w:rPr>
          <w:rFonts w:ascii="Arial" w:hAnsi="Arial" w:cs="Arial"/>
          <w:sz w:val="20"/>
          <w:szCs w:val="20"/>
        </w:rPr>
        <w:t>and</w:t>
      </w:r>
      <w:r>
        <w:rPr>
          <w:rFonts w:ascii="Arial" w:hAnsi="Arial" w:cs="Arial"/>
          <w:spacing w:val="-9"/>
          <w:sz w:val="20"/>
          <w:szCs w:val="20"/>
        </w:rPr>
        <w:t xml:space="preserve"> </w:t>
      </w:r>
      <w:r>
        <w:rPr>
          <w:rFonts w:ascii="Arial" w:hAnsi="Arial" w:cs="Arial"/>
          <w:sz w:val="20"/>
          <w:szCs w:val="20"/>
        </w:rPr>
        <w:t>Bob,</w:t>
      </w:r>
      <w:r>
        <w:rPr>
          <w:rFonts w:ascii="Arial" w:hAnsi="Arial" w:cs="Arial"/>
          <w:spacing w:val="-3"/>
          <w:sz w:val="20"/>
          <w:szCs w:val="20"/>
        </w:rPr>
        <w:t xml:space="preserve"> </w:t>
      </w:r>
      <w:r>
        <w:rPr>
          <w:rFonts w:ascii="Arial" w:hAnsi="Arial" w:cs="Arial"/>
          <w:w w:val="90"/>
          <w:sz w:val="20"/>
          <w:szCs w:val="20"/>
        </w:rPr>
        <w:t>since</w:t>
      </w:r>
      <w:r>
        <w:rPr>
          <w:rFonts w:ascii="Arial" w:hAnsi="Arial" w:cs="Arial"/>
          <w:spacing w:val="10"/>
          <w:w w:val="90"/>
          <w:sz w:val="20"/>
          <w:szCs w:val="20"/>
        </w:rPr>
        <w:t xml:space="preserve"> </w:t>
      </w:r>
      <w:r>
        <w:rPr>
          <w:rFonts w:ascii="Arial" w:hAnsi="Arial" w:cs="Arial"/>
          <w:sz w:val="20"/>
          <w:szCs w:val="20"/>
        </w:rPr>
        <w:t>they</w:t>
      </w:r>
      <w:r>
        <w:rPr>
          <w:rFonts w:ascii="Arial" w:hAnsi="Arial" w:cs="Arial"/>
          <w:spacing w:val="4"/>
          <w:sz w:val="20"/>
          <w:szCs w:val="20"/>
        </w:rPr>
        <w:t xml:space="preserve"> </w:t>
      </w:r>
      <w:r>
        <w:rPr>
          <w:rFonts w:ascii="Arial" w:hAnsi="Arial" w:cs="Arial"/>
          <w:spacing w:val="6"/>
          <w:sz w:val="20"/>
          <w:szCs w:val="20"/>
        </w:rPr>
        <w:t>b</w:t>
      </w:r>
      <w:r>
        <w:rPr>
          <w:rFonts w:ascii="Arial" w:hAnsi="Arial" w:cs="Arial"/>
          <w:sz w:val="20"/>
          <w:szCs w:val="20"/>
        </w:rPr>
        <w:t>oth</w:t>
      </w:r>
      <w:r>
        <w:rPr>
          <w:rFonts w:ascii="Arial" w:hAnsi="Arial" w:cs="Arial"/>
          <w:spacing w:val="11"/>
          <w:sz w:val="20"/>
          <w:szCs w:val="20"/>
        </w:rPr>
        <w:t xml:space="preserve"> </w:t>
      </w:r>
      <w:r>
        <w:rPr>
          <w:rFonts w:ascii="Arial" w:hAnsi="Arial" w:cs="Arial"/>
          <w:w w:val="87"/>
          <w:sz w:val="20"/>
          <w:szCs w:val="20"/>
        </w:rPr>
        <w:t>h</w:t>
      </w:r>
      <w:r>
        <w:rPr>
          <w:rFonts w:ascii="Arial" w:hAnsi="Arial" w:cs="Arial"/>
          <w:spacing w:val="-4"/>
          <w:w w:val="87"/>
          <w:sz w:val="20"/>
          <w:szCs w:val="20"/>
        </w:rPr>
        <w:t>av</w:t>
      </w:r>
      <w:r>
        <w:rPr>
          <w:rFonts w:ascii="Arial" w:hAnsi="Arial" w:cs="Arial"/>
          <w:w w:val="87"/>
          <w:sz w:val="20"/>
          <w:szCs w:val="20"/>
        </w:rPr>
        <w:t>e</w:t>
      </w:r>
      <w:r>
        <w:rPr>
          <w:rFonts w:ascii="Arial" w:hAnsi="Arial" w:cs="Arial"/>
          <w:spacing w:val="34"/>
          <w:w w:val="87"/>
          <w:sz w:val="20"/>
          <w:szCs w:val="20"/>
        </w:rPr>
        <w:t xml:space="preserve"> </w:t>
      </w:r>
      <w:r>
        <w:rPr>
          <w:rFonts w:ascii="Arial" w:hAnsi="Arial" w:cs="Arial"/>
          <w:w w:val="87"/>
          <w:sz w:val="20"/>
          <w:szCs w:val="20"/>
        </w:rPr>
        <w:t>access</w:t>
      </w:r>
      <w:r>
        <w:rPr>
          <w:rFonts w:ascii="Arial" w:hAnsi="Arial" w:cs="Arial"/>
          <w:spacing w:val="-11"/>
          <w:w w:val="87"/>
          <w:sz w:val="20"/>
          <w:szCs w:val="20"/>
        </w:rPr>
        <w:t xml:space="preserve"> </w:t>
      </w:r>
      <w:r>
        <w:rPr>
          <w:rFonts w:ascii="Arial" w:hAnsi="Arial" w:cs="Arial"/>
          <w:sz w:val="20"/>
          <w:szCs w:val="20"/>
        </w:rPr>
        <w:t>to</w:t>
      </w:r>
      <w:r>
        <w:rPr>
          <w:rFonts w:ascii="Arial" w:hAnsi="Arial" w:cs="Arial"/>
          <w:spacing w:val="12"/>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w w:val="92"/>
          <w:sz w:val="20"/>
          <w:szCs w:val="20"/>
        </w:rPr>
        <w:t>shared</w:t>
      </w:r>
      <w:r>
        <w:rPr>
          <w:rFonts w:ascii="Arial" w:hAnsi="Arial" w:cs="Arial"/>
          <w:spacing w:val="8"/>
          <w:w w:val="92"/>
          <w:sz w:val="20"/>
          <w:szCs w:val="20"/>
        </w:rPr>
        <w:t xml:space="preserve"> </w:t>
      </w:r>
      <w:r>
        <w:rPr>
          <w:rFonts w:ascii="Arial" w:hAnsi="Arial" w:cs="Arial"/>
          <w:spacing w:val="-5"/>
          <w:sz w:val="20"/>
          <w:szCs w:val="20"/>
        </w:rPr>
        <w:t>k</w:t>
      </w:r>
      <w:r>
        <w:rPr>
          <w:rFonts w:ascii="Arial" w:hAnsi="Arial" w:cs="Arial"/>
          <w:sz w:val="20"/>
          <w:szCs w:val="20"/>
        </w:rPr>
        <w:t>eys.</w:t>
      </w:r>
      <w:r>
        <w:rPr>
          <w:rFonts w:ascii="Arial" w:hAnsi="Arial" w:cs="Arial"/>
          <w:spacing w:val="-5"/>
          <w:sz w:val="20"/>
          <w:szCs w:val="20"/>
        </w:rPr>
        <w:t xml:space="preserve"> </w:t>
      </w:r>
      <w:r>
        <w:rPr>
          <w:rFonts w:ascii="Arial" w:hAnsi="Arial" w:cs="Arial"/>
          <w:spacing w:val="-17"/>
          <w:w w:val="117"/>
          <w:sz w:val="20"/>
          <w:szCs w:val="20"/>
        </w:rPr>
        <w:t>T</w:t>
      </w:r>
      <w:r>
        <w:rPr>
          <w:rFonts w:ascii="Arial" w:hAnsi="Arial" w:cs="Arial"/>
          <w:w w:val="89"/>
          <w:sz w:val="20"/>
          <w:szCs w:val="20"/>
        </w:rPr>
        <w:t xml:space="preserve">o </w:t>
      </w:r>
      <w:r>
        <w:rPr>
          <w:rFonts w:ascii="Arial" w:hAnsi="Arial" w:cs="Arial"/>
          <w:w w:val="95"/>
          <w:sz w:val="20"/>
          <w:szCs w:val="20"/>
        </w:rPr>
        <w:t>remedy</w:t>
      </w:r>
      <w:r>
        <w:rPr>
          <w:rFonts w:ascii="Arial" w:hAnsi="Arial" w:cs="Arial"/>
          <w:spacing w:val="4"/>
          <w:w w:val="95"/>
          <w:sz w:val="20"/>
          <w:szCs w:val="20"/>
        </w:rPr>
        <w:t xml:space="preserve"> </w:t>
      </w:r>
      <w:r>
        <w:rPr>
          <w:rFonts w:ascii="Arial" w:hAnsi="Arial" w:cs="Arial"/>
          <w:sz w:val="20"/>
          <w:szCs w:val="20"/>
        </w:rPr>
        <w:t>this</w:t>
      </w:r>
      <w:r>
        <w:rPr>
          <w:rFonts w:ascii="Arial" w:hAnsi="Arial" w:cs="Arial"/>
          <w:spacing w:val="10"/>
          <w:sz w:val="20"/>
          <w:szCs w:val="20"/>
        </w:rPr>
        <w:t xml:space="preserve"> </w:t>
      </w:r>
      <w:r>
        <w:rPr>
          <w:rFonts w:ascii="Arial" w:hAnsi="Arial" w:cs="Arial"/>
          <w:sz w:val="20"/>
          <w:szCs w:val="20"/>
        </w:rPr>
        <w:t>problem</w:t>
      </w:r>
      <w:r>
        <w:rPr>
          <w:rFonts w:ascii="Arial" w:hAnsi="Arial" w:cs="Arial"/>
          <w:spacing w:val="-13"/>
          <w:sz w:val="20"/>
          <w:szCs w:val="20"/>
        </w:rPr>
        <w:t xml:space="preserve"> </w:t>
      </w:r>
      <w:r>
        <w:rPr>
          <w:rFonts w:ascii="Arial" w:hAnsi="Arial" w:cs="Arial"/>
          <w:sz w:val="20"/>
          <w:szCs w:val="20"/>
        </w:rPr>
        <w:t>Alice</w:t>
      </w:r>
      <w:r>
        <w:rPr>
          <w:rFonts w:ascii="Arial" w:hAnsi="Arial" w:cs="Arial"/>
          <w:spacing w:val="1"/>
          <w:sz w:val="20"/>
          <w:szCs w:val="20"/>
        </w:rPr>
        <w:t xml:space="preserve"> </w:t>
      </w:r>
      <w:r>
        <w:rPr>
          <w:rFonts w:ascii="Arial" w:hAnsi="Arial" w:cs="Arial"/>
          <w:sz w:val="20"/>
          <w:szCs w:val="20"/>
        </w:rPr>
        <w:t>and</w:t>
      </w:r>
      <w:r>
        <w:rPr>
          <w:rFonts w:ascii="Arial" w:hAnsi="Arial" w:cs="Arial"/>
          <w:spacing w:val="-12"/>
          <w:sz w:val="20"/>
          <w:szCs w:val="20"/>
        </w:rPr>
        <w:t xml:space="preserve"> </w:t>
      </w:r>
      <w:r>
        <w:rPr>
          <w:rFonts w:ascii="Arial" w:hAnsi="Arial" w:cs="Arial"/>
          <w:sz w:val="20"/>
          <w:szCs w:val="20"/>
        </w:rPr>
        <w:t>Bob</w:t>
      </w:r>
      <w:r>
        <w:rPr>
          <w:rFonts w:ascii="Arial" w:hAnsi="Arial" w:cs="Arial"/>
          <w:spacing w:val="-6"/>
          <w:sz w:val="20"/>
          <w:szCs w:val="20"/>
        </w:rPr>
        <w:t xml:space="preserve"> </w:t>
      </w:r>
      <w:r>
        <w:rPr>
          <w:rFonts w:ascii="Arial" w:hAnsi="Arial" w:cs="Arial"/>
          <w:w w:val="94"/>
          <w:sz w:val="20"/>
          <w:szCs w:val="20"/>
        </w:rPr>
        <w:t>publishes</w:t>
      </w:r>
      <w:r>
        <w:rPr>
          <w:rFonts w:ascii="Arial" w:hAnsi="Arial" w:cs="Arial"/>
          <w:spacing w:val="5"/>
          <w:w w:val="94"/>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sz w:val="20"/>
          <w:szCs w:val="20"/>
        </w:rPr>
        <w:t>M</w:t>
      </w:r>
      <w:r>
        <w:rPr>
          <w:rFonts w:ascii="Arial" w:hAnsi="Arial" w:cs="Arial"/>
          <w:spacing w:val="-5"/>
          <w:sz w:val="20"/>
          <w:szCs w:val="20"/>
        </w:rPr>
        <w:t>A</w:t>
      </w:r>
      <w:r>
        <w:rPr>
          <w:rFonts w:ascii="Arial" w:hAnsi="Arial" w:cs="Arial"/>
          <w:sz w:val="20"/>
          <w:szCs w:val="20"/>
        </w:rPr>
        <w:t>C</w:t>
      </w:r>
      <w:r>
        <w:rPr>
          <w:rFonts w:ascii="Arial" w:hAnsi="Arial" w:cs="Arial"/>
          <w:spacing w:val="30"/>
          <w:sz w:val="20"/>
          <w:szCs w:val="20"/>
        </w:rPr>
        <w:t xml:space="preserve"> </w:t>
      </w:r>
      <w:r>
        <w:rPr>
          <w:rFonts w:ascii="Arial" w:hAnsi="Arial" w:cs="Arial"/>
          <w:spacing w:val="-5"/>
          <w:w w:val="91"/>
          <w:sz w:val="20"/>
          <w:szCs w:val="20"/>
        </w:rPr>
        <w:t>k</w:t>
      </w:r>
      <w:r>
        <w:rPr>
          <w:rFonts w:ascii="Arial" w:hAnsi="Arial" w:cs="Arial"/>
          <w:w w:val="91"/>
          <w:sz w:val="20"/>
          <w:szCs w:val="20"/>
        </w:rPr>
        <w:t>eys</w:t>
      </w:r>
      <w:r>
        <w:rPr>
          <w:rFonts w:ascii="Arial" w:hAnsi="Arial" w:cs="Arial"/>
          <w:spacing w:val="7"/>
          <w:w w:val="91"/>
          <w:sz w:val="20"/>
          <w:szCs w:val="20"/>
        </w:rPr>
        <w:t xml:space="preserve"> </w:t>
      </w:r>
      <w:r>
        <w:rPr>
          <w:rFonts w:ascii="Arial" w:hAnsi="Arial" w:cs="Arial"/>
          <w:sz w:val="20"/>
          <w:szCs w:val="20"/>
        </w:rPr>
        <w:t>after</w:t>
      </w:r>
      <w:r>
        <w:rPr>
          <w:rFonts w:ascii="Arial" w:hAnsi="Arial" w:cs="Arial"/>
          <w:spacing w:val="1"/>
          <w:sz w:val="20"/>
          <w:szCs w:val="20"/>
        </w:rPr>
        <w:t xml:space="preserve"> </w:t>
      </w:r>
      <w:r>
        <w:rPr>
          <w:rFonts w:ascii="Arial" w:hAnsi="Arial" w:cs="Arial"/>
          <w:w w:val="88"/>
          <w:sz w:val="20"/>
          <w:szCs w:val="20"/>
        </w:rPr>
        <w:t>use,</w:t>
      </w:r>
      <w:r>
        <w:rPr>
          <w:rFonts w:ascii="Arial" w:hAnsi="Arial" w:cs="Arial"/>
          <w:spacing w:val="10"/>
          <w:w w:val="88"/>
          <w:sz w:val="20"/>
          <w:szCs w:val="20"/>
        </w:rPr>
        <w:t xml:space="preserve"> </w:t>
      </w:r>
      <w:r>
        <w:rPr>
          <w:rFonts w:ascii="Arial" w:hAnsi="Arial" w:cs="Arial"/>
          <w:sz w:val="20"/>
          <w:szCs w:val="20"/>
        </w:rPr>
        <w:t>i.e.</w:t>
      </w:r>
      <w:r>
        <w:rPr>
          <w:rFonts w:ascii="Arial" w:hAnsi="Arial" w:cs="Arial"/>
          <w:spacing w:val="-12"/>
          <w:sz w:val="20"/>
          <w:szCs w:val="20"/>
        </w:rPr>
        <w:t xml:space="preserve"> </w:t>
      </w:r>
      <w:r>
        <w:rPr>
          <w:rFonts w:ascii="Arial" w:hAnsi="Arial" w:cs="Arial"/>
          <w:sz w:val="20"/>
          <w:szCs w:val="20"/>
        </w:rPr>
        <w:t>when they</w:t>
      </w:r>
      <w:r>
        <w:rPr>
          <w:rFonts w:ascii="Arial" w:hAnsi="Arial" w:cs="Arial"/>
          <w:spacing w:val="27"/>
          <w:sz w:val="20"/>
          <w:szCs w:val="20"/>
        </w:rPr>
        <w:t xml:space="preserve"> </w:t>
      </w:r>
      <w:r>
        <w:rPr>
          <w:rFonts w:ascii="Arial" w:hAnsi="Arial" w:cs="Arial"/>
          <w:sz w:val="20"/>
          <w:szCs w:val="20"/>
        </w:rPr>
        <w:t>no</w:t>
      </w:r>
      <w:r>
        <w:rPr>
          <w:rFonts w:ascii="Arial" w:hAnsi="Arial" w:cs="Arial"/>
          <w:spacing w:val="13"/>
          <w:sz w:val="20"/>
          <w:szCs w:val="20"/>
        </w:rPr>
        <w:t xml:space="preserve"> </w:t>
      </w:r>
      <w:r>
        <w:rPr>
          <w:rFonts w:ascii="Arial" w:hAnsi="Arial" w:cs="Arial"/>
          <w:sz w:val="20"/>
          <w:szCs w:val="20"/>
        </w:rPr>
        <w:t>longer</w:t>
      </w:r>
      <w:r>
        <w:rPr>
          <w:rFonts w:ascii="Arial" w:hAnsi="Arial" w:cs="Arial"/>
          <w:spacing w:val="-1"/>
          <w:sz w:val="20"/>
          <w:szCs w:val="20"/>
        </w:rPr>
        <w:t xml:space="preserve"> </w:t>
      </w:r>
      <w:r>
        <w:rPr>
          <w:rFonts w:ascii="Arial" w:hAnsi="Arial" w:cs="Arial"/>
          <w:sz w:val="20"/>
          <w:szCs w:val="20"/>
        </w:rPr>
        <w:t>need</w:t>
      </w:r>
      <w:r>
        <w:rPr>
          <w:rFonts w:ascii="Arial" w:hAnsi="Arial" w:cs="Arial"/>
          <w:spacing w:val="-22"/>
          <w:sz w:val="20"/>
          <w:szCs w:val="20"/>
        </w:rPr>
        <w:t xml:space="preserve"> </w:t>
      </w:r>
      <w:r>
        <w:rPr>
          <w:rFonts w:ascii="Arial" w:hAnsi="Arial" w:cs="Arial"/>
          <w:sz w:val="20"/>
          <w:szCs w:val="20"/>
        </w:rPr>
        <w:t xml:space="preserve">them. </w:t>
      </w:r>
      <w:r>
        <w:rPr>
          <w:rFonts w:ascii="Arial" w:hAnsi="Arial" w:cs="Arial"/>
          <w:spacing w:val="19"/>
          <w:sz w:val="20"/>
          <w:szCs w:val="20"/>
        </w:rPr>
        <w:t xml:space="preserve"> </w:t>
      </w:r>
      <w:r>
        <w:rPr>
          <w:rFonts w:ascii="Arial" w:hAnsi="Arial" w:cs="Arial"/>
          <w:sz w:val="20"/>
          <w:szCs w:val="20"/>
        </w:rPr>
        <w:t>This</w:t>
      </w:r>
      <w:r>
        <w:rPr>
          <w:rFonts w:ascii="Arial" w:hAnsi="Arial" w:cs="Arial"/>
          <w:spacing w:val="35"/>
          <w:sz w:val="20"/>
          <w:szCs w:val="20"/>
        </w:rPr>
        <w:t xml:space="preserve"> </w:t>
      </w:r>
      <w:r>
        <w:rPr>
          <w:rFonts w:ascii="Arial" w:hAnsi="Arial" w:cs="Arial"/>
          <w:w w:val="90"/>
          <w:sz w:val="20"/>
          <w:szCs w:val="20"/>
        </w:rPr>
        <w:t>gi</w:t>
      </w:r>
      <w:r>
        <w:rPr>
          <w:rFonts w:ascii="Arial" w:hAnsi="Arial" w:cs="Arial"/>
          <w:spacing w:val="-4"/>
          <w:w w:val="90"/>
          <w:sz w:val="20"/>
          <w:szCs w:val="20"/>
        </w:rPr>
        <w:t>v</w:t>
      </w:r>
      <w:r>
        <w:rPr>
          <w:rFonts w:ascii="Arial" w:hAnsi="Arial" w:cs="Arial"/>
          <w:w w:val="90"/>
          <w:sz w:val="20"/>
          <w:szCs w:val="20"/>
        </w:rPr>
        <w:t>es</w:t>
      </w:r>
      <w:r>
        <w:rPr>
          <w:rFonts w:ascii="Arial" w:hAnsi="Arial" w:cs="Arial"/>
          <w:spacing w:val="36"/>
          <w:w w:val="90"/>
          <w:sz w:val="20"/>
          <w:szCs w:val="20"/>
        </w:rPr>
        <w:t xml:space="preserve"> </w:t>
      </w:r>
      <w:r>
        <w:rPr>
          <w:rFonts w:ascii="Arial" w:hAnsi="Arial" w:cs="Arial"/>
          <w:sz w:val="20"/>
          <w:szCs w:val="20"/>
        </w:rPr>
        <w:t>‘e</w:t>
      </w:r>
      <w:r>
        <w:rPr>
          <w:rFonts w:ascii="Arial" w:hAnsi="Arial" w:cs="Arial"/>
          <w:spacing w:val="-5"/>
          <w:sz w:val="20"/>
          <w:szCs w:val="20"/>
        </w:rPr>
        <w:t>v</w:t>
      </w:r>
      <w:r>
        <w:rPr>
          <w:rFonts w:ascii="Arial" w:hAnsi="Arial" w:cs="Arial"/>
          <w:sz w:val="20"/>
          <w:szCs w:val="20"/>
        </w:rPr>
        <w:t>er</w:t>
      </w:r>
      <w:r>
        <w:rPr>
          <w:rFonts w:ascii="Arial" w:hAnsi="Arial" w:cs="Arial"/>
          <w:spacing w:val="-5"/>
          <w:sz w:val="20"/>
          <w:szCs w:val="20"/>
        </w:rPr>
        <w:t>y</w:t>
      </w:r>
      <w:r>
        <w:rPr>
          <w:rFonts w:ascii="Arial" w:hAnsi="Arial" w:cs="Arial"/>
          <w:sz w:val="20"/>
          <w:szCs w:val="20"/>
        </w:rPr>
        <w:t>one’</w:t>
      </w:r>
      <w:r>
        <w:rPr>
          <w:rFonts w:ascii="Arial" w:hAnsi="Arial" w:cs="Arial"/>
          <w:spacing w:val="-15"/>
          <w:sz w:val="20"/>
          <w:szCs w:val="20"/>
        </w:rPr>
        <w:t xml:space="preserve"> </w:t>
      </w:r>
      <w:r>
        <w:rPr>
          <w:rFonts w:ascii="Arial" w:hAnsi="Arial" w:cs="Arial"/>
          <w:sz w:val="20"/>
          <w:szCs w:val="20"/>
        </w:rPr>
        <w:t>the</w:t>
      </w:r>
      <w:r>
        <w:rPr>
          <w:rFonts w:ascii="Arial" w:hAnsi="Arial" w:cs="Arial"/>
          <w:spacing w:val="23"/>
          <w:sz w:val="20"/>
          <w:szCs w:val="20"/>
        </w:rPr>
        <w:t xml:space="preserve"> </w:t>
      </w:r>
      <w:r>
        <w:rPr>
          <w:rFonts w:ascii="Arial" w:hAnsi="Arial" w:cs="Arial"/>
          <w:spacing w:val="6"/>
          <w:sz w:val="20"/>
          <w:szCs w:val="20"/>
        </w:rPr>
        <w:t>p</w:t>
      </w:r>
      <w:r>
        <w:rPr>
          <w:rFonts w:ascii="Arial" w:hAnsi="Arial" w:cs="Arial"/>
          <w:sz w:val="20"/>
          <w:szCs w:val="20"/>
        </w:rPr>
        <w:t>ossibili</w:t>
      </w:r>
      <w:r>
        <w:rPr>
          <w:rFonts w:ascii="Arial" w:hAnsi="Arial" w:cs="Arial"/>
          <w:spacing w:val="-4"/>
          <w:sz w:val="20"/>
          <w:szCs w:val="20"/>
        </w:rPr>
        <w:t>t</w:t>
      </w:r>
      <w:r>
        <w:rPr>
          <w:rFonts w:ascii="Arial" w:hAnsi="Arial" w:cs="Arial"/>
          <w:sz w:val="20"/>
          <w:szCs w:val="20"/>
        </w:rPr>
        <w:t>y</w:t>
      </w:r>
      <w:r>
        <w:rPr>
          <w:rFonts w:ascii="Arial" w:hAnsi="Arial" w:cs="Arial"/>
          <w:spacing w:val="36"/>
          <w:sz w:val="20"/>
          <w:szCs w:val="20"/>
        </w:rPr>
        <w:t xml:space="preserve"> </w:t>
      </w:r>
      <w:r>
        <w:rPr>
          <w:rFonts w:ascii="Arial" w:hAnsi="Arial" w:cs="Arial"/>
          <w:sz w:val="20"/>
          <w:szCs w:val="20"/>
        </w:rPr>
        <w:t>of</w:t>
      </w:r>
      <w:r>
        <w:rPr>
          <w:rFonts w:ascii="Arial" w:hAnsi="Arial" w:cs="Arial"/>
          <w:spacing w:val="20"/>
          <w:sz w:val="20"/>
          <w:szCs w:val="20"/>
        </w:rPr>
        <w:t xml:space="preserve"> </w:t>
      </w:r>
      <w:r>
        <w:rPr>
          <w:rFonts w:ascii="Arial" w:hAnsi="Arial" w:cs="Arial"/>
          <w:w w:val="89"/>
          <w:sz w:val="20"/>
          <w:szCs w:val="20"/>
        </w:rPr>
        <w:t>g</w:t>
      </w:r>
      <w:r>
        <w:rPr>
          <w:rFonts w:ascii="Arial" w:hAnsi="Arial" w:cs="Arial"/>
          <w:w w:val="79"/>
          <w:sz w:val="20"/>
          <w:szCs w:val="20"/>
        </w:rPr>
        <w:t>e</w:t>
      </w:r>
      <w:r>
        <w:rPr>
          <w:rFonts w:ascii="Arial" w:hAnsi="Arial" w:cs="Arial"/>
          <w:w w:val="99"/>
          <w:sz w:val="20"/>
          <w:szCs w:val="20"/>
        </w:rPr>
        <w:t xml:space="preserve">nerating </w:t>
      </w:r>
      <w:r>
        <w:rPr>
          <w:rFonts w:ascii="Arial" w:hAnsi="Arial" w:cs="Arial"/>
          <w:w w:val="85"/>
          <w:sz w:val="20"/>
          <w:szCs w:val="20"/>
        </w:rPr>
        <w:t>messages</w:t>
      </w:r>
      <w:r>
        <w:rPr>
          <w:rFonts w:ascii="Arial" w:hAnsi="Arial" w:cs="Arial"/>
          <w:spacing w:val="40"/>
          <w:w w:val="85"/>
          <w:sz w:val="20"/>
          <w:szCs w:val="20"/>
        </w:rPr>
        <w:t xml:space="preserve"> </w:t>
      </w:r>
      <w:r>
        <w:rPr>
          <w:rFonts w:ascii="Arial" w:hAnsi="Arial" w:cs="Arial"/>
          <w:sz w:val="20"/>
          <w:szCs w:val="20"/>
        </w:rPr>
        <w:t xml:space="preserve">that </w:t>
      </w:r>
      <w:r>
        <w:rPr>
          <w:rFonts w:ascii="Arial" w:hAnsi="Arial" w:cs="Arial"/>
          <w:spacing w:val="5"/>
          <w:sz w:val="20"/>
          <w:szCs w:val="20"/>
        </w:rPr>
        <w:t xml:space="preserve"> </w:t>
      </w:r>
      <w:r>
        <w:rPr>
          <w:rFonts w:ascii="Arial" w:hAnsi="Arial" w:cs="Arial"/>
          <w:spacing w:val="-5"/>
          <w:sz w:val="20"/>
          <w:szCs w:val="20"/>
        </w:rPr>
        <w:t>v</w:t>
      </w:r>
      <w:r>
        <w:rPr>
          <w:rFonts w:ascii="Arial" w:hAnsi="Arial" w:cs="Arial"/>
          <w:sz w:val="20"/>
          <w:szCs w:val="20"/>
        </w:rPr>
        <w:t>erifies</w:t>
      </w:r>
      <w:r>
        <w:rPr>
          <w:rFonts w:ascii="Arial" w:hAnsi="Arial" w:cs="Arial"/>
          <w:spacing w:val="-2"/>
          <w:sz w:val="20"/>
          <w:szCs w:val="20"/>
        </w:rPr>
        <w:t xml:space="preserve"> </w:t>
      </w:r>
      <w:r>
        <w:rPr>
          <w:rFonts w:ascii="Arial" w:hAnsi="Arial" w:cs="Arial"/>
          <w:sz w:val="20"/>
          <w:szCs w:val="20"/>
        </w:rPr>
        <w:t>under</w:t>
      </w:r>
      <w:r>
        <w:rPr>
          <w:rFonts w:ascii="Arial" w:hAnsi="Arial" w:cs="Arial"/>
          <w:spacing w:val="15"/>
          <w:sz w:val="20"/>
          <w:szCs w:val="20"/>
        </w:rPr>
        <w:t xml:space="preserve"> </w:t>
      </w:r>
      <w:r>
        <w:rPr>
          <w:rFonts w:ascii="Arial" w:hAnsi="Arial" w:cs="Arial"/>
          <w:sz w:val="20"/>
          <w:szCs w:val="20"/>
        </w:rPr>
        <w:t>Alice</w:t>
      </w:r>
      <w:r>
        <w:rPr>
          <w:rFonts w:ascii="Arial" w:hAnsi="Arial" w:cs="Arial"/>
          <w:spacing w:val="31"/>
          <w:sz w:val="20"/>
          <w:szCs w:val="20"/>
        </w:rPr>
        <w:t xml:space="preserve"> </w:t>
      </w:r>
      <w:r>
        <w:rPr>
          <w:rFonts w:ascii="Arial" w:hAnsi="Arial" w:cs="Arial"/>
          <w:sz w:val="20"/>
          <w:szCs w:val="20"/>
        </w:rPr>
        <w:t>and</w:t>
      </w:r>
      <w:r>
        <w:rPr>
          <w:rFonts w:ascii="Arial" w:hAnsi="Arial" w:cs="Arial"/>
          <w:spacing w:val="17"/>
          <w:sz w:val="20"/>
          <w:szCs w:val="20"/>
        </w:rPr>
        <w:t xml:space="preserve"> </w:t>
      </w:r>
      <w:r>
        <w:rPr>
          <w:rFonts w:ascii="Arial" w:hAnsi="Arial" w:cs="Arial"/>
          <w:sz w:val="20"/>
          <w:szCs w:val="20"/>
        </w:rPr>
        <w:t>Bob’s</w:t>
      </w:r>
      <w:r>
        <w:rPr>
          <w:rFonts w:ascii="Arial" w:hAnsi="Arial" w:cs="Arial"/>
          <w:spacing w:val="11"/>
          <w:sz w:val="20"/>
          <w:szCs w:val="20"/>
        </w:rPr>
        <w:t xml:space="preserve"> </w:t>
      </w:r>
      <w:r>
        <w:rPr>
          <w:rFonts w:ascii="Arial" w:hAnsi="Arial" w:cs="Arial"/>
          <w:spacing w:val="-5"/>
          <w:sz w:val="20"/>
          <w:szCs w:val="20"/>
        </w:rPr>
        <w:t>k</w:t>
      </w:r>
      <w:r>
        <w:rPr>
          <w:rFonts w:ascii="Arial" w:hAnsi="Arial" w:cs="Arial"/>
          <w:sz w:val="20"/>
          <w:szCs w:val="20"/>
        </w:rPr>
        <w:t>e</w:t>
      </w:r>
      <w:r>
        <w:rPr>
          <w:rFonts w:ascii="Arial" w:hAnsi="Arial" w:cs="Arial"/>
          <w:spacing w:val="-16"/>
          <w:sz w:val="20"/>
          <w:szCs w:val="20"/>
        </w:rPr>
        <w:t>y</w:t>
      </w:r>
      <w:r>
        <w:rPr>
          <w:rFonts w:ascii="Arial" w:hAnsi="Arial" w:cs="Arial"/>
          <w:sz w:val="20"/>
          <w:szCs w:val="20"/>
        </w:rPr>
        <w:t>,</w:t>
      </w:r>
      <w:r>
        <w:rPr>
          <w:rFonts w:ascii="Arial" w:hAnsi="Arial" w:cs="Arial"/>
          <w:spacing w:val="21"/>
          <w:sz w:val="20"/>
          <w:szCs w:val="20"/>
        </w:rPr>
        <w:t xml:space="preserve"> </w:t>
      </w:r>
      <w:r>
        <w:rPr>
          <w:rFonts w:ascii="Arial" w:hAnsi="Arial" w:cs="Arial"/>
          <w:sz w:val="20"/>
          <w:szCs w:val="20"/>
        </w:rPr>
        <w:t>so</w:t>
      </w:r>
      <w:r>
        <w:rPr>
          <w:rFonts w:ascii="Arial" w:hAnsi="Arial" w:cs="Arial"/>
          <w:spacing w:val="-3"/>
          <w:sz w:val="20"/>
          <w:szCs w:val="20"/>
        </w:rPr>
        <w:t xml:space="preserve"> </w:t>
      </w:r>
      <w:r>
        <w:rPr>
          <w:rFonts w:ascii="Arial" w:hAnsi="Arial" w:cs="Arial"/>
          <w:sz w:val="20"/>
          <w:szCs w:val="20"/>
        </w:rPr>
        <w:t>n</w:t>
      </w:r>
      <w:r>
        <w:rPr>
          <w:rFonts w:ascii="Arial" w:hAnsi="Arial" w:cs="Arial"/>
          <w:spacing w:val="-5"/>
          <w:sz w:val="20"/>
          <w:szCs w:val="20"/>
        </w:rPr>
        <w:t>o</w:t>
      </w:r>
      <w:r>
        <w:rPr>
          <w:rFonts w:ascii="Arial" w:hAnsi="Arial" w:cs="Arial"/>
          <w:sz w:val="20"/>
          <w:szCs w:val="20"/>
        </w:rPr>
        <w:t>w</w:t>
      </w:r>
      <w:r>
        <w:rPr>
          <w:rFonts w:ascii="Arial" w:hAnsi="Arial" w:cs="Arial"/>
          <w:spacing w:val="16"/>
          <w:sz w:val="20"/>
          <w:szCs w:val="20"/>
        </w:rPr>
        <w:t xml:space="preserve"> </w:t>
      </w:r>
      <w:r>
        <w:rPr>
          <w:rFonts w:ascii="Arial" w:hAnsi="Arial" w:cs="Arial"/>
          <w:sz w:val="20"/>
          <w:szCs w:val="20"/>
        </w:rPr>
        <w:t>Alice</w:t>
      </w:r>
      <w:r>
        <w:rPr>
          <w:rFonts w:ascii="Arial" w:hAnsi="Arial" w:cs="Arial"/>
          <w:spacing w:val="31"/>
          <w:sz w:val="20"/>
          <w:szCs w:val="20"/>
        </w:rPr>
        <w:t xml:space="preserve"> </w:t>
      </w:r>
      <w:r>
        <w:rPr>
          <w:rFonts w:ascii="Arial" w:hAnsi="Arial" w:cs="Arial"/>
          <w:sz w:val="20"/>
          <w:szCs w:val="20"/>
        </w:rPr>
        <w:t>and</w:t>
      </w:r>
      <w:r>
        <w:rPr>
          <w:rFonts w:ascii="Arial" w:hAnsi="Arial" w:cs="Arial"/>
          <w:spacing w:val="17"/>
          <w:sz w:val="20"/>
          <w:szCs w:val="20"/>
        </w:rPr>
        <w:t xml:space="preserve"> </w:t>
      </w:r>
      <w:r>
        <w:rPr>
          <w:rFonts w:ascii="Arial" w:hAnsi="Arial" w:cs="Arial"/>
          <w:sz w:val="20"/>
          <w:szCs w:val="20"/>
        </w:rPr>
        <w:t>Bob</w:t>
      </w:r>
      <w:r>
        <w:rPr>
          <w:rFonts w:ascii="Arial" w:hAnsi="Arial" w:cs="Arial"/>
          <w:spacing w:val="23"/>
          <w:sz w:val="20"/>
          <w:szCs w:val="20"/>
        </w:rPr>
        <w:t xml:space="preserve"> </w:t>
      </w:r>
      <w:r>
        <w:rPr>
          <w:rFonts w:ascii="Arial" w:hAnsi="Arial" w:cs="Arial"/>
          <w:sz w:val="20"/>
          <w:szCs w:val="20"/>
        </w:rPr>
        <w:t xml:space="preserve">can </w:t>
      </w:r>
      <w:r>
        <w:rPr>
          <w:rFonts w:ascii="Arial" w:hAnsi="Arial" w:cs="Arial"/>
          <w:w w:val="93"/>
          <w:sz w:val="20"/>
          <w:szCs w:val="20"/>
        </w:rPr>
        <w:t>argue</w:t>
      </w:r>
      <w:r>
        <w:rPr>
          <w:rFonts w:ascii="Arial" w:hAnsi="Arial" w:cs="Arial"/>
          <w:spacing w:val="15"/>
          <w:w w:val="93"/>
          <w:sz w:val="20"/>
          <w:szCs w:val="20"/>
        </w:rPr>
        <w:t xml:space="preserve"> </w:t>
      </w:r>
      <w:r>
        <w:rPr>
          <w:rFonts w:ascii="Arial" w:hAnsi="Arial" w:cs="Arial"/>
          <w:sz w:val="20"/>
          <w:szCs w:val="20"/>
        </w:rPr>
        <w:t>that</w:t>
      </w:r>
      <w:r>
        <w:rPr>
          <w:rFonts w:ascii="Arial" w:hAnsi="Arial" w:cs="Arial"/>
          <w:spacing w:val="42"/>
          <w:sz w:val="20"/>
          <w:szCs w:val="20"/>
        </w:rPr>
        <w:t xml:space="preserve"> </w:t>
      </w:r>
      <w:r>
        <w:rPr>
          <w:rFonts w:ascii="Arial" w:hAnsi="Arial" w:cs="Arial"/>
          <w:w w:val="88"/>
          <w:sz w:val="20"/>
          <w:szCs w:val="20"/>
        </w:rPr>
        <w:t>someone</w:t>
      </w:r>
      <w:r>
        <w:rPr>
          <w:rFonts w:ascii="Arial" w:hAnsi="Arial" w:cs="Arial"/>
          <w:spacing w:val="18"/>
          <w:w w:val="88"/>
          <w:sz w:val="20"/>
          <w:szCs w:val="20"/>
        </w:rPr>
        <w:t xml:space="preserve"> </w:t>
      </w:r>
      <w:r>
        <w:rPr>
          <w:rFonts w:ascii="Arial" w:hAnsi="Arial" w:cs="Arial"/>
          <w:w w:val="105"/>
          <w:sz w:val="20"/>
          <w:szCs w:val="20"/>
        </w:rPr>
        <w:t>(E</w:t>
      </w:r>
      <w:r>
        <w:rPr>
          <w:rFonts w:ascii="Arial" w:hAnsi="Arial" w:cs="Arial"/>
          <w:spacing w:val="-5"/>
          <w:w w:val="105"/>
          <w:sz w:val="20"/>
          <w:szCs w:val="20"/>
        </w:rPr>
        <w:t>v</w:t>
      </w:r>
      <w:r>
        <w:rPr>
          <w:rFonts w:ascii="Arial" w:hAnsi="Arial" w:cs="Arial"/>
          <w:w w:val="79"/>
          <w:sz w:val="20"/>
          <w:szCs w:val="20"/>
        </w:rPr>
        <w:t>e</w:t>
      </w:r>
      <w:r>
        <w:rPr>
          <w:rFonts w:ascii="Arial" w:hAnsi="Arial" w:cs="Arial"/>
          <w:spacing w:val="11"/>
          <w:sz w:val="20"/>
          <w:szCs w:val="20"/>
        </w:rPr>
        <w:t xml:space="preserve"> </w:t>
      </w:r>
      <w:r>
        <w:rPr>
          <w:rFonts w:ascii="Arial" w:hAnsi="Arial" w:cs="Arial"/>
          <w:sz w:val="20"/>
          <w:szCs w:val="20"/>
        </w:rPr>
        <w:t>includ</w:t>
      </w:r>
      <w:r>
        <w:rPr>
          <w:rFonts w:ascii="Arial" w:hAnsi="Arial" w:cs="Arial"/>
          <w:spacing w:val="1"/>
          <w:sz w:val="20"/>
          <w:szCs w:val="20"/>
        </w:rPr>
        <w:t>e</w:t>
      </w:r>
      <w:r>
        <w:rPr>
          <w:rFonts w:ascii="Arial" w:hAnsi="Arial" w:cs="Arial"/>
          <w:sz w:val="20"/>
          <w:szCs w:val="20"/>
        </w:rPr>
        <w:t>d)</w:t>
      </w:r>
      <w:r>
        <w:rPr>
          <w:rFonts w:ascii="Arial" w:hAnsi="Arial" w:cs="Arial"/>
          <w:spacing w:val="1"/>
          <w:sz w:val="20"/>
          <w:szCs w:val="20"/>
        </w:rPr>
        <w:t xml:space="preserve"> </w:t>
      </w:r>
      <w:r>
        <w:rPr>
          <w:rFonts w:ascii="Arial" w:hAnsi="Arial" w:cs="Arial"/>
          <w:sz w:val="20"/>
          <w:szCs w:val="20"/>
        </w:rPr>
        <w:t>could</w:t>
      </w:r>
      <w:r>
        <w:rPr>
          <w:rFonts w:ascii="Arial" w:hAnsi="Arial" w:cs="Arial"/>
          <w:spacing w:val="-3"/>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18"/>
          <w:w w:val="92"/>
          <w:sz w:val="20"/>
          <w:szCs w:val="20"/>
        </w:rPr>
        <w:t xml:space="preserve"> </w:t>
      </w:r>
      <w:r>
        <w:rPr>
          <w:rFonts w:ascii="Arial" w:hAnsi="Arial" w:cs="Arial"/>
          <w:sz w:val="20"/>
          <w:szCs w:val="20"/>
        </w:rPr>
        <w:t>m</w:t>
      </w:r>
      <w:r>
        <w:rPr>
          <w:rFonts w:ascii="Arial" w:hAnsi="Arial" w:cs="Arial"/>
          <w:spacing w:val="6"/>
          <w:sz w:val="20"/>
          <w:szCs w:val="20"/>
        </w:rPr>
        <w:t>o</w:t>
      </w:r>
      <w:r>
        <w:rPr>
          <w:rFonts w:ascii="Arial" w:hAnsi="Arial" w:cs="Arial"/>
          <w:sz w:val="20"/>
          <w:szCs w:val="20"/>
        </w:rPr>
        <w:t>dified</w:t>
      </w:r>
      <w:r>
        <w:rPr>
          <w:rFonts w:ascii="Arial" w:hAnsi="Arial" w:cs="Arial"/>
          <w:spacing w:val="-8"/>
          <w:sz w:val="20"/>
          <w:szCs w:val="20"/>
        </w:rPr>
        <w:t xml:space="preserve"> </w:t>
      </w:r>
      <w:r>
        <w:rPr>
          <w:rFonts w:ascii="Arial" w:hAnsi="Arial" w:cs="Arial"/>
          <w:sz w:val="20"/>
          <w:szCs w:val="20"/>
        </w:rPr>
        <w:t>the</w:t>
      </w:r>
      <w:r>
        <w:rPr>
          <w:rFonts w:ascii="Arial" w:hAnsi="Arial" w:cs="Arial"/>
          <w:spacing w:val="8"/>
          <w:sz w:val="20"/>
          <w:szCs w:val="20"/>
        </w:rPr>
        <w:t xml:space="preserve"> </w:t>
      </w:r>
      <w:proofErr w:type="spellStart"/>
      <w:r>
        <w:rPr>
          <w:rFonts w:ascii="Arial" w:hAnsi="Arial" w:cs="Arial"/>
          <w:w w:val="101"/>
          <w:sz w:val="20"/>
          <w:szCs w:val="20"/>
        </w:rPr>
        <w:t>ciphertext</w:t>
      </w:r>
      <w:proofErr w:type="spellEnd"/>
      <w:r>
        <w:rPr>
          <w:rFonts w:ascii="Arial" w:hAnsi="Arial" w:cs="Arial"/>
          <w:w w:val="101"/>
          <w:sz w:val="20"/>
          <w:szCs w:val="20"/>
        </w:rPr>
        <w:t>.</w:t>
      </w:r>
    </w:p>
    <w:p w14:paraId="2A520BEA" w14:textId="77777777" w:rsidR="009E6749" w:rsidRDefault="009E6749">
      <w:pPr>
        <w:spacing w:after="0" w:line="247" w:lineRule="auto"/>
        <w:ind w:left="955" w:right="914" w:firstLine="299"/>
        <w:jc w:val="both"/>
        <w:rPr>
          <w:rFonts w:ascii="Arial" w:hAnsi="Arial" w:cs="Arial"/>
          <w:sz w:val="20"/>
          <w:szCs w:val="20"/>
        </w:rPr>
      </w:pPr>
      <w:r>
        <w:rPr>
          <w:rFonts w:ascii="Arial" w:hAnsi="Arial" w:cs="Arial"/>
          <w:sz w:val="20"/>
          <w:szCs w:val="20"/>
        </w:rPr>
        <w:t>The</w:t>
      </w:r>
      <w:r>
        <w:rPr>
          <w:rFonts w:ascii="Arial" w:hAnsi="Arial" w:cs="Arial"/>
          <w:spacing w:val="-12"/>
          <w:sz w:val="20"/>
          <w:szCs w:val="20"/>
        </w:rPr>
        <w:t xml:space="preserve"> </w:t>
      </w:r>
      <w:r>
        <w:rPr>
          <w:rFonts w:ascii="Arial" w:hAnsi="Arial" w:cs="Arial"/>
          <w:sz w:val="20"/>
          <w:szCs w:val="20"/>
        </w:rPr>
        <w:t>OTR</w:t>
      </w:r>
      <w:r>
        <w:rPr>
          <w:rFonts w:ascii="Arial" w:hAnsi="Arial" w:cs="Arial"/>
          <w:spacing w:val="12"/>
          <w:sz w:val="20"/>
          <w:szCs w:val="20"/>
        </w:rPr>
        <w:t xml:space="preserve"> </w:t>
      </w:r>
      <w:r>
        <w:rPr>
          <w:rFonts w:ascii="Arial" w:hAnsi="Arial" w:cs="Arial"/>
          <w:sz w:val="20"/>
          <w:szCs w:val="20"/>
        </w:rPr>
        <w:t>prot</w:t>
      </w:r>
      <w:r>
        <w:rPr>
          <w:rFonts w:ascii="Arial" w:hAnsi="Arial" w:cs="Arial"/>
          <w:spacing w:val="6"/>
          <w:sz w:val="20"/>
          <w:szCs w:val="20"/>
        </w:rPr>
        <w:t>o</w:t>
      </w:r>
      <w:r>
        <w:rPr>
          <w:rFonts w:ascii="Arial" w:hAnsi="Arial" w:cs="Arial"/>
          <w:sz w:val="20"/>
          <w:szCs w:val="20"/>
        </w:rPr>
        <w:t>col</w:t>
      </w:r>
      <w:r>
        <w:rPr>
          <w:rFonts w:ascii="Arial" w:hAnsi="Arial" w:cs="Arial"/>
          <w:spacing w:val="-17"/>
          <w:sz w:val="20"/>
          <w:szCs w:val="20"/>
        </w:rPr>
        <w:t xml:space="preserve"> </w:t>
      </w:r>
      <w:r>
        <w:rPr>
          <w:rFonts w:ascii="Arial" w:hAnsi="Arial" w:cs="Arial"/>
          <w:spacing w:val="4"/>
          <w:w w:val="89"/>
          <w:sz w:val="20"/>
          <w:szCs w:val="20"/>
        </w:rPr>
        <w:t>b</w:t>
      </w:r>
      <w:r>
        <w:rPr>
          <w:rFonts w:ascii="Arial" w:hAnsi="Arial" w:cs="Arial"/>
          <w:w w:val="89"/>
          <w:sz w:val="20"/>
          <w:szCs w:val="20"/>
        </w:rPr>
        <w:t>ecame</w:t>
      </w:r>
      <w:r>
        <w:rPr>
          <w:rFonts w:ascii="Arial" w:hAnsi="Arial" w:cs="Arial"/>
          <w:spacing w:val="3"/>
          <w:w w:val="89"/>
          <w:sz w:val="20"/>
          <w:szCs w:val="20"/>
        </w:rPr>
        <w:t xml:space="preserve"> </w:t>
      </w:r>
      <w:r>
        <w:rPr>
          <w:rFonts w:ascii="Arial" w:hAnsi="Arial" w:cs="Arial"/>
          <w:sz w:val="20"/>
          <w:szCs w:val="20"/>
        </w:rPr>
        <w:t>widely</w:t>
      </w:r>
      <w:r>
        <w:rPr>
          <w:rFonts w:ascii="Arial" w:hAnsi="Arial" w:cs="Arial"/>
          <w:spacing w:val="-9"/>
          <w:sz w:val="20"/>
          <w:szCs w:val="20"/>
        </w:rPr>
        <w:t xml:space="preserve"> </w:t>
      </w:r>
      <w:r>
        <w:rPr>
          <w:rFonts w:ascii="Arial" w:hAnsi="Arial" w:cs="Arial"/>
          <w:w w:val="92"/>
          <w:sz w:val="20"/>
          <w:szCs w:val="20"/>
        </w:rPr>
        <w:t>spread</w:t>
      </w:r>
      <w:r>
        <w:rPr>
          <w:rFonts w:ascii="Arial" w:hAnsi="Arial" w:cs="Arial"/>
          <w:spacing w:val="-5"/>
          <w:w w:val="92"/>
          <w:sz w:val="20"/>
          <w:szCs w:val="20"/>
        </w:rPr>
        <w:t xml:space="preserve"> </w:t>
      </w:r>
      <w:r>
        <w:rPr>
          <w:rFonts w:ascii="Arial" w:hAnsi="Arial" w:cs="Arial"/>
          <w:sz w:val="20"/>
          <w:szCs w:val="20"/>
        </w:rPr>
        <w:t>after</w:t>
      </w:r>
      <w:r>
        <w:rPr>
          <w:rFonts w:ascii="Arial" w:hAnsi="Arial" w:cs="Arial"/>
          <w:spacing w:val="-9"/>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w w:val="91"/>
          <w:sz w:val="20"/>
          <w:szCs w:val="20"/>
        </w:rPr>
        <w:t>2013</w:t>
      </w:r>
      <w:r>
        <w:rPr>
          <w:rFonts w:ascii="Arial" w:hAnsi="Arial" w:cs="Arial"/>
          <w:spacing w:val="-13"/>
          <w:w w:val="91"/>
          <w:sz w:val="20"/>
          <w:szCs w:val="20"/>
        </w:rPr>
        <w:t xml:space="preserve"> </w:t>
      </w:r>
      <w:r>
        <w:rPr>
          <w:rFonts w:ascii="Arial" w:hAnsi="Arial" w:cs="Arial"/>
          <w:w w:val="91"/>
          <w:sz w:val="20"/>
          <w:szCs w:val="20"/>
        </w:rPr>
        <w:t>re</w:t>
      </w:r>
      <w:r>
        <w:rPr>
          <w:rFonts w:ascii="Arial" w:hAnsi="Arial" w:cs="Arial"/>
          <w:spacing w:val="-5"/>
          <w:w w:val="91"/>
          <w:sz w:val="20"/>
          <w:szCs w:val="20"/>
        </w:rPr>
        <w:t>v</w:t>
      </w:r>
      <w:r>
        <w:rPr>
          <w:rFonts w:ascii="Arial" w:hAnsi="Arial" w:cs="Arial"/>
          <w:w w:val="91"/>
          <w:sz w:val="20"/>
          <w:szCs w:val="20"/>
        </w:rPr>
        <w:t>elations</w:t>
      </w:r>
      <w:r>
        <w:rPr>
          <w:rFonts w:ascii="Arial" w:hAnsi="Arial" w:cs="Arial"/>
          <w:spacing w:val="48"/>
          <w:w w:val="91"/>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z w:val="20"/>
          <w:szCs w:val="20"/>
        </w:rPr>
        <w:t>out</w:t>
      </w:r>
      <w:r>
        <w:rPr>
          <w:rFonts w:ascii="Arial" w:hAnsi="Arial" w:cs="Arial"/>
          <w:spacing w:val="-14"/>
          <w:sz w:val="20"/>
          <w:szCs w:val="20"/>
        </w:rPr>
        <w:t xml:space="preserve"> </w:t>
      </w:r>
      <w:r>
        <w:rPr>
          <w:rFonts w:ascii="Arial" w:hAnsi="Arial" w:cs="Arial"/>
          <w:sz w:val="20"/>
          <w:szCs w:val="20"/>
        </w:rPr>
        <w:t xml:space="preserve">the </w:t>
      </w:r>
      <w:r>
        <w:rPr>
          <w:rFonts w:ascii="Arial" w:hAnsi="Arial" w:cs="Arial"/>
          <w:w w:val="91"/>
          <w:sz w:val="20"/>
          <w:szCs w:val="20"/>
        </w:rPr>
        <w:t>mass</w:t>
      </w:r>
      <w:r>
        <w:rPr>
          <w:rFonts w:ascii="Arial" w:hAnsi="Arial" w:cs="Arial"/>
          <w:spacing w:val="-4"/>
          <w:w w:val="91"/>
          <w:sz w:val="20"/>
          <w:szCs w:val="20"/>
        </w:rPr>
        <w:t xml:space="preserve"> </w:t>
      </w:r>
      <w:r>
        <w:rPr>
          <w:rFonts w:ascii="Arial" w:hAnsi="Arial" w:cs="Arial"/>
          <w:w w:val="91"/>
          <w:sz w:val="20"/>
          <w:szCs w:val="20"/>
        </w:rPr>
        <w:t>sur</w:t>
      </w:r>
      <w:r>
        <w:rPr>
          <w:rFonts w:ascii="Arial" w:hAnsi="Arial" w:cs="Arial"/>
          <w:spacing w:val="-5"/>
          <w:w w:val="91"/>
          <w:sz w:val="20"/>
          <w:szCs w:val="20"/>
        </w:rPr>
        <w:t>v</w:t>
      </w:r>
      <w:r>
        <w:rPr>
          <w:rFonts w:ascii="Arial" w:hAnsi="Arial" w:cs="Arial"/>
          <w:w w:val="91"/>
          <w:sz w:val="20"/>
          <w:szCs w:val="20"/>
        </w:rPr>
        <w:t xml:space="preserve">eillance </w:t>
      </w:r>
      <w:r>
        <w:rPr>
          <w:rFonts w:ascii="Arial" w:hAnsi="Arial" w:cs="Arial"/>
          <w:spacing w:val="6"/>
          <w:w w:val="91"/>
          <w:sz w:val="20"/>
          <w:szCs w:val="20"/>
        </w:rPr>
        <w:t xml:space="preserve"> </w:t>
      </w:r>
      <w:r>
        <w:rPr>
          <w:rFonts w:ascii="Arial" w:hAnsi="Arial" w:cs="Arial"/>
          <w:sz w:val="20"/>
          <w:szCs w:val="20"/>
        </w:rPr>
        <w:t>of</w:t>
      </w:r>
      <w:r>
        <w:rPr>
          <w:rFonts w:ascii="Arial" w:hAnsi="Arial" w:cs="Arial"/>
          <w:spacing w:val="-2"/>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sz w:val="20"/>
          <w:szCs w:val="20"/>
        </w:rPr>
        <w:t>NSA</w:t>
      </w:r>
      <w:r>
        <w:rPr>
          <w:rFonts w:ascii="Arial" w:hAnsi="Arial" w:cs="Arial"/>
          <w:spacing w:val="1"/>
          <w:sz w:val="20"/>
          <w:szCs w:val="20"/>
        </w:rPr>
        <w:t xml:space="preserve"> </w:t>
      </w:r>
      <w:r>
        <w:rPr>
          <w:rFonts w:ascii="Arial" w:hAnsi="Arial" w:cs="Arial"/>
          <w:sz w:val="20"/>
          <w:szCs w:val="20"/>
        </w:rPr>
        <w:t>and</w:t>
      </w:r>
      <w:r>
        <w:rPr>
          <w:rFonts w:ascii="Arial" w:hAnsi="Arial" w:cs="Arial"/>
          <w:spacing w:val="-8"/>
          <w:sz w:val="20"/>
          <w:szCs w:val="20"/>
        </w:rPr>
        <w:t xml:space="preserve"> </w:t>
      </w:r>
      <w:r>
        <w:rPr>
          <w:rFonts w:ascii="Arial" w:hAnsi="Arial" w:cs="Arial"/>
          <w:sz w:val="20"/>
          <w:szCs w:val="20"/>
        </w:rPr>
        <w:t>UK</w:t>
      </w:r>
      <w:r>
        <w:rPr>
          <w:rFonts w:ascii="Arial" w:hAnsi="Arial" w:cs="Arial"/>
          <w:spacing w:val="30"/>
          <w:sz w:val="20"/>
          <w:szCs w:val="20"/>
        </w:rPr>
        <w:t xml:space="preserve"> </w:t>
      </w:r>
      <w:r>
        <w:rPr>
          <w:rFonts w:ascii="Arial" w:hAnsi="Arial" w:cs="Arial"/>
          <w:w w:val="95"/>
          <w:sz w:val="20"/>
          <w:szCs w:val="20"/>
        </w:rPr>
        <w:t>G</w:t>
      </w:r>
      <w:r>
        <w:rPr>
          <w:rFonts w:ascii="Arial" w:hAnsi="Arial" w:cs="Arial"/>
          <w:spacing w:val="-5"/>
          <w:w w:val="95"/>
          <w:sz w:val="20"/>
          <w:szCs w:val="20"/>
        </w:rPr>
        <w:t>o</w:t>
      </w:r>
      <w:r>
        <w:rPr>
          <w:rFonts w:ascii="Arial" w:hAnsi="Arial" w:cs="Arial"/>
          <w:spacing w:val="-5"/>
          <w:w w:val="105"/>
          <w:sz w:val="20"/>
          <w:szCs w:val="20"/>
        </w:rPr>
        <w:t>v</w:t>
      </w:r>
      <w:r>
        <w:rPr>
          <w:rFonts w:ascii="Arial" w:hAnsi="Arial" w:cs="Arial"/>
          <w:w w:val="94"/>
          <w:sz w:val="20"/>
          <w:szCs w:val="20"/>
        </w:rPr>
        <w:t>ernme</w:t>
      </w:r>
      <w:r>
        <w:rPr>
          <w:rFonts w:ascii="Arial" w:hAnsi="Arial" w:cs="Arial"/>
          <w:spacing w:val="-5"/>
          <w:w w:val="94"/>
          <w:sz w:val="20"/>
          <w:szCs w:val="20"/>
        </w:rPr>
        <w:t>n</w:t>
      </w:r>
      <w:r>
        <w:rPr>
          <w:rFonts w:ascii="Arial" w:hAnsi="Arial" w:cs="Arial"/>
          <w:w w:val="139"/>
          <w:sz w:val="20"/>
          <w:szCs w:val="20"/>
        </w:rPr>
        <w:t>t</w:t>
      </w:r>
      <w:r>
        <w:rPr>
          <w:rFonts w:ascii="Arial" w:hAnsi="Arial" w:cs="Arial"/>
          <w:spacing w:val="5"/>
          <w:sz w:val="20"/>
          <w:szCs w:val="20"/>
        </w:rPr>
        <w:t xml:space="preserve"> </w:t>
      </w:r>
      <w:r>
        <w:rPr>
          <w:rFonts w:ascii="Arial" w:hAnsi="Arial" w:cs="Arial"/>
          <w:w w:val="97"/>
          <w:sz w:val="20"/>
          <w:szCs w:val="20"/>
        </w:rPr>
        <w:t>Com</w:t>
      </w:r>
      <w:r>
        <w:rPr>
          <w:rFonts w:ascii="Arial" w:hAnsi="Arial" w:cs="Arial"/>
          <w:spacing w:val="-5"/>
          <w:w w:val="97"/>
          <w:sz w:val="20"/>
          <w:szCs w:val="20"/>
        </w:rPr>
        <w:t>m</w:t>
      </w:r>
      <w:r>
        <w:rPr>
          <w:rFonts w:ascii="Arial" w:hAnsi="Arial" w:cs="Arial"/>
          <w:w w:val="97"/>
          <w:sz w:val="20"/>
          <w:szCs w:val="20"/>
        </w:rPr>
        <w:t>unications</w:t>
      </w:r>
      <w:r>
        <w:rPr>
          <w:rFonts w:ascii="Arial" w:hAnsi="Arial" w:cs="Arial"/>
          <w:spacing w:val="17"/>
          <w:w w:val="97"/>
          <w:sz w:val="20"/>
          <w:szCs w:val="20"/>
        </w:rPr>
        <w:t xml:space="preserve"> </w:t>
      </w:r>
      <w:proofErr w:type="spellStart"/>
      <w:r>
        <w:rPr>
          <w:rFonts w:ascii="Arial" w:hAnsi="Arial" w:cs="Arial"/>
          <w:sz w:val="20"/>
          <w:szCs w:val="20"/>
        </w:rPr>
        <w:t>Headquar</w:t>
      </w:r>
      <w:proofErr w:type="spellEnd"/>
      <w:r>
        <w:rPr>
          <w:rFonts w:ascii="Arial" w:hAnsi="Arial" w:cs="Arial"/>
          <w:sz w:val="20"/>
          <w:szCs w:val="20"/>
        </w:rPr>
        <w:t xml:space="preserve">- </w:t>
      </w:r>
      <w:proofErr w:type="spellStart"/>
      <w:r>
        <w:rPr>
          <w:rFonts w:ascii="Arial" w:hAnsi="Arial" w:cs="Arial"/>
          <w:sz w:val="20"/>
          <w:szCs w:val="20"/>
        </w:rPr>
        <w:t>ters</w:t>
      </w:r>
      <w:proofErr w:type="spellEnd"/>
      <w:r>
        <w:rPr>
          <w:rFonts w:ascii="Arial" w:hAnsi="Arial" w:cs="Arial"/>
          <w:spacing w:val="14"/>
          <w:sz w:val="20"/>
          <w:szCs w:val="20"/>
        </w:rPr>
        <w:t xml:space="preserve"> </w:t>
      </w:r>
      <w:r>
        <w:rPr>
          <w:rFonts w:ascii="Arial" w:hAnsi="Arial" w:cs="Arial"/>
          <w:sz w:val="20"/>
          <w:szCs w:val="20"/>
        </w:rPr>
        <w:t>(GCHQ),</w:t>
      </w:r>
      <w:r>
        <w:rPr>
          <w:rFonts w:ascii="Arial" w:hAnsi="Arial" w:cs="Arial"/>
          <w:spacing w:val="52"/>
          <w:sz w:val="20"/>
          <w:szCs w:val="20"/>
        </w:rPr>
        <w:t xml:space="preserve"> </w:t>
      </w:r>
      <w:r>
        <w:rPr>
          <w:rFonts w:ascii="Arial" w:hAnsi="Arial" w:cs="Arial"/>
          <w:sz w:val="20"/>
          <w:szCs w:val="20"/>
        </w:rPr>
        <w:t>ma</w:t>
      </w:r>
      <w:r>
        <w:rPr>
          <w:rFonts w:ascii="Arial" w:hAnsi="Arial" w:cs="Arial"/>
          <w:spacing w:val="-5"/>
          <w:sz w:val="20"/>
          <w:szCs w:val="20"/>
        </w:rPr>
        <w:t>n</w:t>
      </w:r>
      <w:r>
        <w:rPr>
          <w:rFonts w:ascii="Arial" w:hAnsi="Arial" w:cs="Arial"/>
          <w:sz w:val="20"/>
          <w:szCs w:val="20"/>
        </w:rPr>
        <w:t>y</w:t>
      </w:r>
      <w:r>
        <w:rPr>
          <w:rFonts w:ascii="Arial" w:hAnsi="Arial" w:cs="Arial"/>
          <w:spacing w:val="16"/>
          <w:sz w:val="20"/>
          <w:szCs w:val="20"/>
        </w:rPr>
        <w:t xml:space="preserve"> </w:t>
      </w:r>
      <w:r>
        <w:rPr>
          <w:rFonts w:ascii="Arial" w:hAnsi="Arial" w:cs="Arial"/>
          <w:sz w:val="20"/>
          <w:szCs w:val="20"/>
        </w:rPr>
        <w:t>deri</w:t>
      </w:r>
      <w:r>
        <w:rPr>
          <w:rFonts w:ascii="Arial" w:hAnsi="Arial" w:cs="Arial"/>
          <w:spacing w:val="-11"/>
          <w:sz w:val="20"/>
          <w:szCs w:val="20"/>
        </w:rPr>
        <w:t>v</w:t>
      </w:r>
      <w:r>
        <w:rPr>
          <w:rFonts w:ascii="Arial" w:hAnsi="Arial" w:cs="Arial"/>
          <w:w w:val="108"/>
          <w:sz w:val="20"/>
          <w:szCs w:val="20"/>
        </w:rPr>
        <w:t>ati</w:t>
      </w:r>
      <w:r>
        <w:rPr>
          <w:rFonts w:ascii="Arial" w:hAnsi="Arial" w:cs="Arial"/>
          <w:spacing w:val="-5"/>
          <w:w w:val="108"/>
          <w:sz w:val="20"/>
          <w:szCs w:val="20"/>
        </w:rPr>
        <w:t>v</w:t>
      </w:r>
      <w:r>
        <w:rPr>
          <w:rFonts w:ascii="Arial" w:hAnsi="Arial" w:cs="Arial"/>
          <w:w w:val="79"/>
          <w:sz w:val="20"/>
          <w:szCs w:val="20"/>
        </w:rPr>
        <w:t>es</w:t>
      </w:r>
      <w:r>
        <w:rPr>
          <w:rFonts w:ascii="Arial" w:hAnsi="Arial" w:cs="Arial"/>
          <w:spacing w:val="27"/>
          <w:sz w:val="20"/>
          <w:szCs w:val="20"/>
        </w:rPr>
        <w:t xml:space="preserve"> </w:t>
      </w:r>
      <w:r>
        <w:rPr>
          <w:rFonts w:ascii="Arial" w:hAnsi="Arial" w:cs="Arial"/>
          <w:sz w:val="20"/>
          <w:szCs w:val="20"/>
        </w:rPr>
        <w:t>of</w:t>
      </w:r>
      <w:r>
        <w:rPr>
          <w:rFonts w:ascii="Arial" w:hAnsi="Arial" w:cs="Arial"/>
          <w:spacing w:val="20"/>
          <w:sz w:val="20"/>
          <w:szCs w:val="20"/>
        </w:rPr>
        <w:t xml:space="preserve"> </w:t>
      </w:r>
      <w:r>
        <w:rPr>
          <w:rFonts w:ascii="Arial" w:hAnsi="Arial" w:cs="Arial"/>
          <w:sz w:val="20"/>
          <w:szCs w:val="20"/>
        </w:rPr>
        <w:t>the</w:t>
      </w:r>
      <w:r>
        <w:rPr>
          <w:rFonts w:ascii="Arial" w:hAnsi="Arial" w:cs="Arial"/>
          <w:spacing w:val="24"/>
          <w:sz w:val="20"/>
          <w:szCs w:val="20"/>
        </w:rPr>
        <w:t xml:space="preserve"> </w:t>
      </w:r>
      <w:r>
        <w:rPr>
          <w:rFonts w:ascii="Arial" w:hAnsi="Arial" w:cs="Arial"/>
          <w:sz w:val="20"/>
          <w:szCs w:val="20"/>
        </w:rPr>
        <w:t>prot</w:t>
      </w:r>
      <w:r>
        <w:rPr>
          <w:rFonts w:ascii="Arial" w:hAnsi="Arial" w:cs="Arial"/>
          <w:spacing w:val="6"/>
          <w:sz w:val="20"/>
          <w:szCs w:val="20"/>
        </w:rPr>
        <w:t>o</w:t>
      </w:r>
      <w:r>
        <w:rPr>
          <w:rFonts w:ascii="Arial" w:hAnsi="Arial" w:cs="Arial"/>
          <w:sz w:val="20"/>
          <w:szCs w:val="20"/>
        </w:rPr>
        <w:t>col</w:t>
      </w:r>
      <w:r>
        <w:rPr>
          <w:rFonts w:ascii="Arial" w:hAnsi="Arial" w:cs="Arial"/>
          <w:spacing w:val="19"/>
          <w:sz w:val="20"/>
          <w:szCs w:val="20"/>
        </w:rPr>
        <w:t xml:space="preserve"> </w:t>
      </w:r>
      <w:r>
        <w:rPr>
          <w:rFonts w:ascii="Arial" w:hAnsi="Arial" w:cs="Arial"/>
          <w:w w:val="91"/>
          <w:sz w:val="20"/>
          <w:szCs w:val="20"/>
        </w:rPr>
        <w:t>emerged</w:t>
      </w:r>
      <w:r>
        <w:rPr>
          <w:rFonts w:ascii="Arial" w:hAnsi="Arial" w:cs="Arial"/>
          <w:spacing w:val="32"/>
          <w:w w:val="91"/>
          <w:sz w:val="20"/>
          <w:szCs w:val="20"/>
        </w:rPr>
        <w:t xml:space="preserve"> </w:t>
      </w:r>
      <w:r>
        <w:rPr>
          <w:rFonts w:ascii="Arial" w:hAnsi="Arial" w:cs="Arial"/>
          <w:sz w:val="20"/>
          <w:szCs w:val="20"/>
        </w:rPr>
        <w:t>in</w:t>
      </w:r>
      <w:r>
        <w:rPr>
          <w:rFonts w:ascii="Arial" w:hAnsi="Arial" w:cs="Arial"/>
          <w:spacing w:val="36"/>
          <w:sz w:val="20"/>
          <w:szCs w:val="20"/>
        </w:rPr>
        <w:t xml:space="preserve"> </w:t>
      </w:r>
      <w:r>
        <w:rPr>
          <w:rFonts w:ascii="Arial" w:hAnsi="Arial" w:cs="Arial"/>
          <w:sz w:val="20"/>
          <w:szCs w:val="20"/>
        </w:rPr>
        <w:t>smartphone</w:t>
      </w:r>
      <w:r>
        <w:rPr>
          <w:rFonts w:ascii="Arial" w:hAnsi="Arial" w:cs="Arial"/>
          <w:spacing w:val="-14"/>
          <w:sz w:val="20"/>
          <w:szCs w:val="20"/>
        </w:rPr>
        <w:t xml:space="preserve"> </w:t>
      </w:r>
      <w:r>
        <w:rPr>
          <w:rFonts w:ascii="Arial" w:hAnsi="Arial" w:cs="Arial"/>
          <w:sz w:val="20"/>
          <w:szCs w:val="20"/>
        </w:rPr>
        <w:t>apps. Among</w:t>
      </w:r>
      <w:r>
        <w:rPr>
          <w:rFonts w:ascii="Arial" w:hAnsi="Arial" w:cs="Arial"/>
          <w:spacing w:val="17"/>
          <w:sz w:val="20"/>
          <w:szCs w:val="20"/>
        </w:rPr>
        <w:t xml:space="preserve"> </w:t>
      </w:r>
      <w:r>
        <w:rPr>
          <w:rFonts w:ascii="Arial" w:hAnsi="Arial" w:cs="Arial"/>
          <w:sz w:val="20"/>
          <w:szCs w:val="20"/>
        </w:rPr>
        <w:t>the</w:t>
      </w:r>
      <w:r>
        <w:rPr>
          <w:rFonts w:ascii="Arial" w:hAnsi="Arial" w:cs="Arial"/>
          <w:spacing w:val="27"/>
          <w:sz w:val="20"/>
          <w:szCs w:val="20"/>
        </w:rPr>
        <w:t xml:space="preserve"> </w:t>
      </w:r>
      <w:r>
        <w:rPr>
          <w:rFonts w:ascii="Arial" w:hAnsi="Arial" w:cs="Arial"/>
          <w:sz w:val="20"/>
          <w:szCs w:val="20"/>
        </w:rPr>
        <w:t>most</w:t>
      </w:r>
      <w:r>
        <w:rPr>
          <w:rFonts w:ascii="Arial" w:hAnsi="Arial" w:cs="Arial"/>
          <w:spacing w:val="17"/>
          <w:sz w:val="20"/>
          <w:szCs w:val="20"/>
        </w:rPr>
        <w:t xml:space="preserve"> </w:t>
      </w:r>
      <w:r>
        <w:rPr>
          <w:rFonts w:ascii="Arial" w:hAnsi="Arial" w:cs="Arial"/>
          <w:w w:val="94"/>
          <w:sz w:val="20"/>
          <w:szCs w:val="20"/>
        </w:rPr>
        <w:t>wide-spread</w:t>
      </w:r>
      <w:r>
        <w:rPr>
          <w:rFonts w:ascii="Arial" w:hAnsi="Arial" w:cs="Arial"/>
          <w:spacing w:val="34"/>
          <w:w w:val="94"/>
          <w:sz w:val="20"/>
          <w:szCs w:val="20"/>
        </w:rPr>
        <w:t xml:space="preserve"> </w:t>
      </w:r>
      <w:r>
        <w:rPr>
          <w:rFonts w:ascii="Arial" w:hAnsi="Arial" w:cs="Arial"/>
          <w:w w:val="94"/>
          <w:sz w:val="20"/>
          <w:szCs w:val="20"/>
        </w:rPr>
        <w:t>deri</w:t>
      </w:r>
      <w:r>
        <w:rPr>
          <w:rFonts w:ascii="Arial" w:hAnsi="Arial" w:cs="Arial"/>
          <w:spacing w:val="-11"/>
          <w:w w:val="94"/>
          <w:sz w:val="20"/>
          <w:szCs w:val="20"/>
        </w:rPr>
        <w:t>v</w:t>
      </w:r>
      <w:r>
        <w:rPr>
          <w:rFonts w:ascii="Arial" w:hAnsi="Arial" w:cs="Arial"/>
          <w:w w:val="108"/>
          <w:sz w:val="20"/>
          <w:szCs w:val="20"/>
        </w:rPr>
        <w:t>ati</w:t>
      </w:r>
      <w:r>
        <w:rPr>
          <w:rFonts w:ascii="Arial" w:hAnsi="Arial" w:cs="Arial"/>
          <w:spacing w:val="-5"/>
          <w:w w:val="108"/>
          <w:sz w:val="20"/>
          <w:szCs w:val="20"/>
        </w:rPr>
        <w:t>v</w:t>
      </w:r>
      <w:r>
        <w:rPr>
          <w:rFonts w:ascii="Arial" w:hAnsi="Arial" w:cs="Arial"/>
          <w:w w:val="79"/>
          <w:sz w:val="20"/>
          <w:szCs w:val="20"/>
        </w:rPr>
        <w:t>es</w:t>
      </w:r>
      <w:r>
        <w:rPr>
          <w:rFonts w:ascii="Arial" w:hAnsi="Arial" w:cs="Arial"/>
          <w:sz w:val="20"/>
          <w:szCs w:val="20"/>
        </w:rPr>
        <w:t xml:space="preserve"> </w:t>
      </w:r>
      <w:r>
        <w:rPr>
          <w:rFonts w:ascii="Arial" w:hAnsi="Arial" w:cs="Arial"/>
          <w:spacing w:val="-26"/>
          <w:sz w:val="20"/>
          <w:szCs w:val="20"/>
        </w:rPr>
        <w:t xml:space="preserve"> </w:t>
      </w:r>
      <w:r>
        <w:rPr>
          <w:rFonts w:ascii="Arial" w:hAnsi="Arial" w:cs="Arial"/>
          <w:sz w:val="20"/>
          <w:szCs w:val="20"/>
        </w:rPr>
        <w:t>of</w:t>
      </w:r>
      <w:r>
        <w:rPr>
          <w:rFonts w:ascii="Arial" w:hAnsi="Arial" w:cs="Arial"/>
          <w:spacing w:val="23"/>
          <w:sz w:val="20"/>
          <w:szCs w:val="20"/>
        </w:rPr>
        <w:t xml:space="preserve"> </w:t>
      </w:r>
      <w:r>
        <w:rPr>
          <w:rFonts w:ascii="Arial" w:hAnsi="Arial" w:cs="Arial"/>
          <w:sz w:val="20"/>
          <w:szCs w:val="20"/>
        </w:rPr>
        <w:t>OTR</w:t>
      </w:r>
      <w:r>
        <w:rPr>
          <w:rFonts w:ascii="Arial" w:hAnsi="Arial" w:cs="Arial"/>
          <w:spacing w:val="50"/>
          <w:sz w:val="20"/>
          <w:szCs w:val="20"/>
        </w:rPr>
        <w:t xml:space="preserve"> </w:t>
      </w:r>
      <w:r>
        <w:rPr>
          <w:rFonts w:ascii="Arial" w:hAnsi="Arial" w:cs="Arial"/>
          <w:sz w:val="20"/>
          <w:szCs w:val="20"/>
        </w:rPr>
        <w:t>is</w:t>
      </w:r>
      <w:r>
        <w:rPr>
          <w:rFonts w:ascii="Arial" w:hAnsi="Arial" w:cs="Arial"/>
          <w:spacing w:val="18"/>
          <w:sz w:val="20"/>
          <w:szCs w:val="20"/>
        </w:rPr>
        <w:t xml:space="preserve"> </w:t>
      </w:r>
      <w:r>
        <w:rPr>
          <w:rFonts w:ascii="Arial" w:hAnsi="Arial" w:cs="Arial"/>
          <w:sz w:val="20"/>
          <w:szCs w:val="20"/>
        </w:rPr>
        <w:t>Signal</w:t>
      </w:r>
      <w:r>
        <w:rPr>
          <w:rFonts w:ascii="Arial" w:hAnsi="Arial" w:cs="Arial"/>
          <w:spacing w:val="2"/>
          <w:sz w:val="20"/>
          <w:szCs w:val="20"/>
        </w:rPr>
        <w:t xml:space="preserve"> </w:t>
      </w:r>
      <w:r>
        <w:rPr>
          <w:rFonts w:ascii="Arial" w:hAnsi="Arial" w:cs="Arial"/>
          <w:sz w:val="20"/>
          <w:szCs w:val="20"/>
        </w:rPr>
        <w:t>(formerly</w:t>
      </w:r>
      <w:r>
        <w:rPr>
          <w:rFonts w:ascii="Arial" w:hAnsi="Arial" w:cs="Arial"/>
          <w:spacing w:val="46"/>
          <w:sz w:val="20"/>
          <w:szCs w:val="20"/>
        </w:rPr>
        <w:t xml:space="preserve"> </w:t>
      </w:r>
      <w:proofErr w:type="spellStart"/>
      <w:r>
        <w:rPr>
          <w:rFonts w:ascii="Arial" w:hAnsi="Arial" w:cs="Arial"/>
          <w:spacing w:val="-17"/>
          <w:sz w:val="20"/>
          <w:szCs w:val="20"/>
        </w:rPr>
        <w:t>T</w:t>
      </w:r>
      <w:r>
        <w:rPr>
          <w:rFonts w:ascii="Arial" w:hAnsi="Arial" w:cs="Arial"/>
          <w:sz w:val="20"/>
          <w:szCs w:val="20"/>
        </w:rPr>
        <w:t>extSe</w:t>
      </w:r>
      <w:proofErr w:type="spellEnd"/>
      <w:r>
        <w:rPr>
          <w:rFonts w:ascii="Arial" w:hAnsi="Arial" w:cs="Arial"/>
          <w:sz w:val="20"/>
          <w:szCs w:val="20"/>
        </w:rPr>
        <w:t>- cure)</w:t>
      </w:r>
      <w:r>
        <w:rPr>
          <w:rFonts w:ascii="Arial" w:hAnsi="Arial" w:cs="Arial"/>
          <w:spacing w:val="-7"/>
          <w:sz w:val="20"/>
          <w:szCs w:val="20"/>
        </w:rPr>
        <w:t xml:space="preserve"> </w:t>
      </w:r>
      <w:r>
        <w:rPr>
          <w:rFonts w:ascii="Arial" w:hAnsi="Arial" w:cs="Arial"/>
          <w:sz w:val="20"/>
          <w:szCs w:val="20"/>
        </w:rPr>
        <w:t>(</w:t>
      </w:r>
      <w:r>
        <w:rPr>
          <w:rFonts w:ascii="Arial" w:hAnsi="Arial" w:cs="Arial"/>
          <w:i/>
          <w:sz w:val="20"/>
          <w:szCs w:val="20"/>
        </w:rPr>
        <w:t>Signal</w:t>
      </w:r>
      <w:r>
        <w:rPr>
          <w:rFonts w:ascii="Arial" w:hAnsi="Arial" w:cs="Arial"/>
          <w:i/>
          <w:spacing w:val="-4"/>
          <w:sz w:val="20"/>
          <w:szCs w:val="20"/>
        </w:rPr>
        <w:t xml:space="preserve"> </w:t>
      </w:r>
      <w:r>
        <w:rPr>
          <w:rFonts w:ascii="Arial" w:hAnsi="Arial" w:cs="Arial"/>
          <w:i/>
          <w:sz w:val="20"/>
          <w:szCs w:val="20"/>
        </w:rPr>
        <w:t>Private</w:t>
      </w:r>
      <w:r>
        <w:rPr>
          <w:rFonts w:ascii="Arial" w:hAnsi="Arial" w:cs="Arial"/>
          <w:i/>
          <w:spacing w:val="19"/>
          <w:sz w:val="20"/>
          <w:szCs w:val="20"/>
        </w:rPr>
        <w:t xml:space="preserve"> </w:t>
      </w:r>
      <w:r>
        <w:rPr>
          <w:rFonts w:ascii="Arial" w:hAnsi="Arial" w:cs="Arial"/>
          <w:i/>
          <w:w w:val="91"/>
          <w:sz w:val="20"/>
          <w:szCs w:val="20"/>
        </w:rPr>
        <w:t>Messenger</w:t>
      </w:r>
      <w:r>
        <w:rPr>
          <w:rFonts w:ascii="Arial" w:hAnsi="Arial" w:cs="Arial"/>
          <w:i/>
          <w:spacing w:val="-33"/>
          <w:sz w:val="20"/>
          <w:szCs w:val="20"/>
        </w:rPr>
        <w:t xml:space="preserve"> </w:t>
      </w:r>
      <w:r>
        <w:rPr>
          <w:rFonts w:ascii="Arial" w:hAnsi="Arial" w:cs="Arial"/>
          <w:w w:val="116"/>
          <w:sz w:val="20"/>
          <w:szCs w:val="20"/>
        </w:rPr>
        <w:t>)</w:t>
      </w:r>
      <w:r>
        <w:rPr>
          <w:rFonts w:ascii="Arial" w:hAnsi="Arial" w:cs="Arial"/>
          <w:w w:val="101"/>
          <w:position w:val="7"/>
          <w:sz w:val="14"/>
          <w:szCs w:val="14"/>
        </w:rPr>
        <w:t>2</w:t>
      </w:r>
      <w:r>
        <w:rPr>
          <w:rFonts w:ascii="Arial" w:hAnsi="Arial" w:cs="Arial"/>
          <w:spacing w:val="-29"/>
          <w:position w:val="7"/>
          <w:sz w:val="14"/>
          <w:szCs w:val="14"/>
        </w:rPr>
        <w:t xml:space="preserve"> </w:t>
      </w:r>
      <w:r>
        <w:rPr>
          <w:rFonts w:ascii="Arial" w:hAnsi="Arial" w:cs="Arial"/>
          <w:sz w:val="20"/>
          <w:szCs w:val="20"/>
        </w:rPr>
        <w:t>.</w:t>
      </w:r>
      <w:r>
        <w:rPr>
          <w:rFonts w:ascii="Arial" w:hAnsi="Arial" w:cs="Arial"/>
          <w:spacing w:val="31"/>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sz w:val="20"/>
          <w:szCs w:val="20"/>
        </w:rPr>
        <w:t>Signal</w:t>
      </w:r>
      <w:r>
        <w:rPr>
          <w:rFonts w:ascii="Arial" w:hAnsi="Arial" w:cs="Arial"/>
          <w:spacing w:val="-20"/>
          <w:sz w:val="20"/>
          <w:szCs w:val="20"/>
        </w:rPr>
        <w:t xml:space="preserve"> </w:t>
      </w:r>
      <w:r>
        <w:rPr>
          <w:rFonts w:ascii="Arial" w:hAnsi="Arial" w:cs="Arial"/>
          <w:sz w:val="20"/>
          <w:szCs w:val="20"/>
        </w:rPr>
        <w:t>prot</w:t>
      </w:r>
      <w:r>
        <w:rPr>
          <w:rFonts w:ascii="Arial" w:hAnsi="Arial" w:cs="Arial"/>
          <w:spacing w:val="6"/>
          <w:sz w:val="20"/>
          <w:szCs w:val="20"/>
        </w:rPr>
        <w:t>o</w:t>
      </w:r>
      <w:r>
        <w:rPr>
          <w:rFonts w:ascii="Arial" w:hAnsi="Arial" w:cs="Arial"/>
          <w:sz w:val="20"/>
          <w:szCs w:val="20"/>
        </w:rPr>
        <w:t>col</w:t>
      </w:r>
      <w:r>
        <w:rPr>
          <w:rFonts w:ascii="Arial" w:hAnsi="Arial" w:cs="Arial"/>
          <w:spacing w:val="2"/>
          <w:sz w:val="20"/>
          <w:szCs w:val="20"/>
        </w:rPr>
        <w:t xml:space="preserve"> </w:t>
      </w:r>
      <w:r>
        <w:rPr>
          <w:rFonts w:ascii="Arial" w:hAnsi="Arial" w:cs="Arial"/>
          <w:w w:val="90"/>
          <w:sz w:val="20"/>
          <w:szCs w:val="20"/>
        </w:rPr>
        <w:t>has,</w:t>
      </w:r>
      <w:r>
        <w:rPr>
          <w:rFonts w:ascii="Arial" w:hAnsi="Arial" w:cs="Arial"/>
          <w:spacing w:val="14"/>
          <w:w w:val="90"/>
          <w:sz w:val="20"/>
          <w:szCs w:val="20"/>
        </w:rPr>
        <w:t xml:space="preserve"> </w:t>
      </w:r>
      <w:r>
        <w:rPr>
          <w:rFonts w:ascii="Arial" w:hAnsi="Arial" w:cs="Arial"/>
          <w:w w:val="99"/>
          <w:sz w:val="20"/>
          <w:szCs w:val="20"/>
        </w:rPr>
        <w:t>u</w:t>
      </w:r>
      <w:r>
        <w:rPr>
          <w:rFonts w:ascii="Arial" w:hAnsi="Arial" w:cs="Arial"/>
          <w:w w:val="108"/>
          <w:sz w:val="20"/>
          <w:szCs w:val="20"/>
        </w:rPr>
        <w:t>nli</w:t>
      </w:r>
      <w:r>
        <w:rPr>
          <w:rFonts w:ascii="Arial" w:hAnsi="Arial" w:cs="Arial"/>
          <w:spacing w:val="-5"/>
          <w:w w:val="108"/>
          <w:sz w:val="20"/>
          <w:szCs w:val="20"/>
        </w:rPr>
        <w:t>k</w:t>
      </w:r>
      <w:r>
        <w:rPr>
          <w:rFonts w:ascii="Arial" w:hAnsi="Arial" w:cs="Arial"/>
          <w:w w:val="79"/>
          <w:sz w:val="20"/>
          <w:szCs w:val="20"/>
        </w:rPr>
        <w:t>e</w:t>
      </w:r>
      <w:r>
        <w:rPr>
          <w:rFonts w:ascii="Arial" w:hAnsi="Arial" w:cs="Arial"/>
          <w:spacing w:val="7"/>
          <w:sz w:val="20"/>
          <w:szCs w:val="20"/>
        </w:rPr>
        <w:t xml:space="preserve"> </w:t>
      </w:r>
      <w:r>
        <w:rPr>
          <w:rFonts w:ascii="Arial" w:hAnsi="Arial" w:cs="Arial"/>
          <w:sz w:val="20"/>
          <w:szCs w:val="20"/>
        </w:rPr>
        <w:t>ma</w:t>
      </w:r>
      <w:r>
        <w:rPr>
          <w:rFonts w:ascii="Arial" w:hAnsi="Arial" w:cs="Arial"/>
          <w:spacing w:val="-5"/>
          <w:sz w:val="20"/>
          <w:szCs w:val="20"/>
        </w:rPr>
        <w:t>n</w:t>
      </w:r>
      <w:r>
        <w:rPr>
          <w:rFonts w:ascii="Arial" w:hAnsi="Arial" w:cs="Arial"/>
          <w:sz w:val="20"/>
          <w:szCs w:val="20"/>
        </w:rPr>
        <w:t>y</w:t>
      </w:r>
      <w:r>
        <w:rPr>
          <w:rFonts w:ascii="Arial" w:hAnsi="Arial" w:cs="Arial"/>
          <w:spacing w:val="-4"/>
          <w:sz w:val="20"/>
          <w:szCs w:val="20"/>
        </w:rPr>
        <w:t xml:space="preserve"> </w:t>
      </w:r>
      <w:r>
        <w:rPr>
          <w:rFonts w:ascii="Arial" w:hAnsi="Arial" w:cs="Arial"/>
          <w:sz w:val="20"/>
          <w:szCs w:val="20"/>
        </w:rPr>
        <w:t>other of</w:t>
      </w:r>
      <w:r>
        <w:rPr>
          <w:rFonts w:ascii="Arial" w:hAnsi="Arial" w:cs="Arial"/>
          <w:spacing w:val="-5"/>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w w:val="93"/>
          <w:sz w:val="20"/>
          <w:szCs w:val="20"/>
        </w:rPr>
        <w:t>deri</w:t>
      </w:r>
      <w:r>
        <w:rPr>
          <w:rFonts w:ascii="Arial" w:hAnsi="Arial" w:cs="Arial"/>
          <w:spacing w:val="-10"/>
          <w:w w:val="93"/>
          <w:sz w:val="20"/>
          <w:szCs w:val="20"/>
        </w:rPr>
        <w:t>v</w:t>
      </w:r>
      <w:r>
        <w:rPr>
          <w:rFonts w:ascii="Arial" w:hAnsi="Arial" w:cs="Arial"/>
          <w:w w:val="93"/>
          <w:sz w:val="20"/>
          <w:szCs w:val="20"/>
        </w:rPr>
        <w:t>ati</w:t>
      </w:r>
      <w:r>
        <w:rPr>
          <w:rFonts w:ascii="Arial" w:hAnsi="Arial" w:cs="Arial"/>
          <w:spacing w:val="-5"/>
          <w:w w:val="93"/>
          <w:sz w:val="20"/>
          <w:szCs w:val="20"/>
        </w:rPr>
        <w:t>v</w:t>
      </w:r>
      <w:r>
        <w:rPr>
          <w:rFonts w:ascii="Arial" w:hAnsi="Arial" w:cs="Arial"/>
          <w:w w:val="93"/>
          <w:sz w:val="20"/>
          <w:szCs w:val="20"/>
        </w:rPr>
        <w:t xml:space="preserve">es, </w:t>
      </w:r>
      <w:r>
        <w:rPr>
          <w:rFonts w:ascii="Arial" w:hAnsi="Arial" w:cs="Arial"/>
          <w:spacing w:val="4"/>
          <w:w w:val="93"/>
          <w:sz w:val="20"/>
          <w:szCs w:val="20"/>
        </w:rPr>
        <w:t xml:space="preserve"> </w:t>
      </w:r>
      <w:r>
        <w:rPr>
          <w:rFonts w:ascii="Arial" w:hAnsi="Arial" w:cs="Arial"/>
          <w:spacing w:val="6"/>
          <w:w w:val="93"/>
          <w:sz w:val="20"/>
          <w:szCs w:val="20"/>
        </w:rPr>
        <w:t>b</w:t>
      </w:r>
      <w:r>
        <w:rPr>
          <w:rFonts w:ascii="Arial" w:hAnsi="Arial" w:cs="Arial"/>
          <w:w w:val="93"/>
          <w:sz w:val="20"/>
          <w:szCs w:val="20"/>
        </w:rPr>
        <w:t>een</w:t>
      </w:r>
      <w:r>
        <w:rPr>
          <w:rFonts w:ascii="Arial" w:hAnsi="Arial" w:cs="Arial"/>
          <w:spacing w:val="-10"/>
          <w:w w:val="93"/>
          <w:sz w:val="20"/>
          <w:szCs w:val="20"/>
        </w:rPr>
        <w:t xml:space="preserve"> </w:t>
      </w:r>
      <w:r>
        <w:rPr>
          <w:rFonts w:ascii="Arial" w:hAnsi="Arial" w:cs="Arial"/>
          <w:sz w:val="20"/>
          <w:szCs w:val="20"/>
        </w:rPr>
        <w:t>formally</w:t>
      </w:r>
      <w:r>
        <w:rPr>
          <w:rFonts w:ascii="Arial" w:hAnsi="Arial" w:cs="Arial"/>
          <w:spacing w:val="16"/>
          <w:sz w:val="20"/>
          <w:szCs w:val="20"/>
        </w:rPr>
        <w:t xml:space="preserve"> </w:t>
      </w:r>
      <w:proofErr w:type="spellStart"/>
      <w:r>
        <w:rPr>
          <w:rFonts w:ascii="Arial" w:hAnsi="Arial" w:cs="Arial"/>
          <w:w w:val="93"/>
          <w:sz w:val="20"/>
          <w:szCs w:val="20"/>
        </w:rPr>
        <w:t>analysed</w:t>
      </w:r>
      <w:proofErr w:type="spellEnd"/>
      <w:r>
        <w:rPr>
          <w:rFonts w:ascii="Arial" w:hAnsi="Arial" w:cs="Arial"/>
          <w:spacing w:val="7"/>
          <w:w w:val="93"/>
          <w:sz w:val="20"/>
          <w:szCs w:val="20"/>
        </w:rPr>
        <w:t xml:space="preserve"> </w:t>
      </w:r>
      <w:r>
        <w:rPr>
          <w:rFonts w:ascii="Arial" w:hAnsi="Arial" w:cs="Arial"/>
          <w:sz w:val="20"/>
          <w:szCs w:val="20"/>
        </w:rPr>
        <w:t>and</w:t>
      </w:r>
      <w:r>
        <w:rPr>
          <w:rFonts w:ascii="Arial" w:hAnsi="Arial" w:cs="Arial"/>
          <w:spacing w:val="-11"/>
          <w:sz w:val="20"/>
          <w:szCs w:val="20"/>
        </w:rPr>
        <w:t xml:space="preserve"> </w:t>
      </w:r>
      <w:r>
        <w:rPr>
          <w:rFonts w:ascii="Arial" w:hAnsi="Arial" w:cs="Arial"/>
          <w:sz w:val="20"/>
          <w:szCs w:val="20"/>
        </w:rPr>
        <w:t>pr</w:t>
      </w:r>
      <w:r>
        <w:rPr>
          <w:rFonts w:ascii="Arial" w:hAnsi="Arial" w:cs="Arial"/>
          <w:spacing w:val="-5"/>
          <w:sz w:val="20"/>
          <w:szCs w:val="20"/>
        </w:rPr>
        <w:t>ov</w:t>
      </w:r>
      <w:r>
        <w:rPr>
          <w:rFonts w:ascii="Arial" w:hAnsi="Arial" w:cs="Arial"/>
          <w:sz w:val="20"/>
          <w:szCs w:val="20"/>
        </w:rPr>
        <w:t>en</w:t>
      </w:r>
      <w:r>
        <w:rPr>
          <w:rFonts w:ascii="Arial" w:hAnsi="Arial" w:cs="Arial"/>
          <w:spacing w:val="-20"/>
          <w:sz w:val="20"/>
          <w:szCs w:val="20"/>
        </w:rPr>
        <w:t xml:space="preserve"> </w:t>
      </w:r>
      <w:r>
        <w:rPr>
          <w:rFonts w:ascii="Arial" w:hAnsi="Arial" w:cs="Arial"/>
          <w:sz w:val="20"/>
          <w:szCs w:val="20"/>
        </w:rPr>
        <w:t>that</w:t>
      </w:r>
      <w:r>
        <w:rPr>
          <w:rFonts w:ascii="Arial" w:hAnsi="Arial" w:cs="Arial"/>
          <w:spacing w:val="32"/>
          <w:sz w:val="20"/>
          <w:szCs w:val="20"/>
        </w:rPr>
        <w:t xml:space="preserve"> </w:t>
      </w:r>
      <w:r>
        <w:rPr>
          <w:rFonts w:ascii="Arial" w:hAnsi="Arial" w:cs="Arial"/>
          <w:w w:val="132"/>
          <w:sz w:val="20"/>
          <w:szCs w:val="20"/>
        </w:rPr>
        <w:t>it</w:t>
      </w:r>
      <w:r>
        <w:rPr>
          <w:rFonts w:ascii="Arial" w:hAnsi="Arial" w:cs="Arial"/>
          <w:spacing w:val="-16"/>
          <w:w w:val="132"/>
          <w:sz w:val="20"/>
          <w:szCs w:val="20"/>
        </w:rPr>
        <w:t xml:space="preserve"> </w:t>
      </w:r>
      <w:r>
        <w:rPr>
          <w:rFonts w:ascii="Arial" w:hAnsi="Arial" w:cs="Arial"/>
          <w:w w:val="93"/>
          <w:sz w:val="20"/>
          <w:szCs w:val="20"/>
        </w:rPr>
        <w:t>indeed</w:t>
      </w:r>
      <w:r>
        <w:rPr>
          <w:rFonts w:ascii="Arial" w:hAnsi="Arial" w:cs="Arial"/>
          <w:spacing w:val="6"/>
          <w:w w:val="93"/>
          <w:sz w:val="20"/>
          <w:szCs w:val="20"/>
        </w:rPr>
        <w:t xml:space="preserve"> </w:t>
      </w:r>
      <w:r>
        <w:rPr>
          <w:rFonts w:ascii="Arial" w:hAnsi="Arial" w:cs="Arial"/>
          <w:w w:val="99"/>
          <w:sz w:val="20"/>
          <w:szCs w:val="20"/>
        </w:rPr>
        <w:t>pr</w:t>
      </w:r>
      <w:r>
        <w:rPr>
          <w:rFonts w:ascii="Arial" w:hAnsi="Arial" w:cs="Arial"/>
          <w:spacing w:val="-5"/>
          <w:w w:val="99"/>
          <w:sz w:val="20"/>
          <w:szCs w:val="20"/>
        </w:rPr>
        <w:t>o</w:t>
      </w:r>
      <w:r>
        <w:rPr>
          <w:rFonts w:ascii="Arial" w:hAnsi="Arial" w:cs="Arial"/>
          <w:w w:val="97"/>
          <w:sz w:val="20"/>
          <w:szCs w:val="20"/>
        </w:rPr>
        <w:t>vid</w:t>
      </w:r>
      <w:r>
        <w:rPr>
          <w:rFonts w:ascii="Arial" w:hAnsi="Arial" w:cs="Arial"/>
          <w:spacing w:val="1"/>
          <w:w w:val="97"/>
          <w:sz w:val="20"/>
          <w:szCs w:val="20"/>
        </w:rPr>
        <w:t>e</w:t>
      </w:r>
      <w:r>
        <w:rPr>
          <w:rFonts w:ascii="Arial" w:hAnsi="Arial" w:cs="Arial"/>
          <w:w w:val="78"/>
          <w:sz w:val="20"/>
          <w:szCs w:val="20"/>
        </w:rPr>
        <w:t>s</w:t>
      </w:r>
      <w:r>
        <w:rPr>
          <w:rFonts w:ascii="Arial" w:hAnsi="Arial" w:cs="Arial"/>
          <w:spacing w:val="1"/>
          <w:sz w:val="20"/>
          <w:szCs w:val="20"/>
        </w:rPr>
        <w:t xml:space="preserve"> </w:t>
      </w:r>
      <w:r>
        <w:rPr>
          <w:rFonts w:ascii="Arial" w:hAnsi="Arial" w:cs="Arial"/>
          <w:w w:val="105"/>
          <w:sz w:val="20"/>
          <w:szCs w:val="20"/>
        </w:rPr>
        <w:t xml:space="preserve">its </w:t>
      </w:r>
      <w:r>
        <w:rPr>
          <w:rFonts w:ascii="Arial" w:hAnsi="Arial" w:cs="Arial"/>
          <w:sz w:val="20"/>
          <w:szCs w:val="20"/>
        </w:rPr>
        <w:t>claimed</w:t>
      </w:r>
      <w:r>
        <w:rPr>
          <w:rFonts w:ascii="Arial" w:hAnsi="Arial" w:cs="Arial"/>
          <w:spacing w:val="-5"/>
          <w:sz w:val="20"/>
          <w:szCs w:val="20"/>
        </w:rPr>
        <w:t xml:space="preserve"> </w:t>
      </w:r>
      <w:r>
        <w:rPr>
          <w:rFonts w:ascii="Arial" w:hAnsi="Arial" w:cs="Arial"/>
          <w:w w:val="78"/>
          <w:sz w:val="20"/>
          <w:szCs w:val="20"/>
        </w:rPr>
        <w:t>s</w:t>
      </w:r>
      <w:r>
        <w:rPr>
          <w:rFonts w:ascii="Arial" w:hAnsi="Arial" w:cs="Arial"/>
          <w:w w:val="101"/>
          <w:sz w:val="20"/>
          <w:szCs w:val="20"/>
        </w:rPr>
        <w:t>ecuri</w:t>
      </w:r>
      <w:r>
        <w:rPr>
          <w:rFonts w:ascii="Arial" w:hAnsi="Arial" w:cs="Arial"/>
          <w:spacing w:val="-5"/>
          <w:w w:val="101"/>
          <w:sz w:val="20"/>
          <w:szCs w:val="20"/>
        </w:rPr>
        <w:t>t</w:t>
      </w:r>
      <w:r>
        <w:rPr>
          <w:rFonts w:ascii="Arial" w:hAnsi="Arial" w:cs="Arial"/>
          <w:w w:val="105"/>
          <w:sz w:val="20"/>
          <w:szCs w:val="20"/>
        </w:rPr>
        <w:t>y</w:t>
      </w:r>
      <w:r>
        <w:rPr>
          <w:rFonts w:ascii="Arial" w:hAnsi="Arial" w:cs="Arial"/>
          <w:spacing w:val="22"/>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erties</w:t>
      </w:r>
      <w:r>
        <w:rPr>
          <w:rFonts w:ascii="Arial" w:hAnsi="Arial" w:cs="Arial"/>
          <w:spacing w:val="-5"/>
          <w:sz w:val="20"/>
          <w:szCs w:val="20"/>
        </w:rPr>
        <w:t xml:space="preserve"> </w:t>
      </w:r>
      <w:r>
        <w:rPr>
          <w:rFonts w:ascii="Arial" w:hAnsi="Arial" w:cs="Arial"/>
          <w:sz w:val="20"/>
          <w:szCs w:val="20"/>
        </w:rPr>
        <w:t>(</w:t>
      </w:r>
      <w:proofErr w:type="spellStart"/>
      <w:r>
        <w:rPr>
          <w:rFonts w:ascii="Arial" w:hAnsi="Arial" w:cs="Arial"/>
          <w:spacing w:val="-16"/>
          <w:sz w:val="20"/>
          <w:szCs w:val="20"/>
        </w:rPr>
        <w:t>F</w:t>
      </w:r>
      <w:r>
        <w:rPr>
          <w:rFonts w:ascii="Arial" w:hAnsi="Arial" w:cs="Arial"/>
          <w:sz w:val="20"/>
          <w:szCs w:val="20"/>
        </w:rPr>
        <w:t>ros</w:t>
      </w:r>
      <w:r>
        <w:rPr>
          <w:rFonts w:ascii="Arial" w:hAnsi="Arial" w:cs="Arial"/>
          <w:spacing w:val="-5"/>
          <w:sz w:val="20"/>
          <w:szCs w:val="20"/>
        </w:rPr>
        <w:t>c</w:t>
      </w:r>
      <w:r>
        <w:rPr>
          <w:rFonts w:ascii="Arial" w:hAnsi="Arial" w:cs="Arial"/>
          <w:sz w:val="20"/>
          <w:szCs w:val="20"/>
        </w:rPr>
        <w:t>h</w:t>
      </w:r>
      <w:proofErr w:type="spellEnd"/>
      <w:r>
        <w:rPr>
          <w:rFonts w:ascii="Arial" w:hAnsi="Arial" w:cs="Arial"/>
          <w:spacing w:val="5"/>
          <w:sz w:val="20"/>
          <w:szCs w:val="20"/>
        </w:rPr>
        <w:t xml:space="preserve"> </w:t>
      </w:r>
      <w:r>
        <w:rPr>
          <w:rFonts w:ascii="Arial" w:hAnsi="Arial" w:cs="Arial"/>
          <w:sz w:val="20"/>
          <w:szCs w:val="20"/>
        </w:rPr>
        <w:t>et</w:t>
      </w:r>
      <w:r>
        <w:rPr>
          <w:rFonts w:ascii="Arial" w:hAnsi="Arial" w:cs="Arial"/>
          <w:spacing w:val="21"/>
          <w:sz w:val="20"/>
          <w:szCs w:val="20"/>
        </w:rPr>
        <w:t xml:space="preserve"> </w:t>
      </w:r>
      <w:r>
        <w:rPr>
          <w:rFonts w:ascii="Arial" w:hAnsi="Arial" w:cs="Arial"/>
          <w:sz w:val="20"/>
          <w:szCs w:val="20"/>
        </w:rPr>
        <w:t>al.</w:t>
      </w:r>
      <w:r>
        <w:rPr>
          <w:rFonts w:ascii="Arial" w:hAnsi="Arial" w:cs="Arial"/>
          <w:spacing w:val="21"/>
          <w:sz w:val="20"/>
          <w:szCs w:val="20"/>
        </w:rPr>
        <w:t xml:space="preserve"> </w:t>
      </w:r>
      <w:r>
        <w:rPr>
          <w:rFonts w:ascii="Arial" w:hAnsi="Arial" w:cs="Arial"/>
          <w:sz w:val="20"/>
          <w:szCs w:val="20"/>
        </w:rPr>
        <w:t>2016).</w:t>
      </w:r>
      <w:r>
        <w:rPr>
          <w:rFonts w:ascii="Arial" w:hAnsi="Arial" w:cs="Arial"/>
          <w:spacing w:val="29"/>
          <w:sz w:val="20"/>
          <w:szCs w:val="20"/>
        </w:rPr>
        <w:t xml:space="preserve"> </w:t>
      </w:r>
      <w:r>
        <w:rPr>
          <w:rFonts w:ascii="Arial" w:hAnsi="Arial" w:cs="Arial"/>
          <w:sz w:val="20"/>
          <w:szCs w:val="20"/>
        </w:rPr>
        <w:t>One</w:t>
      </w:r>
      <w:r>
        <w:rPr>
          <w:rFonts w:ascii="Arial" w:hAnsi="Arial" w:cs="Arial"/>
          <w:spacing w:val="-3"/>
          <w:sz w:val="20"/>
          <w:szCs w:val="20"/>
        </w:rPr>
        <w:t xml:space="preserve"> </w:t>
      </w:r>
      <w:r>
        <w:rPr>
          <w:rFonts w:ascii="Arial" w:hAnsi="Arial" w:cs="Arial"/>
          <w:w w:val="101"/>
          <w:sz w:val="20"/>
          <w:szCs w:val="20"/>
        </w:rPr>
        <w:t>impr</w:t>
      </w:r>
      <w:r>
        <w:rPr>
          <w:rFonts w:ascii="Arial" w:hAnsi="Arial" w:cs="Arial"/>
          <w:spacing w:val="-5"/>
          <w:w w:val="101"/>
          <w:sz w:val="20"/>
          <w:szCs w:val="20"/>
        </w:rPr>
        <w:t>o</w:t>
      </w:r>
      <w:r>
        <w:rPr>
          <w:rFonts w:ascii="Arial" w:hAnsi="Arial" w:cs="Arial"/>
          <w:spacing w:val="-5"/>
          <w:w w:val="105"/>
          <w:sz w:val="20"/>
          <w:szCs w:val="20"/>
        </w:rPr>
        <w:t>v</w:t>
      </w:r>
      <w:r>
        <w:rPr>
          <w:rFonts w:ascii="Arial" w:hAnsi="Arial" w:cs="Arial"/>
          <w:w w:val="90"/>
          <w:sz w:val="20"/>
          <w:szCs w:val="20"/>
        </w:rPr>
        <w:t>eme</w:t>
      </w:r>
      <w:r>
        <w:rPr>
          <w:rFonts w:ascii="Arial" w:hAnsi="Arial" w:cs="Arial"/>
          <w:spacing w:val="-5"/>
          <w:w w:val="90"/>
          <w:sz w:val="20"/>
          <w:szCs w:val="20"/>
        </w:rPr>
        <w:t>n</w:t>
      </w:r>
      <w:r>
        <w:rPr>
          <w:rFonts w:ascii="Arial" w:hAnsi="Arial" w:cs="Arial"/>
          <w:w w:val="139"/>
          <w:sz w:val="20"/>
          <w:szCs w:val="20"/>
        </w:rPr>
        <w:t>t</w:t>
      </w:r>
      <w:r>
        <w:rPr>
          <w:rFonts w:ascii="Arial" w:hAnsi="Arial" w:cs="Arial"/>
          <w:spacing w:val="23"/>
          <w:sz w:val="20"/>
          <w:szCs w:val="20"/>
        </w:rPr>
        <w:t xml:space="preserve"> </w:t>
      </w:r>
      <w:r>
        <w:rPr>
          <w:rFonts w:ascii="Arial" w:hAnsi="Arial" w:cs="Arial"/>
          <w:spacing w:val="-5"/>
          <w:sz w:val="20"/>
          <w:szCs w:val="20"/>
        </w:rPr>
        <w:t>ov</w:t>
      </w:r>
      <w:r>
        <w:rPr>
          <w:rFonts w:ascii="Arial" w:hAnsi="Arial" w:cs="Arial"/>
          <w:sz w:val="20"/>
          <w:szCs w:val="20"/>
        </w:rPr>
        <w:t>er</w:t>
      </w:r>
      <w:r>
        <w:rPr>
          <w:rFonts w:ascii="Arial" w:hAnsi="Arial" w:cs="Arial"/>
          <w:spacing w:val="2"/>
          <w:sz w:val="20"/>
          <w:szCs w:val="20"/>
        </w:rPr>
        <w:t xml:space="preserve"> </w:t>
      </w:r>
      <w:r>
        <w:rPr>
          <w:rFonts w:ascii="Arial" w:hAnsi="Arial" w:cs="Arial"/>
          <w:w w:val="105"/>
          <w:sz w:val="20"/>
          <w:szCs w:val="20"/>
        </w:rPr>
        <w:t xml:space="preserve">OTR </w:t>
      </w:r>
      <w:r>
        <w:rPr>
          <w:rFonts w:ascii="Arial" w:hAnsi="Arial" w:cs="Arial"/>
          <w:sz w:val="20"/>
          <w:szCs w:val="20"/>
        </w:rPr>
        <w:t>is</w:t>
      </w:r>
      <w:r>
        <w:rPr>
          <w:rFonts w:ascii="Arial" w:hAnsi="Arial" w:cs="Arial"/>
          <w:spacing w:val="-2"/>
          <w:sz w:val="20"/>
          <w:szCs w:val="20"/>
        </w:rPr>
        <w:t xml:space="preserve"> </w:t>
      </w:r>
      <w:r>
        <w:rPr>
          <w:rFonts w:ascii="Arial" w:hAnsi="Arial" w:cs="Arial"/>
          <w:sz w:val="20"/>
          <w:szCs w:val="20"/>
        </w:rPr>
        <w:t>the</w:t>
      </w:r>
      <w:r>
        <w:rPr>
          <w:rFonts w:ascii="Arial" w:hAnsi="Arial" w:cs="Arial"/>
          <w:spacing w:val="7"/>
          <w:sz w:val="20"/>
          <w:szCs w:val="20"/>
        </w:rPr>
        <w:t xml:space="preserve"> </w:t>
      </w:r>
      <w:r>
        <w:rPr>
          <w:rFonts w:ascii="Arial" w:hAnsi="Arial" w:cs="Arial"/>
          <w:sz w:val="20"/>
          <w:szCs w:val="20"/>
        </w:rPr>
        <w:t>deniabili</w:t>
      </w:r>
      <w:r>
        <w:rPr>
          <w:rFonts w:ascii="Arial" w:hAnsi="Arial" w:cs="Arial"/>
          <w:spacing w:val="-4"/>
          <w:sz w:val="20"/>
          <w:szCs w:val="20"/>
        </w:rPr>
        <w:t>t</w:t>
      </w:r>
      <w:r>
        <w:rPr>
          <w:rFonts w:ascii="Arial" w:hAnsi="Arial" w:cs="Arial"/>
          <w:spacing w:val="-16"/>
          <w:sz w:val="20"/>
          <w:szCs w:val="20"/>
        </w:rPr>
        <w:t>y</w:t>
      </w:r>
      <w:r>
        <w:rPr>
          <w:rFonts w:ascii="Arial" w:hAnsi="Arial" w:cs="Arial"/>
          <w:sz w:val="20"/>
          <w:szCs w:val="20"/>
        </w:rPr>
        <w:t xml:space="preserve">. </w:t>
      </w:r>
      <w:r>
        <w:rPr>
          <w:rFonts w:ascii="Arial" w:hAnsi="Arial" w:cs="Arial"/>
          <w:spacing w:val="5"/>
          <w:sz w:val="20"/>
          <w:szCs w:val="20"/>
        </w:rPr>
        <w:t xml:space="preserve"> </w:t>
      </w:r>
      <w:r>
        <w:rPr>
          <w:rFonts w:ascii="Arial" w:hAnsi="Arial" w:cs="Arial"/>
          <w:sz w:val="20"/>
          <w:szCs w:val="20"/>
        </w:rPr>
        <w:t>In</w:t>
      </w:r>
      <w:r>
        <w:rPr>
          <w:rFonts w:ascii="Arial" w:hAnsi="Arial" w:cs="Arial"/>
          <w:spacing w:val="25"/>
          <w:sz w:val="20"/>
          <w:szCs w:val="20"/>
        </w:rPr>
        <w:t xml:space="preserve"> </w:t>
      </w:r>
      <w:r>
        <w:rPr>
          <w:rFonts w:ascii="Arial" w:hAnsi="Arial" w:cs="Arial"/>
          <w:sz w:val="20"/>
          <w:szCs w:val="20"/>
        </w:rPr>
        <w:t>Signal</w:t>
      </w:r>
      <w:r>
        <w:rPr>
          <w:rFonts w:ascii="Arial" w:hAnsi="Arial" w:cs="Arial"/>
          <w:spacing w:val="-18"/>
          <w:sz w:val="20"/>
          <w:szCs w:val="20"/>
        </w:rPr>
        <w:t xml:space="preserve"> </w:t>
      </w:r>
      <w:r>
        <w:rPr>
          <w:rFonts w:ascii="Arial" w:hAnsi="Arial" w:cs="Arial"/>
          <w:sz w:val="20"/>
          <w:szCs w:val="20"/>
        </w:rPr>
        <w:t>the</w:t>
      </w:r>
      <w:r>
        <w:rPr>
          <w:rFonts w:ascii="Arial" w:hAnsi="Arial" w:cs="Arial"/>
          <w:spacing w:val="7"/>
          <w:sz w:val="20"/>
          <w:szCs w:val="20"/>
        </w:rPr>
        <w:t xml:space="preserve"> </w:t>
      </w:r>
      <w:r>
        <w:rPr>
          <w:rFonts w:ascii="Arial" w:hAnsi="Arial" w:cs="Arial"/>
          <w:sz w:val="20"/>
          <w:szCs w:val="20"/>
        </w:rPr>
        <w:t>authe</w:t>
      </w:r>
      <w:r>
        <w:rPr>
          <w:rFonts w:ascii="Arial" w:hAnsi="Arial" w:cs="Arial"/>
          <w:spacing w:val="-5"/>
          <w:sz w:val="20"/>
          <w:szCs w:val="20"/>
        </w:rPr>
        <w:t>n</w:t>
      </w:r>
      <w:r>
        <w:rPr>
          <w:rFonts w:ascii="Arial" w:hAnsi="Arial" w:cs="Arial"/>
          <w:sz w:val="20"/>
          <w:szCs w:val="20"/>
        </w:rPr>
        <w:t>tication</w:t>
      </w:r>
      <w:r>
        <w:rPr>
          <w:rFonts w:ascii="Arial" w:hAnsi="Arial" w:cs="Arial"/>
          <w:spacing w:val="18"/>
          <w:sz w:val="20"/>
          <w:szCs w:val="20"/>
        </w:rPr>
        <w:t xml:space="preserve"> </w:t>
      </w:r>
      <w:r>
        <w:rPr>
          <w:rFonts w:ascii="Arial" w:hAnsi="Arial" w:cs="Arial"/>
          <w:sz w:val="20"/>
          <w:szCs w:val="20"/>
        </w:rPr>
        <w:t>is</w:t>
      </w:r>
      <w:r>
        <w:rPr>
          <w:rFonts w:ascii="Arial" w:hAnsi="Arial" w:cs="Arial"/>
          <w:spacing w:val="-2"/>
          <w:sz w:val="20"/>
          <w:szCs w:val="20"/>
        </w:rPr>
        <w:t xml:space="preserve"> </w:t>
      </w:r>
      <w:r>
        <w:rPr>
          <w:rFonts w:ascii="Arial" w:hAnsi="Arial" w:cs="Arial"/>
          <w:sz w:val="20"/>
          <w:szCs w:val="20"/>
        </w:rPr>
        <w:t>set</w:t>
      </w:r>
      <w:r>
        <w:rPr>
          <w:rFonts w:ascii="Arial" w:hAnsi="Arial" w:cs="Arial"/>
          <w:spacing w:val="-14"/>
          <w:sz w:val="20"/>
          <w:szCs w:val="20"/>
        </w:rPr>
        <w:t xml:space="preserve"> </w:t>
      </w:r>
      <w:r>
        <w:rPr>
          <w:rFonts w:ascii="Arial" w:hAnsi="Arial" w:cs="Arial"/>
          <w:sz w:val="20"/>
          <w:szCs w:val="20"/>
        </w:rPr>
        <w:t>up</w:t>
      </w:r>
      <w:r>
        <w:rPr>
          <w:rFonts w:ascii="Arial" w:hAnsi="Arial" w:cs="Arial"/>
          <w:spacing w:val="8"/>
          <w:sz w:val="20"/>
          <w:szCs w:val="20"/>
        </w:rPr>
        <w:t xml:space="preserve"> </w:t>
      </w:r>
      <w:r>
        <w:rPr>
          <w:rFonts w:ascii="Arial" w:hAnsi="Arial" w:cs="Arial"/>
          <w:sz w:val="20"/>
          <w:szCs w:val="20"/>
        </w:rPr>
        <w:t>in</w:t>
      </w:r>
      <w:r>
        <w:rPr>
          <w:rFonts w:ascii="Arial" w:hAnsi="Arial" w:cs="Arial"/>
          <w:spacing w:val="19"/>
          <w:sz w:val="20"/>
          <w:szCs w:val="20"/>
        </w:rPr>
        <w:t xml:space="preserve"> </w:t>
      </w:r>
      <w:r>
        <w:rPr>
          <w:rFonts w:ascii="Arial" w:hAnsi="Arial" w:cs="Arial"/>
          <w:w w:val="91"/>
          <w:sz w:val="20"/>
          <w:szCs w:val="20"/>
        </w:rPr>
        <w:t>su</w:t>
      </w:r>
      <w:r>
        <w:rPr>
          <w:rFonts w:ascii="Arial" w:hAnsi="Arial" w:cs="Arial"/>
          <w:spacing w:val="-5"/>
          <w:w w:val="91"/>
          <w:sz w:val="20"/>
          <w:szCs w:val="20"/>
        </w:rPr>
        <w:t>c</w:t>
      </w:r>
      <w:r>
        <w:rPr>
          <w:rFonts w:ascii="Arial" w:hAnsi="Arial" w:cs="Arial"/>
          <w:w w:val="91"/>
          <w:sz w:val="20"/>
          <w:szCs w:val="20"/>
        </w:rPr>
        <w:t>h</w:t>
      </w:r>
      <w:r>
        <w:rPr>
          <w:rFonts w:ascii="Arial" w:hAnsi="Arial" w:cs="Arial"/>
          <w:spacing w:val="17"/>
          <w:w w:val="91"/>
          <w:sz w:val="20"/>
          <w:szCs w:val="20"/>
        </w:rPr>
        <w:t xml:space="preserve"> </w:t>
      </w:r>
      <w:r>
        <w:rPr>
          <w:rFonts w:ascii="Arial" w:hAnsi="Arial" w:cs="Arial"/>
          <w:sz w:val="20"/>
          <w:szCs w:val="20"/>
        </w:rPr>
        <w:t>a</w:t>
      </w:r>
      <w:r>
        <w:rPr>
          <w:rFonts w:ascii="Arial" w:hAnsi="Arial" w:cs="Arial"/>
          <w:spacing w:val="-2"/>
          <w:sz w:val="20"/>
          <w:szCs w:val="20"/>
        </w:rPr>
        <w:t xml:space="preserve"> </w:t>
      </w:r>
      <w:r>
        <w:rPr>
          <w:rFonts w:ascii="Arial" w:hAnsi="Arial" w:cs="Arial"/>
          <w:spacing w:val="-6"/>
          <w:sz w:val="20"/>
          <w:szCs w:val="20"/>
        </w:rPr>
        <w:t>w</w:t>
      </w:r>
      <w:r>
        <w:rPr>
          <w:rFonts w:ascii="Arial" w:hAnsi="Arial" w:cs="Arial"/>
          <w:spacing w:val="-5"/>
          <w:sz w:val="20"/>
          <w:szCs w:val="20"/>
        </w:rPr>
        <w:t>a</w:t>
      </w:r>
      <w:r>
        <w:rPr>
          <w:rFonts w:ascii="Arial" w:hAnsi="Arial" w:cs="Arial"/>
          <w:sz w:val="20"/>
          <w:szCs w:val="20"/>
        </w:rPr>
        <w:t>y</w:t>
      </w:r>
      <w:r>
        <w:rPr>
          <w:rFonts w:ascii="Arial" w:hAnsi="Arial" w:cs="Arial"/>
          <w:spacing w:val="1"/>
          <w:sz w:val="20"/>
          <w:szCs w:val="20"/>
        </w:rPr>
        <w:t xml:space="preserve"> </w:t>
      </w:r>
      <w:r>
        <w:rPr>
          <w:rFonts w:ascii="Arial" w:hAnsi="Arial" w:cs="Arial"/>
          <w:sz w:val="20"/>
          <w:szCs w:val="20"/>
        </w:rPr>
        <w:t>that</w:t>
      </w:r>
      <w:r>
        <w:rPr>
          <w:rFonts w:ascii="Arial" w:hAnsi="Arial" w:cs="Arial"/>
          <w:spacing w:val="40"/>
          <w:sz w:val="20"/>
          <w:szCs w:val="20"/>
        </w:rPr>
        <w:t xml:space="preserve"> </w:t>
      </w:r>
      <w:r>
        <w:rPr>
          <w:rFonts w:ascii="Arial" w:hAnsi="Arial" w:cs="Arial"/>
          <w:sz w:val="20"/>
          <w:szCs w:val="20"/>
        </w:rPr>
        <w:t>a</w:t>
      </w:r>
      <w:r>
        <w:rPr>
          <w:rFonts w:ascii="Arial" w:hAnsi="Arial" w:cs="Arial"/>
          <w:spacing w:val="-5"/>
          <w:sz w:val="20"/>
          <w:szCs w:val="20"/>
        </w:rPr>
        <w:t>n</w:t>
      </w:r>
      <w:r>
        <w:rPr>
          <w:rFonts w:ascii="Arial" w:hAnsi="Arial" w:cs="Arial"/>
          <w:sz w:val="20"/>
          <w:szCs w:val="20"/>
        </w:rPr>
        <w:t xml:space="preserve">y </w:t>
      </w:r>
      <w:r>
        <w:rPr>
          <w:rFonts w:ascii="Arial" w:hAnsi="Arial" w:cs="Arial"/>
          <w:spacing w:val="5"/>
          <w:w w:val="91"/>
          <w:sz w:val="20"/>
          <w:szCs w:val="20"/>
        </w:rPr>
        <w:t>p</w:t>
      </w:r>
      <w:r>
        <w:rPr>
          <w:rFonts w:ascii="Arial" w:hAnsi="Arial" w:cs="Arial"/>
          <w:w w:val="91"/>
          <w:sz w:val="20"/>
          <w:szCs w:val="20"/>
        </w:rPr>
        <w:t>erson</w:t>
      </w:r>
      <w:r>
        <w:rPr>
          <w:rFonts w:ascii="Arial" w:hAnsi="Arial" w:cs="Arial"/>
          <w:spacing w:val="22"/>
          <w:w w:val="91"/>
          <w:sz w:val="20"/>
          <w:szCs w:val="20"/>
        </w:rPr>
        <w:t xml:space="preserve"> </w:t>
      </w:r>
      <w:r>
        <w:rPr>
          <w:rFonts w:ascii="Arial" w:hAnsi="Arial" w:cs="Arial"/>
          <w:sz w:val="20"/>
          <w:szCs w:val="20"/>
        </w:rPr>
        <w:t>kn</w:t>
      </w:r>
      <w:r>
        <w:rPr>
          <w:rFonts w:ascii="Arial" w:hAnsi="Arial" w:cs="Arial"/>
          <w:spacing w:val="-5"/>
          <w:sz w:val="20"/>
          <w:szCs w:val="20"/>
        </w:rPr>
        <w:t>o</w:t>
      </w:r>
      <w:r>
        <w:rPr>
          <w:rFonts w:ascii="Arial" w:hAnsi="Arial" w:cs="Arial"/>
          <w:sz w:val="20"/>
          <w:szCs w:val="20"/>
        </w:rPr>
        <w:t>wing</w:t>
      </w:r>
      <w:r>
        <w:rPr>
          <w:rFonts w:ascii="Arial" w:hAnsi="Arial" w:cs="Arial"/>
          <w:spacing w:val="-2"/>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sz w:val="20"/>
          <w:szCs w:val="20"/>
        </w:rPr>
        <w:t>public</w:t>
      </w:r>
      <w:r>
        <w:rPr>
          <w:rFonts w:ascii="Arial" w:hAnsi="Arial" w:cs="Arial"/>
          <w:spacing w:val="18"/>
          <w:sz w:val="20"/>
          <w:szCs w:val="20"/>
        </w:rPr>
        <w:t xml:space="preserve"> </w:t>
      </w:r>
      <w:r>
        <w:rPr>
          <w:rFonts w:ascii="Arial" w:hAnsi="Arial" w:cs="Arial"/>
          <w:spacing w:val="-5"/>
          <w:sz w:val="20"/>
          <w:szCs w:val="20"/>
        </w:rPr>
        <w:t>k</w:t>
      </w:r>
      <w:r>
        <w:rPr>
          <w:rFonts w:ascii="Arial" w:hAnsi="Arial" w:cs="Arial"/>
          <w:sz w:val="20"/>
          <w:szCs w:val="20"/>
        </w:rPr>
        <w:t>ey</w:t>
      </w:r>
      <w:r>
        <w:rPr>
          <w:rFonts w:ascii="Arial" w:hAnsi="Arial" w:cs="Arial"/>
          <w:spacing w:val="-2"/>
          <w:sz w:val="20"/>
          <w:szCs w:val="20"/>
        </w:rPr>
        <w:t xml:space="preserve"> </w:t>
      </w:r>
      <w:r>
        <w:rPr>
          <w:rFonts w:ascii="Arial" w:hAnsi="Arial" w:cs="Arial"/>
          <w:sz w:val="20"/>
          <w:szCs w:val="20"/>
        </w:rPr>
        <w:t>of</w:t>
      </w:r>
      <w:r>
        <w:rPr>
          <w:rFonts w:ascii="Arial" w:hAnsi="Arial" w:cs="Arial"/>
          <w:spacing w:val="5"/>
          <w:sz w:val="20"/>
          <w:szCs w:val="20"/>
        </w:rPr>
        <w:t xml:space="preserve"> </w:t>
      </w:r>
      <w:r>
        <w:rPr>
          <w:rFonts w:ascii="Arial" w:hAnsi="Arial" w:cs="Arial"/>
          <w:w w:val="108"/>
          <w:sz w:val="20"/>
          <w:szCs w:val="20"/>
        </w:rPr>
        <w:t>Ali</w:t>
      </w:r>
      <w:r>
        <w:rPr>
          <w:rFonts w:ascii="Arial" w:hAnsi="Arial" w:cs="Arial"/>
          <w:spacing w:val="1"/>
          <w:w w:val="108"/>
          <w:sz w:val="20"/>
          <w:szCs w:val="20"/>
        </w:rPr>
        <w:t>c</w:t>
      </w:r>
      <w:r>
        <w:rPr>
          <w:rFonts w:ascii="Arial" w:hAnsi="Arial" w:cs="Arial"/>
          <w:w w:val="79"/>
          <w:sz w:val="20"/>
          <w:szCs w:val="20"/>
        </w:rPr>
        <w:t>e</w:t>
      </w:r>
      <w:r>
        <w:rPr>
          <w:rFonts w:ascii="Arial" w:hAnsi="Arial" w:cs="Arial"/>
          <w:spacing w:val="12"/>
          <w:sz w:val="20"/>
          <w:szCs w:val="20"/>
        </w:rPr>
        <w:t xml:space="preserve"> </w:t>
      </w:r>
      <w:r>
        <w:rPr>
          <w:rFonts w:ascii="Arial" w:hAnsi="Arial" w:cs="Arial"/>
          <w:sz w:val="20"/>
          <w:szCs w:val="20"/>
        </w:rPr>
        <w:t>and</w:t>
      </w:r>
      <w:r>
        <w:rPr>
          <w:rFonts w:ascii="Arial" w:hAnsi="Arial" w:cs="Arial"/>
          <w:spacing w:val="-1"/>
          <w:sz w:val="20"/>
          <w:szCs w:val="20"/>
        </w:rPr>
        <w:t xml:space="preserve"> </w:t>
      </w:r>
      <w:r>
        <w:rPr>
          <w:rFonts w:ascii="Arial" w:hAnsi="Arial" w:cs="Arial"/>
          <w:sz w:val="20"/>
          <w:szCs w:val="20"/>
        </w:rPr>
        <w:t>Bob</w:t>
      </w:r>
      <w:r>
        <w:rPr>
          <w:rFonts w:ascii="Arial" w:hAnsi="Arial" w:cs="Arial"/>
          <w:spacing w:val="5"/>
          <w:sz w:val="20"/>
          <w:szCs w:val="20"/>
        </w:rPr>
        <w:t xml:space="preserve"> </w:t>
      </w:r>
      <w:r>
        <w:rPr>
          <w:rFonts w:ascii="Arial" w:hAnsi="Arial" w:cs="Arial"/>
          <w:sz w:val="20"/>
          <w:szCs w:val="20"/>
        </w:rPr>
        <w:t>can</w:t>
      </w:r>
      <w:r>
        <w:rPr>
          <w:rFonts w:ascii="Arial" w:hAnsi="Arial" w:cs="Arial"/>
          <w:spacing w:val="-14"/>
          <w:sz w:val="20"/>
          <w:szCs w:val="20"/>
        </w:rPr>
        <w:t xml:space="preserve"> </w:t>
      </w:r>
      <w:r>
        <w:rPr>
          <w:rFonts w:ascii="Arial" w:hAnsi="Arial" w:cs="Arial"/>
          <w:w w:val="92"/>
          <w:sz w:val="20"/>
          <w:szCs w:val="20"/>
        </w:rPr>
        <w:t>generate</w:t>
      </w:r>
      <w:r>
        <w:rPr>
          <w:rFonts w:ascii="Arial" w:hAnsi="Arial" w:cs="Arial"/>
          <w:spacing w:val="17"/>
          <w:w w:val="92"/>
          <w:sz w:val="20"/>
          <w:szCs w:val="20"/>
        </w:rPr>
        <w:t xml:space="preserve"> </w:t>
      </w:r>
      <w:r>
        <w:rPr>
          <w:rFonts w:ascii="Arial" w:hAnsi="Arial" w:cs="Arial"/>
          <w:sz w:val="20"/>
          <w:szCs w:val="20"/>
        </w:rPr>
        <w:t xml:space="preserve">a </w:t>
      </w:r>
      <w:r>
        <w:rPr>
          <w:rFonts w:ascii="Arial" w:hAnsi="Arial" w:cs="Arial"/>
          <w:w w:val="93"/>
          <w:sz w:val="20"/>
          <w:szCs w:val="20"/>
        </w:rPr>
        <w:t>fa</w:t>
      </w:r>
      <w:r>
        <w:rPr>
          <w:rFonts w:ascii="Arial" w:hAnsi="Arial" w:cs="Arial"/>
          <w:spacing w:val="-5"/>
          <w:w w:val="93"/>
          <w:sz w:val="20"/>
          <w:szCs w:val="20"/>
        </w:rPr>
        <w:t>k</w:t>
      </w:r>
      <w:r>
        <w:rPr>
          <w:rFonts w:ascii="Arial" w:hAnsi="Arial" w:cs="Arial"/>
          <w:w w:val="93"/>
          <w:sz w:val="20"/>
          <w:szCs w:val="20"/>
        </w:rPr>
        <w:t>e</w:t>
      </w:r>
      <w:r>
        <w:rPr>
          <w:rFonts w:ascii="Arial" w:hAnsi="Arial" w:cs="Arial"/>
          <w:spacing w:val="16"/>
          <w:w w:val="93"/>
          <w:sz w:val="20"/>
          <w:szCs w:val="20"/>
        </w:rPr>
        <w:t xml:space="preserve"> </w:t>
      </w:r>
      <w:r>
        <w:rPr>
          <w:rFonts w:ascii="Arial" w:hAnsi="Arial" w:cs="Arial"/>
          <w:w w:val="99"/>
          <w:sz w:val="20"/>
          <w:szCs w:val="20"/>
        </w:rPr>
        <w:t>tran</w:t>
      </w:r>
      <w:r>
        <w:rPr>
          <w:rFonts w:ascii="Arial" w:hAnsi="Arial" w:cs="Arial"/>
          <w:spacing w:val="1"/>
          <w:w w:val="99"/>
          <w:sz w:val="20"/>
          <w:szCs w:val="20"/>
        </w:rPr>
        <w:t>s</w:t>
      </w:r>
      <w:r>
        <w:rPr>
          <w:rFonts w:ascii="Arial" w:hAnsi="Arial" w:cs="Arial"/>
          <w:w w:val="108"/>
          <w:sz w:val="20"/>
          <w:szCs w:val="20"/>
        </w:rPr>
        <w:t>cript</w:t>
      </w:r>
    </w:p>
    <w:p w14:paraId="289FD7F1" w14:textId="77777777" w:rsidR="009E6749" w:rsidRDefault="009E6749">
      <w:pPr>
        <w:spacing w:before="9" w:after="0" w:line="120" w:lineRule="exact"/>
        <w:rPr>
          <w:sz w:val="12"/>
          <w:szCs w:val="12"/>
        </w:rPr>
      </w:pPr>
    </w:p>
    <w:p w14:paraId="172BFA6A" w14:textId="47D79370" w:rsidR="009E6749" w:rsidRDefault="006A2C3E">
      <w:pPr>
        <w:spacing w:after="0" w:line="246" w:lineRule="auto"/>
        <w:ind w:left="955" w:right="923" w:firstLine="222"/>
        <w:jc w:val="both"/>
        <w:rPr>
          <w:rFonts w:ascii="Arial" w:hAnsi="Arial" w:cs="Arial"/>
          <w:sz w:val="16"/>
          <w:szCs w:val="16"/>
        </w:rPr>
      </w:pPr>
      <w:r>
        <w:rPr>
          <w:noProof/>
          <w:lang w:val="en-GB" w:eastAsia="en-GB"/>
        </w:rPr>
        <mc:AlternateContent>
          <mc:Choice Requires="wpg">
            <w:drawing>
              <wp:anchor distT="0" distB="0" distL="114300" distR="114300" simplePos="0" relativeHeight="251659264" behindDoc="1" locked="0" layoutInCell="1" allowOverlap="1" wp14:anchorId="10EDE6FF" wp14:editId="78CF680C">
                <wp:simplePos x="0" y="0"/>
                <wp:positionH relativeFrom="page">
                  <wp:posOffset>1698625</wp:posOffset>
                </wp:positionH>
                <wp:positionV relativeFrom="paragraph">
                  <wp:posOffset>-10160</wp:posOffset>
                </wp:positionV>
                <wp:extent cx="1746250" cy="1270"/>
                <wp:effectExtent l="12700" t="13970" r="12700" b="381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6250" cy="1270"/>
                          <a:chOff x="2675" y="-16"/>
                          <a:chExt cx="2750" cy="2"/>
                        </a:xfrm>
                      </wpg:grpSpPr>
                      <wps:wsp>
                        <wps:cNvPr id="3" name="Freeform 6"/>
                        <wps:cNvSpPr>
                          <a:spLocks/>
                        </wps:cNvSpPr>
                        <wps:spPr bwMode="auto">
                          <a:xfrm>
                            <a:off x="2675" y="-16"/>
                            <a:ext cx="2750" cy="2"/>
                          </a:xfrm>
                          <a:custGeom>
                            <a:avLst/>
                            <a:gdLst>
                              <a:gd name="T0" fmla="+- 0 2675 2675"/>
                              <a:gd name="T1" fmla="*/ T0 w 2750"/>
                              <a:gd name="T2" fmla="+- 0 5425 2675"/>
                              <a:gd name="T3" fmla="*/ T2 w 2750"/>
                            </a:gdLst>
                            <a:ahLst/>
                            <a:cxnLst>
                              <a:cxn ang="0">
                                <a:pos x="T1" y="0"/>
                              </a:cxn>
                              <a:cxn ang="0">
                                <a:pos x="T3" y="0"/>
                              </a:cxn>
                            </a:cxnLst>
                            <a:rect l="0" t="0" r="r" b="b"/>
                            <a:pathLst>
                              <a:path w="2750">
                                <a:moveTo>
                                  <a:pt x="0" y="0"/>
                                </a:moveTo>
                                <a:lnTo>
                                  <a:pt x="275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F8BD89" id="Group 5" o:spid="_x0000_s1026" style="position:absolute;margin-left:133.75pt;margin-top:-.8pt;width:137.5pt;height:.1pt;z-index:-251657216;mso-position-horizontal-relative:page" coordorigin="2675,-16" coordsize="27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">
                <v:shape id="Freeform 6" o:spid="_x0000_s1027" style="position:absolute;left:2675;top:-16;width:2750;height:2;visibility:visible;mso-wrap-style:square;v-text-anchor:top" coordsize="27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jicMA&#10;AADaAAAADwAAAGRycy9kb3ducmV2LnhtbESPQWvCQBSE74X+h+UVequbWLAluoq0FkQPRS14fWSf&#10;STD7Nuw+NfXXu4WCx2FmvmEms9616kwhNp4N5IMMFHHpbcOVgZ/d18s7qCjIFlvPZOCXIsymjw8T&#10;LKy/8IbOW6lUgnAs0EAt0hVax7Imh3HgO+LkHXxwKEmGStuAlwR3rR5m2Ug7bDgt1NjRR03lcXty&#10;BkZt2Lzlnzu/l+F3ucrXx+VVFsY8P/XzMSihXu7h//bSGniFvyvpBu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VjicMAAADaAAAADwAAAAAAAAAAAAAAAACYAgAAZHJzL2Rv&#10;d25yZXYueG1sUEsFBgAAAAAEAAQA9QAAAIgDAAAAAA==&#10;" path="m,l2750,e" filled="f" strokeweight=".14042mm">
                  <v:path arrowok="t" o:connecttype="custom" o:connectlocs="0,0;2750,0" o:connectangles="0,0"/>
                </v:shape>
                <w10:wrap anchorx="page"/>
              </v:group>
            </w:pict>
          </mc:Fallback>
        </mc:AlternateContent>
      </w:r>
      <w:r w:rsidR="009E6749">
        <w:rPr>
          <w:rFonts w:ascii="Arial" w:hAnsi="Arial" w:cs="Arial"/>
          <w:w w:val="109"/>
          <w:position w:val="6"/>
          <w:sz w:val="12"/>
          <w:szCs w:val="12"/>
        </w:rPr>
        <w:t>2</w:t>
      </w:r>
      <w:r w:rsidR="009E6749">
        <w:rPr>
          <w:rFonts w:ascii="Arial" w:hAnsi="Arial" w:cs="Arial"/>
          <w:spacing w:val="-23"/>
          <w:position w:val="6"/>
          <w:sz w:val="12"/>
          <w:szCs w:val="12"/>
        </w:rPr>
        <w:t xml:space="preserve"> </w:t>
      </w:r>
      <w:proofErr w:type="spellStart"/>
      <w:proofErr w:type="gramStart"/>
      <w:r w:rsidR="009E6749">
        <w:rPr>
          <w:rFonts w:ascii="Arial" w:hAnsi="Arial" w:cs="Arial"/>
          <w:spacing w:val="-14"/>
          <w:sz w:val="16"/>
          <w:szCs w:val="16"/>
        </w:rPr>
        <w:t>T</w:t>
      </w:r>
      <w:r w:rsidR="009E6749">
        <w:rPr>
          <w:rFonts w:ascii="Arial" w:hAnsi="Arial" w:cs="Arial"/>
          <w:sz w:val="16"/>
          <w:szCs w:val="16"/>
        </w:rPr>
        <w:t>extSecure</w:t>
      </w:r>
      <w:proofErr w:type="spellEnd"/>
      <w:r w:rsidR="009E6749">
        <w:rPr>
          <w:rFonts w:ascii="Arial" w:hAnsi="Arial" w:cs="Arial"/>
          <w:sz w:val="16"/>
          <w:szCs w:val="16"/>
        </w:rPr>
        <w:t xml:space="preserve"> </w:t>
      </w:r>
      <w:r w:rsidR="009E6749">
        <w:rPr>
          <w:rFonts w:ascii="Arial" w:hAnsi="Arial" w:cs="Arial"/>
          <w:spacing w:val="2"/>
          <w:sz w:val="16"/>
          <w:szCs w:val="16"/>
        </w:rPr>
        <w:t xml:space="preserve"> </w:t>
      </w:r>
      <w:r w:rsidR="009E6749">
        <w:rPr>
          <w:rFonts w:ascii="Arial" w:hAnsi="Arial" w:cs="Arial"/>
          <w:sz w:val="16"/>
          <w:szCs w:val="16"/>
        </w:rPr>
        <w:t>actually</w:t>
      </w:r>
      <w:proofErr w:type="gramEnd"/>
      <w:r w:rsidR="009E6749">
        <w:rPr>
          <w:rFonts w:ascii="Arial" w:hAnsi="Arial" w:cs="Arial"/>
          <w:sz w:val="16"/>
          <w:szCs w:val="16"/>
        </w:rPr>
        <w:t xml:space="preserve"> </w:t>
      </w:r>
      <w:r w:rsidR="009E6749">
        <w:rPr>
          <w:rFonts w:ascii="Arial" w:hAnsi="Arial" w:cs="Arial"/>
          <w:spacing w:val="35"/>
          <w:sz w:val="16"/>
          <w:szCs w:val="16"/>
        </w:rPr>
        <w:t xml:space="preserve"> </w:t>
      </w:r>
      <w:r w:rsidR="009E6749">
        <w:rPr>
          <w:rFonts w:ascii="Arial" w:hAnsi="Arial" w:cs="Arial"/>
          <w:sz w:val="16"/>
          <w:szCs w:val="16"/>
        </w:rPr>
        <w:t>existed</w:t>
      </w:r>
      <w:r w:rsidR="009E6749">
        <w:rPr>
          <w:rFonts w:ascii="Arial" w:hAnsi="Arial" w:cs="Arial"/>
          <w:spacing w:val="42"/>
          <w:sz w:val="16"/>
          <w:szCs w:val="16"/>
        </w:rPr>
        <w:t xml:space="preserve"> </w:t>
      </w:r>
      <w:r w:rsidR="009E6749">
        <w:rPr>
          <w:rFonts w:ascii="Arial" w:hAnsi="Arial" w:cs="Arial"/>
          <w:spacing w:val="5"/>
          <w:sz w:val="16"/>
          <w:szCs w:val="16"/>
        </w:rPr>
        <w:t>b</w:t>
      </w:r>
      <w:r w:rsidR="009E6749">
        <w:rPr>
          <w:rFonts w:ascii="Arial" w:hAnsi="Arial" w:cs="Arial"/>
          <w:sz w:val="16"/>
          <w:szCs w:val="16"/>
        </w:rPr>
        <w:t>efore</w:t>
      </w:r>
      <w:r w:rsidR="009E6749">
        <w:rPr>
          <w:rFonts w:ascii="Arial" w:hAnsi="Arial" w:cs="Arial"/>
          <w:spacing w:val="26"/>
          <w:sz w:val="16"/>
          <w:szCs w:val="16"/>
        </w:rPr>
        <w:t xml:space="preserve"> </w:t>
      </w:r>
      <w:r w:rsidR="009E6749">
        <w:rPr>
          <w:rFonts w:ascii="Arial" w:hAnsi="Arial" w:cs="Arial"/>
          <w:sz w:val="16"/>
          <w:szCs w:val="16"/>
        </w:rPr>
        <w:t xml:space="preserve">the </w:t>
      </w:r>
      <w:r w:rsidR="009E6749">
        <w:rPr>
          <w:rFonts w:ascii="Arial" w:hAnsi="Arial" w:cs="Arial"/>
          <w:spacing w:val="3"/>
          <w:sz w:val="16"/>
          <w:szCs w:val="16"/>
        </w:rPr>
        <w:t xml:space="preserve"> </w:t>
      </w:r>
      <w:r w:rsidR="009E6749">
        <w:rPr>
          <w:rFonts w:ascii="Arial" w:hAnsi="Arial" w:cs="Arial"/>
          <w:sz w:val="16"/>
          <w:szCs w:val="16"/>
        </w:rPr>
        <w:t>Sn</w:t>
      </w:r>
      <w:r w:rsidR="009E6749">
        <w:rPr>
          <w:rFonts w:ascii="Arial" w:hAnsi="Arial" w:cs="Arial"/>
          <w:spacing w:val="-5"/>
          <w:sz w:val="16"/>
          <w:szCs w:val="16"/>
        </w:rPr>
        <w:t>o</w:t>
      </w:r>
      <w:r w:rsidR="009E6749">
        <w:rPr>
          <w:rFonts w:ascii="Arial" w:hAnsi="Arial" w:cs="Arial"/>
          <w:sz w:val="16"/>
          <w:szCs w:val="16"/>
        </w:rPr>
        <w:t>wden</w:t>
      </w:r>
      <w:r w:rsidR="009E6749">
        <w:rPr>
          <w:rFonts w:ascii="Arial" w:hAnsi="Arial" w:cs="Arial"/>
          <w:spacing w:val="22"/>
          <w:sz w:val="16"/>
          <w:szCs w:val="16"/>
        </w:rPr>
        <w:t xml:space="preserve"> </w:t>
      </w:r>
      <w:r w:rsidR="009E6749">
        <w:rPr>
          <w:rFonts w:ascii="Arial" w:hAnsi="Arial" w:cs="Arial"/>
          <w:sz w:val="16"/>
          <w:szCs w:val="16"/>
        </w:rPr>
        <w:t>re</w:t>
      </w:r>
      <w:r w:rsidR="009E6749">
        <w:rPr>
          <w:rFonts w:ascii="Arial" w:hAnsi="Arial" w:cs="Arial"/>
          <w:spacing w:val="-5"/>
          <w:sz w:val="16"/>
          <w:szCs w:val="16"/>
        </w:rPr>
        <w:t>v</w:t>
      </w:r>
      <w:r w:rsidR="009E6749">
        <w:rPr>
          <w:rFonts w:ascii="Arial" w:hAnsi="Arial" w:cs="Arial"/>
          <w:sz w:val="16"/>
          <w:szCs w:val="16"/>
        </w:rPr>
        <w:t xml:space="preserve">elations, </w:t>
      </w:r>
      <w:r w:rsidR="009E6749">
        <w:rPr>
          <w:rFonts w:ascii="Arial" w:hAnsi="Arial" w:cs="Arial"/>
          <w:spacing w:val="17"/>
          <w:sz w:val="16"/>
          <w:szCs w:val="16"/>
        </w:rPr>
        <w:t xml:space="preserve"> </w:t>
      </w:r>
      <w:r w:rsidR="009E6749">
        <w:rPr>
          <w:rFonts w:ascii="Arial" w:hAnsi="Arial" w:cs="Arial"/>
          <w:sz w:val="16"/>
          <w:szCs w:val="16"/>
        </w:rPr>
        <w:t xml:space="preserve">but </w:t>
      </w:r>
      <w:r w:rsidR="009E6749">
        <w:rPr>
          <w:rFonts w:ascii="Arial" w:hAnsi="Arial" w:cs="Arial"/>
          <w:spacing w:val="23"/>
          <w:sz w:val="16"/>
          <w:szCs w:val="16"/>
        </w:rPr>
        <w:t xml:space="preserve"> </w:t>
      </w:r>
      <w:r w:rsidR="009E6749">
        <w:rPr>
          <w:rFonts w:ascii="Arial" w:hAnsi="Arial" w:cs="Arial"/>
          <w:sz w:val="16"/>
          <w:szCs w:val="16"/>
        </w:rPr>
        <w:t>has</w:t>
      </w:r>
      <w:r w:rsidR="009E6749">
        <w:rPr>
          <w:rFonts w:ascii="Arial" w:hAnsi="Arial" w:cs="Arial"/>
          <w:spacing w:val="24"/>
          <w:sz w:val="16"/>
          <w:szCs w:val="16"/>
        </w:rPr>
        <w:t xml:space="preserve"> </w:t>
      </w:r>
      <w:r w:rsidR="009E6749">
        <w:rPr>
          <w:rFonts w:ascii="Arial" w:hAnsi="Arial" w:cs="Arial"/>
          <w:sz w:val="16"/>
          <w:szCs w:val="16"/>
        </w:rPr>
        <w:t>seen</w:t>
      </w:r>
      <w:r w:rsidR="009E6749">
        <w:rPr>
          <w:rFonts w:ascii="Arial" w:hAnsi="Arial" w:cs="Arial"/>
          <w:spacing w:val="-2"/>
          <w:sz w:val="16"/>
          <w:szCs w:val="16"/>
        </w:rPr>
        <w:t xml:space="preserve"> </w:t>
      </w:r>
      <w:r w:rsidR="009E6749">
        <w:rPr>
          <w:rFonts w:ascii="Arial" w:hAnsi="Arial" w:cs="Arial"/>
          <w:sz w:val="16"/>
          <w:szCs w:val="16"/>
        </w:rPr>
        <w:t>more</w:t>
      </w:r>
      <w:r w:rsidR="009E6749">
        <w:rPr>
          <w:rFonts w:ascii="Arial" w:hAnsi="Arial" w:cs="Arial"/>
          <w:spacing w:val="36"/>
          <w:sz w:val="16"/>
          <w:szCs w:val="16"/>
        </w:rPr>
        <w:t xml:space="preserve"> </w:t>
      </w:r>
      <w:r w:rsidR="009E6749">
        <w:rPr>
          <w:rFonts w:ascii="Arial" w:hAnsi="Arial" w:cs="Arial"/>
          <w:w w:val="103"/>
          <w:sz w:val="16"/>
          <w:szCs w:val="16"/>
        </w:rPr>
        <w:t xml:space="preserve">wide- </w:t>
      </w:r>
      <w:r w:rsidR="009E6749">
        <w:rPr>
          <w:rFonts w:ascii="Arial" w:hAnsi="Arial" w:cs="Arial"/>
          <w:sz w:val="16"/>
          <w:szCs w:val="16"/>
        </w:rPr>
        <w:t>spread</w:t>
      </w:r>
      <w:r w:rsidR="009E6749">
        <w:rPr>
          <w:rFonts w:ascii="Arial" w:hAnsi="Arial" w:cs="Arial"/>
          <w:spacing w:val="2"/>
          <w:sz w:val="16"/>
          <w:szCs w:val="16"/>
        </w:rPr>
        <w:t xml:space="preserve"> </w:t>
      </w:r>
      <w:r w:rsidR="009E6749">
        <w:rPr>
          <w:rFonts w:ascii="Arial" w:hAnsi="Arial" w:cs="Arial"/>
          <w:sz w:val="16"/>
          <w:szCs w:val="16"/>
        </w:rPr>
        <w:t>use</w:t>
      </w:r>
      <w:r w:rsidR="009E6749">
        <w:rPr>
          <w:rFonts w:ascii="Arial" w:hAnsi="Arial" w:cs="Arial"/>
          <w:spacing w:val="-11"/>
          <w:sz w:val="16"/>
          <w:szCs w:val="16"/>
        </w:rPr>
        <w:t xml:space="preserve"> </w:t>
      </w:r>
      <w:r w:rsidR="009E6749">
        <w:rPr>
          <w:rFonts w:ascii="Arial" w:hAnsi="Arial" w:cs="Arial"/>
          <w:w w:val="107"/>
          <w:sz w:val="16"/>
          <w:szCs w:val="16"/>
        </w:rPr>
        <w:t>after.</w:t>
      </w:r>
    </w:p>
    <w:p w14:paraId="0D328163" w14:textId="77777777" w:rsidR="009E6749" w:rsidRDefault="009E6749">
      <w:pPr>
        <w:spacing w:after="0"/>
        <w:jc w:val="both"/>
        <w:sectPr w:rsidR="009E6749">
          <w:pgSz w:w="12240" w:h="15840"/>
          <w:pgMar w:top="1480" w:right="1720" w:bottom="1920" w:left="1720" w:header="0" w:footer="1736" w:gutter="0"/>
          <w:cols w:space="720"/>
        </w:sectPr>
      </w:pPr>
    </w:p>
    <w:p w14:paraId="659A7460" w14:textId="77777777" w:rsidR="009E6749" w:rsidRDefault="009E6749">
      <w:pPr>
        <w:spacing w:after="0" w:line="200" w:lineRule="exact"/>
        <w:rPr>
          <w:sz w:val="20"/>
          <w:szCs w:val="20"/>
        </w:rPr>
      </w:pPr>
    </w:p>
    <w:p w14:paraId="716F76AA" w14:textId="77777777" w:rsidR="009E6749" w:rsidRDefault="009E6749">
      <w:pPr>
        <w:spacing w:after="0" w:line="200" w:lineRule="exact"/>
        <w:rPr>
          <w:sz w:val="20"/>
          <w:szCs w:val="20"/>
        </w:rPr>
      </w:pPr>
    </w:p>
    <w:p w14:paraId="5C285842" w14:textId="77777777" w:rsidR="009E6749" w:rsidRDefault="009E6749">
      <w:pPr>
        <w:spacing w:after="0" w:line="200" w:lineRule="exact"/>
        <w:rPr>
          <w:sz w:val="20"/>
          <w:szCs w:val="20"/>
        </w:rPr>
      </w:pPr>
    </w:p>
    <w:p w14:paraId="12CEC99A" w14:textId="77777777" w:rsidR="009E6749" w:rsidRDefault="009E6749">
      <w:pPr>
        <w:spacing w:after="0" w:line="200" w:lineRule="exact"/>
        <w:rPr>
          <w:sz w:val="20"/>
          <w:szCs w:val="20"/>
        </w:rPr>
      </w:pPr>
    </w:p>
    <w:p w14:paraId="2218C275" w14:textId="77777777" w:rsidR="009E6749" w:rsidRDefault="009E6749">
      <w:pPr>
        <w:spacing w:before="7" w:after="0" w:line="200" w:lineRule="exact"/>
        <w:rPr>
          <w:sz w:val="20"/>
          <w:szCs w:val="20"/>
        </w:rPr>
      </w:pPr>
    </w:p>
    <w:p w14:paraId="2AE8CE1C" w14:textId="77777777" w:rsidR="009E6749" w:rsidRDefault="009E6749">
      <w:pPr>
        <w:spacing w:before="21" w:after="0" w:line="249" w:lineRule="auto"/>
        <w:ind w:left="955" w:right="916"/>
        <w:jc w:val="both"/>
        <w:rPr>
          <w:rFonts w:ascii="Arial" w:hAnsi="Arial" w:cs="Arial"/>
          <w:sz w:val="20"/>
          <w:szCs w:val="20"/>
        </w:rPr>
      </w:pPr>
      <w:r>
        <w:rPr>
          <w:rFonts w:ascii="Arial" w:hAnsi="Arial" w:cs="Arial"/>
          <w:sz w:val="20"/>
          <w:szCs w:val="20"/>
        </w:rPr>
        <w:t>of</w:t>
      </w:r>
      <w:r>
        <w:rPr>
          <w:rFonts w:ascii="Arial" w:hAnsi="Arial" w:cs="Arial"/>
          <w:spacing w:val="14"/>
          <w:sz w:val="20"/>
          <w:szCs w:val="20"/>
        </w:rPr>
        <w:t xml:space="preserve"> </w:t>
      </w:r>
      <w:r>
        <w:rPr>
          <w:rFonts w:ascii="Arial" w:hAnsi="Arial" w:cs="Arial"/>
          <w:sz w:val="20"/>
          <w:szCs w:val="20"/>
        </w:rPr>
        <w:t>a</w:t>
      </w:r>
      <w:r>
        <w:rPr>
          <w:rFonts w:ascii="Arial" w:hAnsi="Arial" w:cs="Arial"/>
          <w:spacing w:val="9"/>
          <w:sz w:val="20"/>
          <w:szCs w:val="20"/>
        </w:rPr>
        <w:t xml:space="preserve"> </w:t>
      </w:r>
      <w:r>
        <w:rPr>
          <w:rFonts w:ascii="Arial" w:hAnsi="Arial" w:cs="Arial"/>
          <w:sz w:val="20"/>
          <w:szCs w:val="20"/>
        </w:rPr>
        <w:t>co</w:t>
      </w:r>
      <w:r>
        <w:rPr>
          <w:rFonts w:ascii="Arial" w:hAnsi="Arial" w:cs="Arial"/>
          <w:spacing w:val="-5"/>
          <w:sz w:val="20"/>
          <w:szCs w:val="20"/>
        </w:rPr>
        <w:t>nv</w:t>
      </w:r>
      <w:r>
        <w:rPr>
          <w:rFonts w:ascii="Arial" w:hAnsi="Arial" w:cs="Arial"/>
          <w:sz w:val="20"/>
          <w:szCs w:val="20"/>
        </w:rPr>
        <w:t>ersation.</w:t>
      </w:r>
      <w:r>
        <w:rPr>
          <w:rFonts w:ascii="Arial" w:hAnsi="Arial" w:cs="Arial"/>
          <w:spacing w:val="12"/>
          <w:sz w:val="20"/>
          <w:szCs w:val="20"/>
        </w:rPr>
        <w:t xml:space="preserve"> </w:t>
      </w:r>
      <w:r>
        <w:rPr>
          <w:rFonts w:ascii="Arial" w:hAnsi="Arial" w:cs="Arial"/>
          <w:sz w:val="20"/>
          <w:szCs w:val="20"/>
        </w:rPr>
        <w:t>This</w:t>
      </w:r>
      <w:r>
        <w:rPr>
          <w:rFonts w:ascii="Arial" w:hAnsi="Arial" w:cs="Arial"/>
          <w:spacing w:val="29"/>
          <w:sz w:val="20"/>
          <w:szCs w:val="20"/>
        </w:rPr>
        <w:t xml:space="preserve"> </w:t>
      </w:r>
      <w:r>
        <w:rPr>
          <w:rFonts w:ascii="Arial" w:hAnsi="Arial" w:cs="Arial"/>
          <w:sz w:val="20"/>
          <w:szCs w:val="20"/>
        </w:rPr>
        <w:t>results</w:t>
      </w:r>
      <w:r>
        <w:rPr>
          <w:rFonts w:ascii="Arial" w:hAnsi="Arial" w:cs="Arial"/>
          <w:spacing w:val="-2"/>
          <w:sz w:val="20"/>
          <w:szCs w:val="20"/>
        </w:rPr>
        <w:t xml:space="preserve"> </w:t>
      </w:r>
      <w:r>
        <w:rPr>
          <w:rFonts w:ascii="Arial" w:hAnsi="Arial" w:cs="Arial"/>
          <w:sz w:val="20"/>
          <w:szCs w:val="20"/>
        </w:rPr>
        <w:t>in</w:t>
      </w:r>
      <w:r>
        <w:rPr>
          <w:rFonts w:ascii="Arial" w:hAnsi="Arial" w:cs="Arial"/>
          <w:spacing w:val="30"/>
          <w:sz w:val="20"/>
          <w:szCs w:val="20"/>
        </w:rPr>
        <w:t xml:space="preserve"> </w:t>
      </w:r>
      <w:r>
        <w:rPr>
          <w:rFonts w:ascii="Arial" w:hAnsi="Arial" w:cs="Arial"/>
          <w:sz w:val="20"/>
          <w:szCs w:val="20"/>
        </w:rPr>
        <w:t>that</w:t>
      </w:r>
      <w:r>
        <w:rPr>
          <w:rFonts w:ascii="Arial" w:hAnsi="Arial" w:cs="Arial"/>
          <w:spacing w:val="51"/>
          <w:sz w:val="20"/>
          <w:szCs w:val="20"/>
        </w:rPr>
        <w:t xml:space="preserve"> </w:t>
      </w:r>
      <w:r>
        <w:rPr>
          <w:rFonts w:ascii="Arial" w:hAnsi="Arial" w:cs="Arial"/>
          <w:w w:val="103"/>
          <w:sz w:val="20"/>
          <w:szCs w:val="20"/>
        </w:rPr>
        <w:t>E</w:t>
      </w:r>
      <w:r>
        <w:rPr>
          <w:rFonts w:ascii="Arial" w:hAnsi="Arial" w:cs="Arial"/>
          <w:spacing w:val="-5"/>
          <w:w w:val="103"/>
          <w:sz w:val="20"/>
          <w:szCs w:val="20"/>
        </w:rPr>
        <w:t>v</w:t>
      </w:r>
      <w:r>
        <w:rPr>
          <w:rFonts w:ascii="Arial" w:hAnsi="Arial" w:cs="Arial"/>
          <w:w w:val="79"/>
          <w:sz w:val="20"/>
          <w:szCs w:val="20"/>
        </w:rPr>
        <w:t>e</w:t>
      </w:r>
      <w:r>
        <w:rPr>
          <w:rFonts w:ascii="Arial" w:hAnsi="Arial" w:cs="Arial"/>
          <w:spacing w:val="21"/>
          <w:sz w:val="20"/>
          <w:szCs w:val="20"/>
        </w:rPr>
        <w:t xml:space="preserve"> </w:t>
      </w:r>
      <w:r>
        <w:rPr>
          <w:rFonts w:ascii="Arial" w:hAnsi="Arial" w:cs="Arial"/>
          <w:sz w:val="20"/>
          <w:szCs w:val="20"/>
        </w:rPr>
        <w:t>has</w:t>
      </w:r>
      <w:r>
        <w:rPr>
          <w:rFonts w:ascii="Arial" w:hAnsi="Arial" w:cs="Arial"/>
          <w:spacing w:val="-14"/>
          <w:sz w:val="20"/>
          <w:szCs w:val="20"/>
        </w:rPr>
        <w:t xml:space="preserve"> </w:t>
      </w:r>
      <w:r>
        <w:rPr>
          <w:rFonts w:ascii="Arial" w:hAnsi="Arial" w:cs="Arial"/>
          <w:sz w:val="20"/>
          <w:szCs w:val="20"/>
        </w:rPr>
        <w:t>ma</w:t>
      </w:r>
      <w:r>
        <w:rPr>
          <w:rFonts w:ascii="Arial" w:hAnsi="Arial" w:cs="Arial"/>
          <w:spacing w:val="-5"/>
          <w:sz w:val="20"/>
          <w:szCs w:val="20"/>
        </w:rPr>
        <w:t>n</w:t>
      </w:r>
      <w:r>
        <w:rPr>
          <w:rFonts w:ascii="Arial" w:hAnsi="Arial" w:cs="Arial"/>
          <w:sz w:val="20"/>
          <w:szCs w:val="20"/>
        </w:rPr>
        <w:t>y</w:t>
      </w:r>
      <w:r>
        <w:rPr>
          <w:rFonts w:ascii="Arial" w:hAnsi="Arial" w:cs="Arial"/>
          <w:spacing w:val="10"/>
          <w:sz w:val="20"/>
          <w:szCs w:val="20"/>
        </w:rPr>
        <w:t xml:space="preserve"> </w:t>
      </w:r>
      <w:r>
        <w:rPr>
          <w:rFonts w:ascii="Arial" w:hAnsi="Arial" w:cs="Arial"/>
          <w:sz w:val="20"/>
          <w:szCs w:val="20"/>
        </w:rPr>
        <w:t>more</w:t>
      </w:r>
      <w:r>
        <w:rPr>
          <w:rFonts w:ascii="Arial" w:hAnsi="Arial" w:cs="Arial"/>
          <w:spacing w:val="-6"/>
          <w:sz w:val="20"/>
          <w:szCs w:val="20"/>
        </w:rPr>
        <w:t xml:space="preserve"> </w:t>
      </w:r>
      <w:r>
        <w:rPr>
          <w:rFonts w:ascii="Arial" w:hAnsi="Arial" w:cs="Arial"/>
          <w:w w:val="94"/>
          <w:sz w:val="20"/>
          <w:szCs w:val="20"/>
        </w:rPr>
        <w:t>candidates</w:t>
      </w:r>
      <w:r>
        <w:rPr>
          <w:rFonts w:ascii="Arial" w:hAnsi="Arial" w:cs="Arial"/>
          <w:spacing w:val="25"/>
          <w:w w:val="94"/>
          <w:sz w:val="20"/>
          <w:szCs w:val="20"/>
        </w:rPr>
        <w:t xml:space="preserve"> </w:t>
      </w:r>
      <w:r>
        <w:rPr>
          <w:rFonts w:ascii="Arial" w:hAnsi="Arial" w:cs="Arial"/>
          <w:sz w:val="20"/>
          <w:szCs w:val="20"/>
        </w:rPr>
        <w:t>for</w:t>
      </w:r>
      <w:r>
        <w:rPr>
          <w:rFonts w:ascii="Arial" w:hAnsi="Arial" w:cs="Arial"/>
          <w:spacing w:val="26"/>
          <w:sz w:val="20"/>
          <w:szCs w:val="20"/>
        </w:rPr>
        <w:t xml:space="preserve"> </w:t>
      </w:r>
      <w:r>
        <w:rPr>
          <w:rFonts w:ascii="Arial" w:hAnsi="Arial" w:cs="Arial"/>
          <w:sz w:val="20"/>
          <w:szCs w:val="20"/>
        </w:rPr>
        <w:t>the authors</w:t>
      </w:r>
      <w:r>
        <w:rPr>
          <w:rFonts w:ascii="Arial" w:hAnsi="Arial" w:cs="Arial"/>
          <w:spacing w:val="-1"/>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co</w:t>
      </w:r>
      <w:r>
        <w:rPr>
          <w:rFonts w:ascii="Arial" w:hAnsi="Arial" w:cs="Arial"/>
          <w:spacing w:val="-5"/>
          <w:sz w:val="20"/>
          <w:szCs w:val="20"/>
        </w:rPr>
        <w:t>nv</w:t>
      </w:r>
      <w:r>
        <w:rPr>
          <w:rFonts w:ascii="Arial" w:hAnsi="Arial" w:cs="Arial"/>
          <w:sz w:val="20"/>
          <w:szCs w:val="20"/>
        </w:rPr>
        <w:t>ersation.</w:t>
      </w:r>
    </w:p>
    <w:p w14:paraId="4037C636" w14:textId="77777777" w:rsidR="009E6749" w:rsidRDefault="009E6749">
      <w:pPr>
        <w:spacing w:before="19" w:after="0" w:line="260" w:lineRule="exact"/>
        <w:rPr>
          <w:sz w:val="26"/>
          <w:szCs w:val="26"/>
        </w:rPr>
      </w:pPr>
    </w:p>
    <w:p w14:paraId="36BBEEBE" w14:textId="77777777" w:rsidR="009E6749" w:rsidRDefault="009E6749">
      <w:pPr>
        <w:spacing w:after="0" w:line="240" w:lineRule="auto"/>
        <w:ind w:left="955" w:right="2741"/>
        <w:jc w:val="both"/>
        <w:rPr>
          <w:rFonts w:ascii="Arial" w:hAnsi="Arial" w:cs="Arial"/>
          <w:sz w:val="20"/>
          <w:szCs w:val="20"/>
        </w:rPr>
      </w:pPr>
      <w:r>
        <w:rPr>
          <w:rFonts w:ascii="Arial" w:hAnsi="Arial" w:cs="Arial"/>
          <w:b/>
          <w:bCs/>
          <w:sz w:val="20"/>
          <w:szCs w:val="20"/>
        </w:rPr>
        <w:t xml:space="preserve">2.2.3   </w:t>
      </w:r>
      <w:r>
        <w:rPr>
          <w:rFonts w:ascii="Arial" w:hAnsi="Arial" w:cs="Arial"/>
          <w:b/>
          <w:bCs/>
          <w:spacing w:val="29"/>
          <w:sz w:val="20"/>
          <w:szCs w:val="20"/>
        </w:rPr>
        <w:t xml:space="preserve"> </w:t>
      </w:r>
      <w:r>
        <w:rPr>
          <w:rFonts w:ascii="Arial" w:hAnsi="Arial" w:cs="Arial"/>
          <w:b/>
          <w:bCs/>
          <w:sz w:val="20"/>
          <w:szCs w:val="20"/>
        </w:rPr>
        <w:t xml:space="preserve">When </w:t>
      </w:r>
      <w:r>
        <w:rPr>
          <w:rFonts w:ascii="Arial" w:hAnsi="Arial" w:cs="Arial"/>
          <w:b/>
          <w:bCs/>
          <w:spacing w:val="14"/>
          <w:sz w:val="20"/>
          <w:szCs w:val="20"/>
        </w:rPr>
        <w:t xml:space="preserve"> </w:t>
      </w:r>
      <w:r>
        <w:rPr>
          <w:rFonts w:ascii="Arial" w:hAnsi="Arial" w:cs="Arial"/>
          <w:b/>
          <w:bCs/>
          <w:sz w:val="20"/>
          <w:szCs w:val="20"/>
        </w:rPr>
        <w:t>the</w:t>
      </w:r>
      <w:r>
        <w:rPr>
          <w:rFonts w:ascii="Arial" w:hAnsi="Arial" w:cs="Arial"/>
          <w:b/>
          <w:bCs/>
          <w:spacing w:val="39"/>
          <w:sz w:val="20"/>
          <w:szCs w:val="20"/>
        </w:rPr>
        <w:t xml:space="preserve"> </w:t>
      </w:r>
      <w:r>
        <w:rPr>
          <w:rFonts w:ascii="Arial" w:hAnsi="Arial" w:cs="Arial"/>
          <w:b/>
          <w:bCs/>
          <w:spacing w:val="-6"/>
          <w:sz w:val="20"/>
          <w:szCs w:val="20"/>
        </w:rPr>
        <w:t>A</w:t>
      </w:r>
      <w:r>
        <w:rPr>
          <w:rFonts w:ascii="Arial" w:hAnsi="Arial" w:cs="Arial"/>
          <w:b/>
          <w:bCs/>
          <w:sz w:val="20"/>
          <w:szCs w:val="20"/>
        </w:rPr>
        <w:t>d</w:t>
      </w:r>
      <w:r>
        <w:rPr>
          <w:rFonts w:ascii="Arial" w:hAnsi="Arial" w:cs="Arial"/>
          <w:b/>
          <w:bCs/>
          <w:spacing w:val="-6"/>
          <w:sz w:val="20"/>
          <w:szCs w:val="20"/>
        </w:rPr>
        <w:t>v</w:t>
      </w:r>
      <w:r>
        <w:rPr>
          <w:rFonts w:ascii="Arial" w:hAnsi="Arial" w:cs="Arial"/>
          <w:b/>
          <w:bCs/>
          <w:sz w:val="20"/>
          <w:szCs w:val="20"/>
        </w:rPr>
        <w:t xml:space="preserve">ersary </w:t>
      </w:r>
      <w:r>
        <w:rPr>
          <w:rFonts w:ascii="Arial" w:hAnsi="Arial" w:cs="Arial"/>
          <w:b/>
          <w:bCs/>
          <w:spacing w:val="20"/>
          <w:sz w:val="20"/>
          <w:szCs w:val="20"/>
        </w:rPr>
        <w:t xml:space="preserve"> </w:t>
      </w:r>
      <w:r>
        <w:rPr>
          <w:rFonts w:ascii="Arial" w:hAnsi="Arial" w:cs="Arial"/>
          <w:b/>
          <w:bCs/>
          <w:sz w:val="20"/>
          <w:szCs w:val="20"/>
        </w:rPr>
        <w:t>Co</w:t>
      </w:r>
      <w:r>
        <w:rPr>
          <w:rFonts w:ascii="Arial" w:hAnsi="Arial" w:cs="Arial"/>
          <w:b/>
          <w:bCs/>
          <w:spacing w:val="-6"/>
          <w:sz w:val="20"/>
          <w:szCs w:val="20"/>
        </w:rPr>
        <w:t>n</w:t>
      </w:r>
      <w:r>
        <w:rPr>
          <w:rFonts w:ascii="Arial" w:hAnsi="Arial" w:cs="Arial"/>
          <w:b/>
          <w:bCs/>
          <w:sz w:val="20"/>
          <w:szCs w:val="20"/>
        </w:rPr>
        <w:t>trols</w:t>
      </w:r>
      <w:r>
        <w:rPr>
          <w:rFonts w:ascii="Arial" w:hAnsi="Arial" w:cs="Arial"/>
          <w:b/>
          <w:bCs/>
          <w:spacing w:val="54"/>
          <w:sz w:val="20"/>
          <w:szCs w:val="20"/>
        </w:rPr>
        <w:t xml:space="preserve"> </w:t>
      </w:r>
      <w:r>
        <w:rPr>
          <w:rFonts w:ascii="Arial" w:hAnsi="Arial" w:cs="Arial"/>
          <w:b/>
          <w:bCs/>
          <w:sz w:val="20"/>
          <w:szCs w:val="20"/>
        </w:rPr>
        <w:t>the</w:t>
      </w:r>
      <w:r>
        <w:rPr>
          <w:rFonts w:ascii="Arial" w:hAnsi="Arial" w:cs="Arial"/>
          <w:b/>
          <w:bCs/>
          <w:spacing w:val="39"/>
          <w:sz w:val="20"/>
          <w:szCs w:val="20"/>
        </w:rPr>
        <w:t xml:space="preserve"> </w:t>
      </w:r>
      <w:r>
        <w:rPr>
          <w:rFonts w:ascii="Arial" w:hAnsi="Arial" w:cs="Arial"/>
          <w:b/>
          <w:bCs/>
          <w:w w:val="115"/>
          <w:sz w:val="20"/>
          <w:szCs w:val="20"/>
        </w:rPr>
        <w:t>Ne</w:t>
      </w:r>
      <w:r>
        <w:rPr>
          <w:rFonts w:ascii="Arial" w:hAnsi="Arial" w:cs="Arial"/>
          <w:b/>
          <w:bCs/>
          <w:spacing w:val="-6"/>
          <w:w w:val="115"/>
          <w:sz w:val="20"/>
          <w:szCs w:val="20"/>
        </w:rPr>
        <w:t>t</w:t>
      </w:r>
      <w:r>
        <w:rPr>
          <w:rFonts w:ascii="Arial" w:hAnsi="Arial" w:cs="Arial"/>
          <w:b/>
          <w:bCs/>
          <w:spacing w:val="-6"/>
          <w:w w:val="106"/>
          <w:sz w:val="20"/>
          <w:szCs w:val="20"/>
        </w:rPr>
        <w:t>w</w:t>
      </w:r>
      <w:r>
        <w:rPr>
          <w:rFonts w:ascii="Arial" w:hAnsi="Arial" w:cs="Arial"/>
          <w:b/>
          <w:bCs/>
          <w:w w:val="105"/>
          <w:sz w:val="20"/>
          <w:szCs w:val="20"/>
        </w:rPr>
        <w:t>ork</w:t>
      </w:r>
    </w:p>
    <w:p w14:paraId="62C2C2CB" w14:textId="77777777" w:rsidR="009E6749" w:rsidRDefault="009E6749">
      <w:pPr>
        <w:spacing w:before="8" w:after="0" w:line="130" w:lineRule="exact"/>
        <w:rPr>
          <w:sz w:val="13"/>
          <w:szCs w:val="13"/>
        </w:rPr>
      </w:pPr>
    </w:p>
    <w:p w14:paraId="64B7C26E" w14:textId="7852C8EB" w:rsidR="009E6749" w:rsidRDefault="009E6749">
      <w:pPr>
        <w:spacing w:after="0" w:line="249" w:lineRule="auto"/>
        <w:ind w:left="955" w:right="916"/>
        <w:jc w:val="both"/>
        <w:rPr>
          <w:rFonts w:ascii="Arial" w:hAnsi="Arial" w:cs="Arial"/>
          <w:sz w:val="20"/>
          <w:szCs w:val="20"/>
        </w:rPr>
      </w:pPr>
      <w:proofErr w:type="spellStart"/>
      <w:r>
        <w:rPr>
          <w:rFonts w:ascii="Arial" w:hAnsi="Arial" w:cs="Arial"/>
          <w:sz w:val="20"/>
          <w:szCs w:val="20"/>
        </w:rPr>
        <w:t>Bosk</w:t>
      </w:r>
      <w:proofErr w:type="spellEnd"/>
      <w:r>
        <w:rPr>
          <w:rFonts w:ascii="Arial" w:hAnsi="Arial" w:cs="Arial"/>
          <w:sz w:val="20"/>
          <w:szCs w:val="20"/>
        </w:rPr>
        <w:t>,</w:t>
      </w:r>
      <w:r>
        <w:rPr>
          <w:rFonts w:ascii="Arial" w:hAnsi="Arial" w:cs="Arial"/>
          <w:spacing w:val="-11"/>
          <w:sz w:val="20"/>
          <w:szCs w:val="20"/>
        </w:rPr>
        <w:t xml:space="preserve"> </w:t>
      </w:r>
      <w:proofErr w:type="spellStart"/>
      <w:r>
        <w:rPr>
          <w:rFonts w:ascii="Arial" w:hAnsi="Arial" w:cs="Arial"/>
          <w:sz w:val="20"/>
          <w:szCs w:val="20"/>
        </w:rPr>
        <w:t>Kjellqvist</w:t>
      </w:r>
      <w:proofErr w:type="spellEnd"/>
      <w:r>
        <w:rPr>
          <w:rFonts w:ascii="Arial" w:hAnsi="Arial" w:cs="Arial"/>
          <w:spacing w:val="53"/>
          <w:sz w:val="20"/>
          <w:szCs w:val="20"/>
        </w:rPr>
        <w:t xml:space="preserve"> </w:t>
      </w:r>
      <w:r>
        <w:rPr>
          <w:rFonts w:ascii="Arial" w:hAnsi="Arial" w:cs="Arial"/>
          <w:sz w:val="20"/>
          <w:szCs w:val="20"/>
        </w:rPr>
        <w:t xml:space="preserve">and </w:t>
      </w:r>
      <w:proofErr w:type="spellStart"/>
      <w:r>
        <w:rPr>
          <w:rFonts w:ascii="Arial" w:hAnsi="Arial" w:cs="Arial"/>
          <w:w w:val="92"/>
          <w:sz w:val="20"/>
          <w:szCs w:val="20"/>
        </w:rPr>
        <w:t>Bu</w:t>
      </w:r>
      <w:r>
        <w:rPr>
          <w:rFonts w:ascii="Arial" w:hAnsi="Arial" w:cs="Arial"/>
          <w:spacing w:val="-5"/>
          <w:w w:val="92"/>
          <w:sz w:val="20"/>
          <w:szCs w:val="20"/>
        </w:rPr>
        <w:t>c</w:t>
      </w:r>
      <w:r>
        <w:rPr>
          <w:rFonts w:ascii="Arial" w:hAnsi="Arial" w:cs="Arial"/>
          <w:w w:val="92"/>
          <w:sz w:val="20"/>
          <w:szCs w:val="20"/>
        </w:rPr>
        <w:t>hegger</w:t>
      </w:r>
      <w:proofErr w:type="spellEnd"/>
      <w:r>
        <w:rPr>
          <w:rFonts w:ascii="Arial" w:hAnsi="Arial" w:cs="Arial"/>
          <w:spacing w:val="25"/>
          <w:w w:val="92"/>
          <w:sz w:val="20"/>
          <w:szCs w:val="20"/>
        </w:rPr>
        <w:t xml:space="preserve"> </w:t>
      </w:r>
      <w:r>
        <w:rPr>
          <w:rFonts w:ascii="Arial" w:hAnsi="Arial" w:cs="Arial"/>
          <w:sz w:val="20"/>
          <w:szCs w:val="20"/>
        </w:rPr>
        <w:t>(2015)</w:t>
      </w:r>
      <w:r>
        <w:rPr>
          <w:rFonts w:ascii="Arial" w:hAnsi="Arial" w:cs="Arial"/>
          <w:spacing w:val="-15"/>
          <w:sz w:val="20"/>
          <w:szCs w:val="20"/>
        </w:rPr>
        <w:t xml:space="preserve"> </w:t>
      </w:r>
      <w:r>
        <w:rPr>
          <w:rFonts w:ascii="Arial" w:hAnsi="Arial" w:cs="Arial"/>
          <w:w w:val="93"/>
          <w:sz w:val="20"/>
          <w:szCs w:val="20"/>
        </w:rPr>
        <w:t>argue</w:t>
      </w:r>
      <w:r>
        <w:rPr>
          <w:rFonts w:ascii="Arial" w:hAnsi="Arial" w:cs="Arial"/>
          <w:spacing w:val="17"/>
          <w:w w:val="93"/>
          <w:sz w:val="20"/>
          <w:szCs w:val="20"/>
        </w:rPr>
        <w:t xml:space="preserve"> </w:t>
      </w:r>
      <w:r>
        <w:rPr>
          <w:rFonts w:ascii="Arial" w:hAnsi="Arial" w:cs="Arial"/>
          <w:sz w:val="20"/>
          <w:szCs w:val="20"/>
        </w:rPr>
        <w:t>that</w:t>
      </w:r>
      <w:r>
        <w:rPr>
          <w:rFonts w:ascii="Arial" w:hAnsi="Arial" w:cs="Arial"/>
          <w:spacing w:val="44"/>
          <w:sz w:val="20"/>
          <w:szCs w:val="20"/>
        </w:rPr>
        <w:t xml:space="preserve"> </w:t>
      </w:r>
      <w:r>
        <w:rPr>
          <w:rFonts w:ascii="Arial" w:hAnsi="Arial" w:cs="Arial"/>
          <w:sz w:val="20"/>
          <w:szCs w:val="20"/>
        </w:rPr>
        <w:t>if</w:t>
      </w:r>
      <w:r>
        <w:rPr>
          <w:rFonts w:ascii="Arial" w:hAnsi="Arial" w:cs="Arial"/>
          <w:spacing w:val="28"/>
          <w:sz w:val="20"/>
          <w:szCs w:val="20"/>
        </w:rPr>
        <w:t xml:space="preserve"> </w:t>
      </w:r>
      <w:r>
        <w:rPr>
          <w:rFonts w:ascii="Arial" w:hAnsi="Arial" w:cs="Arial"/>
          <w:sz w:val="20"/>
          <w:szCs w:val="20"/>
        </w:rPr>
        <w:t>the</w:t>
      </w:r>
      <w:r>
        <w:rPr>
          <w:rFonts w:ascii="Arial" w:hAnsi="Arial" w:cs="Arial"/>
          <w:spacing w:val="10"/>
          <w:sz w:val="20"/>
          <w:szCs w:val="20"/>
        </w:rPr>
        <w:t xml:space="preserve"> </w:t>
      </w:r>
      <w:r>
        <w:rPr>
          <w:rFonts w:ascii="Arial" w:hAnsi="Arial" w:cs="Arial"/>
          <w:w w:val="95"/>
          <w:sz w:val="20"/>
          <w:szCs w:val="20"/>
        </w:rPr>
        <w:t>ad</w:t>
      </w:r>
      <w:r>
        <w:rPr>
          <w:rFonts w:ascii="Arial" w:hAnsi="Arial" w:cs="Arial"/>
          <w:spacing w:val="-5"/>
          <w:w w:val="95"/>
          <w:sz w:val="20"/>
          <w:szCs w:val="20"/>
        </w:rPr>
        <w:t>v</w:t>
      </w:r>
      <w:r>
        <w:rPr>
          <w:rFonts w:ascii="Arial" w:hAnsi="Arial" w:cs="Arial"/>
          <w:w w:val="95"/>
          <w:sz w:val="20"/>
          <w:szCs w:val="20"/>
        </w:rPr>
        <w:t>ersary</w:t>
      </w:r>
      <w:r>
        <w:rPr>
          <w:rFonts w:ascii="Arial" w:hAnsi="Arial" w:cs="Arial"/>
          <w:spacing w:val="16"/>
          <w:w w:val="95"/>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trols</w:t>
      </w:r>
      <w:r>
        <w:rPr>
          <w:rFonts w:ascii="Arial" w:hAnsi="Arial" w:cs="Arial"/>
          <w:spacing w:val="-4"/>
          <w:sz w:val="20"/>
          <w:szCs w:val="20"/>
        </w:rPr>
        <w:t xml:space="preserve"> </w:t>
      </w:r>
      <w:r>
        <w:rPr>
          <w:rFonts w:ascii="Arial" w:hAnsi="Arial" w:cs="Arial"/>
          <w:sz w:val="20"/>
          <w:szCs w:val="20"/>
        </w:rPr>
        <w:t>the e</w:t>
      </w:r>
      <w:r>
        <w:rPr>
          <w:rFonts w:ascii="Arial" w:hAnsi="Arial" w:cs="Arial"/>
          <w:spacing w:val="-5"/>
          <w:sz w:val="20"/>
          <w:szCs w:val="20"/>
        </w:rPr>
        <w:t>n</w:t>
      </w:r>
      <w:r>
        <w:rPr>
          <w:rFonts w:ascii="Arial" w:hAnsi="Arial" w:cs="Arial"/>
          <w:sz w:val="20"/>
          <w:szCs w:val="20"/>
        </w:rPr>
        <w:t>tire</w:t>
      </w:r>
      <w:r>
        <w:rPr>
          <w:rFonts w:ascii="Arial" w:hAnsi="Arial" w:cs="Arial"/>
          <w:spacing w:val="-1"/>
          <w:sz w:val="20"/>
          <w:szCs w:val="20"/>
        </w:rPr>
        <w:t xml:space="preserve"> </w:t>
      </w:r>
      <w:r>
        <w:rPr>
          <w:rFonts w:ascii="Arial" w:hAnsi="Arial" w:cs="Arial"/>
          <w:sz w:val="20"/>
          <w:szCs w:val="20"/>
        </w:rPr>
        <w:t>ne</w:t>
      </w:r>
      <w:r>
        <w:rPr>
          <w:rFonts w:ascii="Arial" w:hAnsi="Arial" w:cs="Arial"/>
          <w:spacing w:val="-5"/>
          <w:sz w:val="20"/>
          <w:szCs w:val="20"/>
        </w:rPr>
        <w:t>tw</w:t>
      </w:r>
      <w:r>
        <w:rPr>
          <w:rFonts w:ascii="Arial" w:hAnsi="Arial" w:cs="Arial"/>
          <w:sz w:val="20"/>
          <w:szCs w:val="20"/>
        </w:rPr>
        <w:t>ork,</w:t>
      </w:r>
      <w:r>
        <w:rPr>
          <w:rFonts w:ascii="Arial" w:hAnsi="Arial" w:cs="Arial"/>
          <w:spacing w:val="4"/>
          <w:sz w:val="20"/>
          <w:szCs w:val="20"/>
        </w:rPr>
        <w:t xml:space="preserve"> </w:t>
      </w:r>
      <w:r>
        <w:rPr>
          <w:rFonts w:ascii="Arial" w:hAnsi="Arial" w:cs="Arial"/>
          <w:sz w:val="20"/>
          <w:szCs w:val="20"/>
        </w:rPr>
        <w:t>then the</w:t>
      </w:r>
      <w:r>
        <w:rPr>
          <w:rFonts w:ascii="Arial" w:hAnsi="Arial" w:cs="Arial"/>
          <w:spacing w:val="1"/>
          <w:sz w:val="20"/>
          <w:szCs w:val="20"/>
        </w:rPr>
        <w:t xml:space="preserve"> </w:t>
      </w:r>
      <w:r>
        <w:rPr>
          <w:rFonts w:ascii="Arial" w:hAnsi="Arial" w:cs="Arial"/>
          <w:w w:val="94"/>
          <w:sz w:val="20"/>
          <w:szCs w:val="20"/>
        </w:rPr>
        <w:t>approa</w:t>
      </w:r>
      <w:r>
        <w:rPr>
          <w:rFonts w:ascii="Arial" w:hAnsi="Arial" w:cs="Arial"/>
          <w:spacing w:val="-5"/>
          <w:w w:val="94"/>
          <w:sz w:val="20"/>
          <w:szCs w:val="20"/>
        </w:rPr>
        <w:t>c</w:t>
      </w:r>
      <w:r>
        <w:rPr>
          <w:rFonts w:ascii="Arial" w:hAnsi="Arial" w:cs="Arial"/>
          <w:w w:val="94"/>
          <w:sz w:val="20"/>
          <w:szCs w:val="20"/>
        </w:rPr>
        <w:t>h</w:t>
      </w:r>
      <w:r>
        <w:rPr>
          <w:rFonts w:ascii="Arial" w:hAnsi="Arial" w:cs="Arial"/>
          <w:spacing w:val="15"/>
          <w:w w:val="94"/>
          <w:sz w:val="20"/>
          <w:szCs w:val="20"/>
        </w:rPr>
        <w:t xml:space="preserve"> </w:t>
      </w:r>
      <w:r>
        <w:rPr>
          <w:rFonts w:ascii="Arial" w:hAnsi="Arial" w:cs="Arial"/>
          <w:sz w:val="20"/>
          <w:szCs w:val="20"/>
        </w:rPr>
        <w:t>to</w:t>
      </w:r>
      <w:r>
        <w:rPr>
          <w:rFonts w:ascii="Arial" w:hAnsi="Arial" w:cs="Arial"/>
          <w:spacing w:val="12"/>
          <w:sz w:val="20"/>
          <w:szCs w:val="20"/>
        </w:rPr>
        <w:t xml:space="preserve"> </w:t>
      </w:r>
      <w:r>
        <w:rPr>
          <w:rFonts w:ascii="Arial" w:hAnsi="Arial" w:cs="Arial"/>
          <w:sz w:val="20"/>
          <w:szCs w:val="20"/>
        </w:rPr>
        <w:t>deniabili</w:t>
      </w:r>
      <w:r>
        <w:rPr>
          <w:rFonts w:ascii="Arial" w:hAnsi="Arial" w:cs="Arial"/>
          <w:spacing w:val="-4"/>
          <w:sz w:val="20"/>
          <w:szCs w:val="20"/>
        </w:rPr>
        <w:t>t</w:t>
      </w:r>
      <w:r>
        <w:rPr>
          <w:rFonts w:ascii="Arial" w:hAnsi="Arial" w:cs="Arial"/>
          <w:sz w:val="20"/>
          <w:szCs w:val="20"/>
        </w:rPr>
        <w:t>y</w:t>
      </w:r>
      <w:r>
        <w:rPr>
          <w:rFonts w:ascii="Arial" w:hAnsi="Arial" w:cs="Arial"/>
          <w:spacing w:val="33"/>
          <w:sz w:val="20"/>
          <w:szCs w:val="20"/>
        </w:rPr>
        <w:t xml:space="preserve"> </w:t>
      </w:r>
      <w:r>
        <w:rPr>
          <w:rFonts w:ascii="Arial" w:hAnsi="Arial" w:cs="Arial"/>
          <w:sz w:val="20"/>
          <w:szCs w:val="20"/>
        </w:rPr>
        <w:t>ta</w:t>
      </w:r>
      <w:r>
        <w:rPr>
          <w:rFonts w:ascii="Arial" w:hAnsi="Arial" w:cs="Arial"/>
          <w:spacing w:val="-5"/>
          <w:sz w:val="20"/>
          <w:szCs w:val="20"/>
        </w:rPr>
        <w:t>k</w:t>
      </w:r>
      <w:r>
        <w:rPr>
          <w:rFonts w:ascii="Arial" w:hAnsi="Arial" w:cs="Arial"/>
          <w:sz w:val="20"/>
          <w:szCs w:val="20"/>
        </w:rPr>
        <w:t>en</w:t>
      </w:r>
      <w:r>
        <w:rPr>
          <w:rFonts w:ascii="Arial" w:hAnsi="Arial" w:cs="Arial"/>
          <w:spacing w:val="-7"/>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8"/>
          <w:sz w:val="20"/>
          <w:szCs w:val="20"/>
        </w:rPr>
        <w:t xml:space="preserve"> </w:t>
      </w:r>
      <w:r>
        <w:rPr>
          <w:rFonts w:ascii="Arial" w:hAnsi="Arial" w:cs="Arial"/>
          <w:sz w:val="20"/>
          <w:szCs w:val="20"/>
        </w:rPr>
        <w:t>OTR</w:t>
      </w:r>
      <w:r>
        <w:rPr>
          <w:rFonts w:ascii="Arial" w:hAnsi="Arial" w:cs="Arial"/>
          <w:spacing w:val="25"/>
          <w:sz w:val="20"/>
          <w:szCs w:val="20"/>
        </w:rPr>
        <w:t xml:space="preserve"> </w:t>
      </w:r>
      <w:r>
        <w:rPr>
          <w:rFonts w:ascii="Arial" w:hAnsi="Arial" w:cs="Arial"/>
          <w:sz w:val="20"/>
          <w:szCs w:val="20"/>
        </w:rPr>
        <w:t>and</w:t>
      </w:r>
      <w:r>
        <w:rPr>
          <w:rFonts w:ascii="Arial" w:hAnsi="Arial" w:cs="Arial"/>
          <w:spacing w:val="-9"/>
          <w:sz w:val="20"/>
          <w:szCs w:val="20"/>
        </w:rPr>
        <w:t xml:space="preserve"> </w:t>
      </w:r>
      <w:r>
        <w:rPr>
          <w:rFonts w:ascii="Arial" w:hAnsi="Arial" w:cs="Arial"/>
          <w:w w:val="95"/>
          <w:sz w:val="20"/>
          <w:szCs w:val="20"/>
        </w:rPr>
        <w:t>Signal</w:t>
      </w:r>
      <w:r>
        <w:rPr>
          <w:rFonts w:ascii="Arial" w:hAnsi="Arial" w:cs="Arial"/>
          <w:spacing w:val="8"/>
          <w:w w:val="95"/>
          <w:sz w:val="20"/>
          <w:szCs w:val="20"/>
        </w:rPr>
        <w:t xml:space="preserve"> </w:t>
      </w:r>
      <w:r>
        <w:rPr>
          <w:rFonts w:ascii="Arial" w:hAnsi="Arial" w:cs="Arial"/>
          <w:w w:val="94"/>
          <w:sz w:val="20"/>
          <w:szCs w:val="20"/>
        </w:rPr>
        <w:t>d</w:t>
      </w:r>
      <w:r>
        <w:rPr>
          <w:rFonts w:ascii="Arial" w:hAnsi="Arial" w:cs="Arial"/>
          <w:spacing w:val="6"/>
          <w:w w:val="94"/>
          <w:sz w:val="20"/>
          <w:szCs w:val="20"/>
        </w:rPr>
        <w:t>o</w:t>
      </w:r>
      <w:r>
        <w:rPr>
          <w:rFonts w:ascii="Arial" w:hAnsi="Arial" w:cs="Arial"/>
          <w:w w:val="79"/>
          <w:sz w:val="20"/>
          <w:szCs w:val="20"/>
        </w:rPr>
        <w:t xml:space="preserve">es </w:t>
      </w:r>
      <w:r>
        <w:rPr>
          <w:rFonts w:ascii="Arial" w:hAnsi="Arial" w:cs="Arial"/>
          <w:sz w:val="20"/>
          <w:szCs w:val="20"/>
        </w:rPr>
        <w:t>not</w:t>
      </w:r>
      <w:r>
        <w:rPr>
          <w:rFonts w:ascii="Arial" w:hAnsi="Arial" w:cs="Arial"/>
          <w:spacing w:val="38"/>
          <w:sz w:val="20"/>
          <w:szCs w:val="20"/>
        </w:rPr>
        <w:t xml:space="preserve"> </w:t>
      </w:r>
      <w:r>
        <w:rPr>
          <w:rFonts w:ascii="Arial" w:hAnsi="Arial" w:cs="Arial"/>
          <w:sz w:val="20"/>
          <w:szCs w:val="20"/>
        </w:rPr>
        <w:t>suffice.</w:t>
      </w:r>
      <w:r>
        <w:rPr>
          <w:rFonts w:ascii="Arial" w:hAnsi="Arial" w:cs="Arial"/>
          <w:spacing w:val="42"/>
          <w:sz w:val="20"/>
          <w:szCs w:val="20"/>
        </w:rPr>
        <w:t xml:space="preserve"> </w:t>
      </w:r>
      <w:r>
        <w:rPr>
          <w:rFonts w:ascii="Arial" w:hAnsi="Arial" w:cs="Arial"/>
          <w:sz w:val="20"/>
          <w:szCs w:val="20"/>
        </w:rPr>
        <w:t>The</w:t>
      </w:r>
      <w:r>
        <w:rPr>
          <w:rFonts w:ascii="Arial" w:hAnsi="Arial" w:cs="Arial"/>
          <w:spacing w:val="26"/>
          <w:sz w:val="20"/>
          <w:szCs w:val="20"/>
        </w:rPr>
        <w:t xml:space="preserve"> </w:t>
      </w:r>
      <w:r>
        <w:rPr>
          <w:rFonts w:ascii="Arial" w:hAnsi="Arial" w:cs="Arial"/>
          <w:sz w:val="20"/>
          <w:szCs w:val="20"/>
        </w:rPr>
        <w:t>problem</w:t>
      </w:r>
      <w:r>
        <w:rPr>
          <w:rFonts w:ascii="Arial" w:hAnsi="Arial" w:cs="Arial"/>
          <w:spacing w:val="16"/>
          <w:sz w:val="20"/>
          <w:szCs w:val="20"/>
        </w:rPr>
        <w:t xml:space="preserve"> </w:t>
      </w:r>
      <w:r>
        <w:rPr>
          <w:rFonts w:ascii="Arial" w:hAnsi="Arial" w:cs="Arial"/>
          <w:sz w:val="20"/>
          <w:szCs w:val="20"/>
        </w:rPr>
        <w:t>is</w:t>
      </w:r>
      <w:r>
        <w:rPr>
          <w:rFonts w:ascii="Arial" w:hAnsi="Arial" w:cs="Arial"/>
          <w:spacing w:val="18"/>
          <w:sz w:val="20"/>
          <w:szCs w:val="20"/>
        </w:rPr>
        <w:t xml:space="preserve"> </w:t>
      </w:r>
      <w:r>
        <w:rPr>
          <w:rFonts w:ascii="Arial" w:hAnsi="Arial" w:cs="Arial"/>
          <w:sz w:val="20"/>
          <w:szCs w:val="20"/>
        </w:rPr>
        <w:t xml:space="preserve">that </w:t>
      </w:r>
      <w:r>
        <w:rPr>
          <w:rFonts w:ascii="Arial" w:hAnsi="Arial" w:cs="Arial"/>
          <w:spacing w:val="5"/>
          <w:sz w:val="20"/>
          <w:szCs w:val="20"/>
        </w:rPr>
        <w:t xml:space="preserve"> </w:t>
      </w:r>
      <w:r>
        <w:rPr>
          <w:rFonts w:ascii="Arial" w:hAnsi="Arial" w:cs="Arial"/>
          <w:sz w:val="20"/>
          <w:szCs w:val="20"/>
        </w:rPr>
        <w:t>the</w:t>
      </w:r>
      <w:r>
        <w:rPr>
          <w:rFonts w:ascii="Arial" w:hAnsi="Arial" w:cs="Arial"/>
          <w:spacing w:val="27"/>
          <w:sz w:val="20"/>
          <w:szCs w:val="20"/>
        </w:rPr>
        <w:t xml:space="preserve"> </w:t>
      </w:r>
      <w:r>
        <w:rPr>
          <w:rFonts w:ascii="Arial" w:hAnsi="Arial" w:cs="Arial"/>
          <w:sz w:val="20"/>
          <w:szCs w:val="20"/>
        </w:rPr>
        <w:t>ad</w:t>
      </w:r>
      <w:r>
        <w:rPr>
          <w:rFonts w:ascii="Arial" w:hAnsi="Arial" w:cs="Arial"/>
          <w:spacing w:val="-5"/>
          <w:sz w:val="20"/>
          <w:szCs w:val="20"/>
        </w:rPr>
        <w:t>v</w:t>
      </w:r>
      <w:r>
        <w:rPr>
          <w:rFonts w:ascii="Arial" w:hAnsi="Arial" w:cs="Arial"/>
          <w:sz w:val="20"/>
          <w:szCs w:val="20"/>
        </w:rPr>
        <w:t>ersary</w:t>
      </w:r>
      <w:r>
        <w:rPr>
          <w:rFonts w:ascii="Arial" w:hAnsi="Arial" w:cs="Arial"/>
          <w:spacing w:val="-12"/>
          <w:sz w:val="20"/>
          <w:szCs w:val="20"/>
        </w:rPr>
        <w:t xml:space="preserve"> </w:t>
      </w:r>
      <w:r>
        <w:rPr>
          <w:rFonts w:ascii="Arial" w:hAnsi="Arial" w:cs="Arial"/>
          <w:sz w:val="20"/>
          <w:szCs w:val="20"/>
        </w:rPr>
        <w:t>can</w:t>
      </w:r>
      <w:r>
        <w:rPr>
          <w:rFonts w:ascii="Arial" w:hAnsi="Arial" w:cs="Arial"/>
          <w:spacing w:val="4"/>
          <w:sz w:val="20"/>
          <w:szCs w:val="20"/>
        </w:rPr>
        <w:t xml:space="preserve"> </w:t>
      </w:r>
      <w:r>
        <w:rPr>
          <w:rFonts w:ascii="Arial" w:hAnsi="Arial" w:cs="Arial"/>
          <w:sz w:val="20"/>
          <w:szCs w:val="20"/>
        </w:rPr>
        <w:t>record</w:t>
      </w:r>
      <w:r>
        <w:rPr>
          <w:rFonts w:ascii="Arial" w:hAnsi="Arial" w:cs="Arial"/>
          <w:spacing w:val="1"/>
          <w:sz w:val="20"/>
          <w:szCs w:val="20"/>
        </w:rPr>
        <w:t xml:space="preserve"> </w:t>
      </w:r>
      <w:r>
        <w:rPr>
          <w:rFonts w:ascii="Arial" w:hAnsi="Arial" w:cs="Arial"/>
          <w:sz w:val="20"/>
          <w:szCs w:val="20"/>
        </w:rPr>
        <w:t>a</w:t>
      </w:r>
      <w:r>
        <w:rPr>
          <w:rFonts w:ascii="Arial" w:hAnsi="Arial" w:cs="Arial"/>
          <w:spacing w:val="17"/>
          <w:sz w:val="20"/>
          <w:szCs w:val="20"/>
        </w:rPr>
        <w:t xml:space="preserve"> </w:t>
      </w:r>
      <w:r>
        <w:rPr>
          <w:rFonts w:ascii="Arial" w:hAnsi="Arial" w:cs="Arial"/>
          <w:sz w:val="20"/>
          <w:szCs w:val="20"/>
        </w:rPr>
        <w:t>transcript</w:t>
      </w:r>
      <w:r>
        <w:rPr>
          <w:rFonts w:ascii="Arial" w:hAnsi="Arial" w:cs="Arial"/>
          <w:spacing w:val="55"/>
          <w:sz w:val="20"/>
          <w:szCs w:val="20"/>
        </w:rPr>
        <w:t xml:space="preserve"> </w:t>
      </w:r>
      <w:r>
        <w:rPr>
          <w:rFonts w:ascii="Arial" w:hAnsi="Arial" w:cs="Arial"/>
          <w:sz w:val="20"/>
          <w:szCs w:val="20"/>
        </w:rPr>
        <w:t>of</w:t>
      </w:r>
      <w:r>
        <w:rPr>
          <w:rFonts w:ascii="Arial" w:hAnsi="Arial" w:cs="Arial"/>
          <w:spacing w:val="23"/>
          <w:sz w:val="20"/>
          <w:szCs w:val="20"/>
        </w:rPr>
        <w:t xml:space="preserve"> </w:t>
      </w:r>
      <w:r>
        <w:rPr>
          <w:rFonts w:ascii="Arial" w:hAnsi="Arial" w:cs="Arial"/>
          <w:w w:val="104"/>
          <w:sz w:val="20"/>
          <w:szCs w:val="20"/>
        </w:rPr>
        <w:t xml:space="preserve">all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unications</w:t>
      </w:r>
      <w:r>
        <w:rPr>
          <w:rFonts w:ascii="Arial" w:hAnsi="Arial" w:cs="Arial"/>
          <w:spacing w:val="-10"/>
          <w:sz w:val="20"/>
          <w:szCs w:val="20"/>
        </w:rPr>
        <w:t xml:space="preserve"> </w:t>
      </w:r>
      <w:r>
        <w:rPr>
          <w:rFonts w:ascii="Arial" w:hAnsi="Arial" w:cs="Arial"/>
          <w:sz w:val="20"/>
          <w:szCs w:val="20"/>
        </w:rPr>
        <w:t xml:space="preserve">that </w:t>
      </w:r>
      <w:r>
        <w:rPr>
          <w:rFonts w:ascii="Arial" w:hAnsi="Arial" w:cs="Arial"/>
          <w:spacing w:val="10"/>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41"/>
          <w:w w:val="92"/>
          <w:sz w:val="20"/>
          <w:szCs w:val="20"/>
        </w:rPr>
        <w:t xml:space="preserve"> </w:t>
      </w:r>
      <w:r>
        <w:rPr>
          <w:rFonts w:ascii="Arial" w:hAnsi="Arial" w:cs="Arial"/>
          <w:sz w:val="20"/>
          <w:szCs w:val="20"/>
        </w:rPr>
        <w:t>ta</w:t>
      </w:r>
      <w:r>
        <w:rPr>
          <w:rFonts w:ascii="Arial" w:hAnsi="Arial" w:cs="Arial"/>
          <w:spacing w:val="-5"/>
          <w:sz w:val="20"/>
          <w:szCs w:val="20"/>
        </w:rPr>
        <w:t>k</w:t>
      </w:r>
      <w:r>
        <w:rPr>
          <w:rFonts w:ascii="Arial" w:hAnsi="Arial" w:cs="Arial"/>
          <w:sz w:val="20"/>
          <w:szCs w:val="20"/>
        </w:rPr>
        <w:t>en</w:t>
      </w:r>
      <w:r>
        <w:rPr>
          <w:rFonts w:ascii="Arial" w:hAnsi="Arial" w:cs="Arial"/>
          <w:spacing w:val="23"/>
          <w:sz w:val="20"/>
          <w:szCs w:val="20"/>
        </w:rPr>
        <w:t xml:space="preserve"> </w:t>
      </w:r>
      <w:r>
        <w:rPr>
          <w:rFonts w:ascii="Arial" w:hAnsi="Arial" w:cs="Arial"/>
          <w:sz w:val="20"/>
          <w:szCs w:val="20"/>
        </w:rPr>
        <w:t xml:space="preserve">place. </w:t>
      </w:r>
      <w:r>
        <w:rPr>
          <w:rFonts w:ascii="Arial" w:hAnsi="Arial" w:cs="Arial"/>
          <w:spacing w:val="12"/>
          <w:sz w:val="20"/>
          <w:szCs w:val="20"/>
        </w:rPr>
        <w:t xml:space="preserve"> </w:t>
      </w:r>
      <w:r>
        <w:rPr>
          <w:rFonts w:ascii="Arial" w:hAnsi="Arial" w:cs="Arial"/>
          <w:spacing w:val="-17"/>
          <w:w w:val="108"/>
          <w:sz w:val="20"/>
          <w:szCs w:val="20"/>
        </w:rPr>
        <w:t>W</w:t>
      </w:r>
      <w:r>
        <w:rPr>
          <w:rFonts w:ascii="Arial" w:hAnsi="Arial" w:cs="Arial"/>
          <w:w w:val="79"/>
          <w:sz w:val="20"/>
          <w:szCs w:val="20"/>
        </w:rPr>
        <w:t>e</w:t>
      </w:r>
      <w:r>
        <w:rPr>
          <w:rFonts w:ascii="Arial" w:hAnsi="Arial" w:cs="Arial"/>
          <w:sz w:val="20"/>
          <w:szCs w:val="20"/>
        </w:rPr>
        <w:t xml:space="preserve"> </w:t>
      </w:r>
      <w:r>
        <w:rPr>
          <w:rFonts w:ascii="Arial" w:hAnsi="Arial" w:cs="Arial"/>
          <w:spacing w:val="-21"/>
          <w:sz w:val="20"/>
          <w:szCs w:val="20"/>
        </w:rPr>
        <w:t xml:space="preserve"> </w:t>
      </w:r>
      <w:r>
        <w:rPr>
          <w:rFonts w:ascii="Arial" w:hAnsi="Arial" w:cs="Arial"/>
          <w:sz w:val="20"/>
          <w:szCs w:val="20"/>
        </w:rPr>
        <w:t>kn</w:t>
      </w:r>
      <w:r>
        <w:rPr>
          <w:rFonts w:ascii="Arial" w:hAnsi="Arial" w:cs="Arial"/>
          <w:spacing w:val="-5"/>
          <w:sz w:val="20"/>
          <w:szCs w:val="20"/>
        </w:rPr>
        <w:t>o</w:t>
      </w:r>
      <w:r>
        <w:rPr>
          <w:rFonts w:ascii="Arial" w:hAnsi="Arial" w:cs="Arial"/>
          <w:sz w:val="20"/>
          <w:szCs w:val="20"/>
        </w:rPr>
        <w:t>w</w:t>
      </w:r>
      <w:r>
        <w:rPr>
          <w:rFonts w:ascii="Arial" w:hAnsi="Arial" w:cs="Arial"/>
          <w:spacing w:val="23"/>
          <w:sz w:val="20"/>
          <w:szCs w:val="20"/>
        </w:rPr>
        <w:t xml:space="preserve"> </w:t>
      </w:r>
      <w:r>
        <w:rPr>
          <w:rFonts w:ascii="Arial" w:hAnsi="Arial" w:cs="Arial"/>
          <w:sz w:val="20"/>
          <w:szCs w:val="20"/>
        </w:rPr>
        <w:t xml:space="preserve">that </w:t>
      </w:r>
      <w:r>
        <w:rPr>
          <w:rFonts w:ascii="Arial" w:hAnsi="Arial" w:cs="Arial"/>
          <w:spacing w:val="10"/>
          <w:sz w:val="20"/>
          <w:szCs w:val="20"/>
        </w:rPr>
        <w:t xml:space="preserve"> </w:t>
      </w:r>
      <w:r>
        <w:rPr>
          <w:rFonts w:ascii="Arial" w:hAnsi="Arial" w:cs="Arial"/>
          <w:sz w:val="20"/>
          <w:szCs w:val="20"/>
        </w:rPr>
        <w:t>the</w:t>
      </w:r>
      <w:r>
        <w:rPr>
          <w:rFonts w:ascii="Arial" w:hAnsi="Arial" w:cs="Arial"/>
          <w:spacing w:val="32"/>
          <w:sz w:val="20"/>
          <w:szCs w:val="20"/>
        </w:rPr>
        <w:t xml:space="preserve"> </w:t>
      </w:r>
      <w:r>
        <w:rPr>
          <w:rFonts w:ascii="Arial" w:hAnsi="Arial" w:cs="Arial"/>
          <w:sz w:val="20"/>
          <w:szCs w:val="20"/>
        </w:rPr>
        <w:t>NSA</w:t>
      </w:r>
      <w:r>
        <w:rPr>
          <w:rFonts w:ascii="Arial" w:hAnsi="Arial" w:cs="Arial"/>
          <w:spacing w:val="30"/>
          <w:sz w:val="20"/>
          <w:szCs w:val="20"/>
        </w:rPr>
        <w:t xml:space="preserve"> </w:t>
      </w:r>
      <w:r>
        <w:rPr>
          <w:rFonts w:ascii="Arial" w:hAnsi="Arial" w:cs="Arial"/>
          <w:sz w:val="20"/>
          <w:szCs w:val="20"/>
        </w:rPr>
        <w:t>did</w:t>
      </w:r>
      <w:r>
        <w:rPr>
          <w:rFonts w:ascii="Arial" w:hAnsi="Arial" w:cs="Arial"/>
          <w:spacing w:val="43"/>
          <w:sz w:val="20"/>
          <w:szCs w:val="20"/>
        </w:rPr>
        <w:t xml:space="preserve"> </w:t>
      </w:r>
      <w:r>
        <w:rPr>
          <w:rFonts w:ascii="Arial" w:hAnsi="Arial" w:cs="Arial"/>
          <w:sz w:val="20"/>
          <w:szCs w:val="20"/>
        </w:rPr>
        <w:t xml:space="preserve">exactly that </w:t>
      </w:r>
      <w:r>
        <w:rPr>
          <w:rFonts w:ascii="Arial" w:hAnsi="Arial" w:cs="Arial"/>
          <w:spacing w:val="11"/>
          <w:sz w:val="20"/>
          <w:szCs w:val="20"/>
        </w:rPr>
        <w:t xml:space="preserve"> </w:t>
      </w:r>
      <w:r>
        <w:rPr>
          <w:rFonts w:ascii="Arial" w:hAnsi="Arial" w:cs="Arial"/>
          <w:sz w:val="20"/>
          <w:szCs w:val="20"/>
        </w:rPr>
        <w:t>(Gree</w:t>
      </w:r>
      <w:r>
        <w:rPr>
          <w:rFonts w:ascii="Arial" w:hAnsi="Arial" w:cs="Arial"/>
          <w:spacing w:val="-5"/>
          <w:sz w:val="20"/>
          <w:szCs w:val="20"/>
        </w:rPr>
        <w:t>nw</w:t>
      </w:r>
      <w:r>
        <w:rPr>
          <w:rFonts w:ascii="Arial" w:hAnsi="Arial" w:cs="Arial"/>
          <w:sz w:val="20"/>
          <w:szCs w:val="20"/>
        </w:rPr>
        <w:t>ald</w:t>
      </w:r>
      <w:r>
        <w:rPr>
          <w:rFonts w:ascii="Arial" w:hAnsi="Arial" w:cs="Arial"/>
          <w:spacing w:val="7"/>
          <w:sz w:val="20"/>
          <w:szCs w:val="20"/>
        </w:rPr>
        <w:t xml:space="preserve"> </w:t>
      </w:r>
      <w:r>
        <w:rPr>
          <w:rFonts w:ascii="Arial" w:hAnsi="Arial" w:cs="Arial"/>
          <w:sz w:val="20"/>
          <w:szCs w:val="20"/>
        </w:rPr>
        <w:t>2013),</w:t>
      </w:r>
      <w:r>
        <w:rPr>
          <w:rFonts w:ascii="Arial" w:hAnsi="Arial" w:cs="Arial"/>
          <w:spacing w:val="3"/>
          <w:sz w:val="20"/>
          <w:szCs w:val="20"/>
        </w:rPr>
        <w:t xml:space="preserve"> </w:t>
      </w:r>
      <w:r>
        <w:rPr>
          <w:rFonts w:ascii="Arial" w:hAnsi="Arial" w:cs="Arial"/>
          <w:sz w:val="20"/>
          <w:szCs w:val="20"/>
        </w:rPr>
        <w:t>and</w:t>
      </w:r>
      <w:r>
        <w:rPr>
          <w:rFonts w:ascii="Arial" w:hAnsi="Arial" w:cs="Arial"/>
          <w:spacing w:val="22"/>
          <w:sz w:val="20"/>
          <w:szCs w:val="20"/>
        </w:rPr>
        <w:t xml:space="preserve"> </w:t>
      </w:r>
      <w:r>
        <w:rPr>
          <w:rFonts w:ascii="Arial" w:hAnsi="Arial" w:cs="Arial"/>
          <w:sz w:val="20"/>
          <w:szCs w:val="20"/>
        </w:rPr>
        <w:t>s</w:t>
      </w:r>
      <w:r>
        <w:rPr>
          <w:rFonts w:ascii="Arial" w:hAnsi="Arial" w:cs="Arial"/>
          <w:spacing w:val="6"/>
          <w:sz w:val="20"/>
          <w:szCs w:val="20"/>
        </w:rPr>
        <w:t>p</w:t>
      </w:r>
      <w:r>
        <w:rPr>
          <w:rFonts w:ascii="Arial" w:hAnsi="Arial" w:cs="Arial"/>
          <w:sz w:val="20"/>
          <w:szCs w:val="20"/>
        </w:rPr>
        <w:t>ecifically</w:t>
      </w:r>
      <w:r>
        <w:rPr>
          <w:rFonts w:ascii="Arial" w:hAnsi="Arial" w:cs="Arial"/>
          <w:spacing w:val="-2"/>
          <w:sz w:val="20"/>
          <w:szCs w:val="20"/>
        </w:rPr>
        <w:t xml:space="preserve"> </w:t>
      </w:r>
      <w:r>
        <w:rPr>
          <w:rFonts w:ascii="Arial" w:hAnsi="Arial" w:cs="Arial"/>
          <w:sz w:val="20"/>
          <w:szCs w:val="20"/>
        </w:rPr>
        <w:t>s</w:t>
      </w:r>
      <w:r>
        <w:rPr>
          <w:rFonts w:ascii="Arial" w:hAnsi="Arial" w:cs="Arial"/>
          <w:spacing w:val="-5"/>
          <w:sz w:val="20"/>
          <w:szCs w:val="20"/>
        </w:rPr>
        <w:t>av</w:t>
      </w:r>
      <w:r>
        <w:rPr>
          <w:rFonts w:ascii="Arial" w:hAnsi="Arial" w:cs="Arial"/>
          <w:sz w:val="20"/>
          <w:szCs w:val="20"/>
        </w:rPr>
        <w:t>ed</w:t>
      </w:r>
      <w:r>
        <w:rPr>
          <w:rFonts w:ascii="Arial" w:hAnsi="Arial" w:cs="Arial"/>
          <w:spacing w:val="-18"/>
          <w:sz w:val="20"/>
          <w:szCs w:val="20"/>
        </w:rPr>
        <w:t xml:space="preserve"> </w:t>
      </w:r>
      <w:proofErr w:type="spellStart"/>
      <w:r>
        <w:rPr>
          <w:rFonts w:ascii="Arial" w:hAnsi="Arial" w:cs="Arial"/>
          <w:sz w:val="20"/>
          <w:szCs w:val="20"/>
        </w:rPr>
        <w:t>ciph</w:t>
      </w:r>
      <w:r>
        <w:rPr>
          <w:rFonts w:ascii="Arial" w:hAnsi="Arial" w:cs="Arial"/>
          <w:spacing w:val="1"/>
          <w:sz w:val="20"/>
          <w:szCs w:val="20"/>
        </w:rPr>
        <w:t>e</w:t>
      </w:r>
      <w:r>
        <w:rPr>
          <w:rFonts w:ascii="Arial" w:hAnsi="Arial" w:cs="Arial"/>
          <w:sz w:val="20"/>
          <w:szCs w:val="20"/>
        </w:rPr>
        <w:t>rtexts</w:t>
      </w:r>
      <w:proofErr w:type="spellEnd"/>
      <w:r>
        <w:rPr>
          <w:rFonts w:ascii="Arial" w:hAnsi="Arial" w:cs="Arial"/>
          <w:spacing w:val="21"/>
          <w:sz w:val="20"/>
          <w:szCs w:val="20"/>
        </w:rPr>
        <w:t xml:space="preserve"> </w:t>
      </w:r>
      <w:r>
        <w:rPr>
          <w:rFonts w:ascii="Arial" w:hAnsi="Arial" w:cs="Arial"/>
          <w:sz w:val="20"/>
          <w:szCs w:val="20"/>
        </w:rPr>
        <w:t>for</w:t>
      </w:r>
      <w:r>
        <w:rPr>
          <w:rFonts w:ascii="Arial" w:hAnsi="Arial" w:cs="Arial"/>
          <w:spacing w:val="40"/>
          <w:sz w:val="20"/>
          <w:szCs w:val="20"/>
        </w:rPr>
        <w:t xml:space="preserve"> </w:t>
      </w:r>
      <w:r>
        <w:rPr>
          <w:rFonts w:ascii="Arial" w:hAnsi="Arial" w:cs="Arial"/>
          <w:w w:val="109"/>
          <w:sz w:val="20"/>
          <w:szCs w:val="20"/>
        </w:rPr>
        <w:t>lat</w:t>
      </w:r>
      <w:r>
        <w:rPr>
          <w:rFonts w:ascii="Arial" w:hAnsi="Arial" w:cs="Arial"/>
          <w:w w:val="79"/>
          <w:sz w:val="20"/>
          <w:szCs w:val="20"/>
        </w:rPr>
        <w:t>e</w:t>
      </w:r>
      <w:r>
        <w:rPr>
          <w:rFonts w:ascii="Arial" w:hAnsi="Arial" w:cs="Arial"/>
          <w:w w:val="116"/>
          <w:sz w:val="20"/>
          <w:szCs w:val="20"/>
        </w:rPr>
        <w:t>r</w:t>
      </w:r>
      <w:r>
        <w:rPr>
          <w:rFonts w:ascii="Arial" w:hAnsi="Arial" w:cs="Arial"/>
          <w:sz w:val="20"/>
          <w:szCs w:val="20"/>
        </w:rPr>
        <w:t xml:space="preserve"> </w:t>
      </w:r>
      <w:r>
        <w:rPr>
          <w:rFonts w:ascii="Arial" w:hAnsi="Arial" w:cs="Arial"/>
          <w:spacing w:val="-20"/>
          <w:sz w:val="20"/>
          <w:szCs w:val="20"/>
        </w:rPr>
        <w:t xml:space="preserve"> </w:t>
      </w:r>
      <w:r>
        <w:rPr>
          <w:rFonts w:ascii="Arial" w:hAnsi="Arial" w:cs="Arial"/>
          <w:sz w:val="20"/>
          <w:szCs w:val="20"/>
        </w:rPr>
        <w:t>when</w:t>
      </w:r>
      <w:r>
        <w:rPr>
          <w:rFonts w:ascii="Arial" w:hAnsi="Arial" w:cs="Arial"/>
          <w:spacing w:val="7"/>
          <w:sz w:val="20"/>
          <w:szCs w:val="20"/>
        </w:rPr>
        <w:t xml:space="preserve"> </w:t>
      </w:r>
      <w:r>
        <w:rPr>
          <w:rFonts w:ascii="Arial" w:hAnsi="Arial" w:cs="Arial"/>
          <w:sz w:val="20"/>
          <w:szCs w:val="20"/>
        </w:rPr>
        <w:t>the decryption</w:t>
      </w:r>
      <w:r>
        <w:rPr>
          <w:rFonts w:ascii="Arial" w:hAnsi="Arial" w:cs="Arial"/>
          <w:spacing w:val="15"/>
          <w:sz w:val="20"/>
          <w:szCs w:val="20"/>
        </w:rPr>
        <w:t xml:space="preserve"> </w:t>
      </w:r>
      <w:r>
        <w:rPr>
          <w:rFonts w:ascii="Arial" w:hAnsi="Arial" w:cs="Arial"/>
          <w:spacing w:val="-5"/>
          <w:sz w:val="20"/>
          <w:szCs w:val="20"/>
        </w:rPr>
        <w:t>k</w:t>
      </w:r>
      <w:r>
        <w:rPr>
          <w:rFonts w:ascii="Arial" w:hAnsi="Arial" w:cs="Arial"/>
          <w:sz w:val="20"/>
          <w:szCs w:val="20"/>
        </w:rPr>
        <w:t>ey</w:t>
      </w:r>
      <w:r>
        <w:rPr>
          <w:rFonts w:ascii="Arial" w:hAnsi="Arial" w:cs="Arial"/>
          <w:spacing w:val="1"/>
          <w:sz w:val="20"/>
          <w:szCs w:val="20"/>
        </w:rPr>
        <w:t xml:space="preserve"> </w:t>
      </w:r>
      <w:r>
        <w:rPr>
          <w:rFonts w:ascii="Arial" w:hAnsi="Arial" w:cs="Arial"/>
          <w:w w:val="99"/>
          <w:sz w:val="20"/>
          <w:szCs w:val="20"/>
        </w:rPr>
        <w:t>mig</w:t>
      </w:r>
      <w:r>
        <w:rPr>
          <w:rFonts w:ascii="Arial" w:hAnsi="Arial" w:cs="Arial"/>
          <w:spacing w:val="-5"/>
          <w:w w:val="99"/>
          <w:sz w:val="20"/>
          <w:szCs w:val="20"/>
        </w:rPr>
        <w:t>h</w:t>
      </w:r>
      <w:r>
        <w:rPr>
          <w:rFonts w:ascii="Arial" w:hAnsi="Arial" w:cs="Arial"/>
          <w:w w:val="139"/>
          <w:sz w:val="20"/>
          <w:szCs w:val="20"/>
        </w:rPr>
        <w:t>t</w:t>
      </w:r>
      <w:r>
        <w:rPr>
          <w:rFonts w:ascii="Arial" w:hAnsi="Arial" w:cs="Arial"/>
          <w:spacing w:val="14"/>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21"/>
          <w:w w:val="89"/>
          <w:sz w:val="20"/>
          <w:szCs w:val="20"/>
        </w:rPr>
        <w:t xml:space="preserve"> </w:t>
      </w:r>
      <w:r>
        <w:rPr>
          <w:rFonts w:ascii="Arial" w:hAnsi="Arial" w:cs="Arial"/>
          <w:spacing w:val="-5"/>
          <w:sz w:val="20"/>
          <w:szCs w:val="20"/>
        </w:rPr>
        <w:t>a</w:t>
      </w:r>
      <w:r>
        <w:rPr>
          <w:rFonts w:ascii="Arial" w:hAnsi="Arial" w:cs="Arial"/>
          <w:spacing w:val="-11"/>
          <w:sz w:val="20"/>
          <w:szCs w:val="20"/>
        </w:rPr>
        <w:t>v</w:t>
      </w:r>
      <w:r>
        <w:rPr>
          <w:rFonts w:ascii="Arial" w:hAnsi="Arial" w:cs="Arial"/>
          <w:sz w:val="20"/>
          <w:szCs w:val="20"/>
        </w:rPr>
        <w:t>ailable.</w:t>
      </w:r>
      <w:r>
        <w:rPr>
          <w:rFonts w:ascii="Arial" w:hAnsi="Arial" w:cs="Arial"/>
          <w:spacing w:val="18"/>
          <w:sz w:val="20"/>
          <w:szCs w:val="20"/>
        </w:rPr>
        <w:t xml:space="preserve"> </w:t>
      </w:r>
      <w:r>
        <w:rPr>
          <w:rFonts w:ascii="Arial" w:hAnsi="Arial" w:cs="Arial"/>
          <w:sz w:val="20"/>
          <w:szCs w:val="20"/>
        </w:rPr>
        <w:t>In</w:t>
      </w:r>
      <w:r>
        <w:rPr>
          <w:rFonts w:ascii="Arial" w:hAnsi="Arial" w:cs="Arial"/>
          <w:spacing w:val="29"/>
          <w:sz w:val="20"/>
          <w:szCs w:val="20"/>
        </w:rPr>
        <w:t xml:space="preserve"> </w:t>
      </w:r>
      <w:r>
        <w:rPr>
          <w:rFonts w:ascii="Arial" w:hAnsi="Arial" w:cs="Arial"/>
          <w:sz w:val="20"/>
          <w:szCs w:val="20"/>
        </w:rPr>
        <w:t>this</w:t>
      </w:r>
      <w:r>
        <w:rPr>
          <w:rFonts w:ascii="Arial" w:hAnsi="Arial" w:cs="Arial"/>
          <w:spacing w:val="24"/>
          <w:sz w:val="20"/>
          <w:szCs w:val="20"/>
        </w:rPr>
        <w:t xml:space="preserve"> </w:t>
      </w:r>
      <w:r>
        <w:rPr>
          <w:rFonts w:ascii="Arial" w:hAnsi="Arial" w:cs="Arial"/>
          <w:sz w:val="20"/>
          <w:szCs w:val="20"/>
        </w:rPr>
        <w:t>setting</w:t>
      </w:r>
      <w:r>
        <w:rPr>
          <w:rFonts w:ascii="Arial" w:hAnsi="Arial" w:cs="Arial"/>
          <w:spacing w:val="9"/>
          <w:sz w:val="20"/>
          <w:szCs w:val="20"/>
        </w:rPr>
        <w:t xml:space="preserve"> </w:t>
      </w:r>
      <w:r>
        <w:rPr>
          <w:rFonts w:ascii="Arial" w:hAnsi="Arial" w:cs="Arial"/>
          <w:w w:val="132"/>
          <w:sz w:val="20"/>
          <w:szCs w:val="20"/>
        </w:rPr>
        <w:t>it</w:t>
      </w:r>
      <w:r>
        <w:rPr>
          <w:rFonts w:ascii="Arial" w:hAnsi="Arial" w:cs="Arial"/>
          <w:spacing w:val="-3"/>
          <w:w w:val="132"/>
          <w:sz w:val="20"/>
          <w:szCs w:val="20"/>
        </w:rPr>
        <w:t xml:space="preserve"> </w:t>
      </w:r>
      <w:r>
        <w:rPr>
          <w:rFonts w:ascii="Arial" w:hAnsi="Arial" w:cs="Arial"/>
          <w:w w:val="86"/>
          <w:sz w:val="20"/>
          <w:szCs w:val="20"/>
        </w:rPr>
        <w:t>d</w:t>
      </w:r>
      <w:r>
        <w:rPr>
          <w:rFonts w:ascii="Arial" w:hAnsi="Arial" w:cs="Arial"/>
          <w:spacing w:val="5"/>
          <w:w w:val="86"/>
          <w:sz w:val="20"/>
          <w:szCs w:val="20"/>
        </w:rPr>
        <w:t>o</w:t>
      </w:r>
      <w:r>
        <w:rPr>
          <w:rFonts w:ascii="Arial" w:hAnsi="Arial" w:cs="Arial"/>
          <w:w w:val="86"/>
          <w:sz w:val="20"/>
          <w:szCs w:val="20"/>
        </w:rPr>
        <w:t>es</w:t>
      </w:r>
      <w:r>
        <w:rPr>
          <w:rFonts w:ascii="Arial" w:hAnsi="Arial" w:cs="Arial"/>
          <w:spacing w:val="26"/>
          <w:w w:val="86"/>
          <w:sz w:val="20"/>
          <w:szCs w:val="20"/>
        </w:rPr>
        <w:t xml:space="preserve"> </w:t>
      </w:r>
      <w:r>
        <w:rPr>
          <w:rFonts w:ascii="Arial" w:hAnsi="Arial" w:cs="Arial"/>
          <w:sz w:val="20"/>
          <w:szCs w:val="20"/>
        </w:rPr>
        <w:t>not</w:t>
      </w:r>
      <w:r>
        <w:rPr>
          <w:rFonts w:ascii="Arial" w:hAnsi="Arial" w:cs="Arial"/>
          <w:spacing w:val="23"/>
          <w:sz w:val="20"/>
          <w:szCs w:val="20"/>
        </w:rPr>
        <w:t xml:space="preserve"> </w:t>
      </w:r>
      <w:r>
        <w:rPr>
          <w:rFonts w:ascii="Arial" w:hAnsi="Arial" w:cs="Arial"/>
          <w:sz w:val="20"/>
          <w:szCs w:val="20"/>
        </w:rPr>
        <w:t>matter</w:t>
      </w:r>
      <w:r>
        <w:rPr>
          <w:rFonts w:ascii="Arial" w:hAnsi="Arial" w:cs="Arial"/>
          <w:spacing w:val="32"/>
          <w:sz w:val="20"/>
          <w:szCs w:val="20"/>
        </w:rPr>
        <w:t xml:space="preserve"> </w:t>
      </w:r>
      <w:r>
        <w:rPr>
          <w:rFonts w:ascii="Arial" w:hAnsi="Arial" w:cs="Arial"/>
          <w:sz w:val="20"/>
          <w:szCs w:val="20"/>
        </w:rPr>
        <w:t>if</w:t>
      </w:r>
      <w:r>
        <w:rPr>
          <w:rFonts w:ascii="Arial" w:hAnsi="Arial" w:cs="Arial"/>
          <w:spacing w:val="29"/>
          <w:sz w:val="20"/>
          <w:szCs w:val="20"/>
        </w:rPr>
        <w:t xml:space="preserve"> </w:t>
      </w:r>
      <w:r>
        <w:rPr>
          <w:rFonts w:ascii="Arial" w:hAnsi="Arial" w:cs="Arial"/>
          <w:sz w:val="20"/>
          <w:szCs w:val="20"/>
        </w:rPr>
        <w:t>a</w:t>
      </w:r>
      <w:r>
        <w:rPr>
          <w:rFonts w:ascii="Arial" w:hAnsi="Arial" w:cs="Arial"/>
          <w:spacing w:val="-5"/>
          <w:sz w:val="20"/>
          <w:szCs w:val="20"/>
        </w:rPr>
        <w:t>ny</w:t>
      </w:r>
      <w:r>
        <w:rPr>
          <w:rFonts w:ascii="Arial" w:hAnsi="Arial" w:cs="Arial"/>
          <w:sz w:val="20"/>
          <w:szCs w:val="20"/>
        </w:rPr>
        <w:t>one can</w:t>
      </w:r>
      <w:r>
        <w:rPr>
          <w:rFonts w:ascii="Arial" w:hAnsi="Arial" w:cs="Arial"/>
          <w:spacing w:val="4"/>
          <w:sz w:val="20"/>
          <w:szCs w:val="20"/>
        </w:rPr>
        <w:t xml:space="preserve"> </w:t>
      </w:r>
      <w:r>
        <w:rPr>
          <w:rFonts w:ascii="Arial" w:hAnsi="Arial" w:cs="Arial"/>
          <w:w w:val="92"/>
          <w:sz w:val="20"/>
          <w:szCs w:val="20"/>
        </w:rPr>
        <w:t>generate</w:t>
      </w:r>
      <w:r>
        <w:rPr>
          <w:rFonts w:ascii="Arial" w:hAnsi="Arial" w:cs="Arial"/>
          <w:spacing w:val="35"/>
          <w:w w:val="92"/>
          <w:sz w:val="20"/>
          <w:szCs w:val="20"/>
        </w:rPr>
        <w:t xml:space="preserve"> </w:t>
      </w:r>
      <w:r>
        <w:rPr>
          <w:rFonts w:ascii="Arial" w:hAnsi="Arial" w:cs="Arial"/>
          <w:sz w:val="20"/>
          <w:szCs w:val="20"/>
        </w:rPr>
        <w:t>a</w:t>
      </w:r>
      <w:r>
        <w:rPr>
          <w:rFonts w:ascii="Arial" w:hAnsi="Arial" w:cs="Arial"/>
          <w:spacing w:val="17"/>
          <w:sz w:val="20"/>
          <w:szCs w:val="20"/>
        </w:rPr>
        <w:t xml:space="preserve"> </w:t>
      </w:r>
      <w:r>
        <w:rPr>
          <w:rFonts w:ascii="Arial" w:hAnsi="Arial" w:cs="Arial"/>
          <w:sz w:val="20"/>
          <w:szCs w:val="20"/>
        </w:rPr>
        <w:t>false</w:t>
      </w:r>
      <w:r>
        <w:rPr>
          <w:rFonts w:ascii="Arial" w:hAnsi="Arial" w:cs="Arial"/>
          <w:spacing w:val="-13"/>
          <w:sz w:val="20"/>
          <w:szCs w:val="20"/>
        </w:rPr>
        <w:t xml:space="preserve"> </w:t>
      </w:r>
      <w:r>
        <w:rPr>
          <w:rFonts w:ascii="Arial" w:hAnsi="Arial" w:cs="Arial"/>
          <w:sz w:val="20"/>
          <w:szCs w:val="20"/>
        </w:rPr>
        <w:t>transcript</w:t>
      </w:r>
      <w:r>
        <w:rPr>
          <w:rFonts w:ascii="Arial" w:hAnsi="Arial" w:cs="Arial"/>
          <w:spacing w:val="55"/>
          <w:sz w:val="20"/>
          <w:szCs w:val="20"/>
        </w:rPr>
        <w:t xml:space="preserve"> </w:t>
      </w:r>
      <w:r>
        <w:rPr>
          <w:rFonts w:ascii="Arial" w:hAnsi="Arial" w:cs="Arial"/>
          <w:sz w:val="20"/>
          <w:szCs w:val="20"/>
        </w:rPr>
        <w:t>of</w:t>
      </w:r>
      <w:r>
        <w:rPr>
          <w:rFonts w:ascii="Arial" w:hAnsi="Arial" w:cs="Arial"/>
          <w:spacing w:val="23"/>
          <w:sz w:val="20"/>
          <w:szCs w:val="20"/>
        </w:rPr>
        <w:t xml:space="preserve"> </w:t>
      </w:r>
      <w:r>
        <w:rPr>
          <w:rFonts w:ascii="Arial" w:hAnsi="Arial" w:cs="Arial"/>
          <w:sz w:val="20"/>
          <w:szCs w:val="20"/>
        </w:rPr>
        <w:t>a</w:t>
      </w:r>
      <w:r>
        <w:rPr>
          <w:rFonts w:ascii="Arial" w:hAnsi="Arial" w:cs="Arial"/>
          <w:spacing w:val="17"/>
          <w:sz w:val="20"/>
          <w:szCs w:val="20"/>
        </w:rPr>
        <w:t xml:space="preserve"> </w:t>
      </w:r>
      <w:r>
        <w:rPr>
          <w:rFonts w:ascii="Arial" w:hAnsi="Arial" w:cs="Arial"/>
          <w:sz w:val="20"/>
          <w:szCs w:val="20"/>
        </w:rPr>
        <w:t>co</w:t>
      </w:r>
      <w:r>
        <w:rPr>
          <w:rFonts w:ascii="Arial" w:hAnsi="Arial" w:cs="Arial"/>
          <w:spacing w:val="-5"/>
          <w:sz w:val="20"/>
          <w:szCs w:val="20"/>
        </w:rPr>
        <w:t>nv</w:t>
      </w:r>
      <w:r>
        <w:rPr>
          <w:rFonts w:ascii="Arial" w:hAnsi="Arial" w:cs="Arial"/>
          <w:sz w:val="20"/>
          <w:szCs w:val="20"/>
        </w:rPr>
        <w:t>ersation</w:t>
      </w:r>
      <w:r>
        <w:rPr>
          <w:rFonts w:ascii="Arial" w:hAnsi="Arial" w:cs="Arial"/>
          <w:spacing w:val="-19"/>
          <w:sz w:val="20"/>
          <w:szCs w:val="20"/>
        </w:rPr>
        <w:t xml:space="preserve"> </w:t>
      </w:r>
      <w:r>
        <w:rPr>
          <w:rFonts w:ascii="Arial" w:hAnsi="Arial" w:cs="Arial"/>
          <w:spacing w:val="5"/>
          <w:w w:val="99"/>
          <w:sz w:val="20"/>
          <w:szCs w:val="20"/>
        </w:rPr>
        <w:t>b</w:t>
      </w:r>
      <w:r>
        <w:rPr>
          <w:rFonts w:ascii="Arial" w:hAnsi="Arial" w:cs="Arial"/>
          <w:w w:val="79"/>
          <w:sz w:val="20"/>
          <w:szCs w:val="20"/>
        </w:rPr>
        <w:t>e</w:t>
      </w:r>
      <w:r>
        <w:rPr>
          <w:rFonts w:ascii="Arial" w:hAnsi="Arial" w:cs="Arial"/>
          <w:spacing w:val="-5"/>
          <w:w w:val="139"/>
          <w:sz w:val="20"/>
          <w:szCs w:val="20"/>
        </w:rPr>
        <w:t>t</w:t>
      </w:r>
      <w:r>
        <w:rPr>
          <w:rFonts w:ascii="Arial" w:hAnsi="Arial" w:cs="Arial"/>
          <w:spacing w:val="-6"/>
          <w:w w:val="99"/>
          <w:sz w:val="20"/>
          <w:szCs w:val="20"/>
        </w:rPr>
        <w:t>w</w:t>
      </w:r>
      <w:r>
        <w:rPr>
          <w:rFonts w:ascii="Arial" w:hAnsi="Arial" w:cs="Arial"/>
          <w:w w:val="86"/>
          <w:sz w:val="20"/>
          <w:szCs w:val="20"/>
        </w:rPr>
        <w:t>een</w:t>
      </w:r>
      <w:r>
        <w:rPr>
          <w:rFonts w:ascii="Arial" w:hAnsi="Arial" w:cs="Arial"/>
          <w:sz w:val="20"/>
          <w:szCs w:val="20"/>
        </w:rPr>
        <w:t xml:space="preserve"> </w:t>
      </w:r>
      <w:r>
        <w:rPr>
          <w:rFonts w:ascii="Arial" w:hAnsi="Arial" w:cs="Arial"/>
          <w:spacing w:val="-26"/>
          <w:sz w:val="20"/>
          <w:szCs w:val="20"/>
        </w:rPr>
        <w:t xml:space="preserve"> </w:t>
      </w:r>
      <w:r>
        <w:rPr>
          <w:rFonts w:ascii="Arial" w:hAnsi="Arial" w:cs="Arial"/>
          <w:sz w:val="20"/>
          <w:szCs w:val="20"/>
        </w:rPr>
        <w:t>Alice</w:t>
      </w:r>
      <w:r>
        <w:rPr>
          <w:rFonts w:ascii="Arial" w:hAnsi="Arial" w:cs="Arial"/>
          <w:spacing w:val="30"/>
          <w:sz w:val="20"/>
          <w:szCs w:val="20"/>
        </w:rPr>
        <w:t xml:space="preserve"> </w:t>
      </w:r>
      <w:r>
        <w:rPr>
          <w:rFonts w:ascii="Arial" w:hAnsi="Arial" w:cs="Arial"/>
          <w:sz w:val="20"/>
          <w:szCs w:val="20"/>
        </w:rPr>
        <w:t>and</w:t>
      </w:r>
      <w:r>
        <w:rPr>
          <w:rFonts w:ascii="Arial" w:hAnsi="Arial" w:cs="Arial"/>
          <w:spacing w:val="16"/>
          <w:sz w:val="20"/>
          <w:szCs w:val="20"/>
        </w:rPr>
        <w:t xml:space="preserve"> </w:t>
      </w:r>
      <w:r>
        <w:rPr>
          <w:rFonts w:ascii="Arial" w:hAnsi="Arial" w:cs="Arial"/>
          <w:sz w:val="20"/>
          <w:szCs w:val="20"/>
        </w:rPr>
        <w:t>Bob,</w:t>
      </w:r>
      <w:r>
        <w:rPr>
          <w:rFonts w:ascii="Arial" w:hAnsi="Arial" w:cs="Arial"/>
          <w:spacing w:val="27"/>
          <w:sz w:val="20"/>
          <w:szCs w:val="20"/>
        </w:rPr>
        <w:t xml:space="preserve"> </w:t>
      </w:r>
      <w:r>
        <w:rPr>
          <w:rFonts w:ascii="Arial" w:hAnsi="Arial" w:cs="Arial"/>
          <w:sz w:val="20"/>
          <w:szCs w:val="20"/>
        </w:rPr>
        <w:t xml:space="preserve">the </w:t>
      </w:r>
      <w:r>
        <w:rPr>
          <w:rFonts w:ascii="Arial" w:hAnsi="Arial" w:cs="Arial"/>
          <w:w w:val="93"/>
          <w:sz w:val="20"/>
          <w:szCs w:val="20"/>
        </w:rPr>
        <w:t>regime</w:t>
      </w:r>
      <w:r>
        <w:rPr>
          <w:rFonts w:ascii="Arial" w:hAnsi="Arial" w:cs="Arial"/>
          <w:spacing w:val="12"/>
          <w:w w:val="93"/>
          <w:sz w:val="20"/>
          <w:szCs w:val="20"/>
        </w:rPr>
        <w:t xml:space="preserve"> </w:t>
      </w:r>
      <w:r>
        <w:rPr>
          <w:rFonts w:ascii="Arial" w:hAnsi="Arial" w:cs="Arial"/>
          <w:w w:val="93"/>
          <w:sz w:val="20"/>
          <w:szCs w:val="20"/>
        </w:rPr>
        <w:t>kn</w:t>
      </w:r>
      <w:r>
        <w:rPr>
          <w:rFonts w:ascii="Arial" w:hAnsi="Arial" w:cs="Arial"/>
          <w:spacing w:val="-5"/>
          <w:w w:val="93"/>
          <w:sz w:val="20"/>
          <w:szCs w:val="20"/>
        </w:rPr>
        <w:t>o</w:t>
      </w:r>
      <w:r>
        <w:rPr>
          <w:rFonts w:ascii="Arial" w:hAnsi="Arial" w:cs="Arial"/>
          <w:w w:val="93"/>
          <w:sz w:val="20"/>
          <w:szCs w:val="20"/>
        </w:rPr>
        <w:t>ws</w:t>
      </w:r>
      <w:r>
        <w:rPr>
          <w:rFonts w:ascii="Arial" w:hAnsi="Arial" w:cs="Arial"/>
          <w:spacing w:val="10"/>
          <w:w w:val="93"/>
          <w:sz w:val="20"/>
          <w:szCs w:val="20"/>
        </w:rPr>
        <w:t xml:space="preserve"> </w:t>
      </w:r>
      <w:r>
        <w:rPr>
          <w:rFonts w:ascii="Arial" w:hAnsi="Arial" w:cs="Arial"/>
          <w:sz w:val="20"/>
          <w:szCs w:val="20"/>
        </w:rPr>
        <w:t>exactly</w:t>
      </w:r>
      <w:r>
        <w:rPr>
          <w:rFonts w:ascii="Arial" w:hAnsi="Arial" w:cs="Arial"/>
          <w:spacing w:val="-4"/>
          <w:sz w:val="20"/>
          <w:szCs w:val="20"/>
        </w:rPr>
        <w:t xml:space="preserve"> </w:t>
      </w:r>
      <w:r>
        <w:rPr>
          <w:rFonts w:ascii="Arial" w:hAnsi="Arial" w:cs="Arial"/>
          <w:sz w:val="20"/>
          <w:szCs w:val="20"/>
        </w:rPr>
        <w:t>what</w:t>
      </w:r>
      <w:r>
        <w:rPr>
          <w:rFonts w:ascii="Arial" w:hAnsi="Arial" w:cs="Arial"/>
          <w:spacing w:val="10"/>
          <w:sz w:val="20"/>
          <w:szCs w:val="20"/>
        </w:rPr>
        <w:t xml:space="preserve"> </w:t>
      </w:r>
      <w:r>
        <w:rPr>
          <w:rFonts w:ascii="Arial" w:hAnsi="Arial" w:cs="Arial"/>
          <w:sz w:val="20"/>
          <w:szCs w:val="20"/>
        </w:rPr>
        <w:t>Alice</w:t>
      </w:r>
      <w:r>
        <w:rPr>
          <w:rFonts w:ascii="Arial" w:hAnsi="Arial" w:cs="Arial"/>
          <w:spacing w:val="2"/>
          <w:sz w:val="20"/>
          <w:szCs w:val="20"/>
        </w:rPr>
        <w:t xml:space="preserve"> </w:t>
      </w:r>
      <w:r>
        <w:rPr>
          <w:rFonts w:ascii="Arial" w:hAnsi="Arial" w:cs="Arial"/>
          <w:w w:val="89"/>
          <w:sz w:val="20"/>
          <w:szCs w:val="20"/>
        </w:rPr>
        <w:t>has</w:t>
      </w:r>
      <w:r>
        <w:rPr>
          <w:rFonts w:ascii="Arial" w:hAnsi="Arial" w:cs="Arial"/>
          <w:spacing w:val="8"/>
          <w:w w:val="89"/>
          <w:sz w:val="20"/>
          <w:szCs w:val="20"/>
        </w:rPr>
        <w:t xml:space="preserve"> </w:t>
      </w:r>
      <w:r>
        <w:rPr>
          <w:rFonts w:ascii="Arial" w:hAnsi="Arial" w:cs="Arial"/>
          <w:w w:val="86"/>
          <w:sz w:val="20"/>
          <w:szCs w:val="20"/>
        </w:rPr>
        <w:t>se</w:t>
      </w:r>
      <w:r>
        <w:rPr>
          <w:rFonts w:ascii="Arial" w:hAnsi="Arial" w:cs="Arial"/>
          <w:spacing w:val="-5"/>
          <w:w w:val="86"/>
          <w:sz w:val="20"/>
          <w:szCs w:val="20"/>
        </w:rPr>
        <w:t>n</w:t>
      </w:r>
      <w:r>
        <w:rPr>
          <w:rFonts w:ascii="Arial" w:hAnsi="Arial" w:cs="Arial"/>
          <w:w w:val="139"/>
          <w:sz w:val="20"/>
          <w:szCs w:val="20"/>
        </w:rPr>
        <w:t>t</w:t>
      </w:r>
      <w:r>
        <w:rPr>
          <w:rFonts w:ascii="Arial" w:hAnsi="Arial" w:cs="Arial"/>
          <w:spacing w:val="1"/>
          <w:sz w:val="20"/>
          <w:szCs w:val="20"/>
        </w:rPr>
        <w:t xml:space="preserve"> </w:t>
      </w:r>
      <w:r>
        <w:rPr>
          <w:rFonts w:ascii="Arial" w:hAnsi="Arial" w:cs="Arial"/>
          <w:sz w:val="20"/>
          <w:szCs w:val="20"/>
        </w:rPr>
        <w:t>and</w:t>
      </w:r>
      <w:r>
        <w:rPr>
          <w:rFonts w:ascii="Arial" w:hAnsi="Arial" w:cs="Arial"/>
          <w:spacing w:val="-11"/>
          <w:sz w:val="20"/>
          <w:szCs w:val="20"/>
        </w:rPr>
        <w:t xml:space="preserve"> </w:t>
      </w:r>
      <w:r>
        <w:rPr>
          <w:rFonts w:ascii="Arial" w:hAnsi="Arial" w:cs="Arial"/>
          <w:sz w:val="20"/>
          <w:szCs w:val="20"/>
        </w:rPr>
        <w:t>Bob</w:t>
      </w:r>
      <w:r>
        <w:rPr>
          <w:rFonts w:ascii="Arial" w:hAnsi="Arial" w:cs="Arial"/>
          <w:spacing w:val="-5"/>
          <w:sz w:val="20"/>
          <w:szCs w:val="20"/>
        </w:rPr>
        <w:t xml:space="preserve"> </w:t>
      </w:r>
      <w:r>
        <w:rPr>
          <w:rFonts w:ascii="Arial" w:hAnsi="Arial" w:cs="Arial"/>
          <w:w w:val="92"/>
          <w:sz w:val="20"/>
          <w:szCs w:val="20"/>
        </w:rPr>
        <w:t>recei</w:t>
      </w:r>
      <w:r>
        <w:rPr>
          <w:rFonts w:ascii="Arial" w:hAnsi="Arial" w:cs="Arial"/>
          <w:spacing w:val="-5"/>
          <w:w w:val="92"/>
          <w:sz w:val="20"/>
          <w:szCs w:val="20"/>
        </w:rPr>
        <w:t>v</w:t>
      </w:r>
      <w:r>
        <w:rPr>
          <w:rFonts w:ascii="Arial" w:hAnsi="Arial" w:cs="Arial"/>
          <w:w w:val="92"/>
          <w:sz w:val="20"/>
          <w:szCs w:val="20"/>
        </w:rPr>
        <w:t>ed</w:t>
      </w:r>
      <w:r>
        <w:rPr>
          <w:rFonts w:ascii="Arial" w:hAnsi="Arial" w:cs="Arial"/>
          <w:spacing w:val="9"/>
          <w:w w:val="92"/>
          <w:sz w:val="20"/>
          <w:szCs w:val="20"/>
        </w:rPr>
        <w:t xml:space="preserve"> </w:t>
      </w:r>
      <w:r>
        <w:rPr>
          <w:rFonts w:ascii="Arial" w:hAnsi="Arial" w:cs="Arial"/>
          <w:sz w:val="20"/>
          <w:szCs w:val="20"/>
        </w:rPr>
        <w:t>and</w:t>
      </w:r>
      <w:r>
        <w:rPr>
          <w:rFonts w:ascii="Arial" w:hAnsi="Arial" w:cs="Arial"/>
          <w:spacing w:val="-11"/>
          <w:sz w:val="20"/>
          <w:szCs w:val="20"/>
        </w:rPr>
        <w:t xml:space="preserve"> </w:t>
      </w:r>
      <w:r>
        <w:rPr>
          <w:rFonts w:ascii="Arial" w:hAnsi="Arial" w:cs="Arial"/>
          <w:w w:val="94"/>
          <w:sz w:val="20"/>
          <w:szCs w:val="20"/>
        </w:rPr>
        <w:t>vice</w:t>
      </w:r>
      <w:r>
        <w:rPr>
          <w:rFonts w:ascii="Arial" w:hAnsi="Arial" w:cs="Arial"/>
          <w:spacing w:val="6"/>
          <w:w w:val="94"/>
          <w:sz w:val="20"/>
          <w:szCs w:val="20"/>
        </w:rPr>
        <w:t xml:space="preserve"> </w:t>
      </w:r>
      <w:r>
        <w:rPr>
          <w:rFonts w:ascii="Arial" w:hAnsi="Arial" w:cs="Arial"/>
          <w:spacing w:val="-5"/>
          <w:sz w:val="20"/>
          <w:szCs w:val="20"/>
        </w:rPr>
        <w:t>v</w:t>
      </w:r>
      <w:r>
        <w:rPr>
          <w:rFonts w:ascii="Arial" w:hAnsi="Arial" w:cs="Arial"/>
          <w:sz w:val="20"/>
          <w:szCs w:val="20"/>
        </w:rPr>
        <w:t>ersa.</w:t>
      </w:r>
      <w:r>
        <w:rPr>
          <w:rFonts w:ascii="Arial" w:hAnsi="Arial" w:cs="Arial"/>
          <w:spacing w:val="-13"/>
          <w:sz w:val="20"/>
          <w:szCs w:val="20"/>
        </w:rPr>
        <w:t xml:space="preserve"> </w:t>
      </w:r>
      <w:r>
        <w:rPr>
          <w:rFonts w:ascii="Arial" w:hAnsi="Arial" w:cs="Arial"/>
          <w:sz w:val="20"/>
          <w:szCs w:val="20"/>
        </w:rPr>
        <w:t xml:space="preserve">The </w:t>
      </w:r>
      <w:r>
        <w:rPr>
          <w:rFonts w:ascii="Arial" w:hAnsi="Arial" w:cs="Arial"/>
          <w:w w:val="95"/>
          <w:sz w:val="20"/>
          <w:szCs w:val="20"/>
        </w:rPr>
        <w:t>argume</w:t>
      </w:r>
      <w:r>
        <w:rPr>
          <w:rFonts w:ascii="Arial" w:hAnsi="Arial" w:cs="Arial"/>
          <w:spacing w:val="-5"/>
          <w:w w:val="95"/>
          <w:sz w:val="20"/>
          <w:szCs w:val="20"/>
        </w:rPr>
        <w:t>n</w:t>
      </w:r>
      <w:r>
        <w:rPr>
          <w:rFonts w:ascii="Arial" w:hAnsi="Arial" w:cs="Arial"/>
          <w:w w:val="139"/>
          <w:sz w:val="20"/>
          <w:szCs w:val="20"/>
        </w:rPr>
        <w:t>t</w:t>
      </w:r>
      <w:r>
        <w:rPr>
          <w:rFonts w:ascii="Arial" w:hAnsi="Arial" w:cs="Arial"/>
          <w:spacing w:val="2"/>
          <w:sz w:val="20"/>
          <w:szCs w:val="20"/>
        </w:rPr>
        <w:t xml:space="preserve"> </w:t>
      </w:r>
      <w:r>
        <w:rPr>
          <w:rFonts w:ascii="Arial" w:hAnsi="Arial" w:cs="Arial"/>
          <w:sz w:val="20"/>
          <w:szCs w:val="20"/>
        </w:rPr>
        <w:t>of</w:t>
      </w:r>
      <w:r>
        <w:rPr>
          <w:rFonts w:ascii="Arial" w:hAnsi="Arial" w:cs="Arial"/>
          <w:spacing w:val="-5"/>
          <w:sz w:val="20"/>
          <w:szCs w:val="20"/>
        </w:rPr>
        <w:t xml:space="preserve"> </w:t>
      </w:r>
      <w:r>
        <w:rPr>
          <w:rFonts w:ascii="Arial" w:hAnsi="Arial" w:cs="Arial"/>
          <w:w w:val="107"/>
          <w:sz w:val="20"/>
          <w:szCs w:val="20"/>
        </w:rPr>
        <w:t>OTR-li</w:t>
      </w:r>
      <w:r>
        <w:rPr>
          <w:rFonts w:ascii="Arial" w:hAnsi="Arial" w:cs="Arial"/>
          <w:spacing w:val="-5"/>
          <w:w w:val="107"/>
          <w:sz w:val="20"/>
          <w:szCs w:val="20"/>
        </w:rPr>
        <w:t>k</w:t>
      </w:r>
      <w:r>
        <w:rPr>
          <w:rFonts w:ascii="Arial" w:hAnsi="Arial" w:cs="Arial"/>
          <w:w w:val="79"/>
          <w:sz w:val="20"/>
          <w:szCs w:val="20"/>
        </w:rPr>
        <w:t>e</w:t>
      </w:r>
      <w:r>
        <w:rPr>
          <w:rFonts w:ascii="Arial" w:hAnsi="Arial" w:cs="Arial"/>
          <w:spacing w:val="1"/>
          <w:sz w:val="20"/>
          <w:szCs w:val="20"/>
        </w:rPr>
        <w:t xml:space="preserve"> </w:t>
      </w:r>
      <w:r>
        <w:rPr>
          <w:rFonts w:ascii="Arial" w:hAnsi="Arial" w:cs="Arial"/>
          <w:w w:val="86"/>
          <w:sz w:val="20"/>
          <w:szCs w:val="20"/>
        </w:rPr>
        <w:t>s</w:t>
      </w:r>
      <w:r>
        <w:rPr>
          <w:rFonts w:ascii="Arial" w:hAnsi="Arial" w:cs="Arial"/>
          <w:spacing w:val="-4"/>
          <w:w w:val="86"/>
          <w:sz w:val="20"/>
          <w:szCs w:val="20"/>
        </w:rPr>
        <w:t>c</w:t>
      </w:r>
      <w:r>
        <w:rPr>
          <w:rFonts w:ascii="Arial" w:hAnsi="Arial" w:cs="Arial"/>
          <w:w w:val="86"/>
          <w:sz w:val="20"/>
          <w:szCs w:val="20"/>
        </w:rPr>
        <w:t>hemes</w:t>
      </w:r>
      <w:r>
        <w:rPr>
          <w:rFonts w:ascii="Arial" w:hAnsi="Arial" w:cs="Arial"/>
          <w:spacing w:val="15"/>
          <w:w w:val="86"/>
          <w:sz w:val="20"/>
          <w:szCs w:val="20"/>
        </w:rPr>
        <w:t xml:space="preserve"> </w:t>
      </w:r>
      <w:r>
        <w:rPr>
          <w:rFonts w:ascii="Arial" w:hAnsi="Arial" w:cs="Arial"/>
          <w:sz w:val="20"/>
          <w:szCs w:val="20"/>
        </w:rPr>
        <w:t>is</w:t>
      </w:r>
      <w:r>
        <w:rPr>
          <w:rFonts w:ascii="Arial" w:hAnsi="Arial" w:cs="Arial"/>
          <w:spacing w:val="-10"/>
          <w:sz w:val="20"/>
          <w:szCs w:val="20"/>
        </w:rPr>
        <w:t xml:space="preserve"> </w:t>
      </w:r>
      <w:r>
        <w:rPr>
          <w:rFonts w:ascii="Arial" w:hAnsi="Arial" w:cs="Arial"/>
          <w:sz w:val="20"/>
          <w:szCs w:val="20"/>
        </w:rPr>
        <w:t>that</w:t>
      </w:r>
      <w:r>
        <w:rPr>
          <w:rFonts w:ascii="Arial" w:hAnsi="Arial" w:cs="Arial"/>
          <w:spacing w:val="32"/>
          <w:sz w:val="20"/>
          <w:szCs w:val="20"/>
        </w:rPr>
        <w:t xml:space="preserve"> </w:t>
      </w:r>
      <w:r>
        <w:rPr>
          <w:rFonts w:ascii="Arial" w:hAnsi="Arial" w:cs="Arial"/>
          <w:sz w:val="20"/>
          <w:szCs w:val="20"/>
        </w:rPr>
        <w:t>Alice</w:t>
      </w:r>
      <w:r>
        <w:rPr>
          <w:rFonts w:ascii="Arial" w:hAnsi="Arial" w:cs="Arial"/>
          <w:spacing w:val="2"/>
          <w:sz w:val="20"/>
          <w:szCs w:val="20"/>
        </w:rPr>
        <w:t xml:space="preserve"> </w:t>
      </w:r>
      <w:r>
        <w:rPr>
          <w:rFonts w:ascii="Arial" w:hAnsi="Arial" w:cs="Arial"/>
          <w:sz w:val="20"/>
          <w:szCs w:val="20"/>
        </w:rPr>
        <w:t>and</w:t>
      </w:r>
      <w:r>
        <w:rPr>
          <w:rFonts w:ascii="Arial" w:hAnsi="Arial" w:cs="Arial"/>
          <w:spacing w:val="-11"/>
          <w:sz w:val="20"/>
          <w:szCs w:val="20"/>
        </w:rPr>
        <w:t xml:space="preserve"> </w:t>
      </w:r>
      <w:r>
        <w:rPr>
          <w:rFonts w:ascii="Arial" w:hAnsi="Arial" w:cs="Arial"/>
          <w:sz w:val="20"/>
          <w:szCs w:val="20"/>
        </w:rPr>
        <w:t>Bob</w:t>
      </w:r>
      <w:r>
        <w:rPr>
          <w:rFonts w:ascii="Arial" w:hAnsi="Arial" w:cs="Arial"/>
          <w:spacing w:val="-5"/>
          <w:sz w:val="20"/>
          <w:szCs w:val="20"/>
        </w:rPr>
        <w:t xml:space="preserve"> </w:t>
      </w:r>
      <w:r>
        <w:rPr>
          <w:rFonts w:ascii="Arial" w:hAnsi="Arial" w:cs="Arial"/>
          <w:w w:val="89"/>
          <w:sz w:val="20"/>
          <w:szCs w:val="20"/>
        </w:rPr>
        <w:t>ha</w:t>
      </w:r>
      <w:ins w:id="27" w:author="Author">
        <w:r w:rsidR="002C2D2A">
          <w:rPr>
            <w:rFonts w:ascii="Arial" w:hAnsi="Arial" w:cs="Arial"/>
            <w:w w:val="89"/>
            <w:sz w:val="20"/>
            <w:szCs w:val="20"/>
          </w:rPr>
          <w:t>ve</w:t>
        </w:r>
      </w:ins>
      <w:del w:id="28" w:author="Author">
        <w:r w:rsidDel="002C2D2A">
          <w:rPr>
            <w:rFonts w:ascii="Arial" w:hAnsi="Arial" w:cs="Arial"/>
            <w:w w:val="89"/>
            <w:sz w:val="20"/>
            <w:szCs w:val="20"/>
          </w:rPr>
          <w:delText>s</w:delText>
        </w:r>
      </w:del>
      <w:r>
        <w:rPr>
          <w:rFonts w:ascii="Arial" w:hAnsi="Arial" w:cs="Arial"/>
          <w:spacing w:val="8"/>
          <w:w w:val="89"/>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spacing w:val="6"/>
          <w:sz w:val="20"/>
          <w:szCs w:val="20"/>
        </w:rPr>
        <w:t>p</w:t>
      </w:r>
      <w:r>
        <w:rPr>
          <w:rFonts w:ascii="Arial" w:hAnsi="Arial" w:cs="Arial"/>
          <w:sz w:val="20"/>
          <w:szCs w:val="20"/>
        </w:rPr>
        <w:t>ossibili</w:t>
      </w:r>
      <w:r>
        <w:rPr>
          <w:rFonts w:ascii="Arial" w:hAnsi="Arial" w:cs="Arial"/>
          <w:spacing w:val="-4"/>
          <w:sz w:val="20"/>
          <w:szCs w:val="20"/>
        </w:rPr>
        <w:t>t</w:t>
      </w:r>
      <w:r>
        <w:rPr>
          <w:rFonts w:ascii="Arial" w:hAnsi="Arial" w:cs="Arial"/>
          <w:sz w:val="20"/>
          <w:szCs w:val="20"/>
        </w:rPr>
        <w:t>y</w:t>
      </w:r>
      <w:r>
        <w:rPr>
          <w:rFonts w:ascii="Arial" w:hAnsi="Arial" w:cs="Arial"/>
          <w:spacing w:val="12"/>
          <w:sz w:val="20"/>
          <w:szCs w:val="20"/>
        </w:rPr>
        <w:t xml:space="preserve"> </w:t>
      </w:r>
      <w:r>
        <w:rPr>
          <w:rFonts w:ascii="Arial" w:hAnsi="Arial" w:cs="Arial"/>
          <w:sz w:val="20"/>
          <w:szCs w:val="20"/>
        </w:rPr>
        <w:t>to</w:t>
      </w:r>
      <w:r>
        <w:rPr>
          <w:rFonts w:ascii="Arial" w:hAnsi="Arial" w:cs="Arial"/>
          <w:spacing w:val="10"/>
          <w:sz w:val="20"/>
          <w:szCs w:val="20"/>
        </w:rPr>
        <w:t xml:space="preserve"> </w:t>
      </w:r>
      <w:r>
        <w:rPr>
          <w:rFonts w:ascii="Arial" w:hAnsi="Arial" w:cs="Arial"/>
          <w:sz w:val="20"/>
          <w:szCs w:val="20"/>
        </w:rPr>
        <w:t>de</w:t>
      </w:r>
      <w:r>
        <w:rPr>
          <w:rFonts w:ascii="Arial" w:hAnsi="Arial" w:cs="Arial"/>
          <w:spacing w:val="-5"/>
          <w:sz w:val="20"/>
          <w:szCs w:val="20"/>
        </w:rPr>
        <w:t>n</w:t>
      </w:r>
      <w:r>
        <w:rPr>
          <w:rFonts w:ascii="Arial" w:hAnsi="Arial" w:cs="Arial"/>
          <w:sz w:val="20"/>
          <w:szCs w:val="20"/>
        </w:rPr>
        <w:t>y a</w:t>
      </w:r>
      <w:r>
        <w:rPr>
          <w:rFonts w:ascii="Arial" w:hAnsi="Arial" w:cs="Arial"/>
          <w:spacing w:val="-5"/>
          <w:sz w:val="20"/>
          <w:szCs w:val="20"/>
        </w:rPr>
        <w:t>n</w:t>
      </w:r>
      <w:r>
        <w:rPr>
          <w:rFonts w:ascii="Arial" w:hAnsi="Arial" w:cs="Arial"/>
          <w:sz w:val="20"/>
          <w:szCs w:val="20"/>
        </w:rPr>
        <w:t>ything</w:t>
      </w:r>
      <w:r>
        <w:rPr>
          <w:rFonts w:ascii="Arial" w:hAnsi="Arial" w:cs="Arial"/>
          <w:spacing w:val="20"/>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z w:val="20"/>
          <w:szCs w:val="20"/>
        </w:rPr>
        <w:t>out</w:t>
      </w:r>
      <w:r>
        <w:rPr>
          <w:rFonts w:ascii="Arial" w:hAnsi="Arial" w:cs="Arial"/>
          <w:spacing w:val="6"/>
          <w:sz w:val="20"/>
          <w:szCs w:val="20"/>
        </w:rPr>
        <w:t xml:space="preserve"> </w:t>
      </w:r>
      <w:r>
        <w:rPr>
          <w:rFonts w:ascii="Arial" w:hAnsi="Arial" w:cs="Arial"/>
          <w:sz w:val="20"/>
          <w:szCs w:val="20"/>
        </w:rPr>
        <w:t>the</w:t>
      </w:r>
      <w:r>
        <w:rPr>
          <w:rFonts w:ascii="Arial" w:hAnsi="Arial" w:cs="Arial"/>
          <w:spacing w:val="8"/>
          <w:sz w:val="20"/>
          <w:szCs w:val="20"/>
        </w:rPr>
        <w:t xml:space="preserve"> </w:t>
      </w:r>
      <w:proofErr w:type="gramStart"/>
      <w:r>
        <w:rPr>
          <w:rFonts w:ascii="Arial" w:hAnsi="Arial" w:cs="Arial"/>
          <w:w w:val="92"/>
          <w:sz w:val="20"/>
          <w:szCs w:val="20"/>
        </w:rPr>
        <w:t>co</w:t>
      </w:r>
      <w:r>
        <w:rPr>
          <w:rFonts w:ascii="Arial" w:hAnsi="Arial" w:cs="Arial"/>
          <w:spacing w:val="-5"/>
          <w:w w:val="92"/>
          <w:sz w:val="20"/>
          <w:szCs w:val="20"/>
        </w:rPr>
        <w:t>nv</w:t>
      </w:r>
      <w:r>
        <w:rPr>
          <w:rFonts w:ascii="Arial" w:hAnsi="Arial" w:cs="Arial"/>
          <w:w w:val="92"/>
          <w:sz w:val="20"/>
          <w:szCs w:val="20"/>
        </w:rPr>
        <w:t xml:space="preserve">ersation </w:t>
      </w:r>
      <w:r>
        <w:rPr>
          <w:rFonts w:ascii="Arial" w:hAnsi="Arial" w:cs="Arial"/>
          <w:spacing w:val="6"/>
          <w:w w:val="92"/>
          <w:sz w:val="20"/>
          <w:szCs w:val="20"/>
        </w:rPr>
        <w:t xml:space="preserve"> </w:t>
      </w:r>
      <w:r>
        <w:rPr>
          <w:rFonts w:ascii="Arial" w:hAnsi="Arial" w:cs="Arial"/>
          <w:w w:val="92"/>
          <w:sz w:val="20"/>
          <w:szCs w:val="20"/>
        </w:rPr>
        <w:t>since</w:t>
      </w:r>
      <w:proofErr w:type="gramEnd"/>
      <w:r>
        <w:rPr>
          <w:rFonts w:ascii="Arial" w:hAnsi="Arial" w:cs="Arial"/>
          <w:spacing w:val="6"/>
          <w:w w:val="92"/>
          <w:sz w:val="20"/>
          <w:szCs w:val="20"/>
        </w:rPr>
        <w:t xml:space="preserve"> </w:t>
      </w:r>
      <w:r>
        <w:rPr>
          <w:rFonts w:ascii="Arial" w:hAnsi="Arial" w:cs="Arial"/>
          <w:w w:val="132"/>
          <w:sz w:val="20"/>
          <w:szCs w:val="20"/>
        </w:rPr>
        <w:t>it</w:t>
      </w:r>
      <w:r>
        <w:rPr>
          <w:rFonts w:ascii="Arial" w:hAnsi="Arial" w:cs="Arial"/>
          <w:spacing w:val="-7"/>
          <w:w w:val="132"/>
          <w:sz w:val="20"/>
          <w:szCs w:val="20"/>
        </w:rPr>
        <w:t xml:space="preserve"> </w:t>
      </w:r>
      <w:r>
        <w:rPr>
          <w:rFonts w:ascii="Arial" w:hAnsi="Arial" w:cs="Arial"/>
          <w:sz w:val="20"/>
          <w:szCs w:val="20"/>
        </w:rPr>
        <w:t>cannot</w:t>
      </w:r>
      <w:r>
        <w:rPr>
          <w:rFonts w:ascii="Arial" w:hAnsi="Arial" w:cs="Arial"/>
          <w:spacing w:val="-6"/>
          <w:sz w:val="20"/>
          <w:szCs w:val="20"/>
        </w:rPr>
        <w:t xml:space="preserve"> </w:t>
      </w:r>
      <w:r>
        <w:rPr>
          <w:rFonts w:ascii="Arial" w:hAnsi="Arial" w:cs="Arial"/>
          <w:spacing w:val="4"/>
          <w:w w:val="89"/>
          <w:sz w:val="20"/>
          <w:szCs w:val="20"/>
        </w:rPr>
        <w:t>b</w:t>
      </w:r>
      <w:r>
        <w:rPr>
          <w:rFonts w:ascii="Arial" w:hAnsi="Arial" w:cs="Arial"/>
          <w:w w:val="89"/>
          <w:sz w:val="20"/>
          <w:szCs w:val="20"/>
        </w:rPr>
        <w:t>e</w:t>
      </w:r>
      <w:r>
        <w:rPr>
          <w:rFonts w:ascii="Arial" w:hAnsi="Arial" w:cs="Arial"/>
          <w:spacing w:val="18"/>
          <w:w w:val="89"/>
          <w:sz w:val="20"/>
          <w:szCs w:val="20"/>
        </w:rPr>
        <w:t xml:space="preserve"> </w:t>
      </w:r>
      <w:r>
        <w:rPr>
          <w:rFonts w:ascii="Arial" w:hAnsi="Arial" w:cs="Arial"/>
          <w:sz w:val="20"/>
          <w:szCs w:val="20"/>
        </w:rPr>
        <w:t>decrypted.</w:t>
      </w:r>
    </w:p>
    <w:p w14:paraId="78AAEA3F" w14:textId="302EB9E3"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There</w:t>
      </w:r>
      <w:r>
        <w:rPr>
          <w:rFonts w:ascii="Arial" w:hAnsi="Arial" w:cs="Arial"/>
          <w:spacing w:val="-7"/>
          <w:sz w:val="20"/>
          <w:szCs w:val="20"/>
        </w:rPr>
        <w:t xml:space="preserve"> </w:t>
      </w:r>
      <w:r>
        <w:rPr>
          <w:rFonts w:ascii="Arial" w:hAnsi="Arial" w:cs="Arial"/>
          <w:sz w:val="20"/>
          <w:szCs w:val="20"/>
        </w:rPr>
        <w:t>are</w:t>
      </w:r>
      <w:r>
        <w:rPr>
          <w:rFonts w:ascii="Arial" w:hAnsi="Arial" w:cs="Arial"/>
          <w:spacing w:val="-17"/>
          <w:sz w:val="20"/>
          <w:szCs w:val="20"/>
        </w:rPr>
        <w:t xml:space="preserve"> </w:t>
      </w:r>
      <w:r>
        <w:rPr>
          <w:rFonts w:ascii="Arial" w:hAnsi="Arial" w:cs="Arial"/>
          <w:sz w:val="20"/>
          <w:szCs w:val="20"/>
        </w:rPr>
        <w:t>more</w:t>
      </w:r>
      <w:r>
        <w:rPr>
          <w:rFonts w:ascii="Arial" w:hAnsi="Arial" w:cs="Arial"/>
          <w:spacing w:val="-18"/>
          <w:sz w:val="20"/>
          <w:szCs w:val="20"/>
        </w:rPr>
        <w:t xml:space="preserve"> </w:t>
      </w:r>
      <w:r>
        <w:rPr>
          <w:rFonts w:ascii="Arial" w:hAnsi="Arial" w:cs="Arial"/>
          <w:sz w:val="20"/>
          <w:szCs w:val="20"/>
        </w:rPr>
        <w:t>than</w:t>
      </w:r>
      <w:r>
        <w:rPr>
          <w:rFonts w:ascii="Arial" w:hAnsi="Arial" w:cs="Arial"/>
          <w:spacing w:val="17"/>
          <w:sz w:val="20"/>
          <w:szCs w:val="20"/>
        </w:rPr>
        <w:t xml:space="preserve"> </w:t>
      </w:r>
      <w:r>
        <w:rPr>
          <w:rFonts w:ascii="Arial" w:hAnsi="Arial" w:cs="Arial"/>
          <w:w w:val="89"/>
          <w:sz w:val="20"/>
          <w:szCs w:val="20"/>
        </w:rPr>
        <w:t>one</w:t>
      </w:r>
      <w:r>
        <w:rPr>
          <w:rFonts w:ascii="Arial" w:hAnsi="Arial" w:cs="Arial"/>
          <w:spacing w:val="15"/>
          <w:w w:val="89"/>
          <w:sz w:val="20"/>
          <w:szCs w:val="20"/>
        </w:rPr>
        <w:t xml:space="preserve"> </w:t>
      </w:r>
      <w:r>
        <w:rPr>
          <w:rFonts w:ascii="Arial" w:hAnsi="Arial" w:cs="Arial"/>
          <w:spacing w:val="-6"/>
          <w:sz w:val="20"/>
          <w:szCs w:val="20"/>
        </w:rPr>
        <w:t>w</w:t>
      </w:r>
      <w:r>
        <w:rPr>
          <w:rFonts w:ascii="Arial" w:hAnsi="Arial" w:cs="Arial"/>
          <w:spacing w:val="-5"/>
          <w:sz w:val="20"/>
          <w:szCs w:val="20"/>
        </w:rPr>
        <w:t>a</w:t>
      </w:r>
      <w:r>
        <w:rPr>
          <w:rFonts w:ascii="Arial" w:hAnsi="Arial" w:cs="Arial"/>
          <w:sz w:val="20"/>
          <w:szCs w:val="20"/>
        </w:rPr>
        <w:t>y to</w:t>
      </w:r>
      <w:r>
        <w:rPr>
          <w:rFonts w:ascii="Arial" w:hAnsi="Arial" w:cs="Arial"/>
          <w:spacing w:val="17"/>
          <w:sz w:val="20"/>
          <w:szCs w:val="20"/>
        </w:rPr>
        <w:t xml:space="preserve"> </w:t>
      </w:r>
      <w:r>
        <w:rPr>
          <w:rFonts w:ascii="Arial" w:hAnsi="Arial" w:cs="Arial"/>
          <w:w w:val="94"/>
          <w:sz w:val="20"/>
          <w:szCs w:val="20"/>
        </w:rPr>
        <w:t>approa</w:t>
      </w:r>
      <w:r>
        <w:rPr>
          <w:rFonts w:ascii="Arial" w:hAnsi="Arial" w:cs="Arial"/>
          <w:spacing w:val="-5"/>
          <w:w w:val="94"/>
          <w:sz w:val="20"/>
          <w:szCs w:val="20"/>
        </w:rPr>
        <w:t>c</w:t>
      </w:r>
      <w:r>
        <w:rPr>
          <w:rFonts w:ascii="Arial" w:hAnsi="Arial" w:cs="Arial"/>
          <w:w w:val="94"/>
          <w:sz w:val="20"/>
          <w:szCs w:val="20"/>
        </w:rPr>
        <w:t>h</w:t>
      </w:r>
      <w:r>
        <w:rPr>
          <w:rFonts w:ascii="Arial" w:hAnsi="Arial" w:cs="Arial"/>
          <w:spacing w:val="18"/>
          <w:w w:val="94"/>
          <w:sz w:val="20"/>
          <w:szCs w:val="20"/>
        </w:rPr>
        <w:t xml:space="preserve"> </w:t>
      </w:r>
      <w:r>
        <w:rPr>
          <w:rFonts w:ascii="Arial" w:hAnsi="Arial" w:cs="Arial"/>
          <w:sz w:val="20"/>
          <w:szCs w:val="20"/>
        </w:rPr>
        <w:t>this</w:t>
      </w:r>
      <w:r>
        <w:rPr>
          <w:rFonts w:ascii="Arial" w:hAnsi="Arial" w:cs="Arial"/>
          <w:spacing w:val="18"/>
          <w:sz w:val="20"/>
          <w:szCs w:val="20"/>
        </w:rPr>
        <w:t xml:space="preserve"> </w:t>
      </w:r>
      <w:r>
        <w:rPr>
          <w:rFonts w:ascii="Arial" w:hAnsi="Arial" w:cs="Arial"/>
          <w:sz w:val="20"/>
          <w:szCs w:val="20"/>
        </w:rPr>
        <w:t>problem.</w:t>
      </w:r>
      <w:r>
        <w:rPr>
          <w:rFonts w:ascii="Arial" w:hAnsi="Arial" w:cs="Arial"/>
          <w:spacing w:val="18"/>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sz w:val="20"/>
          <w:szCs w:val="20"/>
        </w:rPr>
        <w:t>first</w:t>
      </w:r>
      <w:r>
        <w:rPr>
          <w:rFonts w:ascii="Arial" w:hAnsi="Arial" w:cs="Arial"/>
          <w:spacing w:val="28"/>
          <w:sz w:val="20"/>
          <w:szCs w:val="20"/>
        </w:rPr>
        <w:t xml:space="preserve"> </w:t>
      </w:r>
      <w:r>
        <w:rPr>
          <w:rFonts w:ascii="Arial" w:hAnsi="Arial" w:cs="Arial"/>
          <w:sz w:val="20"/>
          <w:szCs w:val="20"/>
        </w:rPr>
        <w:t>ap</w:t>
      </w:r>
      <w:r>
        <w:rPr>
          <w:rFonts w:ascii="Arial" w:hAnsi="Arial" w:cs="Arial"/>
          <w:spacing w:val="1"/>
          <w:sz w:val="20"/>
          <w:szCs w:val="20"/>
        </w:rPr>
        <w:t>p</w:t>
      </w:r>
      <w:r>
        <w:rPr>
          <w:rFonts w:ascii="Arial" w:hAnsi="Arial" w:cs="Arial"/>
          <w:sz w:val="20"/>
          <w:szCs w:val="20"/>
        </w:rPr>
        <w:t>roa</w:t>
      </w:r>
      <w:r>
        <w:rPr>
          <w:rFonts w:ascii="Arial" w:hAnsi="Arial" w:cs="Arial"/>
          <w:spacing w:val="-5"/>
          <w:sz w:val="20"/>
          <w:szCs w:val="20"/>
        </w:rPr>
        <w:t>c</w:t>
      </w:r>
      <w:r>
        <w:rPr>
          <w:rFonts w:ascii="Arial" w:hAnsi="Arial" w:cs="Arial"/>
          <w:sz w:val="20"/>
          <w:szCs w:val="20"/>
        </w:rPr>
        <w:t xml:space="preserve">h </w:t>
      </w:r>
      <w:r>
        <w:rPr>
          <w:rFonts w:ascii="Arial" w:hAnsi="Arial" w:cs="Arial"/>
          <w:spacing w:val="-6"/>
          <w:sz w:val="20"/>
          <w:szCs w:val="20"/>
        </w:rPr>
        <w:t>w</w:t>
      </w:r>
      <w:r>
        <w:rPr>
          <w:rFonts w:ascii="Arial" w:hAnsi="Arial" w:cs="Arial"/>
          <w:sz w:val="20"/>
          <w:szCs w:val="20"/>
        </w:rPr>
        <w:t>ould</w:t>
      </w:r>
      <w:r>
        <w:rPr>
          <w:rFonts w:ascii="Arial" w:hAnsi="Arial" w:cs="Arial"/>
          <w:spacing w:val="16"/>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27"/>
          <w:w w:val="89"/>
          <w:sz w:val="20"/>
          <w:szCs w:val="20"/>
        </w:rPr>
        <w:t xml:space="preserve"> </w:t>
      </w:r>
      <w:r>
        <w:rPr>
          <w:rFonts w:ascii="Arial" w:hAnsi="Arial" w:cs="Arial"/>
          <w:sz w:val="20"/>
          <w:szCs w:val="20"/>
        </w:rPr>
        <w:t>to</w:t>
      </w:r>
      <w:r>
        <w:rPr>
          <w:rFonts w:ascii="Arial" w:hAnsi="Arial" w:cs="Arial"/>
          <w:spacing w:val="29"/>
          <w:sz w:val="20"/>
          <w:szCs w:val="20"/>
        </w:rPr>
        <w:t xml:space="preserve"> </w:t>
      </w:r>
      <w:r>
        <w:rPr>
          <w:rFonts w:ascii="Arial" w:hAnsi="Arial" w:cs="Arial"/>
          <w:w w:val="86"/>
          <w:sz w:val="20"/>
          <w:szCs w:val="20"/>
        </w:rPr>
        <w:t>use</w:t>
      </w:r>
      <w:r>
        <w:rPr>
          <w:rFonts w:ascii="Arial" w:hAnsi="Arial" w:cs="Arial"/>
          <w:spacing w:val="29"/>
          <w:w w:val="86"/>
          <w:sz w:val="20"/>
          <w:szCs w:val="20"/>
        </w:rPr>
        <w:t xml:space="preserve"> </w:t>
      </w:r>
      <w:r>
        <w:rPr>
          <w:rFonts w:ascii="Arial" w:hAnsi="Arial" w:cs="Arial"/>
          <w:sz w:val="20"/>
          <w:szCs w:val="20"/>
        </w:rPr>
        <w:t>an</w:t>
      </w:r>
      <w:r>
        <w:rPr>
          <w:rFonts w:ascii="Arial" w:hAnsi="Arial" w:cs="Arial"/>
          <w:spacing w:val="7"/>
          <w:sz w:val="20"/>
          <w:szCs w:val="20"/>
        </w:rPr>
        <w:t xml:space="preserve"> </w:t>
      </w:r>
      <w:r>
        <w:rPr>
          <w:rFonts w:ascii="Arial" w:hAnsi="Arial" w:cs="Arial"/>
          <w:sz w:val="20"/>
          <w:szCs w:val="20"/>
        </w:rPr>
        <w:t>ano</w:t>
      </w:r>
      <w:r>
        <w:rPr>
          <w:rFonts w:ascii="Arial" w:hAnsi="Arial" w:cs="Arial"/>
          <w:spacing w:val="-5"/>
          <w:sz w:val="20"/>
          <w:szCs w:val="20"/>
        </w:rPr>
        <w:t>n</w:t>
      </w:r>
      <w:r>
        <w:rPr>
          <w:rFonts w:ascii="Arial" w:hAnsi="Arial" w:cs="Arial"/>
          <w:sz w:val="20"/>
          <w:szCs w:val="20"/>
        </w:rPr>
        <w:t>ymizi</w:t>
      </w:r>
      <w:r>
        <w:rPr>
          <w:rFonts w:ascii="Arial" w:hAnsi="Arial" w:cs="Arial"/>
          <w:spacing w:val="1"/>
          <w:sz w:val="20"/>
          <w:szCs w:val="20"/>
        </w:rPr>
        <w:t>n</w:t>
      </w:r>
      <w:r>
        <w:rPr>
          <w:rFonts w:ascii="Arial" w:hAnsi="Arial" w:cs="Arial"/>
          <w:sz w:val="20"/>
          <w:szCs w:val="20"/>
        </w:rPr>
        <w:t>g</w:t>
      </w:r>
      <w:r>
        <w:rPr>
          <w:rFonts w:ascii="Arial" w:hAnsi="Arial" w:cs="Arial"/>
          <w:spacing w:val="-8"/>
          <w:sz w:val="20"/>
          <w:szCs w:val="20"/>
        </w:rPr>
        <w:t xml:space="preserve"> </w:t>
      </w:r>
      <w:r>
        <w:rPr>
          <w:rFonts w:ascii="Arial" w:hAnsi="Arial" w:cs="Arial"/>
          <w:w w:val="92"/>
          <w:sz w:val="20"/>
          <w:szCs w:val="20"/>
        </w:rPr>
        <w:t>service,</w:t>
      </w:r>
      <w:r>
        <w:rPr>
          <w:rFonts w:ascii="Arial" w:hAnsi="Arial" w:cs="Arial"/>
          <w:spacing w:val="27"/>
          <w:w w:val="92"/>
          <w:sz w:val="20"/>
          <w:szCs w:val="20"/>
        </w:rPr>
        <w:t xml:space="preserve"> </w:t>
      </w:r>
      <w:r>
        <w:rPr>
          <w:rFonts w:ascii="Arial" w:hAnsi="Arial" w:cs="Arial"/>
          <w:sz w:val="20"/>
          <w:szCs w:val="20"/>
        </w:rPr>
        <w:t>su</w:t>
      </w:r>
      <w:r>
        <w:rPr>
          <w:rFonts w:ascii="Arial" w:hAnsi="Arial" w:cs="Arial"/>
          <w:spacing w:val="-5"/>
          <w:sz w:val="20"/>
          <w:szCs w:val="20"/>
        </w:rPr>
        <w:t>c</w:t>
      </w:r>
      <w:r>
        <w:rPr>
          <w:rFonts w:ascii="Arial" w:hAnsi="Arial" w:cs="Arial"/>
          <w:sz w:val="20"/>
          <w:szCs w:val="20"/>
        </w:rPr>
        <w:t>h</w:t>
      </w:r>
      <w:r>
        <w:rPr>
          <w:rFonts w:ascii="Arial" w:hAnsi="Arial" w:cs="Arial"/>
          <w:spacing w:val="-15"/>
          <w:sz w:val="20"/>
          <w:szCs w:val="20"/>
        </w:rPr>
        <w:t xml:space="preserve"> </w:t>
      </w:r>
      <w:r>
        <w:rPr>
          <w:rFonts w:ascii="Arial" w:hAnsi="Arial" w:cs="Arial"/>
          <w:sz w:val="20"/>
          <w:szCs w:val="20"/>
        </w:rPr>
        <w:t>as</w:t>
      </w:r>
      <w:r>
        <w:rPr>
          <w:rFonts w:ascii="Arial" w:hAnsi="Arial" w:cs="Arial"/>
          <w:spacing w:val="-14"/>
          <w:sz w:val="20"/>
          <w:szCs w:val="20"/>
        </w:rPr>
        <w:t xml:space="preserve"> </w:t>
      </w:r>
      <w:r>
        <w:rPr>
          <w:rFonts w:ascii="Arial" w:hAnsi="Arial" w:cs="Arial"/>
          <w:spacing w:val="-17"/>
          <w:sz w:val="20"/>
          <w:szCs w:val="20"/>
        </w:rPr>
        <w:t>T</w:t>
      </w:r>
      <w:r>
        <w:rPr>
          <w:rFonts w:ascii="Arial" w:hAnsi="Arial" w:cs="Arial"/>
          <w:sz w:val="20"/>
          <w:szCs w:val="20"/>
        </w:rPr>
        <w:t>or</w:t>
      </w:r>
      <w:r>
        <w:rPr>
          <w:rFonts w:ascii="Arial" w:hAnsi="Arial" w:cs="Arial"/>
          <w:spacing w:val="39"/>
          <w:sz w:val="20"/>
          <w:szCs w:val="20"/>
        </w:rPr>
        <w:t xml:space="preserve"> </w:t>
      </w:r>
      <w:r>
        <w:rPr>
          <w:rFonts w:ascii="Arial" w:hAnsi="Arial" w:cs="Arial"/>
          <w:sz w:val="20"/>
          <w:szCs w:val="20"/>
        </w:rPr>
        <w:t>(</w:t>
      </w:r>
      <w:proofErr w:type="spellStart"/>
      <w:r>
        <w:rPr>
          <w:rFonts w:ascii="Arial" w:hAnsi="Arial" w:cs="Arial"/>
          <w:sz w:val="20"/>
          <w:szCs w:val="20"/>
        </w:rPr>
        <w:t>Dingl</w:t>
      </w:r>
      <w:r>
        <w:rPr>
          <w:rFonts w:ascii="Arial" w:hAnsi="Arial" w:cs="Arial"/>
          <w:spacing w:val="1"/>
          <w:sz w:val="20"/>
          <w:szCs w:val="20"/>
        </w:rPr>
        <w:t>e</w:t>
      </w:r>
      <w:r>
        <w:rPr>
          <w:rFonts w:ascii="Arial" w:hAnsi="Arial" w:cs="Arial"/>
          <w:sz w:val="20"/>
          <w:szCs w:val="20"/>
        </w:rPr>
        <w:t>dine</w:t>
      </w:r>
      <w:proofErr w:type="spellEnd"/>
      <w:r>
        <w:rPr>
          <w:rFonts w:ascii="Arial" w:hAnsi="Arial" w:cs="Arial"/>
          <w:sz w:val="20"/>
          <w:szCs w:val="20"/>
        </w:rPr>
        <w:t>,</w:t>
      </w:r>
      <w:r>
        <w:rPr>
          <w:rFonts w:ascii="Arial" w:hAnsi="Arial" w:cs="Arial"/>
          <w:spacing w:val="6"/>
          <w:sz w:val="20"/>
          <w:szCs w:val="20"/>
        </w:rPr>
        <w:t xml:space="preserve"> </w:t>
      </w:r>
      <w:r>
        <w:rPr>
          <w:rFonts w:ascii="Arial" w:hAnsi="Arial" w:cs="Arial"/>
          <w:sz w:val="20"/>
          <w:szCs w:val="20"/>
        </w:rPr>
        <w:t>Mathewson and</w:t>
      </w:r>
      <w:r>
        <w:rPr>
          <w:rFonts w:ascii="Arial" w:hAnsi="Arial" w:cs="Arial"/>
          <w:spacing w:val="21"/>
          <w:sz w:val="20"/>
          <w:szCs w:val="20"/>
        </w:rPr>
        <w:t xml:space="preserve"> </w:t>
      </w:r>
      <w:proofErr w:type="spellStart"/>
      <w:r>
        <w:rPr>
          <w:rFonts w:ascii="Arial" w:hAnsi="Arial" w:cs="Arial"/>
          <w:w w:val="92"/>
          <w:sz w:val="20"/>
          <w:szCs w:val="20"/>
        </w:rPr>
        <w:t>Sy</w:t>
      </w:r>
      <w:r>
        <w:rPr>
          <w:rFonts w:ascii="Arial" w:hAnsi="Arial" w:cs="Arial"/>
          <w:spacing w:val="-5"/>
          <w:w w:val="92"/>
          <w:sz w:val="20"/>
          <w:szCs w:val="20"/>
        </w:rPr>
        <w:t>v</w:t>
      </w:r>
      <w:r>
        <w:rPr>
          <w:rFonts w:ascii="Arial" w:hAnsi="Arial" w:cs="Arial"/>
          <w:w w:val="92"/>
          <w:sz w:val="20"/>
          <w:szCs w:val="20"/>
        </w:rPr>
        <w:t>erson</w:t>
      </w:r>
      <w:proofErr w:type="spellEnd"/>
      <w:r>
        <w:rPr>
          <w:rFonts w:ascii="Arial" w:hAnsi="Arial" w:cs="Arial"/>
          <w:spacing w:val="42"/>
          <w:w w:val="92"/>
          <w:sz w:val="20"/>
          <w:szCs w:val="20"/>
        </w:rPr>
        <w:t xml:space="preserve"> </w:t>
      </w:r>
      <w:r>
        <w:rPr>
          <w:rFonts w:ascii="Arial" w:hAnsi="Arial" w:cs="Arial"/>
          <w:sz w:val="20"/>
          <w:szCs w:val="20"/>
        </w:rPr>
        <w:t xml:space="preserve">2004). </w:t>
      </w:r>
      <w:r>
        <w:rPr>
          <w:rFonts w:ascii="Arial" w:hAnsi="Arial" w:cs="Arial"/>
          <w:spacing w:val="10"/>
          <w:sz w:val="20"/>
          <w:szCs w:val="20"/>
        </w:rPr>
        <w:t xml:space="preserve"> </w:t>
      </w:r>
      <w:r>
        <w:rPr>
          <w:rFonts w:ascii="Arial" w:hAnsi="Arial" w:cs="Arial"/>
          <w:sz w:val="20"/>
          <w:szCs w:val="20"/>
        </w:rPr>
        <w:t>This</w:t>
      </w:r>
      <w:r>
        <w:rPr>
          <w:rFonts w:ascii="Arial" w:hAnsi="Arial" w:cs="Arial"/>
          <w:spacing w:val="42"/>
          <w:sz w:val="20"/>
          <w:szCs w:val="20"/>
        </w:rPr>
        <w:t xml:space="preserve"> </w:t>
      </w:r>
      <w:r>
        <w:rPr>
          <w:rFonts w:ascii="Arial" w:hAnsi="Arial" w:cs="Arial"/>
          <w:spacing w:val="-5"/>
          <w:sz w:val="20"/>
          <w:szCs w:val="20"/>
        </w:rPr>
        <w:t>wa</w:t>
      </w:r>
      <w:r>
        <w:rPr>
          <w:rFonts w:ascii="Arial" w:hAnsi="Arial" w:cs="Arial"/>
          <w:spacing w:val="-17"/>
          <w:sz w:val="20"/>
          <w:szCs w:val="20"/>
        </w:rPr>
        <w:t>y</w:t>
      </w:r>
      <w:r>
        <w:rPr>
          <w:rFonts w:ascii="Arial" w:hAnsi="Arial" w:cs="Arial"/>
          <w:sz w:val="20"/>
          <w:szCs w:val="20"/>
        </w:rPr>
        <w:t>,</w:t>
      </w:r>
      <w:r>
        <w:rPr>
          <w:rFonts w:ascii="Arial" w:hAnsi="Arial" w:cs="Arial"/>
          <w:spacing w:val="31"/>
          <w:sz w:val="20"/>
          <w:szCs w:val="20"/>
        </w:rPr>
        <w:t xml:space="preserve"> </w:t>
      </w:r>
      <w:r>
        <w:rPr>
          <w:rFonts w:ascii="Arial" w:hAnsi="Arial" w:cs="Arial"/>
          <w:w w:val="112"/>
          <w:sz w:val="20"/>
          <w:szCs w:val="20"/>
        </w:rPr>
        <w:t>th</w:t>
      </w:r>
      <w:r>
        <w:rPr>
          <w:rFonts w:ascii="Arial" w:hAnsi="Arial" w:cs="Arial"/>
          <w:w w:val="79"/>
          <w:sz w:val="20"/>
          <w:szCs w:val="20"/>
        </w:rPr>
        <w:t>e</w:t>
      </w:r>
      <w:r>
        <w:rPr>
          <w:rFonts w:ascii="Arial" w:hAnsi="Arial" w:cs="Arial"/>
          <w:sz w:val="20"/>
          <w:szCs w:val="20"/>
        </w:rPr>
        <w:t xml:space="preserve"> </w:t>
      </w:r>
      <w:r>
        <w:rPr>
          <w:rFonts w:ascii="Arial" w:hAnsi="Arial" w:cs="Arial"/>
          <w:spacing w:val="-21"/>
          <w:sz w:val="20"/>
          <w:szCs w:val="20"/>
        </w:rPr>
        <w:t xml:space="preserve"> </w:t>
      </w:r>
      <w:r>
        <w:rPr>
          <w:rFonts w:ascii="Arial" w:hAnsi="Arial" w:cs="Arial"/>
          <w:sz w:val="20"/>
          <w:szCs w:val="20"/>
        </w:rPr>
        <w:t>regime</w:t>
      </w:r>
      <w:r>
        <w:rPr>
          <w:rFonts w:ascii="Arial" w:hAnsi="Arial" w:cs="Arial"/>
          <w:spacing w:val="-2"/>
          <w:sz w:val="20"/>
          <w:szCs w:val="20"/>
        </w:rPr>
        <w:t xml:space="preserve"> </w:t>
      </w:r>
      <w:r>
        <w:rPr>
          <w:rFonts w:ascii="Arial" w:hAnsi="Arial" w:cs="Arial"/>
          <w:spacing w:val="-6"/>
          <w:sz w:val="20"/>
          <w:szCs w:val="20"/>
        </w:rPr>
        <w:t>w</w:t>
      </w:r>
      <w:r>
        <w:rPr>
          <w:rFonts w:ascii="Arial" w:hAnsi="Arial" w:cs="Arial"/>
          <w:sz w:val="20"/>
          <w:szCs w:val="20"/>
        </w:rPr>
        <w:t>ould</w:t>
      </w:r>
      <w:r>
        <w:rPr>
          <w:rFonts w:ascii="Arial" w:hAnsi="Arial" w:cs="Arial"/>
          <w:spacing w:val="29"/>
          <w:sz w:val="20"/>
          <w:szCs w:val="20"/>
        </w:rPr>
        <w:t xml:space="preserve"> </w:t>
      </w:r>
      <w:r>
        <w:rPr>
          <w:rFonts w:ascii="Arial" w:hAnsi="Arial" w:cs="Arial"/>
          <w:sz w:val="20"/>
          <w:szCs w:val="20"/>
        </w:rPr>
        <w:t>not</w:t>
      </w:r>
      <w:r>
        <w:rPr>
          <w:rFonts w:ascii="Arial" w:hAnsi="Arial" w:cs="Arial"/>
          <w:spacing w:val="43"/>
          <w:sz w:val="20"/>
          <w:szCs w:val="20"/>
        </w:rPr>
        <w:t xml:space="preserve"> </w:t>
      </w:r>
      <w:r>
        <w:rPr>
          <w:rFonts w:ascii="Arial" w:hAnsi="Arial" w:cs="Arial"/>
          <w:sz w:val="20"/>
          <w:szCs w:val="20"/>
        </w:rPr>
        <w:t>kn</w:t>
      </w:r>
      <w:r>
        <w:rPr>
          <w:rFonts w:ascii="Arial" w:hAnsi="Arial" w:cs="Arial"/>
          <w:spacing w:val="-5"/>
          <w:sz w:val="20"/>
          <w:szCs w:val="20"/>
        </w:rPr>
        <w:t>o</w:t>
      </w:r>
      <w:r>
        <w:rPr>
          <w:rFonts w:ascii="Arial" w:hAnsi="Arial" w:cs="Arial"/>
          <w:sz w:val="20"/>
          <w:szCs w:val="20"/>
        </w:rPr>
        <w:t>w</w:t>
      </w:r>
      <w:r>
        <w:rPr>
          <w:rFonts w:ascii="Arial" w:hAnsi="Arial" w:cs="Arial"/>
          <w:spacing w:val="23"/>
          <w:sz w:val="20"/>
          <w:szCs w:val="20"/>
        </w:rPr>
        <w:t xml:space="preserve"> </w:t>
      </w:r>
      <w:r>
        <w:rPr>
          <w:rFonts w:ascii="Arial" w:hAnsi="Arial" w:cs="Arial"/>
          <w:sz w:val="20"/>
          <w:szCs w:val="20"/>
        </w:rPr>
        <w:t xml:space="preserve">that </w:t>
      </w:r>
      <w:r>
        <w:rPr>
          <w:rFonts w:ascii="Arial" w:hAnsi="Arial" w:cs="Arial"/>
          <w:spacing w:val="9"/>
          <w:sz w:val="20"/>
          <w:szCs w:val="20"/>
        </w:rPr>
        <w:t xml:space="preserve"> </w:t>
      </w:r>
      <w:r>
        <w:rPr>
          <w:rFonts w:ascii="Arial" w:hAnsi="Arial" w:cs="Arial"/>
          <w:sz w:val="20"/>
          <w:szCs w:val="20"/>
        </w:rPr>
        <w:t>Alice</w:t>
      </w:r>
      <w:r>
        <w:rPr>
          <w:rFonts w:ascii="Arial" w:hAnsi="Arial" w:cs="Arial"/>
          <w:spacing w:val="34"/>
          <w:sz w:val="20"/>
          <w:szCs w:val="20"/>
        </w:rPr>
        <w:t xml:space="preserve"> </w:t>
      </w:r>
      <w:r>
        <w:rPr>
          <w:rFonts w:ascii="Arial" w:hAnsi="Arial" w:cs="Arial"/>
          <w:sz w:val="20"/>
          <w:szCs w:val="20"/>
        </w:rPr>
        <w:t xml:space="preserve">com- </w:t>
      </w:r>
      <w:proofErr w:type="spellStart"/>
      <w:r>
        <w:rPr>
          <w:rFonts w:ascii="Arial" w:hAnsi="Arial" w:cs="Arial"/>
          <w:spacing w:val="-6"/>
          <w:sz w:val="20"/>
          <w:szCs w:val="20"/>
        </w:rPr>
        <w:t>m</w:t>
      </w:r>
      <w:r>
        <w:rPr>
          <w:rFonts w:ascii="Arial" w:hAnsi="Arial" w:cs="Arial"/>
          <w:sz w:val="20"/>
          <w:szCs w:val="20"/>
        </w:rPr>
        <w:t>unicates</w:t>
      </w:r>
      <w:proofErr w:type="spellEnd"/>
      <w:r>
        <w:rPr>
          <w:rFonts w:ascii="Arial" w:hAnsi="Arial" w:cs="Arial"/>
          <w:spacing w:val="-7"/>
          <w:sz w:val="20"/>
          <w:szCs w:val="20"/>
        </w:rPr>
        <w:t xml:space="preserve"> </w:t>
      </w:r>
      <w:r>
        <w:rPr>
          <w:rFonts w:ascii="Arial" w:hAnsi="Arial" w:cs="Arial"/>
          <w:sz w:val="20"/>
          <w:szCs w:val="20"/>
        </w:rPr>
        <w:t xml:space="preserve">with </w:t>
      </w:r>
      <w:r>
        <w:rPr>
          <w:rFonts w:ascii="Arial" w:hAnsi="Arial" w:cs="Arial"/>
          <w:spacing w:val="4"/>
          <w:sz w:val="20"/>
          <w:szCs w:val="20"/>
        </w:rPr>
        <w:t xml:space="preserve"> </w:t>
      </w:r>
      <w:r>
        <w:rPr>
          <w:rFonts w:ascii="Arial" w:hAnsi="Arial" w:cs="Arial"/>
          <w:sz w:val="20"/>
          <w:szCs w:val="20"/>
        </w:rPr>
        <w:t>Bob,</w:t>
      </w:r>
      <w:r>
        <w:rPr>
          <w:rFonts w:ascii="Arial" w:hAnsi="Arial" w:cs="Arial"/>
          <w:spacing w:val="28"/>
          <w:sz w:val="20"/>
          <w:szCs w:val="20"/>
        </w:rPr>
        <w:t xml:space="preserve"> </w:t>
      </w:r>
      <w:r>
        <w:rPr>
          <w:rFonts w:ascii="Arial" w:hAnsi="Arial" w:cs="Arial"/>
          <w:sz w:val="20"/>
          <w:szCs w:val="20"/>
        </w:rPr>
        <w:t>only</w:t>
      </w:r>
      <w:r>
        <w:rPr>
          <w:rFonts w:ascii="Arial" w:hAnsi="Arial" w:cs="Arial"/>
          <w:spacing w:val="32"/>
          <w:sz w:val="20"/>
          <w:szCs w:val="20"/>
        </w:rPr>
        <w:t xml:space="preserve"> </w:t>
      </w:r>
      <w:r>
        <w:rPr>
          <w:rFonts w:ascii="Arial" w:hAnsi="Arial" w:cs="Arial"/>
          <w:sz w:val="20"/>
          <w:szCs w:val="20"/>
        </w:rPr>
        <w:t xml:space="preserve">that </w:t>
      </w:r>
      <w:r>
        <w:rPr>
          <w:rFonts w:ascii="Arial" w:hAnsi="Arial" w:cs="Arial"/>
          <w:spacing w:val="6"/>
          <w:sz w:val="20"/>
          <w:szCs w:val="20"/>
        </w:rPr>
        <w:t xml:space="preserve"> </w:t>
      </w:r>
      <w:r>
        <w:rPr>
          <w:rFonts w:ascii="Arial" w:hAnsi="Arial" w:cs="Arial"/>
          <w:sz w:val="20"/>
          <w:szCs w:val="20"/>
        </w:rPr>
        <w:t>Alice</w:t>
      </w:r>
      <w:r>
        <w:rPr>
          <w:rFonts w:ascii="Arial" w:hAnsi="Arial" w:cs="Arial"/>
          <w:spacing w:val="32"/>
          <w:sz w:val="20"/>
          <w:szCs w:val="20"/>
        </w:rPr>
        <w:t xml:space="preserve"> </w:t>
      </w:r>
      <w:r>
        <w:rPr>
          <w:rFonts w:ascii="Arial" w:hAnsi="Arial" w:cs="Arial"/>
          <w:w w:val="94"/>
          <w:sz w:val="20"/>
          <w:szCs w:val="20"/>
        </w:rPr>
        <w:t>com</w:t>
      </w:r>
      <w:r>
        <w:rPr>
          <w:rFonts w:ascii="Arial" w:hAnsi="Arial" w:cs="Arial"/>
          <w:spacing w:val="-5"/>
          <w:w w:val="94"/>
          <w:sz w:val="20"/>
          <w:szCs w:val="20"/>
        </w:rPr>
        <w:t>m</w:t>
      </w:r>
      <w:r>
        <w:rPr>
          <w:rFonts w:ascii="Arial" w:hAnsi="Arial" w:cs="Arial"/>
          <w:w w:val="94"/>
          <w:sz w:val="20"/>
          <w:szCs w:val="20"/>
        </w:rPr>
        <w:t>unicates</w:t>
      </w:r>
      <w:r>
        <w:rPr>
          <w:rFonts w:ascii="Arial" w:hAnsi="Arial" w:cs="Arial"/>
          <w:spacing w:val="48"/>
          <w:w w:val="94"/>
          <w:sz w:val="20"/>
          <w:szCs w:val="20"/>
        </w:rPr>
        <w:t xml:space="preserve"> </w:t>
      </w:r>
      <w:r>
        <w:rPr>
          <w:rFonts w:ascii="Arial" w:hAnsi="Arial" w:cs="Arial"/>
          <w:sz w:val="20"/>
          <w:szCs w:val="20"/>
        </w:rPr>
        <w:t xml:space="preserve">with </w:t>
      </w:r>
      <w:r>
        <w:rPr>
          <w:rFonts w:ascii="Arial" w:hAnsi="Arial" w:cs="Arial"/>
          <w:spacing w:val="4"/>
          <w:sz w:val="20"/>
          <w:szCs w:val="20"/>
        </w:rPr>
        <w:t xml:space="preserve"> </w:t>
      </w:r>
      <w:r>
        <w:rPr>
          <w:rFonts w:ascii="Arial" w:hAnsi="Arial" w:cs="Arial"/>
          <w:sz w:val="20"/>
          <w:szCs w:val="20"/>
        </w:rPr>
        <w:t>someone.</w:t>
      </w:r>
      <w:r>
        <w:rPr>
          <w:rFonts w:ascii="Arial" w:hAnsi="Arial" w:cs="Arial"/>
          <w:spacing w:val="-2"/>
          <w:sz w:val="20"/>
          <w:szCs w:val="20"/>
        </w:rPr>
        <w:t xml:space="preserve"> </w:t>
      </w:r>
      <w:r>
        <w:rPr>
          <w:rFonts w:ascii="Arial" w:hAnsi="Arial" w:cs="Arial"/>
          <w:sz w:val="20"/>
          <w:szCs w:val="20"/>
        </w:rPr>
        <w:t>H</w:t>
      </w:r>
      <w:r>
        <w:rPr>
          <w:rFonts w:ascii="Arial" w:hAnsi="Arial" w:cs="Arial"/>
          <w:spacing w:val="-5"/>
          <w:sz w:val="20"/>
          <w:szCs w:val="20"/>
        </w:rPr>
        <w:t>ow</w:t>
      </w:r>
      <w:r>
        <w:rPr>
          <w:rFonts w:ascii="Arial" w:hAnsi="Arial" w:cs="Arial"/>
          <w:sz w:val="20"/>
          <w:szCs w:val="20"/>
        </w:rPr>
        <w:t>e</w:t>
      </w:r>
      <w:r>
        <w:rPr>
          <w:rFonts w:ascii="Arial" w:hAnsi="Arial" w:cs="Arial"/>
          <w:spacing w:val="-5"/>
          <w:sz w:val="20"/>
          <w:szCs w:val="20"/>
        </w:rPr>
        <w:t>v</w:t>
      </w:r>
      <w:r>
        <w:rPr>
          <w:rFonts w:ascii="Arial" w:hAnsi="Arial" w:cs="Arial"/>
          <w:sz w:val="20"/>
          <w:szCs w:val="20"/>
        </w:rPr>
        <w:t>er, for</w:t>
      </w:r>
      <w:r>
        <w:rPr>
          <w:rFonts w:ascii="Arial" w:hAnsi="Arial" w:cs="Arial"/>
          <w:spacing w:val="25"/>
          <w:sz w:val="20"/>
          <w:szCs w:val="20"/>
        </w:rPr>
        <w:t xml:space="preserve"> </w:t>
      </w:r>
      <w:r>
        <w:rPr>
          <w:rFonts w:ascii="Arial" w:hAnsi="Arial" w:cs="Arial"/>
          <w:sz w:val="20"/>
          <w:szCs w:val="20"/>
        </w:rPr>
        <w:t>all</w:t>
      </w:r>
      <w:r>
        <w:rPr>
          <w:rFonts w:ascii="Arial" w:hAnsi="Arial" w:cs="Arial"/>
          <w:spacing w:val="28"/>
          <w:sz w:val="20"/>
          <w:szCs w:val="20"/>
        </w:rPr>
        <w:t xml:space="preserve"> </w:t>
      </w:r>
      <w:r>
        <w:rPr>
          <w:rFonts w:ascii="Arial" w:hAnsi="Arial" w:cs="Arial"/>
          <w:sz w:val="20"/>
          <w:szCs w:val="20"/>
        </w:rPr>
        <w:t>l</w:t>
      </w:r>
      <w:r>
        <w:rPr>
          <w:rFonts w:ascii="Arial" w:hAnsi="Arial" w:cs="Arial"/>
          <w:spacing w:val="-5"/>
          <w:sz w:val="20"/>
          <w:szCs w:val="20"/>
        </w:rPr>
        <w:t>o</w:t>
      </w:r>
      <w:r>
        <w:rPr>
          <w:rFonts w:ascii="Arial" w:hAnsi="Arial" w:cs="Arial"/>
          <w:sz w:val="20"/>
          <w:szCs w:val="20"/>
        </w:rPr>
        <w:t>w-latency</w:t>
      </w:r>
      <w:r>
        <w:rPr>
          <w:rFonts w:ascii="Arial" w:hAnsi="Arial" w:cs="Arial"/>
          <w:spacing w:val="2"/>
          <w:sz w:val="20"/>
          <w:szCs w:val="20"/>
        </w:rPr>
        <w:t xml:space="preserve"> </w:t>
      </w:r>
      <w:r>
        <w:rPr>
          <w:rFonts w:ascii="Arial" w:hAnsi="Arial" w:cs="Arial"/>
          <w:sz w:val="20"/>
          <w:szCs w:val="20"/>
        </w:rPr>
        <w:t>solutions,</w:t>
      </w:r>
      <w:r>
        <w:rPr>
          <w:rFonts w:ascii="Arial" w:hAnsi="Arial" w:cs="Arial"/>
          <w:spacing w:val="-2"/>
          <w:sz w:val="20"/>
          <w:szCs w:val="20"/>
        </w:rPr>
        <w:t xml:space="preserve"> </w:t>
      </w:r>
      <w:r>
        <w:rPr>
          <w:rFonts w:ascii="Arial" w:hAnsi="Arial" w:cs="Arial"/>
          <w:sz w:val="20"/>
          <w:szCs w:val="20"/>
        </w:rPr>
        <w:t>when</w:t>
      </w:r>
      <w:r>
        <w:rPr>
          <w:rFonts w:ascii="Arial" w:hAnsi="Arial" w:cs="Arial"/>
          <w:spacing w:val="-10"/>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sz w:val="20"/>
          <w:szCs w:val="20"/>
        </w:rPr>
        <w:t>e</w:t>
      </w:r>
      <w:r>
        <w:rPr>
          <w:rFonts w:ascii="Arial" w:hAnsi="Arial" w:cs="Arial"/>
          <w:spacing w:val="-5"/>
          <w:sz w:val="20"/>
          <w:szCs w:val="20"/>
        </w:rPr>
        <w:t>n</w:t>
      </w:r>
      <w:r>
        <w:rPr>
          <w:rFonts w:ascii="Arial" w:hAnsi="Arial" w:cs="Arial"/>
          <w:sz w:val="20"/>
          <w:szCs w:val="20"/>
        </w:rPr>
        <w:t>try</w:t>
      </w:r>
      <w:r>
        <w:rPr>
          <w:rFonts w:ascii="Arial" w:hAnsi="Arial" w:cs="Arial"/>
          <w:spacing w:val="33"/>
          <w:sz w:val="20"/>
          <w:szCs w:val="20"/>
        </w:rPr>
        <w:t xml:space="preserve"> </w:t>
      </w:r>
      <w:r>
        <w:rPr>
          <w:rFonts w:ascii="Arial" w:hAnsi="Arial" w:cs="Arial"/>
          <w:spacing w:val="6"/>
          <w:w w:val="99"/>
          <w:sz w:val="20"/>
          <w:szCs w:val="20"/>
        </w:rPr>
        <w:t>p</w:t>
      </w:r>
      <w:r>
        <w:rPr>
          <w:rFonts w:ascii="Arial" w:hAnsi="Arial" w:cs="Arial"/>
          <w:w w:val="99"/>
          <w:sz w:val="20"/>
          <w:szCs w:val="20"/>
        </w:rPr>
        <w:t>oi</w:t>
      </w:r>
      <w:r>
        <w:rPr>
          <w:rFonts w:ascii="Arial" w:hAnsi="Arial" w:cs="Arial"/>
          <w:spacing w:val="-5"/>
          <w:w w:val="99"/>
          <w:sz w:val="20"/>
          <w:szCs w:val="20"/>
        </w:rPr>
        <w:t>n</w:t>
      </w:r>
      <w:r>
        <w:rPr>
          <w:rFonts w:ascii="Arial" w:hAnsi="Arial" w:cs="Arial"/>
          <w:w w:val="139"/>
          <w:sz w:val="20"/>
          <w:szCs w:val="20"/>
        </w:rPr>
        <w:t>t</w:t>
      </w:r>
      <w:r>
        <w:rPr>
          <w:rFonts w:ascii="Arial" w:hAnsi="Arial" w:cs="Arial"/>
          <w:spacing w:val="19"/>
          <w:sz w:val="20"/>
          <w:szCs w:val="20"/>
        </w:rPr>
        <w:t xml:space="preserve"> </w:t>
      </w:r>
      <w:r>
        <w:rPr>
          <w:rFonts w:ascii="Arial" w:hAnsi="Arial" w:cs="Arial"/>
          <w:sz w:val="20"/>
          <w:szCs w:val="20"/>
        </w:rPr>
        <w:t>and</w:t>
      </w:r>
      <w:r>
        <w:rPr>
          <w:rFonts w:ascii="Arial" w:hAnsi="Arial" w:cs="Arial"/>
          <w:spacing w:val="6"/>
          <w:sz w:val="20"/>
          <w:szCs w:val="20"/>
        </w:rPr>
        <w:t xml:space="preserve"> </w:t>
      </w:r>
      <w:r>
        <w:rPr>
          <w:rFonts w:ascii="Arial" w:hAnsi="Arial" w:cs="Arial"/>
          <w:sz w:val="20"/>
          <w:szCs w:val="20"/>
        </w:rPr>
        <w:t>exit</w:t>
      </w:r>
      <w:r>
        <w:rPr>
          <w:rFonts w:ascii="Arial" w:hAnsi="Arial" w:cs="Arial"/>
          <w:spacing w:val="32"/>
          <w:sz w:val="20"/>
          <w:szCs w:val="20"/>
        </w:rPr>
        <w:t xml:space="preserve"> </w:t>
      </w:r>
      <w:r>
        <w:rPr>
          <w:rFonts w:ascii="Arial" w:hAnsi="Arial" w:cs="Arial"/>
          <w:sz w:val="20"/>
          <w:szCs w:val="20"/>
        </w:rPr>
        <w:t>from</w:t>
      </w:r>
      <w:r>
        <w:rPr>
          <w:rFonts w:ascii="Arial" w:hAnsi="Arial" w:cs="Arial"/>
          <w:spacing w:val="24"/>
          <w:sz w:val="20"/>
          <w:szCs w:val="20"/>
        </w:rPr>
        <w:t xml:space="preserve"> </w:t>
      </w:r>
      <w:r>
        <w:rPr>
          <w:rFonts w:ascii="Arial" w:hAnsi="Arial" w:cs="Arial"/>
          <w:sz w:val="20"/>
          <w:szCs w:val="20"/>
        </w:rPr>
        <w:t>the</w:t>
      </w:r>
      <w:r>
        <w:rPr>
          <w:rFonts w:ascii="Arial" w:hAnsi="Arial" w:cs="Arial"/>
          <w:spacing w:val="16"/>
          <w:sz w:val="20"/>
          <w:szCs w:val="20"/>
        </w:rPr>
        <w:t xml:space="preserve"> </w:t>
      </w:r>
      <w:r>
        <w:rPr>
          <w:rFonts w:ascii="Arial" w:hAnsi="Arial" w:cs="Arial"/>
          <w:sz w:val="20"/>
          <w:szCs w:val="20"/>
        </w:rPr>
        <w:t>ano</w:t>
      </w:r>
      <w:r>
        <w:rPr>
          <w:rFonts w:ascii="Arial" w:hAnsi="Arial" w:cs="Arial"/>
          <w:spacing w:val="-5"/>
          <w:sz w:val="20"/>
          <w:szCs w:val="20"/>
        </w:rPr>
        <w:t>n</w:t>
      </w:r>
      <w:r>
        <w:rPr>
          <w:rFonts w:ascii="Arial" w:hAnsi="Arial" w:cs="Arial"/>
          <w:sz w:val="20"/>
          <w:szCs w:val="20"/>
        </w:rPr>
        <w:t xml:space="preserve">ym- </w:t>
      </w:r>
      <w:proofErr w:type="spellStart"/>
      <w:r>
        <w:rPr>
          <w:rFonts w:ascii="Arial" w:hAnsi="Arial" w:cs="Arial"/>
          <w:sz w:val="20"/>
          <w:szCs w:val="20"/>
        </w:rPr>
        <w:t>izing</w:t>
      </w:r>
      <w:proofErr w:type="spellEnd"/>
      <w:r>
        <w:rPr>
          <w:rFonts w:ascii="Arial" w:hAnsi="Arial" w:cs="Arial"/>
          <w:spacing w:val="38"/>
          <w:sz w:val="20"/>
          <w:szCs w:val="20"/>
        </w:rPr>
        <w:t xml:space="preserve"> </w:t>
      </w:r>
      <w:r>
        <w:rPr>
          <w:rFonts w:ascii="Arial" w:hAnsi="Arial" w:cs="Arial"/>
          <w:sz w:val="20"/>
          <w:szCs w:val="20"/>
        </w:rPr>
        <w:t>ne</w:t>
      </w:r>
      <w:r>
        <w:rPr>
          <w:rFonts w:ascii="Arial" w:hAnsi="Arial" w:cs="Arial"/>
          <w:spacing w:val="-5"/>
          <w:sz w:val="20"/>
          <w:szCs w:val="20"/>
        </w:rPr>
        <w:t>t</w:t>
      </w:r>
      <w:r>
        <w:rPr>
          <w:rFonts w:ascii="Arial" w:hAnsi="Arial" w:cs="Arial"/>
          <w:spacing w:val="-6"/>
          <w:sz w:val="20"/>
          <w:szCs w:val="20"/>
        </w:rPr>
        <w:t>w</w:t>
      </w:r>
      <w:r>
        <w:rPr>
          <w:rFonts w:ascii="Arial" w:hAnsi="Arial" w:cs="Arial"/>
          <w:sz w:val="20"/>
          <w:szCs w:val="20"/>
        </w:rPr>
        <w:t>ork</w:t>
      </w:r>
      <w:r>
        <w:rPr>
          <w:rFonts w:ascii="Arial" w:hAnsi="Arial" w:cs="Arial"/>
          <w:spacing w:val="41"/>
          <w:sz w:val="20"/>
          <w:szCs w:val="20"/>
        </w:rPr>
        <w:t xml:space="preserve"> </w:t>
      </w:r>
      <w:r>
        <w:rPr>
          <w:rFonts w:ascii="Arial" w:hAnsi="Arial" w:cs="Arial"/>
          <w:sz w:val="20"/>
          <w:szCs w:val="20"/>
        </w:rPr>
        <w:t>are</w:t>
      </w:r>
      <w:r>
        <w:rPr>
          <w:rFonts w:ascii="Arial" w:hAnsi="Arial" w:cs="Arial"/>
          <w:spacing w:val="17"/>
          <w:sz w:val="20"/>
          <w:szCs w:val="20"/>
        </w:rPr>
        <w:t xml:space="preserve"> </w:t>
      </w:r>
      <w:r>
        <w:rPr>
          <w:rFonts w:ascii="Arial" w:hAnsi="Arial" w:cs="Arial"/>
          <w:spacing w:val="6"/>
          <w:sz w:val="20"/>
          <w:szCs w:val="20"/>
        </w:rPr>
        <w:t>b</w:t>
      </w:r>
      <w:r>
        <w:rPr>
          <w:rFonts w:ascii="Arial" w:hAnsi="Arial" w:cs="Arial"/>
          <w:sz w:val="20"/>
          <w:szCs w:val="20"/>
        </w:rPr>
        <w:t>oth</w:t>
      </w:r>
      <w:r>
        <w:rPr>
          <w:rFonts w:ascii="Arial" w:hAnsi="Arial" w:cs="Arial"/>
          <w:spacing w:val="50"/>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trolled</w:t>
      </w:r>
      <w:r>
        <w:rPr>
          <w:rFonts w:ascii="Arial" w:hAnsi="Arial" w:cs="Arial"/>
          <w:spacing w:val="33"/>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45"/>
          <w:sz w:val="20"/>
          <w:szCs w:val="20"/>
        </w:rPr>
        <w:t xml:space="preserve"> </w:t>
      </w:r>
      <w:r>
        <w:rPr>
          <w:rFonts w:ascii="Arial" w:hAnsi="Arial" w:cs="Arial"/>
          <w:sz w:val="20"/>
          <w:szCs w:val="20"/>
        </w:rPr>
        <w:t>the</w:t>
      </w:r>
      <w:r>
        <w:rPr>
          <w:rFonts w:ascii="Arial" w:hAnsi="Arial" w:cs="Arial"/>
          <w:spacing w:val="40"/>
          <w:sz w:val="20"/>
          <w:szCs w:val="20"/>
        </w:rPr>
        <w:t xml:space="preserve"> </w:t>
      </w:r>
      <w:r>
        <w:rPr>
          <w:rFonts w:ascii="Arial" w:hAnsi="Arial" w:cs="Arial"/>
          <w:sz w:val="20"/>
          <w:szCs w:val="20"/>
        </w:rPr>
        <w:t>ad</w:t>
      </w:r>
      <w:r>
        <w:rPr>
          <w:rFonts w:ascii="Arial" w:hAnsi="Arial" w:cs="Arial"/>
          <w:spacing w:val="-5"/>
          <w:sz w:val="20"/>
          <w:szCs w:val="20"/>
        </w:rPr>
        <w:t>v</w:t>
      </w:r>
      <w:r>
        <w:rPr>
          <w:rFonts w:ascii="Arial" w:hAnsi="Arial" w:cs="Arial"/>
          <w:sz w:val="20"/>
          <w:szCs w:val="20"/>
        </w:rPr>
        <w:t>ersar</w:t>
      </w:r>
      <w:r>
        <w:rPr>
          <w:rFonts w:ascii="Arial" w:hAnsi="Arial" w:cs="Arial"/>
          <w:spacing w:val="-16"/>
          <w:sz w:val="20"/>
          <w:szCs w:val="20"/>
        </w:rPr>
        <w:t>y</w:t>
      </w:r>
      <w:r>
        <w:rPr>
          <w:rFonts w:ascii="Arial" w:hAnsi="Arial" w:cs="Arial"/>
          <w:sz w:val="20"/>
          <w:szCs w:val="20"/>
        </w:rPr>
        <w:t>,</w:t>
      </w:r>
      <w:r>
        <w:rPr>
          <w:rFonts w:ascii="Arial" w:hAnsi="Arial" w:cs="Arial"/>
          <w:spacing w:val="6"/>
          <w:sz w:val="20"/>
          <w:szCs w:val="20"/>
        </w:rPr>
        <w:t xml:space="preserve"> </w:t>
      </w:r>
      <w:r>
        <w:rPr>
          <w:rFonts w:ascii="Arial" w:hAnsi="Arial" w:cs="Arial"/>
          <w:sz w:val="20"/>
          <w:szCs w:val="20"/>
        </w:rPr>
        <w:t>then</w:t>
      </w:r>
      <w:r>
        <w:rPr>
          <w:rFonts w:ascii="Arial" w:hAnsi="Arial" w:cs="Arial"/>
          <w:spacing w:val="39"/>
          <w:sz w:val="20"/>
          <w:szCs w:val="20"/>
        </w:rPr>
        <w:t xml:space="preserve"> </w:t>
      </w:r>
      <w:r>
        <w:rPr>
          <w:rFonts w:ascii="Arial" w:hAnsi="Arial" w:cs="Arial"/>
          <w:sz w:val="20"/>
          <w:szCs w:val="20"/>
        </w:rPr>
        <w:t>the</w:t>
      </w:r>
      <w:r>
        <w:rPr>
          <w:rFonts w:ascii="Arial" w:hAnsi="Arial" w:cs="Arial"/>
          <w:spacing w:val="40"/>
          <w:sz w:val="20"/>
          <w:szCs w:val="20"/>
        </w:rPr>
        <w:t xml:space="preserve"> </w:t>
      </w:r>
      <w:r>
        <w:rPr>
          <w:rFonts w:ascii="Arial" w:hAnsi="Arial" w:cs="Arial"/>
          <w:sz w:val="20"/>
          <w:szCs w:val="20"/>
        </w:rPr>
        <w:t>ad</w:t>
      </w:r>
      <w:r>
        <w:rPr>
          <w:rFonts w:ascii="Arial" w:hAnsi="Arial" w:cs="Arial"/>
          <w:spacing w:val="-5"/>
          <w:sz w:val="20"/>
          <w:szCs w:val="20"/>
        </w:rPr>
        <w:t>v</w:t>
      </w:r>
      <w:r>
        <w:rPr>
          <w:rFonts w:ascii="Arial" w:hAnsi="Arial" w:cs="Arial"/>
          <w:sz w:val="20"/>
          <w:szCs w:val="20"/>
        </w:rPr>
        <w:t xml:space="preserve">ersary can </w:t>
      </w:r>
      <w:r>
        <w:rPr>
          <w:rFonts w:ascii="Arial" w:hAnsi="Arial" w:cs="Arial"/>
          <w:spacing w:val="6"/>
          <w:sz w:val="20"/>
          <w:szCs w:val="20"/>
        </w:rPr>
        <w:t>p</w:t>
      </w:r>
      <w:r>
        <w:rPr>
          <w:rFonts w:ascii="Arial" w:hAnsi="Arial" w:cs="Arial"/>
          <w:sz w:val="20"/>
          <w:szCs w:val="20"/>
        </w:rPr>
        <w:t>erform</w:t>
      </w:r>
      <w:r>
        <w:rPr>
          <w:rFonts w:ascii="Arial" w:hAnsi="Arial" w:cs="Arial"/>
          <w:spacing w:val="12"/>
          <w:sz w:val="20"/>
          <w:szCs w:val="20"/>
        </w:rPr>
        <w:t xml:space="preserve"> </w:t>
      </w:r>
      <w:r>
        <w:rPr>
          <w:rFonts w:ascii="Arial" w:hAnsi="Arial" w:cs="Arial"/>
          <w:sz w:val="20"/>
          <w:szCs w:val="20"/>
        </w:rPr>
        <w:t>a</w:t>
      </w:r>
      <w:r>
        <w:rPr>
          <w:rFonts w:ascii="Arial" w:hAnsi="Arial" w:cs="Arial"/>
          <w:spacing w:val="12"/>
          <w:sz w:val="20"/>
          <w:szCs w:val="20"/>
        </w:rPr>
        <w:t xml:space="preserve"> </w:t>
      </w:r>
      <w:r>
        <w:rPr>
          <w:rFonts w:ascii="Arial" w:hAnsi="Arial" w:cs="Arial"/>
          <w:sz w:val="20"/>
          <w:szCs w:val="20"/>
        </w:rPr>
        <w:t>correlation</w:t>
      </w:r>
      <w:r>
        <w:rPr>
          <w:rFonts w:ascii="Arial" w:hAnsi="Arial" w:cs="Arial"/>
          <w:spacing w:val="17"/>
          <w:sz w:val="20"/>
          <w:szCs w:val="20"/>
        </w:rPr>
        <w:t xml:space="preserve"> </w:t>
      </w:r>
      <w:r>
        <w:rPr>
          <w:rFonts w:ascii="Arial" w:hAnsi="Arial" w:cs="Arial"/>
          <w:sz w:val="20"/>
          <w:szCs w:val="20"/>
        </w:rPr>
        <w:t>atta</w:t>
      </w:r>
      <w:r>
        <w:rPr>
          <w:rFonts w:ascii="Arial" w:hAnsi="Arial" w:cs="Arial"/>
          <w:spacing w:val="-5"/>
          <w:sz w:val="20"/>
          <w:szCs w:val="20"/>
        </w:rPr>
        <w:t>c</w:t>
      </w:r>
      <w:r>
        <w:rPr>
          <w:rFonts w:ascii="Arial" w:hAnsi="Arial" w:cs="Arial"/>
          <w:sz w:val="20"/>
          <w:szCs w:val="20"/>
        </w:rPr>
        <w:t>k</w:t>
      </w:r>
      <w:r>
        <w:rPr>
          <w:rFonts w:ascii="Arial" w:hAnsi="Arial" w:cs="Arial"/>
          <w:spacing w:val="34"/>
          <w:sz w:val="20"/>
          <w:szCs w:val="20"/>
        </w:rPr>
        <w:t xml:space="preserve"> </w:t>
      </w:r>
      <w:r>
        <w:rPr>
          <w:rFonts w:ascii="Arial" w:hAnsi="Arial" w:cs="Arial"/>
          <w:sz w:val="20"/>
          <w:szCs w:val="20"/>
        </w:rPr>
        <w:t>and</w:t>
      </w:r>
      <w:r>
        <w:rPr>
          <w:rFonts w:ascii="Arial" w:hAnsi="Arial" w:cs="Arial"/>
          <w:spacing w:val="12"/>
          <w:sz w:val="20"/>
          <w:szCs w:val="20"/>
        </w:rPr>
        <w:t xml:space="preserve"> </w:t>
      </w:r>
      <w:r>
        <w:rPr>
          <w:rFonts w:ascii="Arial" w:hAnsi="Arial" w:cs="Arial"/>
          <w:w w:val="94"/>
          <w:sz w:val="20"/>
          <w:szCs w:val="20"/>
        </w:rPr>
        <w:t>esse</w:t>
      </w:r>
      <w:r>
        <w:rPr>
          <w:rFonts w:ascii="Arial" w:hAnsi="Arial" w:cs="Arial"/>
          <w:spacing w:val="-5"/>
          <w:w w:val="94"/>
          <w:sz w:val="20"/>
          <w:szCs w:val="20"/>
        </w:rPr>
        <w:t>n</w:t>
      </w:r>
      <w:r>
        <w:rPr>
          <w:rFonts w:ascii="Arial" w:hAnsi="Arial" w:cs="Arial"/>
          <w:w w:val="94"/>
          <w:sz w:val="20"/>
          <w:szCs w:val="20"/>
        </w:rPr>
        <w:t>tially</w:t>
      </w:r>
      <w:r>
        <w:rPr>
          <w:rFonts w:ascii="Arial" w:hAnsi="Arial" w:cs="Arial"/>
          <w:spacing w:val="37"/>
          <w:w w:val="94"/>
          <w:sz w:val="20"/>
          <w:szCs w:val="20"/>
        </w:rPr>
        <w:t xml:space="preserve"> </w:t>
      </w:r>
      <w:r>
        <w:rPr>
          <w:rFonts w:ascii="Arial" w:hAnsi="Arial" w:cs="Arial"/>
          <w:sz w:val="20"/>
          <w:szCs w:val="20"/>
        </w:rPr>
        <w:t>render</w:t>
      </w:r>
      <w:r>
        <w:rPr>
          <w:rFonts w:ascii="Arial" w:hAnsi="Arial" w:cs="Arial"/>
          <w:spacing w:val="-4"/>
          <w:sz w:val="20"/>
          <w:szCs w:val="20"/>
        </w:rPr>
        <w:t xml:space="preserve"> </w:t>
      </w:r>
      <w:r>
        <w:rPr>
          <w:rFonts w:ascii="Arial" w:hAnsi="Arial" w:cs="Arial"/>
          <w:sz w:val="20"/>
          <w:szCs w:val="20"/>
        </w:rPr>
        <w:t>the</w:t>
      </w:r>
      <w:r>
        <w:rPr>
          <w:rFonts w:ascii="Arial" w:hAnsi="Arial" w:cs="Arial"/>
          <w:spacing w:val="22"/>
          <w:sz w:val="20"/>
          <w:szCs w:val="20"/>
        </w:rPr>
        <w:t xml:space="preserve"> </w:t>
      </w:r>
      <w:r>
        <w:rPr>
          <w:rFonts w:ascii="Arial" w:hAnsi="Arial" w:cs="Arial"/>
          <w:sz w:val="20"/>
          <w:szCs w:val="20"/>
        </w:rPr>
        <w:t>ano</w:t>
      </w:r>
      <w:r>
        <w:rPr>
          <w:rFonts w:ascii="Arial" w:hAnsi="Arial" w:cs="Arial"/>
          <w:spacing w:val="-5"/>
          <w:sz w:val="20"/>
          <w:szCs w:val="20"/>
        </w:rPr>
        <w:t>n</w:t>
      </w:r>
      <w:r>
        <w:rPr>
          <w:rFonts w:ascii="Arial" w:hAnsi="Arial" w:cs="Arial"/>
          <w:sz w:val="20"/>
          <w:szCs w:val="20"/>
        </w:rPr>
        <w:t>ymization</w:t>
      </w:r>
      <w:r>
        <w:rPr>
          <w:rFonts w:ascii="Arial" w:hAnsi="Arial" w:cs="Arial"/>
          <w:spacing w:val="7"/>
          <w:sz w:val="20"/>
          <w:szCs w:val="20"/>
        </w:rPr>
        <w:t xml:space="preserve"> </w:t>
      </w:r>
      <w:r>
        <w:rPr>
          <w:rFonts w:ascii="Arial" w:hAnsi="Arial" w:cs="Arial"/>
          <w:sz w:val="20"/>
          <w:szCs w:val="20"/>
        </w:rPr>
        <w:t xml:space="preserve">service </w:t>
      </w:r>
      <w:r>
        <w:rPr>
          <w:rFonts w:ascii="Arial" w:hAnsi="Arial" w:cs="Arial"/>
          <w:w w:val="88"/>
          <w:sz w:val="20"/>
          <w:szCs w:val="20"/>
        </w:rPr>
        <w:t>useless</w:t>
      </w:r>
      <w:r>
        <w:rPr>
          <w:rFonts w:ascii="Arial" w:hAnsi="Arial" w:cs="Arial"/>
          <w:spacing w:val="-10"/>
          <w:w w:val="88"/>
          <w:sz w:val="20"/>
          <w:szCs w:val="20"/>
        </w:rPr>
        <w:t xml:space="preserve"> </w:t>
      </w:r>
      <w:r>
        <w:rPr>
          <w:rFonts w:ascii="Arial" w:hAnsi="Arial" w:cs="Arial"/>
          <w:w w:val="88"/>
          <w:sz w:val="20"/>
          <w:szCs w:val="20"/>
        </w:rPr>
        <w:t>(</w:t>
      </w:r>
      <w:proofErr w:type="spellStart"/>
      <w:r>
        <w:rPr>
          <w:rFonts w:ascii="Arial" w:hAnsi="Arial" w:cs="Arial"/>
          <w:w w:val="88"/>
          <w:sz w:val="20"/>
          <w:szCs w:val="20"/>
        </w:rPr>
        <w:t>Danezis</w:t>
      </w:r>
      <w:proofErr w:type="spellEnd"/>
      <w:r>
        <w:rPr>
          <w:rFonts w:ascii="Arial" w:hAnsi="Arial" w:cs="Arial"/>
          <w:w w:val="88"/>
          <w:sz w:val="20"/>
          <w:szCs w:val="20"/>
        </w:rPr>
        <w:t xml:space="preserve">, </w:t>
      </w:r>
      <w:r>
        <w:rPr>
          <w:rFonts w:ascii="Arial" w:hAnsi="Arial" w:cs="Arial"/>
          <w:spacing w:val="23"/>
          <w:w w:val="88"/>
          <w:sz w:val="20"/>
          <w:szCs w:val="20"/>
        </w:rPr>
        <w:t xml:space="preserve"> </w:t>
      </w:r>
      <w:r>
        <w:rPr>
          <w:rFonts w:ascii="Arial" w:hAnsi="Arial" w:cs="Arial"/>
          <w:sz w:val="20"/>
          <w:szCs w:val="20"/>
        </w:rPr>
        <w:t>Diaz</w:t>
      </w:r>
      <w:r>
        <w:rPr>
          <w:rFonts w:ascii="Arial" w:hAnsi="Arial" w:cs="Arial"/>
          <w:spacing w:val="-4"/>
          <w:sz w:val="20"/>
          <w:szCs w:val="20"/>
        </w:rPr>
        <w:t xml:space="preserve"> </w:t>
      </w:r>
      <w:r>
        <w:rPr>
          <w:rFonts w:ascii="Arial" w:hAnsi="Arial" w:cs="Arial"/>
          <w:sz w:val="20"/>
          <w:szCs w:val="20"/>
        </w:rPr>
        <w:t>and</w:t>
      </w:r>
      <w:r>
        <w:rPr>
          <w:rFonts w:ascii="Arial" w:hAnsi="Arial" w:cs="Arial"/>
          <w:spacing w:val="-9"/>
          <w:sz w:val="20"/>
          <w:szCs w:val="20"/>
        </w:rPr>
        <w:t xml:space="preserve"> </w:t>
      </w:r>
      <w:proofErr w:type="spellStart"/>
      <w:r>
        <w:rPr>
          <w:rFonts w:ascii="Arial" w:hAnsi="Arial" w:cs="Arial"/>
          <w:w w:val="92"/>
          <w:sz w:val="20"/>
          <w:szCs w:val="20"/>
        </w:rPr>
        <w:t>Sy</w:t>
      </w:r>
      <w:r>
        <w:rPr>
          <w:rFonts w:ascii="Arial" w:hAnsi="Arial" w:cs="Arial"/>
          <w:spacing w:val="-5"/>
          <w:w w:val="92"/>
          <w:sz w:val="20"/>
          <w:szCs w:val="20"/>
        </w:rPr>
        <w:t>v</w:t>
      </w:r>
      <w:r>
        <w:rPr>
          <w:rFonts w:ascii="Arial" w:hAnsi="Arial" w:cs="Arial"/>
          <w:w w:val="92"/>
          <w:sz w:val="20"/>
          <w:szCs w:val="20"/>
        </w:rPr>
        <w:t>erson</w:t>
      </w:r>
      <w:proofErr w:type="spellEnd"/>
      <w:r>
        <w:rPr>
          <w:rFonts w:ascii="Arial" w:hAnsi="Arial" w:cs="Arial"/>
          <w:spacing w:val="11"/>
          <w:w w:val="92"/>
          <w:sz w:val="20"/>
          <w:szCs w:val="20"/>
        </w:rPr>
        <w:t xml:space="preserve"> </w:t>
      </w:r>
      <w:r>
        <w:rPr>
          <w:rFonts w:ascii="Arial" w:hAnsi="Arial" w:cs="Arial"/>
          <w:sz w:val="20"/>
          <w:szCs w:val="20"/>
        </w:rPr>
        <w:t>2010).</w:t>
      </w:r>
      <w:r>
        <w:rPr>
          <w:rFonts w:ascii="Arial" w:hAnsi="Arial" w:cs="Arial"/>
          <w:spacing w:val="-8"/>
          <w:sz w:val="20"/>
          <w:szCs w:val="20"/>
        </w:rPr>
        <w:t xml:space="preserve"> </w:t>
      </w:r>
      <w:r>
        <w:rPr>
          <w:rFonts w:ascii="Arial" w:hAnsi="Arial" w:cs="Arial"/>
          <w:sz w:val="20"/>
          <w:szCs w:val="20"/>
        </w:rPr>
        <w:t>This</w:t>
      </w:r>
      <w:r>
        <w:rPr>
          <w:rFonts w:ascii="Arial" w:hAnsi="Arial" w:cs="Arial"/>
          <w:spacing w:val="12"/>
          <w:sz w:val="20"/>
          <w:szCs w:val="20"/>
        </w:rPr>
        <w:t xml:space="preserve"> </w:t>
      </w:r>
      <w:r>
        <w:rPr>
          <w:rFonts w:ascii="Arial" w:hAnsi="Arial" w:cs="Arial"/>
          <w:sz w:val="20"/>
          <w:szCs w:val="20"/>
        </w:rPr>
        <w:t>is</w:t>
      </w:r>
      <w:r>
        <w:rPr>
          <w:rFonts w:ascii="Arial" w:hAnsi="Arial" w:cs="Arial"/>
          <w:spacing w:val="-8"/>
          <w:sz w:val="20"/>
          <w:szCs w:val="20"/>
        </w:rPr>
        <w:t xml:space="preserve"> </w:t>
      </w:r>
      <w:r>
        <w:rPr>
          <w:rFonts w:ascii="Arial" w:hAnsi="Arial" w:cs="Arial"/>
          <w:sz w:val="20"/>
          <w:szCs w:val="20"/>
        </w:rPr>
        <w:t>in</w:t>
      </w:r>
      <w:r>
        <w:rPr>
          <w:rFonts w:ascii="Arial" w:hAnsi="Arial" w:cs="Arial"/>
          <w:spacing w:val="13"/>
          <w:sz w:val="20"/>
          <w:szCs w:val="20"/>
        </w:rPr>
        <w:t xml:space="preserve"> </w:t>
      </w:r>
      <w:r>
        <w:rPr>
          <w:rFonts w:ascii="Arial" w:hAnsi="Arial" w:cs="Arial"/>
          <w:sz w:val="20"/>
          <w:szCs w:val="20"/>
        </w:rPr>
        <w:t>fact</w:t>
      </w:r>
      <w:r>
        <w:rPr>
          <w:rFonts w:ascii="Arial" w:hAnsi="Arial" w:cs="Arial"/>
          <w:spacing w:val="7"/>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w w:val="84"/>
          <w:sz w:val="20"/>
          <w:szCs w:val="20"/>
        </w:rPr>
        <w:t>case</w:t>
      </w:r>
      <w:r>
        <w:rPr>
          <w:rFonts w:ascii="Arial" w:hAnsi="Arial" w:cs="Arial"/>
          <w:spacing w:val="13"/>
          <w:w w:val="84"/>
          <w:sz w:val="20"/>
          <w:szCs w:val="20"/>
        </w:rPr>
        <w:t xml:space="preserve"> </w:t>
      </w:r>
      <w:r>
        <w:rPr>
          <w:rFonts w:ascii="Arial" w:hAnsi="Arial" w:cs="Arial"/>
          <w:sz w:val="20"/>
          <w:szCs w:val="20"/>
        </w:rPr>
        <w:t>if</w:t>
      </w:r>
      <w:r>
        <w:rPr>
          <w:rFonts w:ascii="Arial" w:hAnsi="Arial" w:cs="Arial"/>
          <w:spacing w:val="19"/>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sz w:val="20"/>
          <w:szCs w:val="20"/>
        </w:rPr>
        <w:t>regime co</w:t>
      </w:r>
      <w:r>
        <w:rPr>
          <w:rFonts w:ascii="Arial" w:hAnsi="Arial" w:cs="Arial"/>
          <w:spacing w:val="-5"/>
          <w:sz w:val="20"/>
          <w:szCs w:val="20"/>
        </w:rPr>
        <w:t>n</w:t>
      </w:r>
      <w:r>
        <w:rPr>
          <w:rFonts w:ascii="Arial" w:hAnsi="Arial" w:cs="Arial"/>
          <w:sz w:val="20"/>
          <w:szCs w:val="20"/>
        </w:rPr>
        <w:t>trols</w:t>
      </w:r>
      <w:r>
        <w:rPr>
          <w:rFonts w:ascii="Arial" w:hAnsi="Arial" w:cs="Arial"/>
          <w:spacing w:val="1"/>
          <w:sz w:val="20"/>
          <w:szCs w:val="20"/>
        </w:rPr>
        <w:t xml:space="preserve"> </w:t>
      </w:r>
      <w:r>
        <w:rPr>
          <w:rFonts w:ascii="Arial" w:hAnsi="Arial" w:cs="Arial"/>
          <w:sz w:val="20"/>
          <w:szCs w:val="20"/>
        </w:rPr>
        <w:t>the</w:t>
      </w:r>
      <w:r>
        <w:rPr>
          <w:rFonts w:ascii="Arial" w:hAnsi="Arial" w:cs="Arial"/>
          <w:spacing w:val="15"/>
          <w:sz w:val="20"/>
          <w:szCs w:val="20"/>
        </w:rPr>
        <w:t xml:space="preserve"> </w:t>
      </w:r>
      <w:r>
        <w:rPr>
          <w:rFonts w:ascii="Arial" w:hAnsi="Arial" w:cs="Arial"/>
          <w:sz w:val="20"/>
          <w:szCs w:val="20"/>
        </w:rPr>
        <w:t>nation-wide</w:t>
      </w:r>
      <w:r>
        <w:rPr>
          <w:rFonts w:ascii="Arial" w:hAnsi="Arial" w:cs="Arial"/>
          <w:spacing w:val="9"/>
          <w:sz w:val="20"/>
          <w:szCs w:val="20"/>
        </w:rPr>
        <w:t xml:space="preserve"> </w:t>
      </w:r>
      <w:r>
        <w:rPr>
          <w:rFonts w:ascii="Arial" w:hAnsi="Arial" w:cs="Arial"/>
          <w:sz w:val="20"/>
          <w:szCs w:val="20"/>
        </w:rPr>
        <w:t>ne</w:t>
      </w:r>
      <w:r>
        <w:rPr>
          <w:rFonts w:ascii="Arial" w:hAnsi="Arial" w:cs="Arial"/>
          <w:spacing w:val="-5"/>
          <w:sz w:val="20"/>
          <w:szCs w:val="20"/>
        </w:rPr>
        <w:t>t</w:t>
      </w:r>
      <w:r>
        <w:rPr>
          <w:rFonts w:ascii="Arial" w:hAnsi="Arial" w:cs="Arial"/>
          <w:spacing w:val="-6"/>
          <w:sz w:val="20"/>
          <w:szCs w:val="20"/>
        </w:rPr>
        <w:t>w</w:t>
      </w:r>
      <w:r>
        <w:rPr>
          <w:rFonts w:ascii="Arial" w:hAnsi="Arial" w:cs="Arial"/>
          <w:sz w:val="20"/>
          <w:szCs w:val="20"/>
        </w:rPr>
        <w:t>ork</w:t>
      </w:r>
      <w:r>
        <w:rPr>
          <w:rFonts w:ascii="Arial" w:hAnsi="Arial" w:cs="Arial"/>
          <w:spacing w:val="17"/>
          <w:sz w:val="20"/>
          <w:szCs w:val="20"/>
        </w:rPr>
        <w:t xml:space="preserve"> </w:t>
      </w:r>
      <w:r>
        <w:rPr>
          <w:rFonts w:ascii="Arial" w:hAnsi="Arial" w:cs="Arial"/>
          <w:sz w:val="20"/>
          <w:szCs w:val="20"/>
        </w:rPr>
        <w:t>while</w:t>
      </w:r>
      <w:r>
        <w:rPr>
          <w:rFonts w:ascii="Arial" w:hAnsi="Arial" w:cs="Arial"/>
          <w:spacing w:val="13"/>
          <w:sz w:val="20"/>
          <w:szCs w:val="20"/>
        </w:rPr>
        <w:t xml:space="preserve"> </w:t>
      </w:r>
      <w:r>
        <w:rPr>
          <w:rFonts w:ascii="Arial" w:hAnsi="Arial" w:cs="Arial"/>
          <w:sz w:val="20"/>
          <w:szCs w:val="20"/>
        </w:rPr>
        <w:t>critics</w:t>
      </w:r>
      <w:r>
        <w:rPr>
          <w:rFonts w:ascii="Arial" w:hAnsi="Arial" w:cs="Arial"/>
          <w:spacing w:val="24"/>
          <w:sz w:val="20"/>
          <w:szCs w:val="20"/>
        </w:rPr>
        <w:t xml:space="preserve"> </w:t>
      </w:r>
      <w:r>
        <w:rPr>
          <w:rFonts w:ascii="Arial" w:hAnsi="Arial" w:cs="Arial"/>
          <w:sz w:val="20"/>
          <w:szCs w:val="20"/>
        </w:rPr>
        <w:t>of</w:t>
      </w:r>
      <w:r>
        <w:rPr>
          <w:rFonts w:ascii="Arial" w:hAnsi="Arial" w:cs="Arial"/>
          <w:spacing w:val="11"/>
          <w:sz w:val="20"/>
          <w:szCs w:val="20"/>
        </w:rPr>
        <w:t xml:space="preserve"> </w:t>
      </w:r>
      <w:r>
        <w:rPr>
          <w:rFonts w:ascii="Arial" w:hAnsi="Arial" w:cs="Arial"/>
          <w:sz w:val="20"/>
          <w:szCs w:val="20"/>
        </w:rPr>
        <w:t>the</w:t>
      </w:r>
      <w:r>
        <w:rPr>
          <w:rFonts w:ascii="Arial" w:hAnsi="Arial" w:cs="Arial"/>
          <w:spacing w:val="15"/>
          <w:sz w:val="20"/>
          <w:szCs w:val="20"/>
        </w:rPr>
        <w:t xml:space="preserve"> </w:t>
      </w:r>
      <w:r>
        <w:rPr>
          <w:rFonts w:ascii="Arial" w:hAnsi="Arial" w:cs="Arial"/>
          <w:sz w:val="20"/>
          <w:szCs w:val="20"/>
        </w:rPr>
        <w:t>regime,</w:t>
      </w:r>
      <w:r>
        <w:rPr>
          <w:rFonts w:ascii="Arial" w:hAnsi="Arial" w:cs="Arial"/>
          <w:spacing w:val="-20"/>
          <w:sz w:val="20"/>
          <w:szCs w:val="20"/>
        </w:rPr>
        <w:t xml:space="preserve"> </w:t>
      </w:r>
      <w:r>
        <w:rPr>
          <w:rFonts w:ascii="Arial" w:hAnsi="Arial" w:cs="Arial"/>
          <w:sz w:val="20"/>
          <w:szCs w:val="20"/>
        </w:rPr>
        <w:t>all</w:t>
      </w:r>
      <w:r>
        <w:rPr>
          <w:rFonts w:ascii="Arial" w:hAnsi="Arial" w:cs="Arial"/>
          <w:spacing w:val="26"/>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cated</w:t>
      </w:r>
      <w:r>
        <w:rPr>
          <w:rFonts w:ascii="Arial" w:hAnsi="Arial" w:cs="Arial"/>
          <w:spacing w:val="-13"/>
          <w:sz w:val="20"/>
          <w:szCs w:val="20"/>
        </w:rPr>
        <w:t xml:space="preserve"> </w:t>
      </w:r>
      <w:r>
        <w:rPr>
          <w:rFonts w:ascii="Arial" w:hAnsi="Arial" w:cs="Arial"/>
          <w:sz w:val="20"/>
          <w:szCs w:val="20"/>
        </w:rPr>
        <w:t>in</w:t>
      </w:r>
      <w:r>
        <w:rPr>
          <w:rFonts w:ascii="Arial" w:hAnsi="Arial" w:cs="Arial"/>
          <w:spacing w:val="27"/>
          <w:sz w:val="20"/>
          <w:szCs w:val="20"/>
        </w:rPr>
        <w:t xml:space="preserve"> </w:t>
      </w:r>
      <w:r>
        <w:rPr>
          <w:rFonts w:ascii="Arial" w:hAnsi="Arial" w:cs="Arial"/>
          <w:sz w:val="20"/>
          <w:szCs w:val="20"/>
        </w:rPr>
        <w:t>the cou</w:t>
      </w:r>
      <w:r>
        <w:rPr>
          <w:rFonts w:ascii="Arial" w:hAnsi="Arial" w:cs="Arial"/>
          <w:spacing w:val="-5"/>
          <w:sz w:val="20"/>
          <w:szCs w:val="20"/>
        </w:rPr>
        <w:t>n</w:t>
      </w:r>
      <w:r>
        <w:rPr>
          <w:rFonts w:ascii="Arial" w:hAnsi="Arial" w:cs="Arial"/>
          <w:sz w:val="20"/>
          <w:szCs w:val="20"/>
        </w:rPr>
        <w:t>tr</w:t>
      </w:r>
      <w:r>
        <w:rPr>
          <w:rFonts w:ascii="Arial" w:hAnsi="Arial" w:cs="Arial"/>
          <w:spacing w:val="-16"/>
          <w:sz w:val="20"/>
          <w:szCs w:val="20"/>
        </w:rPr>
        <w:t>y</w:t>
      </w:r>
      <w:r>
        <w:rPr>
          <w:rFonts w:ascii="Arial" w:hAnsi="Arial" w:cs="Arial"/>
          <w:sz w:val="20"/>
          <w:szCs w:val="20"/>
        </w:rPr>
        <w:t>,</w:t>
      </w:r>
      <w:r>
        <w:rPr>
          <w:rFonts w:ascii="Arial" w:hAnsi="Arial" w:cs="Arial"/>
          <w:spacing w:val="25"/>
          <w:sz w:val="20"/>
          <w:szCs w:val="20"/>
        </w:rPr>
        <w:t xml:space="preserve"> </w:t>
      </w:r>
      <w:r>
        <w:rPr>
          <w:rFonts w:ascii="Arial" w:hAnsi="Arial" w:cs="Arial"/>
          <w:spacing w:val="-6"/>
          <w:w w:val="99"/>
          <w:sz w:val="20"/>
          <w:szCs w:val="20"/>
        </w:rPr>
        <w:t>w</w:t>
      </w:r>
      <w:r>
        <w:rPr>
          <w:rFonts w:ascii="Arial" w:hAnsi="Arial" w:cs="Arial"/>
          <w:w w:val="94"/>
          <w:sz w:val="20"/>
          <w:szCs w:val="20"/>
        </w:rPr>
        <w:t>a</w:t>
      </w:r>
      <w:r>
        <w:rPr>
          <w:rFonts w:ascii="Arial" w:hAnsi="Arial" w:cs="Arial"/>
          <w:spacing w:val="-5"/>
          <w:w w:val="94"/>
          <w:sz w:val="20"/>
          <w:szCs w:val="20"/>
        </w:rPr>
        <w:t>n</w:t>
      </w:r>
      <w:r>
        <w:rPr>
          <w:rFonts w:ascii="Arial" w:hAnsi="Arial" w:cs="Arial"/>
          <w:w w:val="139"/>
          <w:sz w:val="20"/>
          <w:szCs w:val="20"/>
        </w:rPr>
        <w:t>t</w:t>
      </w:r>
      <w:r>
        <w:rPr>
          <w:rFonts w:ascii="Arial" w:hAnsi="Arial" w:cs="Arial"/>
          <w:spacing w:val="14"/>
          <w:sz w:val="20"/>
          <w:szCs w:val="20"/>
        </w:rPr>
        <w:t xml:space="preserve"> </w:t>
      </w:r>
      <w:r>
        <w:rPr>
          <w:rFonts w:ascii="Arial" w:hAnsi="Arial" w:cs="Arial"/>
          <w:sz w:val="20"/>
          <w:szCs w:val="20"/>
        </w:rPr>
        <w:t>to</w:t>
      </w:r>
      <w:r>
        <w:rPr>
          <w:rFonts w:ascii="Arial" w:hAnsi="Arial" w:cs="Arial"/>
          <w:spacing w:val="22"/>
          <w:sz w:val="20"/>
          <w:szCs w:val="20"/>
        </w:rPr>
        <w:t xml:space="preserve"> </w:t>
      </w:r>
      <w:r>
        <w:rPr>
          <w:rFonts w:ascii="Arial" w:hAnsi="Arial" w:cs="Arial"/>
          <w:w w:val="96"/>
          <w:sz w:val="20"/>
          <w:szCs w:val="20"/>
        </w:rPr>
        <w:t>com</w:t>
      </w:r>
      <w:r>
        <w:rPr>
          <w:rFonts w:ascii="Arial" w:hAnsi="Arial" w:cs="Arial"/>
          <w:spacing w:val="-5"/>
          <w:w w:val="96"/>
          <w:sz w:val="20"/>
          <w:szCs w:val="20"/>
        </w:rPr>
        <w:t>m</w:t>
      </w:r>
      <w:r>
        <w:rPr>
          <w:rFonts w:ascii="Arial" w:hAnsi="Arial" w:cs="Arial"/>
          <w:w w:val="96"/>
          <w:sz w:val="20"/>
          <w:szCs w:val="20"/>
        </w:rPr>
        <w:t>unicate</w:t>
      </w:r>
      <w:r>
        <w:rPr>
          <w:rFonts w:ascii="Arial" w:hAnsi="Arial" w:cs="Arial"/>
          <w:spacing w:val="17"/>
          <w:w w:val="96"/>
          <w:sz w:val="20"/>
          <w:szCs w:val="20"/>
        </w:rPr>
        <w:t xml:space="preserve"> </w:t>
      </w:r>
      <w:r>
        <w:rPr>
          <w:rFonts w:ascii="Arial" w:hAnsi="Arial" w:cs="Arial"/>
          <w:sz w:val="20"/>
          <w:szCs w:val="20"/>
        </w:rPr>
        <w:t>in</w:t>
      </w:r>
      <w:r>
        <w:rPr>
          <w:rFonts w:ascii="Arial" w:hAnsi="Arial" w:cs="Arial"/>
          <w:spacing w:val="23"/>
          <w:sz w:val="20"/>
          <w:szCs w:val="20"/>
        </w:rPr>
        <w:t xml:space="preserve"> </w:t>
      </w:r>
      <w:r>
        <w:rPr>
          <w:rFonts w:ascii="Arial" w:hAnsi="Arial" w:cs="Arial"/>
          <w:sz w:val="20"/>
          <w:szCs w:val="20"/>
        </w:rPr>
        <w:t>real-time.</w:t>
      </w:r>
      <w:r>
        <w:rPr>
          <w:rFonts w:ascii="Arial" w:hAnsi="Arial" w:cs="Arial"/>
          <w:spacing w:val="34"/>
          <w:sz w:val="20"/>
          <w:szCs w:val="20"/>
        </w:rPr>
        <w:t xml:space="preserve"> </w:t>
      </w:r>
      <w:r>
        <w:rPr>
          <w:rFonts w:ascii="Arial" w:hAnsi="Arial" w:cs="Arial"/>
          <w:spacing w:val="-17"/>
          <w:sz w:val="20"/>
          <w:szCs w:val="20"/>
        </w:rPr>
        <w:t>T</w:t>
      </w:r>
      <w:r>
        <w:rPr>
          <w:rFonts w:ascii="Arial" w:hAnsi="Arial" w:cs="Arial"/>
          <w:sz w:val="20"/>
          <w:szCs w:val="20"/>
        </w:rPr>
        <w:t>o</w:t>
      </w:r>
      <w:r>
        <w:rPr>
          <w:rFonts w:ascii="Arial" w:hAnsi="Arial" w:cs="Arial"/>
          <w:spacing w:val="23"/>
          <w:sz w:val="20"/>
          <w:szCs w:val="20"/>
        </w:rPr>
        <w:t xml:space="preserve"> </w:t>
      </w:r>
      <w:r>
        <w:rPr>
          <w:rFonts w:ascii="Arial" w:hAnsi="Arial" w:cs="Arial"/>
          <w:w w:val="93"/>
          <w:sz w:val="20"/>
          <w:szCs w:val="20"/>
        </w:rPr>
        <w:t>ma</w:t>
      </w:r>
      <w:r>
        <w:rPr>
          <w:rFonts w:ascii="Arial" w:hAnsi="Arial" w:cs="Arial"/>
          <w:spacing w:val="-5"/>
          <w:w w:val="93"/>
          <w:sz w:val="20"/>
          <w:szCs w:val="20"/>
        </w:rPr>
        <w:t>k</w:t>
      </w:r>
      <w:r>
        <w:rPr>
          <w:rFonts w:ascii="Arial" w:hAnsi="Arial" w:cs="Arial"/>
          <w:w w:val="93"/>
          <w:sz w:val="20"/>
          <w:szCs w:val="20"/>
        </w:rPr>
        <w:t>e</w:t>
      </w:r>
      <w:r>
        <w:rPr>
          <w:rFonts w:ascii="Arial" w:hAnsi="Arial" w:cs="Arial"/>
          <w:spacing w:val="21"/>
          <w:w w:val="93"/>
          <w:sz w:val="20"/>
          <w:szCs w:val="20"/>
        </w:rPr>
        <w:t xml:space="preserve"> </w:t>
      </w:r>
      <w:r>
        <w:rPr>
          <w:rFonts w:ascii="Arial" w:hAnsi="Arial" w:cs="Arial"/>
          <w:sz w:val="20"/>
          <w:szCs w:val="20"/>
        </w:rPr>
        <w:t>this</w:t>
      </w:r>
      <w:r>
        <w:rPr>
          <w:rFonts w:ascii="Arial" w:hAnsi="Arial" w:cs="Arial"/>
          <w:spacing w:val="23"/>
          <w:sz w:val="20"/>
          <w:szCs w:val="20"/>
        </w:rPr>
        <w:t xml:space="preserve"> </w:t>
      </w:r>
      <w:r>
        <w:rPr>
          <w:rFonts w:ascii="Arial" w:hAnsi="Arial" w:cs="Arial"/>
          <w:sz w:val="20"/>
          <w:szCs w:val="20"/>
        </w:rPr>
        <w:t>atta</w:t>
      </w:r>
      <w:r>
        <w:rPr>
          <w:rFonts w:ascii="Arial" w:hAnsi="Arial" w:cs="Arial"/>
          <w:spacing w:val="-5"/>
          <w:sz w:val="20"/>
          <w:szCs w:val="20"/>
        </w:rPr>
        <w:t>c</w:t>
      </w:r>
      <w:r>
        <w:rPr>
          <w:rFonts w:ascii="Arial" w:hAnsi="Arial" w:cs="Arial"/>
          <w:sz w:val="20"/>
          <w:szCs w:val="20"/>
        </w:rPr>
        <w:t>k</w:t>
      </w:r>
      <w:r>
        <w:rPr>
          <w:rFonts w:ascii="Arial" w:hAnsi="Arial" w:cs="Arial"/>
          <w:spacing w:val="23"/>
          <w:sz w:val="20"/>
          <w:szCs w:val="20"/>
        </w:rPr>
        <w:t xml:space="preserve"> </w:t>
      </w:r>
      <w:r>
        <w:rPr>
          <w:rFonts w:ascii="Arial" w:hAnsi="Arial" w:cs="Arial"/>
          <w:sz w:val="20"/>
          <w:szCs w:val="20"/>
        </w:rPr>
        <w:t>more</w:t>
      </w:r>
      <w:r>
        <w:rPr>
          <w:rFonts w:ascii="Arial" w:hAnsi="Arial" w:cs="Arial"/>
          <w:spacing w:val="-13"/>
          <w:sz w:val="20"/>
          <w:szCs w:val="20"/>
        </w:rPr>
        <w:t xml:space="preserve"> </w:t>
      </w:r>
      <w:r>
        <w:rPr>
          <w:rFonts w:ascii="Arial" w:hAnsi="Arial" w:cs="Arial"/>
          <w:w w:val="106"/>
          <w:sz w:val="20"/>
          <w:szCs w:val="20"/>
        </w:rPr>
        <w:t xml:space="preserve">difficult </w:t>
      </w:r>
      <w:r>
        <w:rPr>
          <w:rFonts w:ascii="Arial" w:hAnsi="Arial" w:cs="Arial"/>
          <w:sz w:val="20"/>
          <w:szCs w:val="20"/>
        </w:rPr>
        <w:t>for</w:t>
      </w:r>
      <w:r>
        <w:rPr>
          <w:rFonts w:ascii="Arial" w:hAnsi="Arial" w:cs="Arial"/>
          <w:spacing w:val="33"/>
          <w:sz w:val="20"/>
          <w:szCs w:val="20"/>
        </w:rPr>
        <w:t xml:space="preserve"> </w:t>
      </w:r>
      <w:r>
        <w:rPr>
          <w:rFonts w:ascii="Arial" w:hAnsi="Arial" w:cs="Arial"/>
          <w:sz w:val="20"/>
          <w:szCs w:val="20"/>
        </w:rPr>
        <w:t>the</w:t>
      </w:r>
      <w:r>
        <w:rPr>
          <w:rFonts w:ascii="Arial" w:hAnsi="Arial" w:cs="Arial"/>
          <w:spacing w:val="26"/>
          <w:sz w:val="20"/>
          <w:szCs w:val="20"/>
        </w:rPr>
        <w:t xml:space="preserve"> </w:t>
      </w:r>
      <w:r>
        <w:rPr>
          <w:rFonts w:ascii="Arial" w:hAnsi="Arial" w:cs="Arial"/>
          <w:w w:val="93"/>
          <w:sz w:val="20"/>
          <w:szCs w:val="20"/>
        </w:rPr>
        <w:t>regime’s</w:t>
      </w:r>
      <w:r>
        <w:rPr>
          <w:rFonts w:ascii="Arial" w:hAnsi="Arial" w:cs="Arial"/>
          <w:spacing w:val="32"/>
          <w:w w:val="93"/>
          <w:sz w:val="20"/>
          <w:szCs w:val="20"/>
        </w:rPr>
        <w:t xml:space="preserve"> </w:t>
      </w:r>
      <w:proofErr w:type="gramStart"/>
      <w:r>
        <w:rPr>
          <w:rFonts w:ascii="Arial" w:hAnsi="Arial" w:cs="Arial"/>
          <w:w w:val="98"/>
          <w:sz w:val="20"/>
          <w:szCs w:val="20"/>
        </w:rPr>
        <w:t>sur</w:t>
      </w:r>
      <w:r>
        <w:rPr>
          <w:rFonts w:ascii="Arial" w:hAnsi="Arial" w:cs="Arial"/>
          <w:spacing w:val="-5"/>
          <w:w w:val="98"/>
          <w:sz w:val="20"/>
          <w:szCs w:val="20"/>
        </w:rPr>
        <w:t>v</w:t>
      </w:r>
      <w:r>
        <w:rPr>
          <w:rFonts w:ascii="Arial" w:hAnsi="Arial" w:cs="Arial"/>
          <w:w w:val="79"/>
          <w:sz w:val="20"/>
          <w:szCs w:val="20"/>
        </w:rPr>
        <w:t>e</w:t>
      </w:r>
      <w:r>
        <w:rPr>
          <w:rFonts w:ascii="Arial" w:hAnsi="Arial" w:cs="Arial"/>
          <w:w w:val="97"/>
          <w:sz w:val="20"/>
          <w:szCs w:val="20"/>
        </w:rPr>
        <w:t>illance</w:t>
      </w:r>
      <w:r>
        <w:rPr>
          <w:rFonts w:ascii="Arial" w:hAnsi="Arial" w:cs="Arial"/>
          <w:sz w:val="20"/>
          <w:szCs w:val="20"/>
        </w:rPr>
        <w:t xml:space="preserve"> </w:t>
      </w:r>
      <w:r>
        <w:rPr>
          <w:rFonts w:ascii="Arial" w:hAnsi="Arial" w:cs="Arial"/>
          <w:spacing w:val="-27"/>
          <w:sz w:val="20"/>
          <w:szCs w:val="20"/>
        </w:rPr>
        <w:t xml:space="preserve"> </w:t>
      </w:r>
      <w:r>
        <w:rPr>
          <w:rFonts w:ascii="Arial" w:hAnsi="Arial" w:cs="Arial"/>
          <w:w w:val="90"/>
          <w:sz w:val="20"/>
          <w:szCs w:val="20"/>
        </w:rPr>
        <w:t>agency</w:t>
      </w:r>
      <w:proofErr w:type="gramEnd"/>
      <w:r>
        <w:rPr>
          <w:rFonts w:ascii="Arial" w:hAnsi="Arial" w:cs="Arial"/>
          <w:spacing w:val="41"/>
          <w:w w:val="90"/>
          <w:sz w:val="20"/>
          <w:szCs w:val="20"/>
        </w:rPr>
        <w:t xml:space="preserve"> </w:t>
      </w:r>
      <w:commentRangeStart w:id="29"/>
      <w:r>
        <w:rPr>
          <w:rFonts w:ascii="Arial" w:hAnsi="Arial" w:cs="Arial"/>
          <w:spacing w:val="-4"/>
          <w:w w:val="90"/>
          <w:sz w:val="20"/>
          <w:szCs w:val="20"/>
        </w:rPr>
        <w:t>w</w:t>
      </w:r>
      <w:r>
        <w:rPr>
          <w:rFonts w:ascii="Arial" w:hAnsi="Arial" w:cs="Arial"/>
          <w:w w:val="90"/>
          <w:sz w:val="20"/>
          <w:szCs w:val="20"/>
        </w:rPr>
        <w:t>e</w:t>
      </w:r>
      <w:commentRangeEnd w:id="29"/>
      <w:r w:rsidR="002C2D2A">
        <w:rPr>
          <w:rStyle w:val="CommentReference"/>
        </w:rPr>
        <w:commentReference w:id="29"/>
      </w:r>
      <w:r>
        <w:rPr>
          <w:rFonts w:ascii="Arial" w:hAnsi="Arial" w:cs="Arial"/>
          <w:spacing w:val="34"/>
          <w:w w:val="90"/>
          <w:sz w:val="20"/>
          <w:szCs w:val="20"/>
        </w:rPr>
        <w:t xml:space="preserve"> </w:t>
      </w:r>
      <w:r>
        <w:rPr>
          <w:rFonts w:ascii="Arial" w:hAnsi="Arial" w:cs="Arial"/>
          <w:spacing w:val="-6"/>
          <w:sz w:val="20"/>
          <w:szCs w:val="20"/>
        </w:rPr>
        <w:t>m</w:t>
      </w:r>
      <w:r>
        <w:rPr>
          <w:rFonts w:ascii="Arial" w:hAnsi="Arial" w:cs="Arial"/>
          <w:sz w:val="20"/>
          <w:szCs w:val="20"/>
        </w:rPr>
        <w:t>ust</w:t>
      </w:r>
      <w:r>
        <w:rPr>
          <w:rFonts w:ascii="Arial" w:hAnsi="Arial" w:cs="Arial"/>
          <w:spacing w:val="24"/>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tr</w:t>
      </w:r>
      <w:r>
        <w:rPr>
          <w:rFonts w:ascii="Arial" w:hAnsi="Arial" w:cs="Arial"/>
          <w:spacing w:val="6"/>
          <w:sz w:val="20"/>
          <w:szCs w:val="20"/>
        </w:rPr>
        <w:t>o</w:t>
      </w:r>
      <w:r>
        <w:rPr>
          <w:rFonts w:ascii="Arial" w:hAnsi="Arial" w:cs="Arial"/>
          <w:sz w:val="20"/>
          <w:szCs w:val="20"/>
        </w:rPr>
        <w:t>duce</w:t>
      </w:r>
      <w:r>
        <w:rPr>
          <w:rFonts w:ascii="Arial" w:hAnsi="Arial" w:cs="Arial"/>
          <w:spacing w:val="20"/>
          <w:sz w:val="20"/>
          <w:szCs w:val="20"/>
        </w:rPr>
        <w:t xml:space="preserve"> </w:t>
      </w:r>
      <w:r>
        <w:rPr>
          <w:rFonts w:ascii="Arial" w:hAnsi="Arial" w:cs="Arial"/>
          <w:sz w:val="20"/>
          <w:szCs w:val="20"/>
        </w:rPr>
        <w:t>random</w:t>
      </w:r>
      <w:r>
        <w:rPr>
          <w:rFonts w:ascii="Arial" w:hAnsi="Arial" w:cs="Arial"/>
          <w:spacing w:val="9"/>
          <w:sz w:val="20"/>
          <w:szCs w:val="20"/>
        </w:rPr>
        <w:t xml:space="preserve"> </w:t>
      </w:r>
      <w:r>
        <w:rPr>
          <w:rFonts w:ascii="Arial" w:hAnsi="Arial" w:cs="Arial"/>
          <w:sz w:val="20"/>
          <w:szCs w:val="20"/>
        </w:rPr>
        <w:t>del</w:t>
      </w:r>
      <w:r>
        <w:rPr>
          <w:rFonts w:ascii="Arial" w:hAnsi="Arial" w:cs="Arial"/>
          <w:spacing w:val="-5"/>
          <w:sz w:val="20"/>
          <w:szCs w:val="20"/>
        </w:rPr>
        <w:t>a</w:t>
      </w:r>
      <w:r>
        <w:rPr>
          <w:rFonts w:ascii="Arial" w:hAnsi="Arial" w:cs="Arial"/>
          <w:sz w:val="20"/>
          <w:szCs w:val="20"/>
        </w:rPr>
        <w:t>ys</w:t>
      </w:r>
      <w:r>
        <w:rPr>
          <w:rFonts w:ascii="Arial" w:hAnsi="Arial" w:cs="Arial"/>
          <w:spacing w:val="-16"/>
          <w:sz w:val="20"/>
          <w:szCs w:val="20"/>
        </w:rPr>
        <w:t xml:space="preserve"> </w:t>
      </w:r>
      <w:r>
        <w:rPr>
          <w:rFonts w:ascii="Arial" w:hAnsi="Arial" w:cs="Arial"/>
          <w:sz w:val="20"/>
          <w:szCs w:val="20"/>
        </w:rPr>
        <w:t>in</w:t>
      </w:r>
      <w:r>
        <w:rPr>
          <w:rFonts w:ascii="Arial" w:hAnsi="Arial" w:cs="Arial"/>
          <w:spacing w:val="38"/>
          <w:sz w:val="20"/>
          <w:szCs w:val="20"/>
        </w:rPr>
        <w:t xml:space="preserve"> </w:t>
      </w:r>
      <w:r>
        <w:rPr>
          <w:rFonts w:ascii="Arial" w:hAnsi="Arial" w:cs="Arial"/>
          <w:sz w:val="20"/>
          <w:szCs w:val="20"/>
        </w:rPr>
        <w:t>our com</w:t>
      </w:r>
      <w:r>
        <w:rPr>
          <w:rFonts w:ascii="Arial" w:hAnsi="Arial" w:cs="Arial"/>
          <w:spacing w:val="-5"/>
          <w:sz w:val="20"/>
          <w:szCs w:val="20"/>
        </w:rPr>
        <w:t>m</w:t>
      </w:r>
      <w:r>
        <w:rPr>
          <w:rFonts w:ascii="Arial" w:hAnsi="Arial" w:cs="Arial"/>
          <w:sz w:val="20"/>
          <w:szCs w:val="20"/>
        </w:rPr>
        <w:t>unication.</w:t>
      </w:r>
      <w:r>
        <w:rPr>
          <w:rFonts w:ascii="Arial" w:hAnsi="Arial" w:cs="Arial"/>
          <w:spacing w:val="23"/>
          <w:sz w:val="20"/>
          <w:szCs w:val="20"/>
        </w:rPr>
        <w:t xml:space="preserve"> </w:t>
      </w:r>
      <w:r>
        <w:rPr>
          <w:rFonts w:ascii="Arial" w:hAnsi="Arial" w:cs="Arial"/>
          <w:sz w:val="20"/>
          <w:szCs w:val="20"/>
        </w:rPr>
        <w:t>And</w:t>
      </w:r>
      <w:r>
        <w:rPr>
          <w:rFonts w:ascii="Arial" w:hAnsi="Arial" w:cs="Arial"/>
          <w:spacing w:val="31"/>
          <w:sz w:val="20"/>
          <w:szCs w:val="20"/>
        </w:rPr>
        <w:t xml:space="preserve"> </w:t>
      </w:r>
      <w:r>
        <w:rPr>
          <w:rFonts w:ascii="Arial" w:hAnsi="Arial" w:cs="Arial"/>
          <w:sz w:val="20"/>
          <w:szCs w:val="20"/>
        </w:rPr>
        <w:t>despite</w:t>
      </w:r>
      <w:r>
        <w:rPr>
          <w:rFonts w:ascii="Arial" w:hAnsi="Arial" w:cs="Arial"/>
          <w:spacing w:val="-22"/>
          <w:sz w:val="20"/>
          <w:szCs w:val="20"/>
        </w:rPr>
        <w:t xml:space="preserve"> </w:t>
      </w:r>
      <w:r>
        <w:rPr>
          <w:rFonts w:ascii="Arial" w:hAnsi="Arial" w:cs="Arial"/>
          <w:sz w:val="20"/>
          <w:szCs w:val="20"/>
        </w:rPr>
        <w:t>all</w:t>
      </w:r>
      <w:r>
        <w:rPr>
          <w:rFonts w:ascii="Arial" w:hAnsi="Arial" w:cs="Arial"/>
          <w:spacing w:val="25"/>
          <w:sz w:val="20"/>
          <w:szCs w:val="20"/>
        </w:rPr>
        <w:t xml:space="preserve"> </w:t>
      </w:r>
      <w:r>
        <w:rPr>
          <w:rFonts w:ascii="Arial" w:hAnsi="Arial" w:cs="Arial"/>
          <w:sz w:val="20"/>
          <w:szCs w:val="20"/>
        </w:rPr>
        <w:t>this,</w:t>
      </w:r>
      <w:r>
        <w:rPr>
          <w:rFonts w:ascii="Arial" w:hAnsi="Arial" w:cs="Arial"/>
          <w:spacing w:val="25"/>
          <w:sz w:val="20"/>
          <w:szCs w:val="20"/>
        </w:rPr>
        <w:t xml:space="preserve"> </w:t>
      </w:r>
      <w:r>
        <w:rPr>
          <w:rFonts w:ascii="Arial" w:hAnsi="Arial" w:cs="Arial"/>
          <w:sz w:val="20"/>
          <w:szCs w:val="20"/>
        </w:rPr>
        <w:t>the</w:t>
      </w:r>
      <w:r>
        <w:rPr>
          <w:rFonts w:ascii="Arial" w:hAnsi="Arial" w:cs="Arial"/>
          <w:spacing w:val="14"/>
          <w:sz w:val="20"/>
          <w:szCs w:val="20"/>
        </w:rPr>
        <w:t xml:space="preserve"> </w:t>
      </w:r>
      <w:r>
        <w:rPr>
          <w:rFonts w:ascii="Arial" w:hAnsi="Arial" w:cs="Arial"/>
          <w:sz w:val="20"/>
          <w:szCs w:val="20"/>
        </w:rPr>
        <w:t>regime</w:t>
      </w:r>
      <w:r>
        <w:rPr>
          <w:rFonts w:ascii="Arial" w:hAnsi="Arial" w:cs="Arial"/>
          <w:spacing w:val="-20"/>
          <w:sz w:val="20"/>
          <w:szCs w:val="20"/>
        </w:rPr>
        <w:t xml:space="preserve"> </w:t>
      </w:r>
      <w:r>
        <w:rPr>
          <w:rFonts w:ascii="Arial" w:hAnsi="Arial" w:cs="Arial"/>
          <w:sz w:val="20"/>
          <w:szCs w:val="20"/>
        </w:rPr>
        <w:t>can</w:t>
      </w:r>
      <w:r>
        <w:rPr>
          <w:rFonts w:ascii="Arial" w:hAnsi="Arial" w:cs="Arial"/>
          <w:spacing w:val="-9"/>
          <w:sz w:val="20"/>
          <w:szCs w:val="20"/>
        </w:rPr>
        <w:t xml:space="preserve"> </w:t>
      </w:r>
      <w:r>
        <w:rPr>
          <w:rFonts w:ascii="Arial" w:hAnsi="Arial" w:cs="Arial"/>
          <w:sz w:val="20"/>
          <w:szCs w:val="20"/>
        </w:rPr>
        <w:t>still</w:t>
      </w:r>
      <w:r>
        <w:rPr>
          <w:rFonts w:ascii="Arial" w:hAnsi="Arial" w:cs="Arial"/>
          <w:spacing w:val="49"/>
          <w:sz w:val="20"/>
          <w:szCs w:val="20"/>
        </w:rPr>
        <w:t xml:space="preserve"> </w:t>
      </w:r>
      <w:r>
        <w:rPr>
          <w:rFonts w:ascii="Arial" w:hAnsi="Arial" w:cs="Arial"/>
          <w:sz w:val="20"/>
          <w:szCs w:val="20"/>
        </w:rPr>
        <w:t>ask</w:t>
      </w:r>
      <w:r>
        <w:rPr>
          <w:rFonts w:ascii="Arial" w:hAnsi="Arial" w:cs="Arial"/>
          <w:spacing w:val="-14"/>
          <w:sz w:val="20"/>
          <w:szCs w:val="20"/>
        </w:rPr>
        <w:t xml:space="preserve"> </w:t>
      </w:r>
      <w:r>
        <w:rPr>
          <w:rFonts w:ascii="Arial" w:hAnsi="Arial" w:cs="Arial"/>
          <w:sz w:val="20"/>
          <w:szCs w:val="20"/>
        </w:rPr>
        <w:t>Alice</w:t>
      </w:r>
      <w:r>
        <w:rPr>
          <w:rFonts w:ascii="Arial" w:hAnsi="Arial" w:cs="Arial"/>
          <w:spacing w:val="17"/>
          <w:sz w:val="20"/>
          <w:szCs w:val="20"/>
        </w:rPr>
        <w:t xml:space="preserve"> </w:t>
      </w:r>
      <w:r>
        <w:rPr>
          <w:rFonts w:ascii="Arial" w:hAnsi="Arial" w:cs="Arial"/>
          <w:sz w:val="20"/>
          <w:szCs w:val="20"/>
        </w:rPr>
        <w:t>to</w:t>
      </w:r>
      <w:r>
        <w:rPr>
          <w:rFonts w:ascii="Arial" w:hAnsi="Arial" w:cs="Arial"/>
          <w:spacing w:val="25"/>
          <w:sz w:val="20"/>
          <w:szCs w:val="20"/>
        </w:rPr>
        <w:t xml:space="preserve"> </w:t>
      </w:r>
      <w:r>
        <w:rPr>
          <w:rFonts w:ascii="Arial" w:hAnsi="Arial" w:cs="Arial"/>
          <w:sz w:val="20"/>
          <w:szCs w:val="20"/>
        </w:rPr>
        <w:t>decrypt the</w:t>
      </w:r>
      <w:r>
        <w:rPr>
          <w:rFonts w:ascii="Arial" w:hAnsi="Arial" w:cs="Arial"/>
          <w:spacing w:val="8"/>
          <w:sz w:val="20"/>
          <w:szCs w:val="20"/>
        </w:rPr>
        <w:t xml:space="preserve"> </w:t>
      </w:r>
      <w:r>
        <w:rPr>
          <w:rFonts w:ascii="Arial" w:hAnsi="Arial" w:cs="Arial"/>
          <w:w w:val="94"/>
          <w:sz w:val="20"/>
          <w:szCs w:val="20"/>
        </w:rPr>
        <w:t>co</w:t>
      </w:r>
      <w:r>
        <w:rPr>
          <w:rFonts w:ascii="Arial" w:hAnsi="Arial" w:cs="Arial"/>
          <w:spacing w:val="-5"/>
          <w:w w:val="94"/>
          <w:sz w:val="20"/>
          <w:szCs w:val="20"/>
        </w:rPr>
        <w:t>nv</w:t>
      </w:r>
      <w:r>
        <w:rPr>
          <w:rFonts w:ascii="Arial" w:hAnsi="Arial" w:cs="Arial"/>
          <w:w w:val="94"/>
          <w:sz w:val="20"/>
          <w:szCs w:val="20"/>
        </w:rPr>
        <w:t>ersations</w:t>
      </w:r>
      <w:r>
        <w:rPr>
          <w:rFonts w:ascii="Arial" w:hAnsi="Arial" w:cs="Arial"/>
          <w:spacing w:val="19"/>
          <w:w w:val="94"/>
          <w:sz w:val="20"/>
          <w:szCs w:val="20"/>
        </w:rPr>
        <w:t xml:space="preserve"> </w:t>
      </w:r>
      <w:r>
        <w:rPr>
          <w:rFonts w:ascii="Arial" w:hAnsi="Arial" w:cs="Arial"/>
          <w:sz w:val="20"/>
          <w:szCs w:val="20"/>
        </w:rPr>
        <w:t>—</w:t>
      </w:r>
      <w:r>
        <w:rPr>
          <w:rFonts w:ascii="Arial" w:hAnsi="Arial" w:cs="Arial"/>
          <w:spacing w:val="9"/>
          <w:sz w:val="20"/>
          <w:szCs w:val="20"/>
        </w:rPr>
        <w:t xml:space="preserve"> </w:t>
      </w:r>
      <w:r>
        <w:rPr>
          <w:rFonts w:ascii="Arial" w:hAnsi="Arial" w:cs="Arial"/>
          <w:sz w:val="20"/>
          <w:szCs w:val="20"/>
        </w:rPr>
        <w:t>either</w:t>
      </w:r>
      <w:r>
        <w:rPr>
          <w:rFonts w:ascii="Arial" w:hAnsi="Arial" w:cs="Arial"/>
          <w:spacing w:val="7"/>
          <w:sz w:val="20"/>
          <w:szCs w:val="20"/>
        </w:rPr>
        <w:t xml:space="preserve"> </w:t>
      </w:r>
      <w:r>
        <w:rPr>
          <w:rFonts w:ascii="Arial" w:hAnsi="Arial" w:cs="Arial"/>
          <w:w w:val="90"/>
          <w:sz w:val="20"/>
          <w:szCs w:val="20"/>
        </w:rPr>
        <w:t>she</w:t>
      </w:r>
      <w:r>
        <w:rPr>
          <w:rFonts w:ascii="Arial" w:hAnsi="Arial" w:cs="Arial"/>
          <w:spacing w:val="4"/>
          <w:w w:val="90"/>
          <w:sz w:val="20"/>
          <w:szCs w:val="20"/>
        </w:rPr>
        <w:t xml:space="preserve"> </w:t>
      </w:r>
      <w:r>
        <w:rPr>
          <w:rFonts w:ascii="Arial" w:hAnsi="Arial" w:cs="Arial"/>
          <w:w w:val="90"/>
          <w:sz w:val="20"/>
          <w:szCs w:val="20"/>
        </w:rPr>
        <w:t>complies</w:t>
      </w:r>
      <w:r>
        <w:rPr>
          <w:rFonts w:ascii="Arial" w:hAnsi="Arial" w:cs="Arial"/>
          <w:spacing w:val="48"/>
          <w:w w:val="90"/>
          <w:sz w:val="20"/>
          <w:szCs w:val="20"/>
        </w:rPr>
        <w:t xml:space="preserve"> </w:t>
      </w:r>
      <w:r>
        <w:rPr>
          <w:rFonts w:ascii="Arial" w:hAnsi="Arial" w:cs="Arial"/>
          <w:sz w:val="20"/>
          <w:szCs w:val="20"/>
        </w:rPr>
        <w:t>or</w:t>
      </w:r>
      <w:r>
        <w:rPr>
          <w:rFonts w:ascii="Arial" w:hAnsi="Arial" w:cs="Arial"/>
          <w:spacing w:val="9"/>
          <w:sz w:val="20"/>
          <w:szCs w:val="20"/>
        </w:rPr>
        <w:t xml:space="preserve"> </w:t>
      </w:r>
      <w:r>
        <w:rPr>
          <w:rFonts w:ascii="Arial" w:hAnsi="Arial" w:cs="Arial"/>
          <w:sz w:val="20"/>
          <w:szCs w:val="20"/>
        </w:rPr>
        <w:t>claims</w:t>
      </w:r>
      <w:r>
        <w:rPr>
          <w:rFonts w:ascii="Arial" w:hAnsi="Arial" w:cs="Arial"/>
          <w:spacing w:val="-17"/>
          <w:sz w:val="20"/>
          <w:szCs w:val="20"/>
        </w:rPr>
        <w:t xml:space="preserve"> </w:t>
      </w:r>
      <w:r>
        <w:rPr>
          <w:rFonts w:ascii="Arial" w:hAnsi="Arial" w:cs="Arial"/>
          <w:w w:val="86"/>
          <w:sz w:val="20"/>
          <w:szCs w:val="20"/>
        </w:rPr>
        <w:t>she</w:t>
      </w:r>
      <w:r>
        <w:rPr>
          <w:rFonts w:ascii="Arial" w:hAnsi="Arial" w:cs="Arial"/>
          <w:spacing w:val="19"/>
          <w:w w:val="86"/>
          <w:sz w:val="20"/>
          <w:szCs w:val="20"/>
        </w:rPr>
        <w:t xml:space="preserve"> </w:t>
      </w:r>
      <w:r>
        <w:rPr>
          <w:rFonts w:ascii="Arial" w:hAnsi="Arial" w:cs="Arial"/>
          <w:sz w:val="20"/>
          <w:szCs w:val="20"/>
        </w:rPr>
        <w:t>do</w:t>
      </w:r>
      <w:ins w:id="30" w:author="Author">
        <w:r w:rsidR="002C2D2A">
          <w:rPr>
            <w:rFonts w:ascii="Arial" w:hAnsi="Arial" w:cs="Arial"/>
            <w:sz w:val="20"/>
            <w:szCs w:val="20"/>
          </w:rPr>
          <w:t>es</w:t>
        </w:r>
      </w:ins>
      <w:r>
        <w:rPr>
          <w:rFonts w:ascii="Arial" w:hAnsi="Arial" w:cs="Arial"/>
          <w:spacing w:val="-2"/>
          <w:sz w:val="20"/>
          <w:szCs w:val="20"/>
        </w:rPr>
        <w:t xml:space="preserve"> </w:t>
      </w:r>
      <w:r>
        <w:rPr>
          <w:rFonts w:ascii="Arial" w:hAnsi="Arial" w:cs="Arial"/>
          <w:sz w:val="20"/>
          <w:szCs w:val="20"/>
        </w:rPr>
        <w:t>not</w:t>
      </w:r>
      <w:r>
        <w:rPr>
          <w:rFonts w:ascii="Arial" w:hAnsi="Arial" w:cs="Arial"/>
          <w:spacing w:val="19"/>
          <w:sz w:val="20"/>
          <w:szCs w:val="20"/>
        </w:rPr>
        <w:t xml:space="preserve"> </w:t>
      </w:r>
      <w:r>
        <w:rPr>
          <w:rFonts w:ascii="Arial" w:hAnsi="Arial" w:cs="Arial"/>
          <w:sz w:val="20"/>
          <w:szCs w:val="20"/>
        </w:rPr>
        <w:t>kn</w:t>
      </w:r>
      <w:r>
        <w:rPr>
          <w:rFonts w:ascii="Arial" w:hAnsi="Arial" w:cs="Arial"/>
          <w:spacing w:val="-5"/>
          <w:sz w:val="20"/>
          <w:szCs w:val="20"/>
        </w:rPr>
        <w:t>o</w:t>
      </w:r>
      <w:r>
        <w:rPr>
          <w:rFonts w:ascii="Arial" w:hAnsi="Arial" w:cs="Arial"/>
          <w:sz w:val="20"/>
          <w:szCs w:val="20"/>
        </w:rPr>
        <w:t>w the</w:t>
      </w:r>
      <w:r>
        <w:rPr>
          <w:rFonts w:ascii="Arial" w:hAnsi="Arial" w:cs="Arial"/>
          <w:spacing w:val="8"/>
          <w:sz w:val="20"/>
          <w:szCs w:val="20"/>
        </w:rPr>
        <w:t xml:space="preserve"> </w:t>
      </w:r>
      <w:r>
        <w:rPr>
          <w:rFonts w:ascii="Arial" w:hAnsi="Arial" w:cs="Arial"/>
          <w:spacing w:val="-5"/>
          <w:sz w:val="20"/>
          <w:szCs w:val="20"/>
        </w:rPr>
        <w:t>k</w:t>
      </w:r>
      <w:r>
        <w:rPr>
          <w:rFonts w:ascii="Arial" w:hAnsi="Arial" w:cs="Arial"/>
          <w:sz w:val="20"/>
          <w:szCs w:val="20"/>
        </w:rPr>
        <w:t>e</w:t>
      </w:r>
      <w:r>
        <w:rPr>
          <w:rFonts w:ascii="Arial" w:hAnsi="Arial" w:cs="Arial"/>
          <w:spacing w:val="-16"/>
          <w:sz w:val="20"/>
          <w:szCs w:val="20"/>
        </w:rPr>
        <w:t>y</w:t>
      </w:r>
      <w:r>
        <w:rPr>
          <w:rFonts w:ascii="Arial" w:hAnsi="Arial" w:cs="Arial"/>
          <w:sz w:val="20"/>
          <w:szCs w:val="20"/>
        </w:rPr>
        <w:t>.</w:t>
      </w:r>
    </w:p>
    <w:p w14:paraId="4FE96F7E" w14:textId="0B9E0346"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The</w:t>
      </w:r>
      <w:r>
        <w:rPr>
          <w:rFonts w:ascii="Arial" w:hAnsi="Arial" w:cs="Arial"/>
          <w:spacing w:val="-2"/>
          <w:sz w:val="20"/>
          <w:szCs w:val="20"/>
        </w:rPr>
        <w:t xml:space="preserve"> </w:t>
      </w:r>
      <w:r>
        <w:rPr>
          <w:rFonts w:ascii="Arial" w:hAnsi="Arial" w:cs="Arial"/>
          <w:w w:val="91"/>
          <w:sz w:val="20"/>
          <w:szCs w:val="20"/>
        </w:rPr>
        <w:t>second</w:t>
      </w:r>
      <w:r>
        <w:rPr>
          <w:rFonts w:ascii="Arial" w:hAnsi="Arial" w:cs="Arial"/>
          <w:spacing w:val="-7"/>
          <w:w w:val="91"/>
          <w:sz w:val="20"/>
          <w:szCs w:val="20"/>
        </w:rPr>
        <w:t xml:space="preserve"> </w:t>
      </w:r>
      <w:r>
        <w:rPr>
          <w:rFonts w:ascii="Arial" w:hAnsi="Arial" w:cs="Arial"/>
          <w:w w:val="91"/>
          <w:sz w:val="20"/>
          <w:szCs w:val="20"/>
        </w:rPr>
        <w:t>approa</w:t>
      </w:r>
      <w:r>
        <w:rPr>
          <w:rFonts w:ascii="Arial" w:hAnsi="Arial" w:cs="Arial"/>
          <w:spacing w:val="-5"/>
          <w:w w:val="91"/>
          <w:sz w:val="20"/>
          <w:szCs w:val="20"/>
        </w:rPr>
        <w:t>c</w:t>
      </w:r>
      <w:r>
        <w:rPr>
          <w:rFonts w:ascii="Arial" w:hAnsi="Arial" w:cs="Arial"/>
          <w:w w:val="91"/>
          <w:sz w:val="20"/>
          <w:szCs w:val="20"/>
        </w:rPr>
        <w:t>h</w:t>
      </w:r>
      <w:r>
        <w:rPr>
          <w:rFonts w:ascii="Arial" w:hAnsi="Arial" w:cs="Arial"/>
          <w:spacing w:val="36"/>
          <w:w w:val="91"/>
          <w:sz w:val="20"/>
          <w:szCs w:val="20"/>
        </w:rPr>
        <w:t xml:space="preserve"> </w:t>
      </w:r>
      <w:r>
        <w:rPr>
          <w:rFonts w:ascii="Arial" w:hAnsi="Arial" w:cs="Arial"/>
          <w:spacing w:val="-6"/>
          <w:sz w:val="20"/>
          <w:szCs w:val="20"/>
        </w:rPr>
        <w:t>w</w:t>
      </w:r>
      <w:r>
        <w:rPr>
          <w:rFonts w:ascii="Arial" w:hAnsi="Arial" w:cs="Arial"/>
          <w:sz w:val="20"/>
          <w:szCs w:val="20"/>
        </w:rPr>
        <w:t>ould</w:t>
      </w:r>
      <w:r>
        <w:rPr>
          <w:rFonts w:ascii="Arial" w:hAnsi="Arial" w:cs="Arial"/>
          <w:spacing w:val="-4"/>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8"/>
          <w:w w:val="89"/>
          <w:sz w:val="20"/>
          <w:szCs w:val="20"/>
        </w:rPr>
        <w:t xml:space="preserve"> </w:t>
      </w:r>
      <w:r>
        <w:rPr>
          <w:rFonts w:ascii="Arial" w:hAnsi="Arial" w:cs="Arial"/>
          <w:sz w:val="20"/>
          <w:szCs w:val="20"/>
        </w:rPr>
        <w:t>to</w:t>
      </w:r>
      <w:r>
        <w:rPr>
          <w:rFonts w:ascii="Arial" w:hAnsi="Arial" w:cs="Arial"/>
          <w:spacing w:val="9"/>
          <w:sz w:val="20"/>
          <w:szCs w:val="20"/>
        </w:rPr>
        <w:t xml:space="preserve"> </w:t>
      </w:r>
      <w:r>
        <w:rPr>
          <w:rFonts w:ascii="Arial" w:hAnsi="Arial" w:cs="Arial"/>
          <w:w w:val="90"/>
          <w:sz w:val="20"/>
          <w:szCs w:val="20"/>
        </w:rPr>
        <w:t>ensure</w:t>
      </w:r>
      <w:r>
        <w:rPr>
          <w:rFonts w:ascii="Arial" w:hAnsi="Arial" w:cs="Arial"/>
          <w:spacing w:val="7"/>
          <w:w w:val="90"/>
          <w:sz w:val="20"/>
          <w:szCs w:val="20"/>
        </w:rPr>
        <w:t xml:space="preserve"> </w:t>
      </w:r>
      <w:r>
        <w:rPr>
          <w:rFonts w:ascii="Arial" w:hAnsi="Arial" w:cs="Arial"/>
          <w:sz w:val="20"/>
          <w:szCs w:val="20"/>
        </w:rPr>
        <w:t>deniabili</w:t>
      </w:r>
      <w:r>
        <w:rPr>
          <w:rFonts w:ascii="Arial" w:hAnsi="Arial" w:cs="Arial"/>
          <w:spacing w:val="-4"/>
          <w:sz w:val="20"/>
          <w:szCs w:val="20"/>
        </w:rPr>
        <w:t>t</w:t>
      </w:r>
      <w:r>
        <w:rPr>
          <w:rFonts w:ascii="Arial" w:hAnsi="Arial" w:cs="Arial"/>
          <w:sz w:val="20"/>
          <w:szCs w:val="20"/>
        </w:rPr>
        <w:t>y</w:t>
      </w:r>
      <w:r>
        <w:rPr>
          <w:rFonts w:ascii="Arial" w:hAnsi="Arial" w:cs="Arial"/>
          <w:spacing w:val="30"/>
          <w:sz w:val="20"/>
          <w:szCs w:val="20"/>
        </w:rPr>
        <w:t xml:space="preserve"> </w:t>
      </w:r>
      <w:r>
        <w:rPr>
          <w:rFonts w:ascii="Arial" w:hAnsi="Arial" w:cs="Arial"/>
          <w:w w:val="92"/>
          <w:sz w:val="20"/>
          <w:szCs w:val="20"/>
        </w:rPr>
        <w:t>e</w:t>
      </w:r>
      <w:r>
        <w:rPr>
          <w:rFonts w:ascii="Arial" w:hAnsi="Arial" w:cs="Arial"/>
          <w:spacing w:val="-5"/>
          <w:w w:val="92"/>
          <w:sz w:val="20"/>
          <w:szCs w:val="20"/>
        </w:rPr>
        <w:t>v</w:t>
      </w:r>
      <w:r>
        <w:rPr>
          <w:rFonts w:ascii="Arial" w:hAnsi="Arial" w:cs="Arial"/>
          <w:w w:val="92"/>
          <w:sz w:val="20"/>
          <w:szCs w:val="20"/>
        </w:rPr>
        <w:t>en</w:t>
      </w:r>
      <w:r>
        <w:rPr>
          <w:rFonts w:ascii="Arial" w:hAnsi="Arial" w:cs="Arial"/>
          <w:spacing w:val="-4"/>
          <w:w w:val="92"/>
          <w:sz w:val="20"/>
          <w:szCs w:val="20"/>
        </w:rPr>
        <w:t xml:space="preserve"> </w:t>
      </w:r>
      <w:r>
        <w:rPr>
          <w:rFonts w:ascii="Arial" w:hAnsi="Arial" w:cs="Arial"/>
          <w:w w:val="92"/>
          <w:sz w:val="20"/>
          <w:szCs w:val="20"/>
        </w:rPr>
        <w:t>against</w:t>
      </w:r>
      <w:r>
        <w:rPr>
          <w:rFonts w:ascii="Arial" w:hAnsi="Arial" w:cs="Arial"/>
          <w:spacing w:val="32"/>
          <w:w w:val="92"/>
          <w:sz w:val="20"/>
          <w:szCs w:val="20"/>
        </w:rPr>
        <w:t xml:space="preserve"> </w:t>
      </w:r>
      <w:r>
        <w:rPr>
          <w:rFonts w:ascii="Arial" w:hAnsi="Arial" w:cs="Arial"/>
          <w:sz w:val="20"/>
          <w:szCs w:val="20"/>
        </w:rPr>
        <w:t>this</w:t>
      </w:r>
      <w:r>
        <w:rPr>
          <w:rFonts w:ascii="Arial" w:hAnsi="Arial" w:cs="Arial"/>
          <w:spacing w:val="10"/>
          <w:sz w:val="20"/>
          <w:szCs w:val="20"/>
        </w:rPr>
        <w:t xml:space="preserve"> </w:t>
      </w:r>
      <w:r>
        <w:rPr>
          <w:rFonts w:ascii="Arial" w:hAnsi="Arial" w:cs="Arial"/>
          <w:sz w:val="20"/>
          <w:szCs w:val="20"/>
        </w:rPr>
        <w:t>strong ad</w:t>
      </w:r>
      <w:r>
        <w:rPr>
          <w:rFonts w:ascii="Arial" w:hAnsi="Arial" w:cs="Arial"/>
          <w:spacing w:val="-5"/>
          <w:sz w:val="20"/>
          <w:szCs w:val="20"/>
        </w:rPr>
        <w:t>v</w:t>
      </w:r>
      <w:r>
        <w:rPr>
          <w:rFonts w:ascii="Arial" w:hAnsi="Arial" w:cs="Arial"/>
          <w:sz w:val="20"/>
          <w:szCs w:val="20"/>
        </w:rPr>
        <w:t>ersar</w:t>
      </w:r>
      <w:r>
        <w:rPr>
          <w:rFonts w:ascii="Arial" w:hAnsi="Arial" w:cs="Arial"/>
          <w:spacing w:val="-16"/>
          <w:sz w:val="20"/>
          <w:szCs w:val="20"/>
        </w:rPr>
        <w:t>y</w:t>
      </w:r>
      <w:r>
        <w:rPr>
          <w:rFonts w:ascii="Arial" w:hAnsi="Arial" w:cs="Arial"/>
          <w:sz w:val="20"/>
          <w:szCs w:val="20"/>
        </w:rPr>
        <w:t>.</w:t>
      </w:r>
      <w:r>
        <w:rPr>
          <w:rFonts w:ascii="Arial" w:hAnsi="Arial" w:cs="Arial"/>
          <w:spacing w:val="12"/>
          <w:sz w:val="20"/>
          <w:szCs w:val="20"/>
        </w:rPr>
        <w:t xml:space="preserve"> </w:t>
      </w:r>
      <w:r>
        <w:rPr>
          <w:rFonts w:ascii="Arial" w:hAnsi="Arial" w:cs="Arial"/>
          <w:sz w:val="20"/>
          <w:szCs w:val="20"/>
        </w:rPr>
        <w:t>This</w:t>
      </w:r>
      <w:r>
        <w:rPr>
          <w:rFonts w:ascii="Arial" w:hAnsi="Arial" w:cs="Arial"/>
          <w:spacing w:val="26"/>
          <w:sz w:val="20"/>
          <w:szCs w:val="20"/>
        </w:rPr>
        <w:t xml:space="preserve"> </w:t>
      </w:r>
      <w:r>
        <w:rPr>
          <w:rFonts w:ascii="Arial" w:hAnsi="Arial" w:cs="Arial"/>
          <w:spacing w:val="-6"/>
          <w:sz w:val="20"/>
          <w:szCs w:val="20"/>
        </w:rPr>
        <w:t>w</w:t>
      </w:r>
      <w:r>
        <w:rPr>
          <w:rFonts w:ascii="Arial" w:hAnsi="Arial" w:cs="Arial"/>
          <w:sz w:val="20"/>
          <w:szCs w:val="20"/>
        </w:rPr>
        <w:t>ould</w:t>
      </w:r>
      <w:r>
        <w:rPr>
          <w:rFonts w:ascii="Arial" w:hAnsi="Arial" w:cs="Arial"/>
          <w:spacing w:val="14"/>
          <w:sz w:val="20"/>
          <w:szCs w:val="20"/>
        </w:rPr>
        <w:t xml:space="preserve"> </w:t>
      </w:r>
      <w:r>
        <w:rPr>
          <w:rFonts w:ascii="Arial" w:hAnsi="Arial" w:cs="Arial"/>
          <w:sz w:val="20"/>
          <w:szCs w:val="20"/>
        </w:rPr>
        <w:t>not</w:t>
      </w:r>
      <w:r>
        <w:rPr>
          <w:rFonts w:ascii="Arial" w:hAnsi="Arial" w:cs="Arial"/>
          <w:spacing w:val="27"/>
          <w:sz w:val="20"/>
          <w:szCs w:val="20"/>
        </w:rPr>
        <w:t xml:space="preserve"> </w:t>
      </w:r>
      <w:r>
        <w:rPr>
          <w:rFonts w:ascii="Arial" w:hAnsi="Arial" w:cs="Arial"/>
          <w:sz w:val="20"/>
          <w:szCs w:val="20"/>
        </w:rPr>
        <w:t>hide</w:t>
      </w:r>
      <w:r>
        <w:rPr>
          <w:rFonts w:ascii="Arial" w:hAnsi="Arial" w:cs="Arial"/>
          <w:spacing w:val="4"/>
          <w:sz w:val="20"/>
          <w:szCs w:val="20"/>
        </w:rPr>
        <w:t xml:space="preserve"> </w:t>
      </w:r>
      <w:r>
        <w:rPr>
          <w:rFonts w:ascii="Arial" w:hAnsi="Arial" w:cs="Arial"/>
          <w:sz w:val="20"/>
          <w:szCs w:val="20"/>
        </w:rPr>
        <w:t>who</w:t>
      </w:r>
      <w:r>
        <w:rPr>
          <w:rFonts w:ascii="Arial" w:hAnsi="Arial" w:cs="Arial"/>
          <w:spacing w:val="3"/>
          <w:sz w:val="20"/>
          <w:szCs w:val="20"/>
        </w:rPr>
        <w:t xml:space="preserve"> </w:t>
      </w:r>
      <w:r>
        <w:rPr>
          <w:rFonts w:ascii="Arial" w:hAnsi="Arial" w:cs="Arial"/>
          <w:w w:val="94"/>
          <w:sz w:val="20"/>
          <w:szCs w:val="20"/>
        </w:rPr>
        <w:t>com</w:t>
      </w:r>
      <w:r>
        <w:rPr>
          <w:rFonts w:ascii="Arial" w:hAnsi="Arial" w:cs="Arial"/>
          <w:spacing w:val="-5"/>
          <w:w w:val="94"/>
          <w:sz w:val="20"/>
          <w:szCs w:val="20"/>
        </w:rPr>
        <w:t>m</w:t>
      </w:r>
      <w:r>
        <w:rPr>
          <w:rFonts w:ascii="Arial" w:hAnsi="Arial" w:cs="Arial"/>
          <w:w w:val="94"/>
          <w:sz w:val="20"/>
          <w:szCs w:val="20"/>
        </w:rPr>
        <w:t>unicates</w:t>
      </w:r>
      <w:r>
        <w:rPr>
          <w:rFonts w:ascii="Arial" w:hAnsi="Arial" w:cs="Arial"/>
          <w:spacing w:val="35"/>
          <w:w w:val="94"/>
          <w:sz w:val="20"/>
          <w:szCs w:val="20"/>
        </w:rPr>
        <w:t xml:space="preserve"> </w:t>
      </w:r>
      <w:r>
        <w:rPr>
          <w:rFonts w:ascii="Arial" w:hAnsi="Arial" w:cs="Arial"/>
          <w:sz w:val="20"/>
          <w:szCs w:val="20"/>
        </w:rPr>
        <w:t>with</w:t>
      </w:r>
      <w:r>
        <w:rPr>
          <w:rFonts w:ascii="Arial" w:hAnsi="Arial" w:cs="Arial"/>
          <w:spacing w:val="47"/>
          <w:sz w:val="20"/>
          <w:szCs w:val="20"/>
        </w:rPr>
        <w:t xml:space="preserve"> </w:t>
      </w:r>
      <w:r>
        <w:rPr>
          <w:rFonts w:ascii="Arial" w:hAnsi="Arial" w:cs="Arial"/>
          <w:sz w:val="20"/>
          <w:szCs w:val="20"/>
        </w:rPr>
        <w:t>whom,</w:t>
      </w:r>
      <w:r>
        <w:rPr>
          <w:rFonts w:ascii="Arial" w:hAnsi="Arial" w:cs="Arial"/>
          <w:spacing w:val="1"/>
          <w:sz w:val="20"/>
          <w:szCs w:val="20"/>
        </w:rPr>
        <w:t xml:space="preserve"> </w:t>
      </w:r>
      <w:r>
        <w:rPr>
          <w:rFonts w:ascii="Arial" w:hAnsi="Arial" w:cs="Arial"/>
          <w:sz w:val="20"/>
          <w:szCs w:val="20"/>
        </w:rPr>
        <w:t>as</w:t>
      </w:r>
      <w:r>
        <w:rPr>
          <w:rFonts w:ascii="Arial" w:hAnsi="Arial" w:cs="Arial"/>
          <w:spacing w:val="-16"/>
          <w:sz w:val="20"/>
          <w:szCs w:val="20"/>
        </w:rPr>
        <w:t xml:space="preserve"> </w:t>
      </w:r>
      <w:r>
        <w:rPr>
          <w:rFonts w:ascii="Arial" w:hAnsi="Arial" w:cs="Arial"/>
          <w:sz w:val="20"/>
          <w:szCs w:val="20"/>
        </w:rPr>
        <w:t>in</w:t>
      </w:r>
      <w:r>
        <w:rPr>
          <w:rFonts w:ascii="Arial" w:hAnsi="Arial" w:cs="Arial"/>
          <w:spacing w:val="27"/>
          <w:sz w:val="20"/>
          <w:szCs w:val="20"/>
        </w:rPr>
        <w:t xml:space="preserve"> </w:t>
      </w:r>
      <w:r>
        <w:rPr>
          <w:rFonts w:ascii="Arial" w:hAnsi="Arial" w:cs="Arial"/>
          <w:sz w:val="20"/>
          <w:szCs w:val="20"/>
        </w:rPr>
        <w:t>our</w:t>
      </w:r>
      <w:r>
        <w:rPr>
          <w:rFonts w:ascii="Arial" w:hAnsi="Arial" w:cs="Arial"/>
          <w:spacing w:val="16"/>
          <w:sz w:val="20"/>
          <w:szCs w:val="20"/>
        </w:rPr>
        <w:t xml:space="preserve"> </w:t>
      </w:r>
      <w:r>
        <w:rPr>
          <w:rFonts w:ascii="Arial" w:hAnsi="Arial" w:cs="Arial"/>
          <w:w w:val="106"/>
          <w:sz w:val="20"/>
          <w:szCs w:val="20"/>
        </w:rPr>
        <w:t xml:space="preserve">first </w:t>
      </w:r>
      <w:r>
        <w:rPr>
          <w:rFonts w:ascii="Arial" w:hAnsi="Arial" w:cs="Arial"/>
          <w:sz w:val="20"/>
          <w:szCs w:val="20"/>
        </w:rPr>
        <w:t>approa</w:t>
      </w:r>
      <w:r>
        <w:rPr>
          <w:rFonts w:ascii="Arial" w:hAnsi="Arial" w:cs="Arial"/>
          <w:spacing w:val="-5"/>
          <w:sz w:val="20"/>
          <w:szCs w:val="20"/>
        </w:rPr>
        <w:t>c</w:t>
      </w:r>
      <w:r>
        <w:rPr>
          <w:rFonts w:ascii="Arial" w:hAnsi="Arial" w:cs="Arial"/>
          <w:sz w:val="20"/>
          <w:szCs w:val="20"/>
        </w:rPr>
        <w:t>h,</w:t>
      </w:r>
      <w:r>
        <w:rPr>
          <w:rFonts w:ascii="Arial" w:hAnsi="Arial" w:cs="Arial"/>
          <w:spacing w:val="-11"/>
          <w:sz w:val="20"/>
          <w:szCs w:val="20"/>
        </w:rPr>
        <w:t xml:space="preserve"> </w:t>
      </w:r>
      <w:r>
        <w:rPr>
          <w:rFonts w:ascii="Arial" w:hAnsi="Arial" w:cs="Arial"/>
          <w:sz w:val="20"/>
          <w:szCs w:val="20"/>
        </w:rPr>
        <w:t>but</w:t>
      </w:r>
      <w:r>
        <w:rPr>
          <w:rFonts w:ascii="Arial" w:hAnsi="Arial" w:cs="Arial"/>
          <w:spacing w:val="49"/>
          <w:sz w:val="20"/>
          <w:szCs w:val="20"/>
        </w:rPr>
        <w:t xml:space="preserve"> </w:t>
      </w:r>
      <w:r>
        <w:rPr>
          <w:rFonts w:ascii="Arial" w:hAnsi="Arial" w:cs="Arial"/>
          <w:w w:val="132"/>
          <w:sz w:val="20"/>
          <w:szCs w:val="20"/>
        </w:rPr>
        <w:t>it</w:t>
      </w:r>
      <w:r>
        <w:rPr>
          <w:rFonts w:ascii="Arial" w:hAnsi="Arial" w:cs="Arial"/>
          <w:spacing w:val="12"/>
          <w:w w:val="132"/>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z w:val="20"/>
          <w:szCs w:val="20"/>
        </w:rPr>
        <w:t>vides</w:t>
      </w:r>
      <w:r>
        <w:rPr>
          <w:rFonts w:ascii="Arial" w:hAnsi="Arial" w:cs="Arial"/>
          <w:spacing w:val="-6"/>
          <w:sz w:val="20"/>
          <w:szCs w:val="20"/>
        </w:rPr>
        <w:t xml:space="preserve"> </w:t>
      </w:r>
      <w:r>
        <w:rPr>
          <w:rFonts w:ascii="Arial" w:hAnsi="Arial" w:cs="Arial"/>
          <w:sz w:val="20"/>
          <w:szCs w:val="20"/>
        </w:rPr>
        <w:t>deniabili</w:t>
      </w:r>
      <w:r>
        <w:rPr>
          <w:rFonts w:ascii="Arial" w:hAnsi="Arial" w:cs="Arial"/>
          <w:spacing w:val="-4"/>
          <w:sz w:val="20"/>
          <w:szCs w:val="20"/>
        </w:rPr>
        <w:t>t</w:t>
      </w:r>
      <w:r>
        <w:rPr>
          <w:rFonts w:ascii="Arial" w:hAnsi="Arial" w:cs="Arial"/>
          <w:sz w:val="20"/>
          <w:szCs w:val="20"/>
        </w:rPr>
        <w:t xml:space="preserve">y </w:t>
      </w:r>
      <w:r>
        <w:rPr>
          <w:rFonts w:ascii="Arial" w:hAnsi="Arial" w:cs="Arial"/>
          <w:spacing w:val="3"/>
          <w:sz w:val="20"/>
          <w:szCs w:val="20"/>
        </w:rPr>
        <w:t xml:space="preserve"> </w:t>
      </w:r>
      <w:r>
        <w:rPr>
          <w:rFonts w:ascii="Arial" w:hAnsi="Arial" w:cs="Arial"/>
          <w:sz w:val="20"/>
          <w:szCs w:val="20"/>
        </w:rPr>
        <w:t>for</w:t>
      </w:r>
      <w:r>
        <w:rPr>
          <w:rFonts w:ascii="Arial" w:hAnsi="Arial" w:cs="Arial"/>
          <w:spacing w:val="34"/>
          <w:sz w:val="20"/>
          <w:szCs w:val="20"/>
        </w:rPr>
        <w:t xml:space="preserve"> </w:t>
      </w:r>
      <w:r>
        <w:rPr>
          <w:rFonts w:ascii="Arial" w:hAnsi="Arial" w:cs="Arial"/>
          <w:sz w:val="20"/>
          <w:szCs w:val="20"/>
        </w:rPr>
        <w:t>the</w:t>
      </w:r>
      <w:r>
        <w:rPr>
          <w:rFonts w:ascii="Arial" w:hAnsi="Arial" w:cs="Arial"/>
          <w:spacing w:val="27"/>
          <w:sz w:val="20"/>
          <w:szCs w:val="20"/>
        </w:rPr>
        <w:t xml:space="preserve"> </w:t>
      </w:r>
      <w:r>
        <w:rPr>
          <w:rFonts w:ascii="Arial" w:hAnsi="Arial" w:cs="Arial"/>
          <w:sz w:val="20"/>
          <w:szCs w:val="20"/>
        </w:rPr>
        <w:t>co</w:t>
      </w:r>
      <w:r>
        <w:rPr>
          <w:rFonts w:ascii="Arial" w:hAnsi="Arial" w:cs="Arial"/>
          <w:spacing w:val="-5"/>
          <w:sz w:val="20"/>
          <w:szCs w:val="20"/>
        </w:rPr>
        <w:t>nv</w:t>
      </w:r>
      <w:r>
        <w:rPr>
          <w:rFonts w:ascii="Arial" w:hAnsi="Arial" w:cs="Arial"/>
          <w:sz w:val="20"/>
          <w:szCs w:val="20"/>
        </w:rPr>
        <w:t>ersations.</w:t>
      </w:r>
      <w:r>
        <w:rPr>
          <w:rFonts w:ascii="Arial" w:hAnsi="Arial" w:cs="Arial"/>
          <w:spacing w:val="16"/>
          <w:sz w:val="20"/>
          <w:szCs w:val="20"/>
        </w:rPr>
        <w:t xml:space="preserve"> </w:t>
      </w:r>
      <w:r>
        <w:rPr>
          <w:rFonts w:ascii="Arial" w:hAnsi="Arial" w:cs="Arial"/>
          <w:sz w:val="20"/>
          <w:szCs w:val="20"/>
        </w:rPr>
        <w:t>The</w:t>
      </w:r>
      <w:r>
        <w:rPr>
          <w:rFonts w:ascii="Arial" w:hAnsi="Arial" w:cs="Arial"/>
          <w:spacing w:val="26"/>
          <w:sz w:val="20"/>
          <w:szCs w:val="20"/>
        </w:rPr>
        <w:t xml:space="preserve"> </w:t>
      </w:r>
      <w:r>
        <w:rPr>
          <w:rFonts w:ascii="Arial" w:hAnsi="Arial" w:cs="Arial"/>
          <w:w w:val="87"/>
          <w:sz w:val="20"/>
          <w:szCs w:val="20"/>
        </w:rPr>
        <w:t>s</w:t>
      </w:r>
      <w:r>
        <w:rPr>
          <w:rFonts w:ascii="Arial" w:hAnsi="Arial" w:cs="Arial"/>
          <w:spacing w:val="-4"/>
          <w:w w:val="87"/>
          <w:sz w:val="20"/>
          <w:szCs w:val="20"/>
        </w:rPr>
        <w:t>c</w:t>
      </w:r>
      <w:r>
        <w:rPr>
          <w:rFonts w:ascii="Arial" w:hAnsi="Arial" w:cs="Arial"/>
          <w:w w:val="87"/>
          <w:sz w:val="20"/>
          <w:szCs w:val="20"/>
        </w:rPr>
        <w:t>heme</w:t>
      </w:r>
      <w:r>
        <w:rPr>
          <w:rFonts w:ascii="Arial" w:hAnsi="Arial" w:cs="Arial"/>
          <w:spacing w:val="43"/>
          <w:w w:val="87"/>
          <w:sz w:val="20"/>
          <w:szCs w:val="20"/>
        </w:rPr>
        <w:t xml:space="preserve"> </w:t>
      </w:r>
      <w:proofErr w:type="spellStart"/>
      <w:r>
        <w:rPr>
          <w:rFonts w:ascii="Arial" w:hAnsi="Arial" w:cs="Arial"/>
          <w:sz w:val="20"/>
          <w:szCs w:val="20"/>
        </w:rPr>
        <w:t>sug</w:t>
      </w:r>
      <w:proofErr w:type="spellEnd"/>
      <w:r>
        <w:rPr>
          <w:rFonts w:ascii="Arial" w:hAnsi="Arial" w:cs="Arial"/>
          <w:sz w:val="20"/>
          <w:szCs w:val="20"/>
        </w:rPr>
        <w:t xml:space="preserve">- </w:t>
      </w:r>
      <w:proofErr w:type="spellStart"/>
      <w:r>
        <w:rPr>
          <w:rFonts w:ascii="Arial" w:hAnsi="Arial" w:cs="Arial"/>
          <w:w w:val="90"/>
          <w:sz w:val="20"/>
          <w:szCs w:val="20"/>
        </w:rPr>
        <w:t>gested</w:t>
      </w:r>
      <w:proofErr w:type="spellEnd"/>
      <w:r>
        <w:rPr>
          <w:rFonts w:ascii="Arial" w:hAnsi="Arial" w:cs="Arial"/>
          <w:spacing w:val="41"/>
          <w:w w:val="90"/>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39"/>
          <w:sz w:val="20"/>
          <w:szCs w:val="20"/>
        </w:rPr>
        <w:t xml:space="preserve"> </w:t>
      </w:r>
      <w:proofErr w:type="spellStart"/>
      <w:r>
        <w:rPr>
          <w:rFonts w:ascii="Arial" w:hAnsi="Arial" w:cs="Arial"/>
          <w:sz w:val="20"/>
          <w:szCs w:val="20"/>
        </w:rPr>
        <w:t>Bosk</w:t>
      </w:r>
      <w:proofErr w:type="spellEnd"/>
      <w:r>
        <w:rPr>
          <w:rFonts w:ascii="Arial" w:hAnsi="Arial" w:cs="Arial"/>
          <w:sz w:val="20"/>
          <w:szCs w:val="20"/>
        </w:rPr>
        <w:t>,</w:t>
      </w:r>
      <w:r>
        <w:rPr>
          <w:rFonts w:ascii="Arial" w:hAnsi="Arial" w:cs="Arial"/>
          <w:spacing w:val="18"/>
          <w:sz w:val="20"/>
          <w:szCs w:val="20"/>
        </w:rPr>
        <w:t xml:space="preserve"> </w:t>
      </w:r>
      <w:proofErr w:type="spellStart"/>
      <w:r>
        <w:rPr>
          <w:rFonts w:ascii="Arial" w:hAnsi="Arial" w:cs="Arial"/>
          <w:sz w:val="20"/>
          <w:szCs w:val="20"/>
        </w:rPr>
        <w:t>Kjellqvist</w:t>
      </w:r>
      <w:proofErr w:type="spellEnd"/>
      <w:r>
        <w:rPr>
          <w:rFonts w:ascii="Arial" w:hAnsi="Arial" w:cs="Arial"/>
          <w:sz w:val="20"/>
          <w:szCs w:val="20"/>
        </w:rPr>
        <w:t xml:space="preserve"> </w:t>
      </w:r>
      <w:r>
        <w:rPr>
          <w:rFonts w:ascii="Arial" w:hAnsi="Arial" w:cs="Arial"/>
          <w:spacing w:val="20"/>
          <w:sz w:val="20"/>
          <w:szCs w:val="20"/>
        </w:rPr>
        <w:t xml:space="preserve"> </w:t>
      </w:r>
      <w:r>
        <w:rPr>
          <w:rFonts w:ascii="Arial" w:hAnsi="Arial" w:cs="Arial"/>
          <w:sz w:val="20"/>
          <w:szCs w:val="20"/>
        </w:rPr>
        <w:t>and</w:t>
      </w:r>
      <w:r>
        <w:rPr>
          <w:rFonts w:ascii="Arial" w:hAnsi="Arial" w:cs="Arial"/>
          <w:spacing w:val="22"/>
          <w:sz w:val="20"/>
          <w:szCs w:val="20"/>
        </w:rPr>
        <w:t xml:space="preserve"> </w:t>
      </w:r>
      <w:proofErr w:type="spellStart"/>
      <w:r>
        <w:rPr>
          <w:rFonts w:ascii="Arial" w:hAnsi="Arial" w:cs="Arial"/>
          <w:w w:val="92"/>
          <w:sz w:val="20"/>
          <w:szCs w:val="20"/>
        </w:rPr>
        <w:t>Bu</w:t>
      </w:r>
      <w:r>
        <w:rPr>
          <w:rFonts w:ascii="Arial" w:hAnsi="Arial" w:cs="Arial"/>
          <w:spacing w:val="-5"/>
          <w:w w:val="92"/>
          <w:sz w:val="20"/>
          <w:szCs w:val="20"/>
        </w:rPr>
        <w:t>c</w:t>
      </w:r>
      <w:r>
        <w:rPr>
          <w:rFonts w:ascii="Arial" w:hAnsi="Arial" w:cs="Arial"/>
          <w:w w:val="92"/>
          <w:sz w:val="20"/>
          <w:szCs w:val="20"/>
        </w:rPr>
        <w:t>hegger</w:t>
      </w:r>
      <w:proofErr w:type="spellEnd"/>
      <w:r>
        <w:rPr>
          <w:rFonts w:ascii="Arial" w:hAnsi="Arial" w:cs="Arial"/>
          <w:spacing w:val="49"/>
          <w:w w:val="92"/>
          <w:sz w:val="20"/>
          <w:szCs w:val="20"/>
        </w:rPr>
        <w:t xml:space="preserve"> </w:t>
      </w:r>
      <w:r>
        <w:rPr>
          <w:rFonts w:ascii="Arial" w:hAnsi="Arial" w:cs="Arial"/>
          <w:sz w:val="20"/>
          <w:szCs w:val="20"/>
        </w:rPr>
        <w:t>(2015)</w:t>
      </w:r>
      <w:r>
        <w:rPr>
          <w:rFonts w:ascii="Arial" w:hAnsi="Arial" w:cs="Arial"/>
          <w:spacing w:val="8"/>
          <w:sz w:val="20"/>
          <w:szCs w:val="20"/>
        </w:rPr>
        <w:t xml:space="preserve"> </w:t>
      </w:r>
      <w:r>
        <w:rPr>
          <w:rFonts w:ascii="Arial" w:hAnsi="Arial" w:cs="Arial"/>
          <w:w w:val="91"/>
          <w:sz w:val="20"/>
          <w:szCs w:val="20"/>
        </w:rPr>
        <w:t>ma</w:t>
      </w:r>
      <w:r>
        <w:rPr>
          <w:rFonts w:ascii="Arial" w:hAnsi="Arial" w:cs="Arial"/>
          <w:spacing w:val="-5"/>
          <w:w w:val="91"/>
          <w:sz w:val="20"/>
          <w:szCs w:val="20"/>
        </w:rPr>
        <w:t>k</w:t>
      </w:r>
      <w:r>
        <w:rPr>
          <w:rFonts w:ascii="Arial" w:hAnsi="Arial" w:cs="Arial"/>
          <w:w w:val="91"/>
          <w:sz w:val="20"/>
          <w:szCs w:val="20"/>
        </w:rPr>
        <w:t>es</w:t>
      </w:r>
      <w:r>
        <w:rPr>
          <w:rFonts w:ascii="Arial" w:hAnsi="Arial" w:cs="Arial"/>
          <w:spacing w:val="41"/>
          <w:w w:val="91"/>
          <w:sz w:val="20"/>
          <w:szCs w:val="20"/>
        </w:rPr>
        <w:t xml:space="preserve"> </w:t>
      </w:r>
      <w:r>
        <w:rPr>
          <w:rFonts w:ascii="Arial" w:hAnsi="Arial" w:cs="Arial"/>
          <w:sz w:val="20"/>
          <w:szCs w:val="20"/>
        </w:rPr>
        <w:t>use</w:t>
      </w:r>
      <w:r>
        <w:rPr>
          <w:rFonts w:ascii="Arial" w:hAnsi="Arial" w:cs="Arial"/>
          <w:spacing w:val="-10"/>
          <w:sz w:val="20"/>
          <w:szCs w:val="20"/>
        </w:rPr>
        <w:t xml:space="preserve"> </w:t>
      </w:r>
      <w:r>
        <w:rPr>
          <w:rFonts w:ascii="Arial" w:hAnsi="Arial" w:cs="Arial"/>
          <w:sz w:val="20"/>
          <w:szCs w:val="20"/>
        </w:rPr>
        <w:t>of</w:t>
      </w:r>
      <w:r>
        <w:rPr>
          <w:rFonts w:ascii="Arial" w:hAnsi="Arial" w:cs="Arial"/>
          <w:spacing w:val="29"/>
          <w:sz w:val="20"/>
          <w:szCs w:val="20"/>
        </w:rPr>
        <w:t xml:space="preserve"> </w:t>
      </w:r>
      <w:r>
        <w:rPr>
          <w:rFonts w:ascii="Arial" w:hAnsi="Arial" w:cs="Arial"/>
          <w:sz w:val="20"/>
          <w:szCs w:val="20"/>
        </w:rPr>
        <w:t>one</w:t>
      </w:r>
      <w:r>
        <w:rPr>
          <w:rFonts w:ascii="Arial" w:hAnsi="Arial" w:cs="Arial"/>
          <w:spacing w:val="-1"/>
          <w:sz w:val="20"/>
          <w:szCs w:val="20"/>
        </w:rPr>
        <w:t xml:space="preserve"> </w:t>
      </w:r>
      <w:r>
        <w:rPr>
          <w:rFonts w:ascii="Arial" w:hAnsi="Arial" w:cs="Arial"/>
          <w:sz w:val="20"/>
          <w:szCs w:val="20"/>
        </w:rPr>
        <w:t xml:space="preserve">practical </w:t>
      </w:r>
      <w:r>
        <w:rPr>
          <w:rFonts w:ascii="Arial" w:hAnsi="Arial" w:cs="Arial"/>
          <w:w w:val="95"/>
          <w:sz w:val="20"/>
          <w:szCs w:val="20"/>
        </w:rPr>
        <w:t>instance</w:t>
      </w:r>
      <w:r>
        <w:rPr>
          <w:rFonts w:ascii="Arial" w:hAnsi="Arial" w:cs="Arial"/>
          <w:spacing w:val="14"/>
          <w:w w:val="95"/>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w w:val="95"/>
          <w:sz w:val="20"/>
          <w:szCs w:val="20"/>
        </w:rPr>
        <w:t>deniable</w:t>
      </w:r>
      <w:r>
        <w:rPr>
          <w:rFonts w:ascii="Arial" w:hAnsi="Arial" w:cs="Arial"/>
          <w:spacing w:val="14"/>
          <w:w w:val="95"/>
          <w:sz w:val="20"/>
          <w:szCs w:val="20"/>
        </w:rPr>
        <w:t xml:space="preserve"> </w:t>
      </w:r>
      <w:r>
        <w:rPr>
          <w:rFonts w:ascii="Arial" w:hAnsi="Arial" w:cs="Arial"/>
          <w:sz w:val="20"/>
          <w:szCs w:val="20"/>
        </w:rPr>
        <w:t>encryption</w:t>
      </w:r>
      <w:r>
        <w:rPr>
          <w:rFonts w:ascii="Arial" w:hAnsi="Arial" w:cs="Arial"/>
          <w:spacing w:val="12"/>
          <w:sz w:val="20"/>
          <w:szCs w:val="20"/>
        </w:rPr>
        <w:t xml:space="preserve"> </w:t>
      </w:r>
      <w:r>
        <w:rPr>
          <w:rFonts w:ascii="Arial" w:hAnsi="Arial" w:cs="Arial"/>
          <w:sz w:val="20"/>
          <w:szCs w:val="20"/>
        </w:rPr>
        <w:t>(Canetti</w:t>
      </w:r>
      <w:r>
        <w:rPr>
          <w:rFonts w:ascii="Arial" w:hAnsi="Arial" w:cs="Arial"/>
          <w:spacing w:val="39"/>
          <w:sz w:val="20"/>
          <w:szCs w:val="20"/>
        </w:rPr>
        <w:t xml:space="preserve"> </w:t>
      </w:r>
      <w:r>
        <w:rPr>
          <w:rFonts w:ascii="Arial" w:hAnsi="Arial" w:cs="Arial"/>
          <w:sz w:val="20"/>
          <w:szCs w:val="20"/>
        </w:rPr>
        <w:t>et</w:t>
      </w:r>
      <w:r>
        <w:rPr>
          <w:rFonts w:ascii="Arial" w:hAnsi="Arial" w:cs="Arial"/>
          <w:spacing w:val="9"/>
          <w:sz w:val="20"/>
          <w:szCs w:val="20"/>
        </w:rPr>
        <w:t xml:space="preserve"> </w:t>
      </w:r>
      <w:r>
        <w:rPr>
          <w:rFonts w:ascii="Arial" w:hAnsi="Arial" w:cs="Arial"/>
          <w:sz w:val="20"/>
          <w:szCs w:val="20"/>
        </w:rPr>
        <w:t>al.</w:t>
      </w:r>
      <w:r>
        <w:rPr>
          <w:rFonts w:ascii="Arial" w:hAnsi="Arial" w:cs="Arial"/>
          <w:spacing w:val="9"/>
          <w:sz w:val="20"/>
          <w:szCs w:val="20"/>
        </w:rPr>
        <w:t xml:space="preserve"> </w:t>
      </w:r>
      <w:r>
        <w:rPr>
          <w:rFonts w:ascii="Arial" w:hAnsi="Arial" w:cs="Arial"/>
          <w:sz w:val="20"/>
          <w:szCs w:val="20"/>
        </w:rPr>
        <w:t>1997).</w:t>
      </w:r>
      <w:r>
        <w:rPr>
          <w:rFonts w:ascii="Arial" w:hAnsi="Arial" w:cs="Arial"/>
          <w:spacing w:val="-6"/>
          <w:sz w:val="20"/>
          <w:szCs w:val="20"/>
        </w:rPr>
        <w:t xml:space="preserve"> </w:t>
      </w:r>
      <w:r>
        <w:rPr>
          <w:rFonts w:ascii="Arial" w:hAnsi="Arial" w:cs="Arial"/>
          <w:sz w:val="20"/>
          <w:szCs w:val="20"/>
        </w:rPr>
        <w:t>They</w:t>
      </w:r>
      <w:r>
        <w:rPr>
          <w:rFonts w:ascii="Arial" w:hAnsi="Arial" w:cs="Arial"/>
          <w:spacing w:val="11"/>
          <w:sz w:val="20"/>
          <w:szCs w:val="20"/>
        </w:rPr>
        <w:t xml:space="preserve"> </w:t>
      </w:r>
      <w:r>
        <w:rPr>
          <w:rFonts w:ascii="Arial" w:hAnsi="Arial" w:cs="Arial"/>
          <w:sz w:val="20"/>
          <w:szCs w:val="20"/>
        </w:rPr>
        <w:t>construct</w:t>
      </w:r>
      <w:r>
        <w:rPr>
          <w:rFonts w:ascii="Arial" w:hAnsi="Arial" w:cs="Arial"/>
          <w:spacing w:val="4"/>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w w:val="83"/>
          <w:sz w:val="20"/>
          <w:szCs w:val="20"/>
        </w:rPr>
        <w:t>s</w:t>
      </w:r>
      <w:r>
        <w:rPr>
          <w:rFonts w:ascii="Arial" w:hAnsi="Arial" w:cs="Arial"/>
          <w:spacing w:val="-5"/>
          <w:w w:val="83"/>
          <w:sz w:val="20"/>
          <w:szCs w:val="20"/>
        </w:rPr>
        <w:t>c</w:t>
      </w:r>
      <w:r>
        <w:rPr>
          <w:rFonts w:ascii="Arial" w:hAnsi="Arial" w:cs="Arial"/>
          <w:w w:val="90"/>
          <w:sz w:val="20"/>
          <w:szCs w:val="20"/>
        </w:rPr>
        <w:t xml:space="preserve">heme </w:t>
      </w:r>
      <w:r>
        <w:rPr>
          <w:rFonts w:ascii="Arial" w:hAnsi="Arial" w:cs="Arial"/>
          <w:w w:val="93"/>
          <w:sz w:val="20"/>
          <w:szCs w:val="20"/>
        </w:rPr>
        <w:t>where</w:t>
      </w:r>
      <w:r>
        <w:rPr>
          <w:rFonts w:ascii="Arial" w:hAnsi="Arial" w:cs="Arial"/>
          <w:spacing w:val="-2"/>
          <w:w w:val="93"/>
          <w:sz w:val="20"/>
          <w:szCs w:val="20"/>
        </w:rPr>
        <w:t xml:space="preserve"> </w:t>
      </w:r>
      <w:r>
        <w:rPr>
          <w:rFonts w:ascii="Arial" w:hAnsi="Arial" w:cs="Arial"/>
          <w:sz w:val="20"/>
          <w:szCs w:val="20"/>
        </w:rPr>
        <w:t>Alice</w:t>
      </w:r>
      <w:r>
        <w:rPr>
          <w:rFonts w:ascii="Arial" w:hAnsi="Arial" w:cs="Arial"/>
          <w:spacing w:val="-5"/>
          <w:sz w:val="20"/>
          <w:szCs w:val="20"/>
        </w:rPr>
        <w:t xml:space="preserve"> </w:t>
      </w:r>
      <w:r>
        <w:rPr>
          <w:rFonts w:ascii="Arial" w:hAnsi="Arial" w:cs="Arial"/>
          <w:sz w:val="20"/>
          <w:szCs w:val="20"/>
        </w:rPr>
        <w:t>and</w:t>
      </w:r>
      <w:r>
        <w:rPr>
          <w:rFonts w:ascii="Arial" w:hAnsi="Arial" w:cs="Arial"/>
          <w:spacing w:val="-19"/>
          <w:sz w:val="20"/>
          <w:szCs w:val="20"/>
        </w:rPr>
        <w:t xml:space="preserve"> </w:t>
      </w:r>
      <w:r>
        <w:rPr>
          <w:rFonts w:ascii="Arial" w:hAnsi="Arial" w:cs="Arial"/>
          <w:sz w:val="20"/>
          <w:szCs w:val="20"/>
        </w:rPr>
        <w:t>Bob</w:t>
      </w:r>
      <w:r>
        <w:rPr>
          <w:rFonts w:ascii="Arial" w:hAnsi="Arial" w:cs="Arial"/>
          <w:spacing w:val="-13"/>
          <w:sz w:val="20"/>
          <w:szCs w:val="20"/>
        </w:rPr>
        <w:t xml:space="preserve"> </w:t>
      </w:r>
      <w:r>
        <w:rPr>
          <w:rFonts w:ascii="Arial" w:hAnsi="Arial" w:cs="Arial"/>
          <w:w w:val="92"/>
          <w:sz w:val="20"/>
          <w:szCs w:val="20"/>
        </w:rPr>
        <w:t>can</w:t>
      </w:r>
      <w:r>
        <w:rPr>
          <w:rFonts w:ascii="Arial" w:hAnsi="Arial" w:cs="Arial"/>
          <w:spacing w:val="-2"/>
          <w:w w:val="92"/>
          <w:sz w:val="20"/>
          <w:szCs w:val="20"/>
        </w:rPr>
        <w:t xml:space="preserve"> </w:t>
      </w:r>
      <w:r>
        <w:rPr>
          <w:rFonts w:ascii="Arial" w:hAnsi="Arial" w:cs="Arial"/>
          <w:w w:val="92"/>
          <w:sz w:val="20"/>
          <w:szCs w:val="20"/>
        </w:rPr>
        <w:t>create</w:t>
      </w:r>
      <w:r>
        <w:rPr>
          <w:rFonts w:ascii="Arial" w:hAnsi="Arial" w:cs="Arial"/>
          <w:spacing w:val="5"/>
          <w:w w:val="92"/>
          <w:sz w:val="20"/>
          <w:szCs w:val="20"/>
        </w:rPr>
        <w:t xml:space="preserve"> </w:t>
      </w:r>
      <w:r>
        <w:rPr>
          <w:rFonts w:ascii="Arial" w:hAnsi="Arial" w:cs="Arial"/>
          <w:w w:val="92"/>
          <w:sz w:val="20"/>
          <w:szCs w:val="20"/>
        </w:rPr>
        <w:t>‘false</w:t>
      </w:r>
      <w:r>
        <w:rPr>
          <w:rFonts w:ascii="Arial" w:hAnsi="Arial" w:cs="Arial"/>
          <w:spacing w:val="4"/>
          <w:w w:val="92"/>
          <w:sz w:val="20"/>
          <w:szCs w:val="20"/>
        </w:rPr>
        <w:t xml:space="preserve"> </w:t>
      </w:r>
      <w:r>
        <w:rPr>
          <w:rFonts w:ascii="Arial" w:hAnsi="Arial" w:cs="Arial"/>
          <w:w w:val="92"/>
          <w:sz w:val="20"/>
          <w:szCs w:val="20"/>
        </w:rPr>
        <w:t>witnesses’</w:t>
      </w:r>
      <w:r>
        <w:rPr>
          <w:rFonts w:ascii="Arial" w:hAnsi="Arial" w:cs="Arial"/>
          <w:spacing w:val="-1"/>
          <w:w w:val="92"/>
          <w:sz w:val="20"/>
          <w:szCs w:val="20"/>
        </w:rPr>
        <w:t xml:space="preserve"> </w:t>
      </w:r>
      <w:r>
        <w:rPr>
          <w:rFonts w:ascii="Arial" w:hAnsi="Arial" w:cs="Arial"/>
          <w:sz w:val="20"/>
          <w:szCs w:val="20"/>
        </w:rPr>
        <w:t>for</w:t>
      </w:r>
      <w:r>
        <w:rPr>
          <w:rFonts w:ascii="Arial" w:hAnsi="Arial" w:cs="Arial"/>
          <w:spacing w:val="-1"/>
          <w:sz w:val="20"/>
          <w:szCs w:val="20"/>
        </w:rPr>
        <w:t xml:space="preserve"> </w:t>
      </w:r>
      <w:r>
        <w:rPr>
          <w:rFonts w:ascii="Arial" w:hAnsi="Arial" w:cs="Arial"/>
          <w:sz w:val="20"/>
          <w:szCs w:val="20"/>
        </w:rPr>
        <w:t>their</w:t>
      </w:r>
      <w:r>
        <w:rPr>
          <w:rFonts w:ascii="Arial" w:hAnsi="Arial" w:cs="Arial"/>
          <w:spacing w:val="13"/>
          <w:sz w:val="20"/>
          <w:szCs w:val="20"/>
        </w:rPr>
        <w:t xml:space="preserve"> </w:t>
      </w:r>
      <w:r>
        <w:rPr>
          <w:rFonts w:ascii="Arial" w:hAnsi="Arial" w:cs="Arial"/>
          <w:w w:val="95"/>
          <w:sz w:val="20"/>
          <w:szCs w:val="20"/>
        </w:rPr>
        <w:t>co</w:t>
      </w:r>
      <w:r>
        <w:rPr>
          <w:rFonts w:ascii="Arial" w:hAnsi="Arial" w:cs="Arial"/>
          <w:spacing w:val="-5"/>
          <w:w w:val="95"/>
          <w:sz w:val="20"/>
          <w:szCs w:val="20"/>
        </w:rPr>
        <w:t>nv</w:t>
      </w:r>
      <w:r>
        <w:rPr>
          <w:rFonts w:ascii="Arial" w:hAnsi="Arial" w:cs="Arial"/>
          <w:w w:val="95"/>
          <w:sz w:val="20"/>
          <w:szCs w:val="20"/>
        </w:rPr>
        <w:t>ersation.</w:t>
      </w:r>
      <w:r>
        <w:rPr>
          <w:rFonts w:ascii="Arial" w:hAnsi="Arial" w:cs="Arial"/>
          <w:spacing w:val="39"/>
          <w:w w:val="95"/>
          <w:sz w:val="20"/>
          <w:szCs w:val="20"/>
        </w:rPr>
        <w:t xml:space="preserve"> </w:t>
      </w:r>
      <w:r>
        <w:rPr>
          <w:rFonts w:ascii="Arial" w:hAnsi="Arial" w:cs="Arial"/>
          <w:sz w:val="20"/>
          <w:szCs w:val="20"/>
        </w:rPr>
        <w:t xml:space="preserve">Basically Alice </w:t>
      </w:r>
      <w:r>
        <w:rPr>
          <w:rFonts w:ascii="Arial" w:hAnsi="Arial" w:cs="Arial"/>
          <w:w w:val="93"/>
          <w:sz w:val="20"/>
          <w:szCs w:val="20"/>
        </w:rPr>
        <w:t>can</w:t>
      </w:r>
      <w:r>
        <w:rPr>
          <w:rFonts w:ascii="Arial" w:hAnsi="Arial" w:cs="Arial"/>
          <w:spacing w:val="1"/>
          <w:w w:val="93"/>
          <w:sz w:val="20"/>
          <w:szCs w:val="20"/>
        </w:rPr>
        <w:t xml:space="preserve"> </w:t>
      </w:r>
      <w:r>
        <w:rPr>
          <w:rFonts w:ascii="Arial" w:hAnsi="Arial" w:cs="Arial"/>
          <w:w w:val="93"/>
          <w:sz w:val="20"/>
          <w:szCs w:val="20"/>
        </w:rPr>
        <w:t>create</w:t>
      </w:r>
      <w:r>
        <w:rPr>
          <w:rFonts w:ascii="Arial" w:hAnsi="Arial" w:cs="Arial"/>
          <w:spacing w:val="4"/>
          <w:w w:val="93"/>
          <w:sz w:val="20"/>
          <w:szCs w:val="20"/>
        </w:rPr>
        <w:t xml:space="preserve"> </w:t>
      </w:r>
      <w:r>
        <w:rPr>
          <w:rFonts w:ascii="Arial" w:hAnsi="Arial" w:cs="Arial"/>
          <w:sz w:val="20"/>
          <w:szCs w:val="20"/>
        </w:rPr>
        <w:t>a</w:t>
      </w:r>
      <w:r>
        <w:rPr>
          <w:rFonts w:ascii="Arial" w:hAnsi="Arial" w:cs="Arial"/>
          <w:spacing w:val="-12"/>
          <w:sz w:val="20"/>
          <w:szCs w:val="20"/>
        </w:rPr>
        <w:t xml:space="preserve"> </w:t>
      </w:r>
      <w:r>
        <w:rPr>
          <w:rFonts w:ascii="Arial" w:hAnsi="Arial" w:cs="Arial"/>
          <w:sz w:val="20"/>
          <w:szCs w:val="20"/>
        </w:rPr>
        <w:t>decryption</w:t>
      </w:r>
      <w:r>
        <w:rPr>
          <w:rFonts w:ascii="Arial" w:hAnsi="Arial" w:cs="Arial"/>
          <w:spacing w:val="1"/>
          <w:sz w:val="20"/>
          <w:szCs w:val="20"/>
        </w:rPr>
        <w:t xml:space="preserve"> </w:t>
      </w:r>
      <w:r>
        <w:rPr>
          <w:rFonts w:ascii="Arial" w:hAnsi="Arial" w:cs="Arial"/>
          <w:spacing w:val="-5"/>
          <w:sz w:val="20"/>
          <w:szCs w:val="20"/>
        </w:rPr>
        <w:t>k</w:t>
      </w:r>
      <w:r>
        <w:rPr>
          <w:rFonts w:ascii="Arial" w:hAnsi="Arial" w:cs="Arial"/>
          <w:sz w:val="20"/>
          <w:szCs w:val="20"/>
        </w:rPr>
        <w:t>ey</w:t>
      </w:r>
      <w:r>
        <w:rPr>
          <w:rFonts w:ascii="Arial" w:hAnsi="Arial" w:cs="Arial"/>
          <w:spacing w:val="-14"/>
          <w:sz w:val="20"/>
          <w:szCs w:val="20"/>
        </w:rPr>
        <w:t xml:space="preserve"> </w:t>
      </w:r>
      <w:r>
        <w:rPr>
          <w:rFonts w:ascii="Arial" w:hAnsi="Arial" w:cs="Arial"/>
          <w:w w:val="91"/>
          <w:sz w:val="20"/>
          <w:szCs w:val="20"/>
        </w:rPr>
        <w:t>su</w:t>
      </w:r>
      <w:r>
        <w:rPr>
          <w:rFonts w:ascii="Arial" w:hAnsi="Arial" w:cs="Arial"/>
          <w:spacing w:val="-5"/>
          <w:w w:val="91"/>
          <w:sz w:val="20"/>
          <w:szCs w:val="20"/>
        </w:rPr>
        <w:t>c</w:t>
      </w:r>
      <w:r>
        <w:rPr>
          <w:rFonts w:ascii="Arial" w:hAnsi="Arial" w:cs="Arial"/>
          <w:w w:val="91"/>
          <w:sz w:val="20"/>
          <w:szCs w:val="20"/>
        </w:rPr>
        <w:t>h</w:t>
      </w:r>
      <w:r>
        <w:rPr>
          <w:rFonts w:ascii="Arial" w:hAnsi="Arial" w:cs="Arial"/>
          <w:spacing w:val="7"/>
          <w:w w:val="91"/>
          <w:sz w:val="20"/>
          <w:szCs w:val="20"/>
        </w:rPr>
        <w:t xml:space="preserve"> </w:t>
      </w:r>
      <w:r>
        <w:rPr>
          <w:rFonts w:ascii="Arial" w:hAnsi="Arial" w:cs="Arial"/>
          <w:sz w:val="20"/>
          <w:szCs w:val="20"/>
        </w:rPr>
        <w:t>that</w:t>
      </w:r>
      <w:r>
        <w:rPr>
          <w:rFonts w:ascii="Arial" w:hAnsi="Arial" w:cs="Arial"/>
          <w:spacing w:val="30"/>
          <w:sz w:val="20"/>
          <w:szCs w:val="20"/>
        </w:rPr>
        <w:t xml:space="preserve"> </w:t>
      </w:r>
      <w:r>
        <w:rPr>
          <w:rFonts w:ascii="Arial" w:hAnsi="Arial" w:cs="Arial"/>
          <w:w w:val="91"/>
          <w:sz w:val="20"/>
          <w:szCs w:val="20"/>
        </w:rPr>
        <w:t>when</w:t>
      </w:r>
      <w:r>
        <w:rPr>
          <w:rFonts w:ascii="Arial" w:hAnsi="Arial" w:cs="Arial"/>
          <w:spacing w:val="19"/>
          <w:w w:val="91"/>
          <w:sz w:val="20"/>
          <w:szCs w:val="20"/>
        </w:rPr>
        <w:t xml:space="preserve"> </w:t>
      </w:r>
      <w:r>
        <w:rPr>
          <w:rFonts w:ascii="Arial" w:hAnsi="Arial" w:cs="Arial"/>
          <w:w w:val="91"/>
          <w:sz w:val="20"/>
          <w:szCs w:val="20"/>
        </w:rPr>
        <w:t>used</w:t>
      </w:r>
      <w:r>
        <w:rPr>
          <w:rFonts w:ascii="Arial" w:hAnsi="Arial" w:cs="Arial"/>
          <w:spacing w:val="-4"/>
          <w:w w:val="91"/>
          <w:sz w:val="20"/>
          <w:szCs w:val="20"/>
        </w:rPr>
        <w:t xml:space="preserve"> </w:t>
      </w:r>
      <w:r>
        <w:rPr>
          <w:rFonts w:ascii="Arial" w:hAnsi="Arial" w:cs="Arial"/>
          <w:sz w:val="20"/>
          <w:szCs w:val="20"/>
        </w:rPr>
        <w:t>to</w:t>
      </w:r>
      <w:r>
        <w:rPr>
          <w:rFonts w:ascii="Arial" w:hAnsi="Arial" w:cs="Arial"/>
          <w:spacing w:val="8"/>
          <w:sz w:val="20"/>
          <w:szCs w:val="20"/>
        </w:rPr>
        <w:t xml:space="preserve"> </w:t>
      </w:r>
      <w:r>
        <w:rPr>
          <w:rFonts w:ascii="Arial" w:hAnsi="Arial" w:cs="Arial"/>
          <w:sz w:val="20"/>
          <w:szCs w:val="20"/>
        </w:rPr>
        <w:t>decrypt the</w:t>
      </w:r>
      <w:r>
        <w:rPr>
          <w:rFonts w:ascii="Arial" w:hAnsi="Arial" w:cs="Arial"/>
          <w:spacing w:val="-3"/>
          <w:sz w:val="20"/>
          <w:szCs w:val="20"/>
        </w:rPr>
        <w:t xml:space="preserve"> </w:t>
      </w:r>
      <w:proofErr w:type="spellStart"/>
      <w:r>
        <w:rPr>
          <w:rFonts w:ascii="Arial" w:hAnsi="Arial" w:cs="Arial"/>
          <w:w w:val="101"/>
          <w:sz w:val="20"/>
          <w:szCs w:val="20"/>
        </w:rPr>
        <w:t>ciphertext</w:t>
      </w:r>
      <w:proofErr w:type="spellEnd"/>
      <w:r>
        <w:rPr>
          <w:rFonts w:ascii="Arial" w:hAnsi="Arial" w:cs="Arial"/>
          <w:w w:val="101"/>
          <w:sz w:val="20"/>
          <w:szCs w:val="20"/>
        </w:rPr>
        <w:t xml:space="preserve"> </w:t>
      </w:r>
      <w:r>
        <w:rPr>
          <w:rFonts w:ascii="Arial" w:hAnsi="Arial" w:cs="Arial"/>
          <w:w w:val="93"/>
          <w:sz w:val="20"/>
          <w:szCs w:val="20"/>
        </w:rPr>
        <w:t>recorded</w:t>
      </w:r>
      <w:r>
        <w:rPr>
          <w:rFonts w:ascii="Arial" w:hAnsi="Arial" w:cs="Arial"/>
          <w:spacing w:val="7"/>
          <w:w w:val="93"/>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7"/>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w w:val="94"/>
          <w:sz w:val="20"/>
          <w:szCs w:val="20"/>
        </w:rPr>
        <w:t>regime</w:t>
      </w:r>
      <w:r>
        <w:rPr>
          <w:rFonts w:ascii="Arial" w:hAnsi="Arial" w:cs="Arial"/>
          <w:spacing w:val="6"/>
          <w:w w:val="94"/>
          <w:sz w:val="20"/>
          <w:szCs w:val="20"/>
        </w:rPr>
        <w:t xml:space="preserve"> </w:t>
      </w:r>
      <w:r>
        <w:rPr>
          <w:rFonts w:ascii="Arial" w:hAnsi="Arial" w:cs="Arial"/>
          <w:sz w:val="20"/>
          <w:szCs w:val="20"/>
        </w:rPr>
        <w:t>from</w:t>
      </w:r>
      <w:r>
        <w:rPr>
          <w:rFonts w:ascii="Arial" w:hAnsi="Arial" w:cs="Arial"/>
          <w:spacing w:val="7"/>
          <w:sz w:val="20"/>
          <w:szCs w:val="20"/>
        </w:rPr>
        <w:t xml:space="preserve"> </w:t>
      </w:r>
      <w:r>
        <w:rPr>
          <w:rFonts w:ascii="Arial" w:hAnsi="Arial" w:cs="Arial"/>
          <w:sz w:val="20"/>
          <w:szCs w:val="20"/>
        </w:rPr>
        <w:t>the ne</w:t>
      </w:r>
      <w:r>
        <w:rPr>
          <w:rFonts w:ascii="Arial" w:hAnsi="Arial" w:cs="Arial"/>
          <w:spacing w:val="-5"/>
          <w:sz w:val="20"/>
          <w:szCs w:val="20"/>
        </w:rPr>
        <w:t>tw</w:t>
      </w:r>
      <w:r>
        <w:rPr>
          <w:rFonts w:ascii="Arial" w:hAnsi="Arial" w:cs="Arial"/>
          <w:sz w:val="20"/>
          <w:szCs w:val="20"/>
        </w:rPr>
        <w:t>ork</w:t>
      </w:r>
      <w:r>
        <w:rPr>
          <w:rFonts w:ascii="Arial" w:hAnsi="Arial" w:cs="Arial"/>
          <w:spacing w:val="2"/>
          <w:sz w:val="20"/>
          <w:szCs w:val="20"/>
        </w:rPr>
        <w:t xml:space="preserve"> </w:t>
      </w:r>
      <w:r>
        <w:rPr>
          <w:rFonts w:ascii="Arial" w:hAnsi="Arial" w:cs="Arial"/>
          <w:w w:val="132"/>
          <w:sz w:val="20"/>
          <w:szCs w:val="20"/>
        </w:rPr>
        <w:t>it</w:t>
      </w:r>
      <w:r>
        <w:rPr>
          <w:rFonts w:ascii="Arial" w:hAnsi="Arial" w:cs="Arial"/>
          <w:spacing w:val="-15"/>
          <w:w w:val="132"/>
          <w:sz w:val="20"/>
          <w:szCs w:val="20"/>
        </w:rPr>
        <w:t xml:space="preserve"> </w:t>
      </w:r>
      <w:r>
        <w:rPr>
          <w:rFonts w:ascii="Arial" w:hAnsi="Arial" w:cs="Arial"/>
          <w:sz w:val="20"/>
          <w:szCs w:val="20"/>
        </w:rPr>
        <w:t>will</w:t>
      </w:r>
      <w:r>
        <w:rPr>
          <w:rFonts w:ascii="Arial" w:hAnsi="Arial" w:cs="Arial"/>
          <w:spacing w:val="34"/>
          <w:sz w:val="20"/>
          <w:szCs w:val="20"/>
        </w:rPr>
        <w:t xml:space="preserve"> </w:t>
      </w:r>
      <w:r>
        <w:rPr>
          <w:rFonts w:ascii="Arial" w:hAnsi="Arial" w:cs="Arial"/>
          <w:sz w:val="20"/>
          <w:szCs w:val="20"/>
        </w:rPr>
        <w:t>decrypt</w:t>
      </w:r>
      <w:r>
        <w:rPr>
          <w:rFonts w:ascii="Arial" w:hAnsi="Arial" w:cs="Arial"/>
          <w:spacing w:val="3"/>
          <w:sz w:val="20"/>
          <w:szCs w:val="20"/>
        </w:rPr>
        <w:t xml:space="preserve"> </w:t>
      </w:r>
      <w:r>
        <w:rPr>
          <w:rFonts w:ascii="Arial" w:hAnsi="Arial" w:cs="Arial"/>
          <w:sz w:val="20"/>
          <w:szCs w:val="20"/>
        </w:rPr>
        <w:t>to</w:t>
      </w:r>
      <w:r>
        <w:rPr>
          <w:rFonts w:ascii="Arial" w:hAnsi="Arial" w:cs="Arial"/>
          <w:spacing w:val="11"/>
          <w:sz w:val="20"/>
          <w:szCs w:val="20"/>
        </w:rPr>
        <w:t xml:space="preserve"> </w:t>
      </w:r>
      <w:r>
        <w:rPr>
          <w:rFonts w:ascii="Arial" w:hAnsi="Arial" w:cs="Arial"/>
          <w:sz w:val="20"/>
          <w:szCs w:val="20"/>
        </w:rPr>
        <w:t>a</w:t>
      </w:r>
      <w:r>
        <w:rPr>
          <w:rFonts w:ascii="Arial" w:hAnsi="Arial" w:cs="Arial"/>
          <w:spacing w:val="-10"/>
          <w:sz w:val="20"/>
          <w:szCs w:val="20"/>
        </w:rPr>
        <w:t xml:space="preserve"> </w:t>
      </w:r>
      <w:r>
        <w:rPr>
          <w:rFonts w:ascii="Arial" w:hAnsi="Arial" w:cs="Arial"/>
          <w:sz w:val="20"/>
          <w:szCs w:val="20"/>
        </w:rPr>
        <w:t>plai</w:t>
      </w:r>
      <w:r>
        <w:rPr>
          <w:rFonts w:ascii="Arial" w:hAnsi="Arial" w:cs="Arial"/>
          <w:spacing w:val="-5"/>
          <w:sz w:val="20"/>
          <w:szCs w:val="20"/>
        </w:rPr>
        <w:t>n</w:t>
      </w:r>
      <w:r>
        <w:rPr>
          <w:rFonts w:ascii="Arial" w:hAnsi="Arial" w:cs="Arial"/>
          <w:sz w:val="20"/>
          <w:szCs w:val="20"/>
        </w:rPr>
        <w:t>text</w:t>
      </w:r>
      <w:r>
        <w:rPr>
          <w:rFonts w:ascii="Arial" w:hAnsi="Arial" w:cs="Arial"/>
          <w:spacing w:val="34"/>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 xml:space="preserve">Alice’s </w:t>
      </w:r>
      <w:r>
        <w:rPr>
          <w:rFonts w:ascii="Arial" w:hAnsi="Arial" w:cs="Arial"/>
          <w:spacing w:val="-6"/>
          <w:sz w:val="20"/>
          <w:szCs w:val="20"/>
        </w:rPr>
        <w:t>c</w:t>
      </w:r>
      <w:r>
        <w:rPr>
          <w:rFonts w:ascii="Arial" w:hAnsi="Arial" w:cs="Arial"/>
          <w:sz w:val="20"/>
          <w:szCs w:val="20"/>
        </w:rPr>
        <w:t>hoice.</w:t>
      </w:r>
      <w:r>
        <w:rPr>
          <w:rFonts w:ascii="Arial" w:hAnsi="Arial" w:cs="Arial"/>
          <w:spacing w:val="-17"/>
          <w:sz w:val="20"/>
          <w:szCs w:val="20"/>
        </w:rPr>
        <w:t xml:space="preserve"> </w:t>
      </w:r>
      <w:r>
        <w:rPr>
          <w:rFonts w:ascii="Arial" w:hAnsi="Arial" w:cs="Arial"/>
          <w:sz w:val="20"/>
          <w:szCs w:val="20"/>
        </w:rPr>
        <w:t>This</w:t>
      </w:r>
      <w:r>
        <w:rPr>
          <w:rFonts w:ascii="Arial" w:hAnsi="Arial" w:cs="Arial"/>
          <w:spacing w:val="16"/>
          <w:sz w:val="20"/>
          <w:szCs w:val="20"/>
        </w:rPr>
        <w:t xml:space="preserve"> </w:t>
      </w:r>
      <w:r>
        <w:rPr>
          <w:rFonts w:ascii="Arial" w:hAnsi="Arial" w:cs="Arial"/>
          <w:spacing w:val="-6"/>
          <w:sz w:val="20"/>
          <w:szCs w:val="20"/>
        </w:rPr>
        <w:t>w</w:t>
      </w:r>
      <w:r>
        <w:rPr>
          <w:rFonts w:ascii="Arial" w:hAnsi="Arial" w:cs="Arial"/>
          <w:spacing w:val="-5"/>
          <w:sz w:val="20"/>
          <w:szCs w:val="20"/>
        </w:rPr>
        <w:t>a</w:t>
      </w:r>
      <w:r>
        <w:rPr>
          <w:rFonts w:ascii="Arial" w:hAnsi="Arial" w:cs="Arial"/>
          <w:sz w:val="20"/>
          <w:szCs w:val="20"/>
        </w:rPr>
        <w:t>y</w:t>
      </w:r>
      <w:r>
        <w:rPr>
          <w:rFonts w:ascii="Arial" w:hAnsi="Arial" w:cs="Arial"/>
          <w:spacing w:val="-1"/>
          <w:sz w:val="20"/>
          <w:szCs w:val="20"/>
        </w:rPr>
        <w:t xml:space="preserve"> </w:t>
      </w:r>
      <w:r>
        <w:rPr>
          <w:rFonts w:ascii="Arial" w:hAnsi="Arial" w:cs="Arial"/>
          <w:w w:val="86"/>
          <w:sz w:val="20"/>
          <w:szCs w:val="20"/>
        </w:rPr>
        <w:t>she</w:t>
      </w:r>
      <w:r>
        <w:rPr>
          <w:rFonts w:ascii="Arial" w:hAnsi="Arial" w:cs="Arial"/>
          <w:spacing w:val="16"/>
          <w:w w:val="86"/>
          <w:sz w:val="20"/>
          <w:szCs w:val="20"/>
        </w:rPr>
        <w:t xml:space="preserve"> </w:t>
      </w:r>
      <w:r>
        <w:rPr>
          <w:rFonts w:ascii="Arial" w:hAnsi="Arial" w:cs="Arial"/>
          <w:sz w:val="20"/>
          <w:szCs w:val="20"/>
        </w:rPr>
        <w:t>can</w:t>
      </w:r>
      <w:r>
        <w:rPr>
          <w:rFonts w:ascii="Arial" w:hAnsi="Arial" w:cs="Arial"/>
          <w:spacing w:val="-18"/>
          <w:sz w:val="20"/>
          <w:szCs w:val="20"/>
        </w:rPr>
        <w:t xml:space="preserve"> </w:t>
      </w:r>
      <w:r>
        <w:rPr>
          <w:rFonts w:ascii="Arial" w:hAnsi="Arial" w:cs="Arial"/>
          <w:sz w:val="20"/>
          <w:szCs w:val="20"/>
        </w:rPr>
        <w:t>‘pr</w:t>
      </w:r>
      <w:r>
        <w:rPr>
          <w:rFonts w:ascii="Arial" w:hAnsi="Arial" w:cs="Arial"/>
          <w:spacing w:val="-5"/>
          <w:sz w:val="20"/>
          <w:szCs w:val="20"/>
        </w:rPr>
        <w:t>ov</w:t>
      </w:r>
      <w:r>
        <w:rPr>
          <w:rFonts w:ascii="Arial" w:hAnsi="Arial" w:cs="Arial"/>
          <w:sz w:val="20"/>
          <w:szCs w:val="20"/>
        </w:rPr>
        <w:t>e’</w:t>
      </w:r>
      <w:r>
        <w:rPr>
          <w:rFonts w:ascii="Arial" w:hAnsi="Arial" w:cs="Arial"/>
          <w:spacing w:val="7"/>
          <w:sz w:val="20"/>
          <w:szCs w:val="20"/>
        </w:rPr>
        <w:t xml:space="preserve"> </w:t>
      </w:r>
      <w:r>
        <w:rPr>
          <w:rFonts w:ascii="Arial" w:hAnsi="Arial" w:cs="Arial"/>
          <w:sz w:val="20"/>
          <w:szCs w:val="20"/>
        </w:rPr>
        <w:t>her</w:t>
      </w:r>
      <w:r>
        <w:rPr>
          <w:rFonts w:ascii="Arial" w:hAnsi="Arial" w:cs="Arial"/>
          <w:spacing w:val="-6"/>
          <w:sz w:val="20"/>
          <w:szCs w:val="20"/>
        </w:rPr>
        <w:t xml:space="preserve"> </w:t>
      </w:r>
      <w:r>
        <w:rPr>
          <w:rFonts w:ascii="Arial" w:hAnsi="Arial" w:cs="Arial"/>
          <w:w w:val="91"/>
          <w:sz w:val="20"/>
          <w:szCs w:val="20"/>
        </w:rPr>
        <w:t>inn</w:t>
      </w:r>
      <w:r>
        <w:rPr>
          <w:rFonts w:ascii="Arial" w:hAnsi="Arial" w:cs="Arial"/>
          <w:spacing w:val="5"/>
          <w:w w:val="91"/>
          <w:sz w:val="20"/>
          <w:szCs w:val="20"/>
        </w:rPr>
        <w:t>o</w:t>
      </w:r>
      <w:r>
        <w:rPr>
          <w:rFonts w:ascii="Arial" w:hAnsi="Arial" w:cs="Arial"/>
          <w:w w:val="91"/>
          <w:sz w:val="20"/>
          <w:szCs w:val="20"/>
        </w:rPr>
        <w:t>cen</w:t>
      </w:r>
      <w:ins w:id="31" w:author="Author">
        <w:r w:rsidR="002C2D2A">
          <w:rPr>
            <w:rFonts w:ascii="Arial" w:hAnsi="Arial" w:cs="Arial"/>
            <w:w w:val="91"/>
            <w:sz w:val="20"/>
            <w:szCs w:val="20"/>
          </w:rPr>
          <w:t>c</w:t>
        </w:r>
      </w:ins>
      <w:del w:id="32" w:author="Author">
        <w:r w:rsidDel="002C2D2A">
          <w:rPr>
            <w:rFonts w:ascii="Arial" w:hAnsi="Arial" w:cs="Arial"/>
            <w:w w:val="91"/>
            <w:sz w:val="20"/>
            <w:szCs w:val="20"/>
          </w:rPr>
          <w:delText>s</w:delText>
        </w:r>
      </w:del>
      <w:r>
        <w:rPr>
          <w:rFonts w:ascii="Arial" w:hAnsi="Arial" w:cs="Arial"/>
          <w:w w:val="91"/>
          <w:sz w:val="20"/>
          <w:szCs w:val="20"/>
        </w:rPr>
        <w:t>e.</w:t>
      </w:r>
      <w:r>
        <w:rPr>
          <w:rFonts w:ascii="Arial" w:hAnsi="Arial" w:cs="Arial"/>
          <w:spacing w:val="38"/>
          <w:w w:val="91"/>
          <w:sz w:val="20"/>
          <w:szCs w:val="20"/>
        </w:rPr>
        <w:t xml:space="preserve"> </w:t>
      </w:r>
      <w:r>
        <w:rPr>
          <w:rFonts w:ascii="Arial" w:hAnsi="Arial" w:cs="Arial"/>
          <w:w w:val="97"/>
          <w:sz w:val="20"/>
          <w:szCs w:val="20"/>
        </w:rPr>
        <w:t>H</w:t>
      </w:r>
      <w:r>
        <w:rPr>
          <w:rFonts w:ascii="Arial" w:hAnsi="Arial" w:cs="Arial"/>
          <w:spacing w:val="-5"/>
          <w:w w:val="97"/>
          <w:sz w:val="20"/>
          <w:szCs w:val="20"/>
        </w:rPr>
        <w:t>o</w:t>
      </w:r>
      <w:r>
        <w:rPr>
          <w:rFonts w:ascii="Arial" w:hAnsi="Arial" w:cs="Arial"/>
          <w:spacing w:val="-6"/>
          <w:w w:val="99"/>
          <w:sz w:val="20"/>
          <w:szCs w:val="20"/>
        </w:rPr>
        <w:t>w</w:t>
      </w:r>
      <w:r>
        <w:rPr>
          <w:rFonts w:ascii="Arial" w:hAnsi="Arial" w:cs="Arial"/>
          <w:w w:val="79"/>
          <w:sz w:val="20"/>
          <w:szCs w:val="20"/>
        </w:rPr>
        <w:t>e</w:t>
      </w:r>
      <w:r>
        <w:rPr>
          <w:rFonts w:ascii="Arial" w:hAnsi="Arial" w:cs="Arial"/>
          <w:spacing w:val="-5"/>
          <w:w w:val="105"/>
          <w:sz w:val="20"/>
          <w:szCs w:val="20"/>
        </w:rPr>
        <w:t>v</w:t>
      </w:r>
      <w:r>
        <w:rPr>
          <w:rFonts w:ascii="Arial" w:hAnsi="Arial" w:cs="Arial"/>
          <w:w w:val="94"/>
          <w:sz w:val="20"/>
          <w:szCs w:val="20"/>
        </w:rPr>
        <w:t>er,</w:t>
      </w:r>
      <w:r>
        <w:rPr>
          <w:rFonts w:ascii="Arial" w:hAnsi="Arial" w:cs="Arial"/>
          <w:spacing w:val="9"/>
          <w:sz w:val="20"/>
          <w:szCs w:val="20"/>
        </w:rPr>
        <w:t xml:space="preserve"> </w:t>
      </w:r>
      <w:r>
        <w:rPr>
          <w:rFonts w:ascii="Arial" w:hAnsi="Arial" w:cs="Arial"/>
          <w:w w:val="112"/>
          <w:sz w:val="20"/>
          <w:szCs w:val="20"/>
        </w:rPr>
        <w:t>th</w:t>
      </w:r>
      <w:r>
        <w:rPr>
          <w:rFonts w:ascii="Arial" w:hAnsi="Arial" w:cs="Arial"/>
          <w:w w:val="79"/>
          <w:sz w:val="20"/>
          <w:szCs w:val="20"/>
        </w:rPr>
        <w:t>e</w:t>
      </w:r>
      <w:r>
        <w:rPr>
          <w:rFonts w:ascii="Arial" w:hAnsi="Arial" w:cs="Arial"/>
          <w:spacing w:val="8"/>
          <w:sz w:val="20"/>
          <w:szCs w:val="20"/>
        </w:rPr>
        <w:t xml:space="preserve"> </w:t>
      </w:r>
      <w:r>
        <w:rPr>
          <w:rFonts w:ascii="Arial" w:hAnsi="Arial" w:cs="Arial"/>
          <w:w w:val="95"/>
          <w:sz w:val="20"/>
          <w:szCs w:val="20"/>
        </w:rPr>
        <w:t>quest</w:t>
      </w:r>
      <w:r>
        <w:rPr>
          <w:rFonts w:ascii="Arial" w:hAnsi="Arial" w:cs="Arial"/>
          <w:spacing w:val="1"/>
          <w:w w:val="95"/>
          <w:sz w:val="20"/>
          <w:szCs w:val="20"/>
        </w:rPr>
        <w:t>i</w:t>
      </w:r>
      <w:r>
        <w:rPr>
          <w:rFonts w:ascii="Arial" w:hAnsi="Arial" w:cs="Arial"/>
          <w:w w:val="95"/>
          <w:sz w:val="20"/>
          <w:szCs w:val="20"/>
        </w:rPr>
        <w:t>on</w:t>
      </w:r>
      <w:r>
        <w:rPr>
          <w:rFonts w:ascii="Arial" w:hAnsi="Arial" w:cs="Arial"/>
          <w:spacing w:val="14"/>
          <w:w w:val="95"/>
          <w:sz w:val="20"/>
          <w:szCs w:val="20"/>
        </w:rPr>
        <w:t xml:space="preserve"> </w:t>
      </w:r>
      <w:r>
        <w:rPr>
          <w:rFonts w:ascii="Arial" w:hAnsi="Arial" w:cs="Arial"/>
          <w:sz w:val="20"/>
          <w:szCs w:val="20"/>
        </w:rPr>
        <w:t>whet</w:t>
      </w:r>
      <w:r>
        <w:rPr>
          <w:rFonts w:ascii="Arial" w:hAnsi="Arial" w:cs="Arial"/>
          <w:spacing w:val="1"/>
          <w:sz w:val="20"/>
          <w:szCs w:val="20"/>
        </w:rPr>
        <w:t>h</w:t>
      </w:r>
      <w:r>
        <w:rPr>
          <w:rFonts w:ascii="Arial" w:hAnsi="Arial" w:cs="Arial"/>
          <w:sz w:val="20"/>
          <w:szCs w:val="20"/>
        </w:rPr>
        <w:t>er the</w:t>
      </w:r>
      <w:r>
        <w:rPr>
          <w:rFonts w:ascii="Arial" w:hAnsi="Arial" w:cs="Arial"/>
          <w:spacing w:val="6"/>
          <w:sz w:val="20"/>
          <w:szCs w:val="20"/>
        </w:rPr>
        <w:t xml:space="preserve"> </w:t>
      </w:r>
      <w:r>
        <w:rPr>
          <w:rFonts w:ascii="Arial" w:hAnsi="Arial" w:cs="Arial"/>
          <w:w w:val="94"/>
          <w:sz w:val="20"/>
          <w:szCs w:val="20"/>
        </w:rPr>
        <w:t>regime</w:t>
      </w:r>
      <w:r>
        <w:rPr>
          <w:rFonts w:ascii="Arial" w:hAnsi="Arial" w:cs="Arial"/>
          <w:spacing w:val="12"/>
          <w:w w:val="94"/>
          <w:sz w:val="20"/>
          <w:szCs w:val="20"/>
        </w:rPr>
        <w:t xml:space="preserve"> </w:t>
      </w:r>
      <w:r>
        <w:rPr>
          <w:rFonts w:ascii="Arial" w:hAnsi="Arial" w:cs="Arial"/>
          <w:spacing w:val="-6"/>
          <w:sz w:val="20"/>
          <w:szCs w:val="20"/>
        </w:rPr>
        <w:t>w</w:t>
      </w:r>
      <w:r>
        <w:rPr>
          <w:rFonts w:ascii="Arial" w:hAnsi="Arial" w:cs="Arial"/>
          <w:sz w:val="20"/>
          <w:szCs w:val="20"/>
        </w:rPr>
        <w:t>ould</w:t>
      </w:r>
      <w:r>
        <w:rPr>
          <w:rFonts w:ascii="Arial" w:hAnsi="Arial" w:cs="Arial"/>
          <w:spacing w:val="4"/>
          <w:sz w:val="20"/>
          <w:szCs w:val="20"/>
        </w:rPr>
        <w:t xml:space="preserve"> </w:t>
      </w:r>
      <w:r>
        <w:rPr>
          <w:rFonts w:ascii="Arial" w:hAnsi="Arial" w:cs="Arial"/>
          <w:sz w:val="20"/>
          <w:szCs w:val="20"/>
        </w:rPr>
        <w:t>actually</w:t>
      </w:r>
      <w:r>
        <w:rPr>
          <w:rFonts w:ascii="Arial" w:hAnsi="Arial" w:cs="Arial"/>
          <w:spacing w:val="16"/>
          <w:sz w:val="20"/>
          <w:szCs w:val="20"/>
        </w:rPr>
        <w:t xml:space="preserve"> </w:t>
      </w:r>
      <w:r>
        <w:rPr>
          <w:rFonts w:ascii="Arial" w:hAnsi="Arial" w:cs="Arial"/>
          <w:w w:val="92"/>
          <w:sz w:val="20"/>
          <w:szCs w:val="20"/>
        </w:rPr>
        <w:t>accept</w:t>
      </w:r>
      <w:r>
        <w:rPr>
          <w:rFonts w:ascii="Arial" w:hAnsi="Arial" w:cs="Arial"/>
          <w:spacing w:val="19"/>
          <w:w w:val="92"/>
          <w:sz w:val="20"/>
          <w:szCs w:val="20"/>
        </w:rPr>
        <w:t xml:space="preserve"> </w:t>
      </w:r>
      <w:r>
        <w:rPr>
          <w:rFonts w:ascii="Arial" w:hAnsi="Arial" w:cs="Arial"/>
          <w:w w:val="92"/>
          <w:sz w:val="20"/>
          <w:szCs w:val="20"/>
        </w:rPr>
        <w:t>su</w:t>
      </w:r>
      <w:r>
        <w:rPr>
          <w:rFonts w:ascii="Arial" w:hAnsi="Arial" w:cs="Arial"/>
          <w:spacing w:val="-5"/>
          <w:w w:val="92"/>
          <w:sz w:val="20"/>
          <w:szCs w:val="20"/>
        </w:rPr>
        <w:t>c</w:t>
      </w:r>
      <w:r>
        <w:rPr>
          <w:rFonts w:ascii="Arial" w:hAnsi="Arial" w:cs="Arial"/>
          <w:w w:val="92"/>
          <w:sz w:val="20"/>
          <w:szCs w:val="20"/>
        </w:rPr>
        <w:t>h</w:t>
      </w:r>
      <w:r>
        <w:rPr>
          <w:rFonts w:ascii="Arial" w:hAnsi="Arial" w:cs="Arial"/>
          <w:spacing w:val="10"/>
          <w:w w:val="92"/>
          <w:sz w:val="20"/>
          <w:szCs w:val="20"/>
        </w:rPr>
        <w:t xml:space="preserve"> </w:t>
      </w:r>
      <w:r>
        <w:rPr>
          <w:rFonts w:ascii="Arial" w:hAnsi="Arial" w:cs="Arial"/>
          <w:sz w:val="20"/>
          <w:szCs w:val="20"/>
        </w:rPr>
        <w:t>a</w:t>
      </w:r>
      <w:r>
        <w:rPr>
          <w:rFonts w:ascii="Arial" w:hAnsi="Arial" w:cs="Arial"/>
          <w:spacing w:val="-4"/>
          <w:sz w:val="20"/>
          <w:szCs w:val="20"/>
        </w:rPr>
        <w:t xml:space="preserve"> </w:t>
      </w:r>
      <w:r>
        <w:rPr>
          <w:rFonts w:ascii="Arial" w:hAnsi="Arial" w:cs="Arial"/>
          <w:w w:val="102"/>
          <w:sz w:val="20"/>
          <w:szCs w:val="20"/>
        </w:rPr>
        <w:t>‘pr</w:t>
      </w:r>
      <w:r>
        <w:rPr>
          <w:rFonts w:ascii="Arial" w:hAnsi="Arial" w:cs="Arial"/>
          <w:spacing w:val="6"/>
          <w:w w:val="102"/>
          <w:sz w:val="20"/>
          <w:szCs w:val="20"/>
        </w:rPr>
        <w:t>o</w:t>
      </w:r>
      <w:r>
        <w:rPr>
          <w:rFonts w:ascii="Arial" w:hAnsi="Arial" w:cs="Arial"/>
          <w:w w:val="96"/>
          <w:sz w:val="20"/>
          <w:szCs w:val="20"/>
        </w:rPr>
        <w:t>of</w:t>
      </w:r>
      <w:r>
        <w:rPr>
          <w:rFonts w:ascii="Arial" w:hAnsi="Arial" w:cs="Arial"/>
          <w:spacing w:val="-40"/>
          <w:sz w:val="20"/>
          <w:szCs w:val="20"/>
        </w:rPr>
        <w:t xml:space="preserve"> </w:t>
      </w:r>
      <w:r>
        <w:rPr>
          <w:rFonts w:ascii="Arial" w:hAnsi="Arial" w:cs="Arial"/>
          <w:sz w:val="20"/>
          <w:szCs w:val="20"/>
        </w:rPr>
        <w:t>’,</w:t>
      </w:r>
      <w:r>
        <w:rPr>
          <w:rFonts w:ascii="Arial" w:hAnsi="Arial" w:cs="Arial"/>
          <w:spacing w:val="19"/>
          <w:sz w:val="20"/>
          <w:szCs w:val="20"/>
        </w:rPr>
        <w:t xml:space="preserve"> </w:t>
      </w:r>
      <w:r>
        <w:rPr>
          <w:rFonts w:ascii="Arial" w:hAnsi="Arial" w:cs="Arial"/>
          <w:sz w:val="20"/>
          <w:szCs w:val="20"/>
        </w:rPr>
        <w:t>kn</w:t>
      </w:r>
      <w:r>
        <w:rPr>
          <w:rFonts w:ascii="Arial" w:hAnsi="Arial" w:cs="Arial"/>
          <w:spacing w:val="-5"/>
          <w:sz w:val="20"/>
          <w:szCs w:val="20"/>
        </w:rPr>
        <w:t>o</w:t>
      </w:r>
      <w:r>
        <w:rPr>
          <w:rFonts w:ascii="Arial" w:hAnsi="Arial" w:cs="Arial"/>
          <w:sz w:val="20"/>
          <w:szCs w:val="20"/>
        </w:rPr>
        <w:t>wing</w:t>
      </w:r>
      <w:r>
        <w:rPr>
          <w:rFonts w:ascii="Arial" w:hAnsi="Arial" w:cs="Arial"/>
          <w:spacing w:val="-5"/>
          <w:sz w:val="20"/>
          <w:szCs w:val="20"/>
        </w:rPr>
        <w:t xml:space="preserve"> </w:t>
      </w:r>
      <w:r>
        <w:rPr>
          <w:rFonts w:ascii="Arial" w:hAnsi="Arial" w:cs="Arial"/>
          <w:w w:val="132"/>
          <w:sz w:val="20"/>
          <w:szCs w:val="20"/>
        </w:rPr>
        <w:t>it</w:t>
      </w:r>
      <w:r>
        <w:rPr>
          <w:rFonts w:ascii="Arial" w:hAnsi="Arial" w:cs="Arial"/>
          <w:spacing w:val="-9"/>
          <w:w w:val="132"/>
          <w:sz w:val="20"/>
          <w:szCs w:val="20"/>
        </w:rPr>
        <w:t xml:space="preserve"> </w:t>
      </w:r>
      <w:r>
        <w:rPr>
          <w:rFonts w:ascii="Arial" w:hAnsi="Arial" w:cs="Arial"/>
          <w:sz w:val="20"/>
          <w:szCs w:val="20"/>
        </w:rPr>
        <w:t>can</w:t>
      </w:r>
      <w:r>
        <w:rPr>
          <w:rFonts w:ascii="Arial" w:hAnsi="Arial" w:cs="Arial"/>
          <w:spacing w:val="-18"/>
          <w:sz w:val="20"/>
          <w:szCs w:val="20"/>
        </w:rPr>
        <w:t xml:space="preserve"> </w:t>
      </w:r>
      <w:r>
        <w:rPr>
          <w:rFonts w:ascii="Arial" w:hAnsi="Arial" w:cs="Arial"/>
          <w:sz w:val="20"/>
          <w:szCs w:val="20"/>
        </w:rPr>
        <w:t>equally</w:t>
      </w:r>
      <w:r>
        <w:rPr>
          <w:rFonts w:ascii="Arial" w:hAnsi="Arial" w:cs="Arial"/>
          <w:spacing w:val="-10"/>
          <w:sz w:val="20"/>
          <w:szCs w:val="20"/>
        </w:rPr>
        <w:t xml:space="preserve"> </w:t>
      </w:r>
      <w:r>
        <w:rPr>
          <w:rFonts w:ascii="Arial" w:hAnsi="Arial" w:cs="Arial"/>
          <w:spacing w:val="-6"/>
          <w:sz w:val="20"/>
          <w:szCs w:val="20"/>
        </w:rPr>
        <w:t>w</w:t>
      </w:r>
      <w:r>
        <w:rPr>
          <w:rFonts w:ascii="Arial" w:hAnsi="Arial" w:cs="Arial"/>
          <w:sz w:val="20"/>
          <w:szCs w:val="20"/>
        </w:rPr>
        <w:t>ell</w:t>
      </w:r>
      <w:r>
        <w:rPr>
          <w:rFonts w:ascii="Arial" w:hAnsi="Arial" w:cs="Arial"/>
          <w:spacing w:val="6"/>
          <w:sz w:val="20"/>
          <w:szCs w:val="20"/>
        </w:rPr>
        <w:t xml:space="preserve"> </w:t>
      </w:r>
      <w:r>
        <w:rPr>
          <w:rFonts w:ascii="Arial" w:hAnsi="Arial" w:cs="Arial"/>
          <w:spacing w:val="5"/>
          <w:w w:val="99"/>
          <w:sz w:val="20"/>
          <w:szCs w:val="20"/>
        </w:rPr>
        <w:t>b</w:t>
      </w:r>
      <w:r>
        <w:rPr>
          <w:rFonts w:ascii="Arial" w:hAnsi="Arial" w:cs="Arial"/>
          <w:w w:val="79"/>
          <w:sz w:val="20"/>
          <w:szCs w:val="20"/>
        </w:rPr>
        <w:t xml:space="preserve">e </w:t>
      </w:r>
      <w:r>
        <w:rPr>
          <w:rFonts w:ascii="Arial" w:hAnsi="Arial" w:cs="Arial"/>
          <w:w w:val="93"/>
          <w:sz w:val="20"/>
          <w:szCs w:val="20"/>
        </w:rPr>
        <w:t>false,</w:t>
      </w:r>
      <w:r>
        <w:rPr>
          <w:rFonts w:ascii="Arial" w:hAnsi="Arial" w:cs="Arial"/>
          <w:spacing w:val="5"/>
          <w:w w:val="93"/>
          <w:sz w:val="20"/>
          <w:szCs w:val="20"/>
        </w:rPr>
        <w:t xml:space="preserve"> </w:t>
      </w:r>
      <w:r>
        <w:rPr>
          <w:rFonts w:ascii="Arial" w:hAnsi="Arial" w:cs="Arial"/>
          <w:w w:val="93"/>
          <w:sz w:val="20"/>
          <w:szCs w:val="20"/>
        </w:rPr>
        <w:t>remains</w:t>
      </w:r>
      <w:r>
        <w:rPr>
          <w:rFonts w:ascii="Arial" w:hAnsi="Arial" w:cs="Arial"/>
          <w:spacing w:val="30"/>
          <w:w w:val="93"/>
          <w:sz w:val="20"/>
          <w:szCs w:val="20"/>
        </w:rPr>
        <w:t xml:space="preserve"> </w:t>
      </w:r>
      <w:r>
        <w:rPr>
          <w:rFonts w:ascii="Arial" w:hAnsi="Arial" w:cs="Arial"/>
          <w:w w:val="94"/>
          <w:sz w:val="20"/>
          <w:szCs w:val="20"/>
        </w:rPr>
        <w:t>o</w:t>
      </w:r>
      <w:r>
        <w:rPr>
          <w:rFonts w:ascii="Arial" w:hAnsi="Arial" w:cs="Arial"/>
          <w:spacing w:val="6"/>
          <w:w w:val="94"/>
          <w:sz w:val="20"/>
          <w:szCs w:val="20"/>
        </w:rPr>
        <w:t>p</w:t>
      </w:r>
      <w:r>
        <w:rPr>
          <w:rFonts w:ascii="Arial" w:hAnsi="Arial" w:cs="Arial"/>
          <w:w w:val="79"/>
          <w:sz w:val="20"/>
          <w:szCs w:val="20"/>
        </w:rPr>
        <w:t>e</w:t>
      </w:r>
      <w:r>
        <w:rPr>
          <w:rFonts w:ascii="Arial" w:hAnsi="Arial" w:cs="Arial"/>
          <w:w w:val="99"/>
          <w:sz w:val="20"/>
          <w:szCs w:val="20"/>
        </w:rPr>
        <w:t>n.</w:t>
      </w:r>
    </w:p>
    <w:p w14:paraId="4967114F" w14:textId="77777777" w:rsidR="009E6749" w:rsidRDefault="009E6749">
      <w:pPr>
        <w:spacing w:before="1" w:after="0" w:line="280" w:lineRule="exact"/>
        <w:rPr>
          <w:sz w:val="28"/>
          <w:szCs w:val="28"/>
        </w:rPr>
      </w:pPr>
    </w:p>
    <w:p w14:paraId="120FEA0E" w14:textId="77777777" w:rsidR="009E6749" w:rsidRDefault="009E6749">
      <w:pPr>
        <w:spacing w:after="0" w:line="240" w:lineRule="auto"/>
        <w:ind w:left="955" w:right="4828"/>
        <w:jc w:val="both"/>
        <w:rPr>
          <w:rFonts w:ascii="Arial" w:hAnsi="Arial" w:cs="Arial"/>
          <w:sz w:val="24"/>
          <w:szCs w:val="24"/>
        </w:rPr>
      </w:pPr>
      <w:r>
        <w:rPr>
          <w:rFonts w:ascii="Arial" w:hAnsi="Arial" w:cs="Arial"/>
          <w:b/>
          <w:bCs/>
          <w:sz w:val="24"/>
          <w:szCs w:val="24"/>
        </w:rPr>
        <w:t xml:space="preserve">2.3   </w:t>
      </w:r>
      <w:r>
        <w:rPr>
          <w:rFonts w:ascii="Arial" w:hAnsi="Arial" w:cs="Arial"/>
          <w:b/>
          <w:bCs/>
          <w:spacing w:val="9"/>
          <w:sz w:val="24"/>
          <w:szCs w:val="24"/>
        </w:rPr>
        <w:t xml:space="preserve"> </w:t>
      </w:r>
      <w:r>
        <w:rPr>
          <w:rFonts w:ascii="Arial" w:hAnsi="Arial" w:cs="Arial"/>
          <w:b/>
          <w:bCs/>
          <w:sz w:val="24"/>
          <w:szCs w:val="24"/>
        </w:rPr>
        <w:t>Holding</w:t>
      </w:r>
      <w:r>
        <w:rPr>
          <w:rFonts w:ascii="Arial" w:hAnsi="Arial" w:cs="Arial"/>
          <w:b/>
          <w:bCs/>
          <w:spacing w:val="51"/>
          <w:sz w:val="24"/>
          <w:szCs w:val="24"/>
        </w:rPr>
        <w:t xml:space="preserve"> </w:t>
      </w:r>
      <w:r>
        <w:rPr>
          <w:rFonts w:ascii="Arial" w:hAnsi="Arial" w:cs="Arial"/>
          <w:b/>
          <w:bCs/>
          <w:w w:val="94"/>
          <w:sz w:val="24"/>
          <w:szCs w:val="24"/>
        </w:rPr>
        <w:t>Discussions</w:t>
      </w:r>
    </w:p>
    <w:p w14:paraId="0792D336" w14:textId="77777777" w:rsidR="009E6749" w:rsidRDefault="009E6749">
      <w:pPr>
        <w:spacing w:before="9" w:after="0" w:line="120" w:lineRule="exact"/>
        <w:rPr>
          <w:sz w:val="12"/>
          <w:szCs w:val="12"/>
        </w:rPr>
      </w:pPr>
    </w:p>
    <w:p w14:paraId="26BD73F8" w14:textId="77777777" w:rsidR="009E6749" w:rsidRDefault="009E6749">
      <w:pPr>
        <w:spacing w:after="0" w:line="249" w:lineRule="auto"/>
        <w:ind w:left="955" w:right="916"/>
        <w:jc w:val="both"/>
        <w:rPr>
          <w:rFonts w:ascii="Arial" w:hAnsi="Arial" w:cs="Arial"/>
          <w:sz w:val="20"/>
          <w:szCs w:val="20"/>
        </w:rPr>
      </w:pPr>
      <w:r>
        <w:rPr>
          <w:rFonts w:ascii="Arial" w:hAnsi="Arial" w:cs="Arial"/>
          <w:w w:val="85"/>
          <w:sz w:val="20"/>
          <w:szCs w:val="20"/>
        </w:rPr>
        <w:t>So</w:t>
      </w:r>
      <w:r>
        <w:rPr>
          <w:rFonts w:ascii="Arial" w:hAnsi="Arial" w:cs="Arial"/>
          <w:spacing w:val="19"/>
          <w:w w:val="85"/>
          <w:sz w:val="20"/>
          <w:szCs w:val="20"/>
        </w:rPr>
        <w:t xml:space="preserve"> </w:t>
      </w:r>
      <w:r>
        <w:rPr>
          <w:rFonts w:ascii="Arial" w:hAnsi="Arial" w:cs="Arial"/>
          <w:sz w:val="20"/>
          <w:szCs w:val="20"/>
        </w:rPr>
        <w:t>far</w:t>
      </w:r>
      <w:r>
        <w:rPr>
          <w:rFonts w:ascii="Arial" w:hAnsi="Arial" w:cs="Arial"/>
          <w:spacing w:val="16"/>
          <w:sz w:val="20"/>
          <w:szCs w:val="20"/>
        </w:rPr>
        <w:t xml:space="preserve"> </w:t>
      </w:r>
      <w:r>
        <w:rPr>
          <w:rFonts w:ascii="Arial" w:hAnsi="Arial" w:cs="Arial"/>
          <w:spacing w:val="-5"/>
          <w:w w:val="91"/>
          <w:sz w:val="20"/>
          <w:szCs w:val="20"/>
        </w:rPr>
        <w:t>w</w:t>
      </w:r>
      <w:r>
        <w:rPr>
          <w:rFonts w:ascii="Arial" w:hAnsi="Arial" w:cs="Arial"/>
          <w:w w:val="91"/>
          <w:sz w:val="20"/>
          <w:szCs w:val="20"/>
        </w:rPr>
        <w:t>e</w:t>
      </w:r>
      <w:r>
        <w:rPr>
          <w:rFonts w:ascii="Arial" w:hAnsi="Arial" w:cs="Arial"/>
          <w:spacing w:val="13"/>
          <w:w w:val="91"/>
          <w:sz w:val="20"/>
          <w:szCs w:val="20"/>
        </w:rPr>
        <w:t xml:space="preserve"> </w:t>
      </w:r>
      <w:r>
        <w:rPr>
          <w:rFonts w:ascii="Arial" w:hAnsi="Arial" w:cs="Arial"/>
          <w:w w:val="91"/>
          <w:sz w:val="20"/>
          <w:szCs w:val="20"/>
        </w:rPr>
        <w:t>h</w:t>
      </w:r>
      <w:r>
        <w:rPr>
          <w:rFonts w:ascii="Arial" w:hAnsi="Arial" w:cs="Arial"/>
          <w:spacing w:val="-5"/>
          <w:w w:val="91"/>
          <w:sz w:val="20"/>
          <w:szCs w:val="20"/>
        </w:rPr>
        <w:t>av</w:t>
      </w:r>
      <w:r>
        <w:rPr>
          <w:rFonts w:ascii="Arial" w:hAnsi="Arial" w:cs="Arial"/>
          <w:w w:val="91"/>
          <w:sz w:val="20"/>
          <w:szCs w:val="20"/>
        </w:rPr>
        <w:t>e</w:t>
      </w:r>
      <w:r>
        <w:rPr>
          <w:rFonts w:ascii="Arial" w:hAnsi="Arial" w:cs="Arial"/>
          <w:spacing w:val="21"/>
          <w:w w:val="91"/>
          <w:sz w:val="20"/>
          <w:szCs w:val="20"/>
        </w:rPr>
        <w:t xml:space="preserve"> </w:t>
      </w:r>
      <w:r>
        <w:rPr>
          <w:rFonts w:ascii="Arial" w:hAnsi="Arial" w:cs="Arial"/>
          <w:sz w:val="20"/>
          <w:szCs w:val="20"/>
        </w:rPr>
        <w:t>treated</w:t>
      </w:r>
      <w:r>
        <w:rPr>
          <w:rFonts w:ascii="Arial" w:hAnsi="Arial" w:cs="Arial"/>
          <w:spacing w:val="5"/>
          <w:sz w:val="20"/>
          <w:szCs w:val="20"/>
        </w:rPr>
        <w:t xml:space="preserve"> </w:t>
      </w:r>
      <w:r>
        <w:rPr>
          <w:rFonts w:ascii="Arial" w:hAnsi="Arial" w:cs="Arial"/>
          <w:sz w:val="20"/>
          <w:szCs w:val="20"/>
        </w:rPr>
        <w:t>only</w:t>
      </w:r>
      <w:r>
        <w:rPr>
          <w:rFonts w:ascii="Arial" w:hAnsi="Arial" w:cs="Arial"/>
          <w:spacing w:val="11"/>
          <w:sz w:val="20"/>
          <w:szCs w:val="20"/>
        </w:rPr>
        <w:t xml:space="preserve"> </w:t>
      </w:r>
      <w:r>
        <w:rPr>
          <w:rFonts w:ascii="Arial" w:hAnsi="Arial" w:cs="Arial"/>
          <w:spacing w:val="-5"/>
          <w:w w:val="139"/>
          <w:sz w:val="20"/>
          <w:szCs w:val="20"/>
        </w:rPr>
        <w:t>t</w:t>
      </w:r>
      <w:r>
        <w:rPr>
          <w:rFonts w:ascii="Arial" w:hAnsi="Arial" w:cs="Arial"/>
          <w:spacing w:val="-5"/>
          <w:w w:val="99"/>
          <w:sz w:val="20"/>
          <w:szCs w:val="20"/>
        </w:rPr>
        <w:t>w</w:t>
      </w:r>
      <w:r>
        <w:rPr>
          <w:rFonts w:ascii="Arial" w:hAnsi="Arial" w:cs="Arial"/>
          <w:w w:val="101"/>
          <w:sz w:val="20"/>
          <w:szCs w:val="20"/>
        </w:rPr>
        <w:t>o-par</w:t>
      </w:r>
      <w:r>
        <w:rPr>
          <w:rFonts w:ascii="Arial" w:hAnsi="Arial" w:cs="Arial"/>
          <w:spacing w:val="-5"/>
          <w:w w:val="101"/>
          <w:sz w:val="20"/>
          <w:szCs w:val="20"/>
        </w:rPr>
        <w:t>t</w:t>
      </w:r>
      <w:r>
        <w:rPr>
          <w:rFonts w:ascii="Arial" w:hAnsi="Arial" w:cs="Arial"/>
          <w:w w:val="105"/>
          <w:sz w:val="20"/>
          <w:szCs w:val="20"/>
        </w:rPr>
        <w:t>y</w:t>
      </w:r>
      <w:r>
        <w:rPr>
          <w:rFonts w:ascii="Arial" w:hAnsi="Arial" w:cs="Arial"/>
          <w:spacing w:val="10"/>
          <w:sz w:val="20"/>
          <w:szCs w:val="20"/>
        </w:rPr>
        <w:t xml:space="preserve"> </w:t>
      </w:r>
      <w:r>
        <w:rPr>
          <w:rFonts w:ascii="Arial" w:hAnsi="Arial" w:cs="Arial"/>
          <w:w w:val="94"/>
          <w:sz w:val="20"/>
          <w:szCs w:val="20"/>
        </w:rPr>
        <w:t>co</w:t>
      </w:r>
      <w:r>
        <w:rPr>
          <w:rFonts w:ascii="Arial" w:hAnsi="Arial" w:cs="Arial"/>
          <w:spacing w:val="-5"/>
          <w:w w:val="94"/>
          <w:sz w:val="20"/>
          <w:szCs w:val="20"/>
        </w:rPr>
        <w:t>nv</w:t>
      </w:r>
      <w:r>
        <w:rPr>
          <w:rFonts w:ascii="Arial" w:hAnsi="Arial" w:cs="Arial"/>
          <w:w w:val="94"/>
          <w:sz w:val="20"/>
          <w:szCs w:val="20"/>
        </w:rPr>
        <w:t>ersations,</w:t>
      </w:r>
      <w:r>
        <w:rPr>
          <w:rFonts w:ascii="Arial" w:hAnsi="Arial" w:cs="Arial"/>
          <w:spacing w:val="19"/>
          <w:w w:val="94"/>
          <w:sz w:val="20"/>
          <w:szCs w:val="20"/>
        </w:rPr>
        <w:t xml:space="preserve"> </w:t>
      </w:r>
      <w:r>
        <w:rPr>
          <w:rFonts w:ascii="Arial" w:hAnsi="Arial" w:cs="Arial"/>
          <w:sz w:val="20"/>
          <w:szCs w:val="20"/>
        </w:rPr>
        <w:t>i.e.</w:t>
      </w:r>
      <w:r>
        <w:rPr>
          <w:rFonts w:ascii="Arial" w:hAnsi="Arial" w:cs="Arial"/>
          <w:spacing w:val="-2"/>
          <w:sz w:val="20"/>
          <w:szCs w:val="20"/>
        </w:rPr>
        <w:t xml:space="preserve"> </w:t>
      </w:r>
      <w:r>
        <w:rPr>
          <w:rFonts w:ascii="Arial" w:hAnsi="Arial" w:cs="Arial"/>
          <w:sz w:val="20"/>
          <w:szCs w:val="20"/>
        </w:rPr>
        <w:t>Alice</w:t>
      </w:r>
      <w:r>
        <w:rPr>
          <w:rFonts w:ascii="Arial" w:hAnsi="Arial" w:cs="Arial"/>
          <w:spacing w:val="11"/>
          <w:sz w:val="20"/>
          <w:szCs w:val="20"/>
        </w:rPr>
        <w:t xml:space="preserve"> </w:t>
      </w:r>
      <w:r>
        <w:rPr>
          <w:rFonts w:ascii="Arial" w:hAnsi="Arial" w:cs="Arial"/>
          <w:sz w:val="20"/>
          <w:szCs w:val="20"/>
        </w:rPr>
        <w:t>and</w:t>
      </w:r>
      <w:r>
        <w:rPr>
          <w:rFonts w:ascii="Arial" w:hAnsi="Arial" w:cs="Arial"/>
          <w:spacing w:val="-2"/>
          <w:sz w:val="20"/>
          <w:szCs w:val="20"/>
        </w:rPr>
        <w:t xml:space="preserve"> </w:t>
      </w:r>
      <w:r>
        <w:rPr>
          <w:rFonts w:ascii="Arial" w:hAnsi="Arial" w:cs="Arial"/>
          <w:sz w:val="20"/>
          <w:szCs w:val="20"/>
        </w:rPr>
        <w:t>Bob</w:t>
      </w:r>
      <w:r>
        <w:rPr>
          <w:rFonts w:ascii="Arial" w:hAnsi="Arial" w:cs="Arial"/>
          <w:spacing w:val="4"/>
          <w:sz w:val="20"/>
          <w:szCs w:val="20"/>
        </w:rPr>
        <w:t xml:space="preserve"> </w:t>
      </w:r>
      <w:r>
        <w:rPr>
          <w:rFonts w:ascii="Arial" w:hAnsi="Arial" w:cs="Arial"/>
          <w:w w:val="104"/>
          <w:sz w:val="20"/>
          <w:szCs w:val="20"/>
        </w:rPr>
        <w:t xml:space="preserve">talking </w:t>
      </w:r>
      <w:r>
        <w:rPr>
          <w:rFonts w:ascii="Arial" w:hAnsi="Arial" w:cs="Arial"/>
          <w:sz w:val="20"/>
          <w:szCs w:val="20"/>
        </w:rPr>
        <w:t>to</w:t>
      </w:r>
      <w:r>
        <w:rPr>
          <w:rFonts w:ascii="Arial" w:hAnsi="Arial" w:cs="Arial"/>
          <w:spacing w:val="31"/>
          <w:sz w:val="20"/>
          <w:szCs w:val="20"/>
        </w:rPr>
        <w:t xml:space="preserve"> </w:t>
      </w:r>
      <w:r>
        <w:rPr>
          <w:rFonts w:ascii="Arial" w:hAnsi="Arial" w:cs="Arial"/>
          <w:w w:val="88"/>
          <w:sz w:val="20"/>
          <w:szCs w:val="20"/>
        </w:rPr>
        <w:t>ea</w:t>
      </w:r>
      <w:r>
        <w:rPr>
          <w:rFonts w:ascii="Arial" w:hAnsi="Arial" w:cs="Arial"/>
          <w:spacing w:val="-4"/>
          <w:w w:val="88"/>
          <w:sz w:val="20"/>
          <w:szCs w:val="20"/>
        </w:rPr>
        <w:t>c</w:t>
      </w:r>
      <w:r>
        <w:rPr>
          <w:rFonts w:ascii="Arial" w:hAnsi="Arial" w:cs="Arial"/>
          <w:w w:val="88"/>
          <w:sz w:val="20"/>
          <w:szCs w:val="20"/>
        </w:rPr>
        <w:t>h</w:t>
      </w:r>
      <w:r>
        <w:rPr>
          <w:rFonts w:ascii="Arial" w:hAnsi="Arial" w:cs="Arial"/>
          <w:spacing w:val="32"/>
          <w:w w:val="88"/>
          <w:sz w:val="20"/>
          <w:szCs w:val="20"/>
        </w:rPr>
        <w:t xml:space="preserve"> </w:t>
      </w:r>
      <w:r>
        <w:rPr>
          <w:rFonts w:ascii="Arial" w:hAnsi="Arial" w:cs="Arial"/>
          <w:sz w:val="20"/>
          <w:szCs w:val="20"/>
        </w:rPr>
        <w:t xml:space="preserve">other. </w:t>
      </w:r>
      <w:r>
        <w:rPr>
          <w:rFonts w:ascii="Arial" w:hAnsi="Arial" w:cs="Arial"/>
          <w:spacing w:val="10"/>
          <w:sz w:val="20"/>
          <w:szCs w:val="20"/>
        </w:rPr>
        <w:t xml:space="preserve"> </w:t>
      </w:r>
      <w:r>
        <w:rPr>
          <w:rFonts w:ascii="Arial" w:hAnsi="Arial" w:cs="Arial"/>
          <w:sz w:val="20"/>
          <w:szCs w:val="20"/>
        </w:rPr>
        <w:t>H</w:t>
      </w:r>
      <w:r>
        <w:rPr>
          <w:rFonts w:ascii="Arial" w:hAnsi="Arial" w:cs="Arial"/>
          <w:spacing w:val="-5"/>
          <w:sz w:val="20"/>
          <w:szCs w:val="20"/>
        </w:rPr>
        <w:t>ow</w:t>
      </w:r>
      <w:r>
        <w:rPr>
          <w:rFonts w:ascii="Arial" w:hAnsi="Arial" w:cs="Arial"/>
          <w:sz w:val="20"/>
          <w:szCs w:val="20"/>
        </w:rPr>
        <w:t>e</w:t>
      </w:r>
      <w:r>
        <w:rPr>
          <w:rFonts w:ascii="Arial" w:hAnsi="Arial" w:cs="Arial"/>
          <w:spacing w:val="-5"/>
          <w:sz w:val="20"/>
          <w:szCs w:val="20"/>
        </w:rPr>
        <w:t>v</w:t>
      </w:r>
      <w:r>
        <w:rPr>
          <w:rFonts w:ascii="Arial" w:hAnsi="Arial" w:cs="Arial"/>
          <w:sz w:val="20"/>
          <w:szCs w:val="20"/>
        </w:rPr>
        <w:t>er,</w:t>
      </w:r>
      <w:r>
        <w:rPr>
          <w:rFonts w:ascii="Arial" w:hAnsi="Arial" w:cs="Arial"/>
          <w:spacing w:val="-16"/>
          <w:sz w:val="20"/>
          <w:szCs w:val="20"/>
        </w:rPr>
        <w:t xml:space="preserve"> </w:t>
      </w:r>
      <w:r>
        <w:rPr>
          <w:rFonts w:ascii="Arial" w:hAnsi="Arial" w:cs="Arial"/>
          <w:sz w:val="20"/>
          <w:szCs w:val="20"/>
        </w:rPr>
        <w:t>there</w:t>
      </w:r>
      <w:r>
        <w:rPr>
          <w:rFonts w:ascii="Arial" w:hAnsi="Arial" w:cs="Arial"/>
          <w:spacing w:val="10"/>
          <w:sz w:val="20"/>
          <w:szCs w:val="20"/>
        </w:rPr>
        <w:t xml:space="preserve"> </w:t>
      </w:r>
      <w:r>
        <w:rPr>
          <w:rFonts w:ascii="Arial" w:hAnsi="Arial" w:cs="Arial"/>
          <w:sz w:val="20"/>
          <w:szCs w:val="20"/>
        </w:rPr>
        <w:t>are</w:t>
      </w:r>
      <w:r>
        <w:rPr>
          <w:rFonts w:ascii="Arial" w:hAnsi="Arial" w:cs="Arial"/>
          <w:spacing w:val="-3"/>
          <w:sz w:val="20"/>
          <w:szCs w:val="20"/>
        </w:rPr>
        <w:t xml:space="preserve"> </w:t>
      </w:r>
      <w:r>
        <w:rPr>
          <w:rFonts w:ascii="Arial" w:hAnsi="Arial" w:cs="Arial"/>
          <w:sz w:val="20"/>
          <w:szCs w:val="20"/>
        </w:rPr>
        <w:t>usually</w:t>
      </w:r>
      <w:r>
        <w:rPr>
          <w:rFonts w:ascii="Arial" w:hAnsi="Arial" w:cs="Arial"/>
          <w:spacing w:val="12"/>
          <w:sz w:val="20"/>
          <w:szCs w:val="20"/>
        </w:rPr>
        <w:t xml:space="preserve"> </w:t>
      </w:r>
      <w:r>
        <w:rPr>
          <w:rFonts w:ascii="Arial" w:hAnsi="Arial" w:cs="Arial"/>
          <w:sz w:val="20"/>
          <w:szCs w:val="20"/>
        </w:rPr>
        <w:t>more</w:t>
      </w:r>
      <w:r>
        <w:rPr>
          <w:rFonts w:ascii="Arial" w:hAnsi="Arial" w:cs="Arial"/>
          <w:spacing w:val="-4"/>
          <w:sz w:val="20"/>
          <w:szCs w:val="20"/>
        </w:rPr>
        <w:t xml:space="preserve"> </w:t>
      </w:r>
      <w:r>
        <w:rPr>
          <w:rFonts w:ascii="Arial" w:hAnsi="Arial" w:cs="Arial"/>
          <w:sz w:val="20"/>
          <w:szCs w:val="20"/>
        </w:rPr>
        <w:t>than</w:t>
      </w:r>
      <w:r>
        <w:rPr>
          <w:rFonts w:ascii="Arial" w:hAnsi="Arial" w:cs="Arial"/>
          <w:spacing w:val="31"/>
          <w:sz w:val="20"/>
          <w:szCs w:val="20"/>
        </w:rPr>
        <w:t xml:space="preserve"> </w:t>
      </w:r>
      <w:r>
        <w:rPr>
          <w:rFonts w:ascii="Arial" w:hAnsi="Arial" w:cs="Arial"/>
          <w:spacing w:val="-5"/>
          <w:w w:val="139"/>
          <w:sz w:val="20"/>
          <w:szCs w:val="20"/>
        </w:rPr>
        <w:t>t</w:t>
      </w:r>
      <w:r>
        <w:rPr>
          <w:rFonts w:ascii="Arial" w:hAnsi="Arial" w:cs="Arial"/>
          <w:spacing w:val="-5"/>
          <w:w w:val="99"/>
          <w:sz w:val="20"/>
          <w:szCs w:val="20"/>
        </w:rPr>
        <w:t>w</w:t>
      </w:r>
      <w:r>
        <w:rPr>
          <w:rFonts w:ascii="Arial" w:hAnsi="Arial" w:cs="Arial"/>
          <w:w w:val="89"/>
          <w:sz w:val="20"/>
          <w:szCs w:val="20"/>
        </w:rPr>
        <w:t>o</w:t>
      </w:r>
      <w:r>
        <w:rPr>
          <w:rFonts w:ascii="Arial" w:hAnsi="Arial" w:cs="Arial"/>
          <w:spacing w:val="23"/>
          <w:sz w:val="20"/>
          <w:szCs w:val="20"/>
        </w:rPr>
        <w:t xml:space="preserve"> </w:t>
      </w:r>
      <w:r>
        <w:rPr>
          <w:rFonts w:ascii="Arial" w:hAnsi="Arial" w:cs="Arial"/>
          <w:spacing w:val="5"/>
          <w:w w:val="91"/>
          <w:sz w:val="20"/>
          <w:szCs w:val="20"/>
        </w:rPr>
        <w:t>p</w:t>
      </w:r>
      <w:r>
        <w:rPr>
          <w:rFonts w:ascii="Arial" w:hAnsi="Arial" w:cs="Arial"/>
          <w:w w:val="91"/>
          <w:sz w:val="20"/>
          <w:szCs w:val="20"/>
        </w:rPr>
        <w:t>eople</w:t>
      </w:r>
      <w:r>
        <w:rPr>
          <w:rFonts w:ascii="Arial" w:hAnsi="Arial" w:cs="Arial"/>
          <w:spacing w:val="34"/>
          <w:w w:val="91"/>
          <w:sz w:val="20"/>
          <w:szCs w:val="20"/>
        </w:rPr>
        <w:t xml:space="preserve"> </w:t>
      </w:r>
      <w:r>
        <w:rPr>
          <w:rFonts w:ascii="Arial" w:hAnsi="Arial" w:cs="Arial"/>
          <w:sz w:val="20"/>
          <w:szCs w:val="20"/>
        </w:rPr>
        <w:t>organizing</w:t>
      </w:r>
      <w:r>
        <w:rPr>
          <w:rFonts w:ascii="Arial" w:hAnsi="Arial" w:cs="Arial"/>
          <w:spacing w:val="-4"/>
          <w:sz w:val="20"/>
          <w:szCs w:val="20"/>
        </w:rPr>
        <w:t xml:space="preserve"> </w:t>
      </w:r>
      <w:r>
        <w:rPr>
          <w:rFonts w:ascii="Arial" w:hAnsi="Arial" w:cs="Arial"/>
          <w:sz w:val="20"/>
          <w:szCs w:val="20"/>
        </w:rPr>
        <w:t>a protest,</w:t>
      </w:r>
      <w:r>
        <w:rPr>
          <w:rFonts w:ascii="Arial" w:hAnsi="Arial" w:cs="Arial"/>
          <w:spacing w:val="7"/>
          <w:sz w:val="20"/>
          <w:szCs w:val="20"/>
        </w:rPr>
        <w:t xml:space="preserve"> </w:t>
      </w:r>
      <w:r>
        <w:rPr>
          <w:rFonts w:ascii="Arial" w:hAnsi="Arial" w:cs="Arial"/>
          <w:sz w:val="20"/>
          <w:szCs w:val="20"/>
        </w:rPr>
        <w:t>and so</w:t>
      </w:r>
      <w:r>
        <w:rPr>
          <w:rFonts w:ascii="Arial" w:hAnsi="Arial" w:cs="Arial"/>
          <w:spacing w:val="-21"/>
          <w:sz w:val="20"/>
          <w:szCs w:val="20"/>
        </w:rPr>
        <w:t xml:space="preserve"> </w:t>
      </w:r>
      <w:r>
        <w:rPr>
          <w:rFonts w:ascii="Arial" w:hAnsi="Arial" w:cs="Arial"/>
          <w:spacing w:val="-5"/>
          <w:w w:val="89"/>
          <w:sz w:val="20"/>
          <w:szCs w:val="20"/>
        </w:rPr>
        <w:t>w</w:t>
      </w:r>
      <w:r>
        <w:rPr>
          <w:rFonts w:ascii="Arial" w:hAnsi="Arial" w:cs="Arial"/>
          <w:w w:val="89"/>
          <w:sz w:val="20"/>
          <w:szCs w:val="20"/>
        </w:rPr>
        <w:t>e</w:t>
      </w:r>
      <w:r>
        <w:rPr>
          <w:rFonts w:ascii="Arial" w:hAnsi="Arial" w:cs="Arial"/>
          <w:spacing w:val="21"/>
          <w:w w:val="89"/>
          <w:sz w:val="20"/>
          <w:szCs w:val="20"/>
        </w:rPr>
        <w:t xml:space="preserve"> </w:t>
      </w:r>
      <w:r>
        <w:rPr>
          <w:rFonts w:ascii="Arial" w:hAnsi="Arial" w:cs="Arial"/>
          <w:w w:val="89"/>
          <w:sz w:val="20"/>
          <w:szCs w:val="20"/>
        </w:rPr>
        <w:t>need</w:t>
      </w:r>
      <w:r>
        <w:rPr>
          <w:rFonts w:ascii="Arial" w:hAnsi="Arial" w:cs="Arial"/>
          <w:spacing w:val="19"/>
          <w:w w:val="89"/>
          <w:sz w:val="20"/>
          <w:szCs w:val="20"/>
        </w:rPr>
        <w:t xml:space="preserve"> </w:t>
      </w:r>
      <w:r>
        <w:rPr>
          <w:rFonts w:ascii="Arial" w:hAnsi="Arial" w:cs="Arial"/>
          <w:sz w:val="20"/>
          <w:szCs w:val="20"/>
        </w:rPr>
        <w:t>to</w:t>
      </w:r>
      <w:r>
        <w:rPr>
          <w:rFonts w:ascii="Arial" w:hAnsi="Arial" w:cs="Arial"/>
          <w:spacing w:val="21"/>
          <w:sz w:val="20"/>
          <w:szCs w:val="20"/>
        </w:rPr>
        <w:t xml:space="preserve"> </w:t>
      </w:r>
      <w:r>
        <w:rPr>
          <w:rFonts w:ascii="Arial" w:hAnsi="Arial" w:cs="Arial"/>
          <w:sz w:val="20"/>
          <w:szCs w:val="20"/>
        </w:rPr>
        <w:t>hold</w:t>
      </w:r>
      <w:r>
        <w:rPr>
          <w:rFonts w:ascii="Arial" w:hAnsi="Arial" w:cs="Arial"/>
          <w:spacing w:val="9"/>
          <w:sz w:val="20"/>
          <w:szCs w:val="20"/>
        </w:rPr>
        <w:t xml:space="preserve"> </w:t>
      </w:r>
      <w:r>
        <w:rPr>
          <w:rFonts w:ascii="Arial" w:hAnsi="Arial" w:cs="Arial"/>
          <w:w w:val="91"/>
          <w:sz w:val="20"/>
          <w:szCs w:val="20"/>
        </w:rPr>
        <w:t>discussions</w:t>
      </w:r>
      <w:r>
        <w:rPr>
          <w:rFonts w:ascii="Arial" w:hAnsi="Arial" w:cs="Arial"/>
          <w:spacing w:val="18"/>
          <w:w w:val="91"/>
          <w:sz w:val="20"/>
          <w:szCs w:val="20"/>
        </w:rPr>
        <w:t xml:space="preserve"> </w:t>
      </w:r>
      <w:r>
        <w:rPr>
          <w:rFonts w:ascii="Arial" w:hAnsi="Arial" w:cs="Arial"/>
          <w:sz w:val="20"/>
          <w:szCs w:val="20"/>
        </w:rPr>
        <w:t>with</w:t>
      </w:r>
      <w:r>
        <w:rPr>
          <w:rFonts w:ascii="Arial" w:hAnsi="Arial" w:cs="Arial"/>
          <w:spacing w:val="41"/>
          <w:sz w:val="20"/>
          <w:szCs w:val="20"/>
        </w:rPr>
        <w:t xml:space="preserve"> </w:t>
      </w:r>
      <w:r>
        <w:rPr>
          <w:rFonts w:ascii="Arial" w:hAnsi="Arial" w:cs="Arial"/>
          <w:sz w:val="20"/>
          <w:szCs w:val="20"/>
        </w:rPr>
        <w:t>more</w:t>
      </w:r>
      <w:r>
        <w:rPr>
          <w:rFonts w:ascii="Arial" w:hAnsi="Arial" w:cs="Arial"/>
          <w:spacing w:val="-14"/>
          <w:sz w:val="20"/>
          <w:szCs w:val="20"/>
        </w:rPr>
        <w:t xml:space="preserve"> </w:t>
      </w:r>
      <w:r>
        <w:rPr>
          <w:rFonts w:ascii="Arial" w:hAnsi="Arial" w:cs="Arial"/>
          <w:sz w:val="20"/>
          <w:szCs w:val="20"/>
        </w:rPr>
        <w:t>than</w:t>
      </w:r>
      <w:r>
        <w:rPr>
          <w:rFonts w:ascii="Arial" w:hAnsi="Arial" w:cs="Arial"/>
          <w:spacing w:val="21"/>
          <w:sz w:val="20"/>
          <w:szCs w:val="20"/>
        </w:rPr>
        <w:t xml:space="preserve"> </w:t>
      </w:r>
      <w:r>
        <w:rPr>
          <w:rFonts w:ascii="Arial" w:hAnsi="Arial" w:cs="Arial"/>
          <w:sz w:val="20"/>
          <w:szCs w:val="20"/>
        </w:rPr>
        <w:t>only</w:t>
      </w:r>
      <w:r>
        <w:rPr>
          <w:rFonts w:ascii="Arial" w:hAnsi="Arial" w:cs="Arial"/>
          <w:spacing w:val="13"/>
          <w:sz w:val="20"/>
          <w:szCs w:val="20"/>
        </w:rPr>
        <w:t xml:space="preserve"> </w:t>
      </w:r>
      <w:r>
        <w:rPr>
          <w:rFonts w:ascii="Arial" w:hAnsi="Arial" w:cs="Arial"/>
          <w:spacing w:val="-5"/>
          <w:w w:val="139"/>
          <w:sz w:val="20"/>
          <w:szCs w:val="20"/>
        </w:rPr>
        <w:t>t</w:t>
      </w:r>
      <w:r>
        <w:rPr>
          <w:rFonts w:ascii="Arial" w:hAnsi="Arial" w:cs="Arial"/>
          <w:spacing w:val="-5"/>
          <w:w w:val="99"/>
          <w:sz w:val="20"/>
          <w:szCs w:val="20"/>
        </w:rPr>
        <w:t>w</w:t>
      </w:r>
      <w:r>
        <w:rPr>
          <w:rFonts w:ascii="Arial" w:hAnsi="Arial" w:cs="Arial"/>
          <w:w w:val="89"/>
          <w:sz w:val="20"/>
          <w:szCs w:val="20"/>
        </w:rPr>
        <w:t>o</w:t>
      </w:r>
      <w:r>
        <w:rPr>
          <w:rFonts w:ascii="Arial" w:hAnsi="Arial" w:cs="Arial"/>
          <w:spacing w:val="13"/>
          <w:sz w:val="20"/>
          <w:szCs w:val="20"/>
        </w:rPr>
        <w:t xml:space="preserve"> </w:t>
      </w:r>
      <w:r>
        <w:rPr>
          <w:rFonts w:ascii="Arial" w:hAnsi="Arial" w:cs="Arial"/>
          <w:spacing w:val="5"/>
          <w:w w:val="91"/>
          <w:sz w:val="20"/>
          <w:szCs w:val="20"/>
        </w:rPr>
        <w:t>p</w:t>
      </w:r>
      <w:r>
        <w:rPr>
          <w:rFonts w:ascii="Arial" w:hAnsi="Arial" w:cs="Arial"/>
          <w:w w:val="91"/>
          <w:sz w:val="20"/>
          <w:szCs w:val="20"/>
        </w:rPr>
        <w:t>eople</w:t>
      </w:r>
      <w:r>
        <w:rPr>
          <w:rFonts w:ascii="Arial" w:hAnsi="Arial" w:cs="Arial"/>
          <w:spacing w:val="22"/>
          <w:w w:val="91"/>
          <w:sz w:val="20"/>
          <w:szCs w:val="20"/>
        </w:rPr>
        <w:t xml:space="preserve"> </w:t>
      </w:r>
      <w:r>
        <w:rPr>
          <w:rFonts w:ascii="Arial" w:hAnsi="Arial" w:cs="Arial"/>
          <w:w w:val="105"/>
          <w:sz w:val="20"/>
          <w:szCs w:val="20"/>
        </w:rPr>
        <w:t xml:space="preserve">at </w:t>
      </w:r>
      <w:r>
        <w:rPr>
          <w:rFonts w:ascii="Arial" w:hAnsi="Arial" w:cs="Arial"/>
          <w:sz w:val="20"/>
          <w:szCs w:val="20"/>
        </w:rPr>
        <w:t>a</w:t>
      </w:r>
      <w:r>
        <w:rPr>
          <w:rFonts w:ascii="Arial" w:hAnsi="Arial" w:cs="Arial"/>
          <w:spacing w:val="17"/>
          <w:sz w:val="20"/>
          <w:szCs w:val="20"/>
        </w:rPr>
        <w:t xml:space="preserve"> </w:t>
      </w:r>
      <w:r>
        <w:rPr>
          <w:rFonts w:ascii="Arial" w:hAnsi="Arial" w:cs="Arial"/>
          <w:sz w:val="20"/>
          <w:szCs w:val="20"/>
        </w:rPr>
        <w:t xml:space="preserve">time. </w:t>
      </w:r>
      <w:r>
        <w:rPr>
          <w:rFonts w:ascii="Arial" w:hAnsi="Arial" w:cs="Arial"/>
          <w:spacing w:val="42"/>
          <w:sz w:val="20"/>
          <w:szCs w:val="20"/>
        </w:rPr>
        <w:t xml:space="preserve"> </w:t>
      </w:r>
      <w:r>
        <w:rPr>
          <w:rFonts w:ascii="Arial" w:hAnsi="Arial" w:cs="Arial"/>
          <w:sz w:val="20"/>
          <w:szCs w:val="20"/>
        </w:rPr>
        <w:t>In</w:t>
      </w:r>
      <w:r>
        <w:rPr>
          <w:rFonts w:ascii="Arial" w:hAnsi="Arial" w:cs="Arial"/>
          <w:spacing w:val="45"/>
          <w:sz w:val="20"/>
          <w:szCs w:val="20"/>
        </w:rPr>
        <w:t xml:space="preserve"> </w:t>
      </w:r>
      <w:r>
        <w:rPr>
          <w:rFonts w:ascii="Arial" w:hAnsi="Arial" w:cs="Arial"/>
          <w:sz w:val="20"/>
          <w:szCs w:val="20"/>
        </w:rPr>
        <w:t>this</w:t>
      </w:r>
      <w:r>
        <w:rPr>
          <w:rFonts w:ascii="Arial" w:hAnsi="Arial" w:cs="Arial"/>
          <w:spacing w:val="39"/>
          <w:sz w:val="20"/>
          <w:szCs w:val="20"/>
        </w:rPr>
        <w:t xml:space="preserve"> </w:t>
      </w:r>
      <w:r>
        <w:rPr>
          <w:rFonts w:ascii="Arial" w:hAnsi="Arial" w:cs="Arial"/>
          <w:sz w:val="20"/>
          <w:szCs w:val="20"/>
        </w:rPr>
        <w:t>situation</w:t>
      </w:r>
      <w:r>
        <w:rPr>
          <w:rFonts w:ascii="Arial" w:hAnsi="Arial" w:cs="Arial"/>
          <w:spacing w:val="45"/>
          <w:sz w:val="20"/>
          <w:szCs w:val="20"/>
        </w:rPr>
        <w:t xml:space="preserve"> </w:t>
      </w:r>
      <w:r>
        <w:rPr>
          <w:rFonts w:ascii="Arial" w:hAnsi="Arial" w:cs="Arial"/>
          <w:sz w:val="20"/>
          <w:szCs w:val="20"/>
        </w:rPr>
        <w:t>there</w:t>
      </w:r>
      <w:r>
        <w:rPr>
          <w:rFonts w:ascii="Arial" w:hAnsi="Arial" w:cs="Arial"/>
          <w:spacing w:val="16"/>
          <w:sz w:val="20"/>
          <w:szCs w:val="20"/>
        </w:rPr>
        <w:t xml:space="preserve"> </w:t>
      </w:r>
      <w:r>
        <w:rPr>
          <w:rFonts w:ascii="Arial" w:hAnsi="Arial" w:cs="Arial"/>
          <w:sz w:val="20"/>
          <w:szCs w:val="20"/>
        </w:rPr>
        <w:t>are</w:t>
      </w:r>
      <w:r>
        <w:rPr>
          <w:rFonts w:ascii="Arial" w:hAnsi="Arial" w:cs="Arial"/>
          <w:spacing w:val="4"/>
          <w:sz w:val="20"/>
          <w:szCs w:val="20"/>
        </w:rPr>
        <w:t xml:space="preserve"> </w:t>
      </w:r>
      <w:r>
        <w:rPr>
          <w:rFonts w:ascii="Arial" w:hAnsi="Arial" w:cs="Arial"/>
          <w:spacing w:val="-5"/>
          <w:w w:val="139"/>
          <w:sz w:val="20"/>
          <w:szCs w:val="20"/>
        </w:rPr>
        <w:t>t</w:t>
      </w:r>
      <w:r>
        <w:rPr>
          <w:rFonts w:ascii="Arial" w:hAnsi="Arial" w:cs="Arial"/>
          <w:spacing w:val="-6"/>
          <w:w w:val="99"/>
          <w:sz w:val="20"/>
          <w:szCs w:val="20"/>
        </w:rPr>
        <w:t>w</w:t>
      </w:r>
      <w:r>
        <w:rPr>
          <w:rFonts w:ascii="Arial" w:hAnsi="Arial" w:cs="Arial"/>
          <w:w w:val="89"/>
          <w:sz w:val="20"/>
          <w:szCs w:val="20"/>
        </w:rPr>
        <w:t>o</w:t>
      </w:r>
      <w:r>
        <w:rPr>
          <w:rFonts w:ascii="Arial" w:hAnsi="Arial" w:cs="Arial"/>
          <w:sz w:val="20"/>
          <w:szCs w:val="20"/>
        </w:rPr>
        <w:t xml:space="preserve"> </w:t>
      </w:r>
      <w:r>
        <w:rPr>
          <w:rFonts w:ascii="Arial" w:hAnsi="Arial" w:cs="Arial"/>
          <w:spacing w:val="-26"/>
          <w:sz w:val="20"/>
          <w:szCs w:val="20"/>
        </w:rPr>
        <w:t xml:space="preserve"> </w:t>
      </w:r>
      <w:r>
        <w:rPr>
          <w:rFonts w:ascii="Arial" w:hAnsi="Arial" w:cs="Arial"/>
          <w:w w:val="91"/>
          <w:sz w:val="20"/>
          <w:szCs w:val="20"/>
        </w:rPr>
        <w:t>approa</w:t>
      </w:r>
      <w:r>
        <w:rPr>
          <w:rFonts w:ascii="Arial" w:hAnsi="Arial" w:cs="Arial"/>
          <w:spacing w:val="-5"/>
          <w:w w:val="91"/>
          <w:sz w:val="20"/>
          <w:szCs w:val="20"/>
        </w:rPr>
        <w:t>c</w:t>
      </w:r>
      <w:r>
        <w:rPr>
          <w:rFonts w:ascii="Arial" w:hAnsi="Arial" w:cs="Arial"/>
          <w:w w:val="91"/>
          <w:sz w:val="20"/>
          <w:szCs w:val="20"/>
        </w:rPr>
        <w:t>hes</w:t>
      </w:r>
      <w:r>
        <w:rPr>
          <w:rFonts w:ascii="Arial" w:hAnsi="Arial" w:cs="Arial"/>
          <w:spacing w:val="39"/>
          <w:w w:val="91"/>
          <w:sz w:val="20"/>
          <w:szCs w:val="20"/>
        </w:rPr>
        <w:t xml:space="preserve"> </w:t>
      </w:r>
      <w:r>
        <w:rPr>
          <w:rFonts w:ascii="Arial" w:hAnsi="Arial" w:cs="Arial"/>
          <w:sz w:val="20"/>
          <w:szCs w:val="20"/>
        </w:rPr>
        <w:t>to</w:t>
      </w:r>
      <w:r>
        <w:rPr>
          <w:rFonts w:ascii="Arial" w:hAnsi="Arial" w:cs="Arial"/>
          <w:spacing w:val="38"/>
          <w:sz w:val="20"/>
          <w:szCs w:val="20"/>
        </w:rPr>
        <w:t xml:space="preserve"> </w:t>
      </w:r>
      <w:r>
        <w:rPr>
          <w:rFonts w:ascii="Arial" w:hAnsi="Arial" w:cs="Arial"/>
          <w:sz w:val="20"/>
          <w:szCs w:val="20"/>
        </w:rPr>
        <w:t>solving</w:t>
      </w:r>
      <w:r>
        <w:rPr>
          <w:rFonts w:ascii="Arial" w:hAnsi="Arial" w:cs="Arial"/>
          <w:spacing w:val="6"/>
          <w:sz w:val="20"/>
          <w:szCs w:val="20"/>
        </w:rPr>
        <w:t xml:space="preserve"> </w:t>
      </w:r>
      <w:r>
        <w:rPr>
          <w:rFonts w:ascii="Arial" w:hAnsi="Arial" w:cs="Arial"/>
          <w:sz w:val="20"/>
          <w:szCs w:val="20"/>
        </w:rPr>
        <w:t>the</w:t>
      </w:r>
      <w:r>
        <w:rPr>
          <w:rFonts w:ascii="Arial" w:hAnsi="Arial" w:cs="Arial"/>
          <w:spacing w:val="27"/>
          <w:sz w:val="20"/>
          <w:szCs w:val="20"/>
        </w:rPr>
        <w:t xml:space="preserve"> </w:t>
      </w:r>
      <w:proofErr w:type="spellStart"/>
      <w:r>
        <w:rPr>
          <w:rFonts w:ascii="Arial" w:hAnsi="Arial" w:cs="Arial"/>
          <w:sz w:val="20"/>
          <w:szCs w:val="20"/>
        </w:rPr>
        <w:t>com</w:t>
      </w:r>
      <w:r>
        <w:rPr>
          <w:rFonts w:ascii="Arial" w:hAnsi="Arial" w:cs="Arial"/>
          <w:spacing w:val="-5"/>
          <w:sz w:val="20"/>
          <w:szCs w:val="20"/>
        </w:rPr>
        <w:t>m</w:t>
      </w:r>
      <w:r>
        <w:rPr>
          <w:rFonts w:ascii="Arial" w:hAnsi="Arial" w:cs="Arial"/>
          <w:sz w:val="20"/>
          <w:szCs w:val="20"/>
        </w:rPr>
        <w:t>unic</w:t>
      </w:r>
      <w:proofErr w:type="spellEnd"/>
      <w:r>
        <w:rPr>
          <w:rFonts w:ascii="Arial" w:hAnsi="Arial" w:cs="Arial"/>
          <w:sz w:val="20"/>
          <w:szCs w:val="20"/>
        </w:rPr>
        <w:t>-</w:t>
      </w:r>
    </w:p>
    <w:p w14:paraId="4D16B128" w14:textId="77777777" w:rsidR="009E6749" w:rsidRDefault="009E6749">
      <w:pPr>
        <w:spacing w:after="0"/>
        <w:jc w:val="both"/>
        <w:sectPr w:rsidR="009E6749">
          <w:pgSz w:w="12240" w:h="15840"/>
          <w:pgMar w:top="1480" w:right="1720" w:bottom="1920" w:left="1720" w:header="0" w:footer="1736" w:gutter="0"/>
          <w:cols w:space="720"/>
        </w:sectPr>
      </w:pPr>
    </w:p>
    <w:p w14:paraId="7A9730FB" w14:textId="77777777" w:rsidR="009E6749" w:rsidRDefault="009E6749">
      <w:pPr>
        <w:spacing w:after="0" w:line="200" w:lineRule="exact"/>
        <w:rPr>
          <w:sz w:val="20"/>
          <w:szCs w:val="20"/>
        </w:rPr>
      </w:pPr>
    </w:p>
    <w:p w14:paraId="153F0B24" w14:textId="77777777" w:rsidR="009E6749" w:rsidRDefault="009E6749">
      <w:pPr>
        <w:spacing w:after="0" w:line="200" w:lineRule="exact"/>
        <w:rPr>
          <w:sz w:val="20"/>
          <w:szCs w:val="20"/>
        </w:rPr>
      </w:pPr>
    </w:p>
    <w:p w14:paraId="2E9B2498" w14:textId="77777777" w:rsidR="009E6749" w:rsidRDefault="009E6749">
      <w:pPr>
        <w:spacing w:after="0" w:line="200" w:lineRule="exact"/>
        <w:rPr>
          <w:sz w:val="20"/>
          <w:szCs w:val="20"/>
        </w:rPr>
      </w:pPr>
    </w:p>
    <w:p w14:paraId="10D79DC2" w14:textId="77777777" w:rsidR="009E6749" w:rsidRDefault="009E6749">
      <w:pPr>
        <w:spacing w:after="0" w:line="200" w:lineRule="exact"/>
        <w:rPr>
          <w:sz w:val="20"/>
          <w:szCs w:val="20"/>
        </w:rPr>
      </w:pPr>
    </w:p>
    <w:p w14:paraId="3ACBDA58" w14:textId="77777777" w:rsidR="009E6749" w:rsidRDefault="009E6749">
      <w:pPr>
        <w:spacing w:before="7" w:after="0" w:line="200" w:lineRule="exact"/>
        <w:rPr>
          <w:sz w:val="20"/>
          <w:szCs w:val="20"/>
        </w:rPr>
      </w:pPr>
    </w:p>
    <w:p w14:paraId="398424A8" w14:textId="77777777" w:rsidR="009E6749" w:rsidRDefault="009E6749">
      <w:pPr>
        <w:spacing w:before="21" w:after="0" w:line="249" w:lineRule="auto"/>
        <w:ind w:left="955" w:right="916"/>
        <w:jc w:val="both"/>
        <w:rPr>
          <w:rFonts w:ascii="Arial" w:hAnsi="Arial" w:cs="Arial"/>
          <w:sz w:val="20"/>
          <w:szCs w:val="20"/>
        </w:rPr>
      </w:pPr>
      <w:proofErr w:type="spellStart"/>
      <w:r>
        <w:rPr>
          <w:rFonts w:ascii="Arial" w:hAnsi="Arial" w:cs="Arial"/>
          <w:sz w:val="20"/>
          <w:szCs w:val="20"/>
        </w:rPr>
        <w:t>ation</w:t>
      </w:r>
      <w:proofErr w:type="spellEnd"/>
      <w:r>
        <w:rPr>
          <w:rFonts w:ascii="Arial" w:hAnsi="Arial" w:cs="Arial"/>
          <w:sz w:val="20"/>
          <w:szCs w:val="20"/>
        </w:rPr>
        <w:t xml:space="preserve">: </w:t>
      </w:r>
      <w:r>
        <w:rPr>
          <w:rFonts w:ascii="Arial" w:hAnsi="Arial" w:cs="Arial"/>
          <w:spacing w:val="9"/>
          <w:sz w:val="20"/>
          <w:szCs w:val="20"/>
        </w:rPr>
        <w:t xml:space="preserve"> </w:t>
      </w:r>
      <w:r>
        <w:rPr>
          <w:rFonts w:ascii="Arial" w:hAnsi="Arial" w:cs="Arial"/>
          <w:w w:val="95"/>
          <w:sz w:val="20"/>
          <w:szCs w:val="20"/>
        </w:rPr>
        <w:t>si</w:t>
      </w:r>
      <w:r>
        <w:rPr>
          <w:rFonts w:ascii="Arial" w:hAnsi="Arial" w:cs="Arial"/>
          <w:spacing w:val="-5"/>
          <w:w w:val="95"/>
          <w:sz w:val="20"/>
          <w:szCs w:val="20"/>
        </w:rPr>
        <w:t>m</w:t>
      </w:r>
      <w:r>
        <w:rPr>
          <w:rFonts w:ascii="Arial" w:hAnsi="Arial" w:cs="Arial"/>
          <w:w w:val="95"/>
          <w:sz w:val="20"/>
          <w:szCs w:val="20"/>
        </w:rPr>
        <w:t>ultaneous</w:t>
      </w:r>
      <w:r>
        <w:rPr>
          <w:rFonts w:ascii="Arial" w:hAnsi="Arial" w:cs="Arial"/>
          <w:spacing w:val="31"/>
          <w:w w:val="95"/>
          <w:sz w:val="20"/>
          <w:szCs w:val="20"/>
        </w:rPr>
        <w:t xml:space="preserve"> </w:t>
      </w:r>
      <w:r>
        <w:rPr>
          <w:rFonts w:ascii="Arial" w:hAnsi="Arial" w:cs="Arial"/>
          <w:sz w:val="20"/>
          <w:szCs w:val="20"/>
        </w:rPr>
        <w:t>pair-wise</w:t>
      </w:r>
      <w:r>
        <w:rPr>
          <w:rFonts w:ascii="Arial" w:hAnsi="Arial" w:cs="Arial"/>
          <w:spacing w:val="-7"/>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w:t>
      </w:r>
      <w:r>
        <w:rPr>
          <w:rFonts w:ascii="Arial" w:hAnsi="Arial" w:cs="Arial"/>
          <w:spacing w:val="-2"/>
          <w:sz w:val="20"/>
          <w:szCs w:val="20"/>
        </w:rPr>
        <w:t xml:space="preserve"> </w:t>
      </w:r>
      <w:r>
        <w:rPr>
          <w:rFonts w:ascii="Arial" w:hAnsi="Arial" w:cs="Arial"/>
          <w:spacing w:val="5"/>
          <w:w w:val="93"/>
          <w:sz w:val="20"/>
          <w:szCs w:val="20"/>
        </w:rPr>
        <w:t>b</w:t>
      </w:r>
      <w:r>
        <w:rPr>
          <w:rFonts w:ascii="Arial" w:hAnsi="Arial" w:cs="Arial"/>
          <w:w w:val="93"/>
          <w:sz w:val="20"/>
          <w:szCs w:val="20"/>
        </w:rPr>
        <w:t>e</w:t>
      </w:r>
      <w:r>
        <w:rPr>
          <w:rFonts w:ascii="Arial" w:hAnsi="Arial" w:cs="Arial"/>
          <w:spacing w:val="-5"/>
          <w:w w:val="93"/>
          <w:sz w:val="20"/>
          <w:szCs w:val="20"/>
        </w:rPr>
        <w:t>t</w:t>
      </w:r>
      <w:r>
        <w:rPr>
          <w:rFonts w:ascii="Arial" w:hAnsi="Arial" w:cs="Arial"/>
          <w:spacing w:val="-6"/>
          <w:w w:val="93"/>
          <w:sz w:val="20"/>
          <w:szCs w:val="20"/>
        </w:rPr>
        <w:t>w</w:t>
      </w:r>
      <w:r>
        <w:rPr>
          <w:rFonts w:ascii="Arial" w:hAnsi="Arial" w:cs="Arial"/>
          <w:w w:val="93"/>
          <w:sz w:val="20"/>
          <w:szCs w:val="20"/>
        </w:rPr>
        <w:t>een</w:t>
      </w:r>
      <w:r>
        <w:rPr>
          <w:rFonts w:ascii="Arial" w:hAnsi="Arial" w:cs="Arial"/>
          <w:spacing w:val="29"/>
          <w:w w:val="93"/>
          <w:sz w:val="20"/>
          <w:szCs w:val="20"/>
        </w:rPr>
        <w:t xml:space="preserve"> </w:t>
      </w:r>
      <w:r>
        <w:rPr>
          <w:rFonts w:ascii="Arial" w:hAnsi="Arial" w:cs="Arial"/>
          <w:sz w:val="20"/>
          <w:szCs w:val="20"/>
        </w:rPr>
        <w:t>all</w:t>
      </w:r>
      <w:r>
        <w:rPr>
          <w:rFonts w:ascii="Arial" w:hAnsi="Arial" w:cs="Arial"/>
          <w:spacing w:val="32"/>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41"/>
          <w:sz w:val="20"/>
          <w:szCs w:val="20"/>
        </w:rPr>
        <w:t xml:space="preserve"> </w:t>
      </w:r>
      <w:r>
        <w:rPr>
          <w:rFonts w:ascii="Arial" w:hAnsi="Arial" w:cs="Arial"/>
          <w:sz w:val="20"/>
          <w:szCs w:val="20"/>
        </w:rPr>
        <w:t>or</w:t>
      </w:r>
      <w:r>
        <w:rPr>
          <w:rFonts w:ascii="Arial" w:hAnsi="Arial" w:cs="Arial"/>
          <w:spacing w:val="22"/>
          <w:sz w:val="20"/>
          <w:szCs w:val="20"/>
        </w:rPr>
        <w:t xml:space="preserve"> </w:t>
      </w:r>
      <w:r>
        <w:rPr>
          <w:rFonts w:ascii="Arial" w:hAnsi="Arial" w:cs="Arial"/>
          <w:w w:val="102"/>
          <w:sz w:val="20"/>
          <w:szCs w:val="20"/>
        </w:rPr>
        <w:t xml:space="preserve">true </w:t>
      </w:r>
      <w:r>
        <w:rPr>
          <w:rFonts w:ascii="Arial" w:hAnsi="Arial" w:cs="Arial"/>
          <w:sz w:val="20"/>
          <w:szCs w:val="20"/>
        </w:rPr>
        <w:t>group</w:t>
      </w:r>
      <w:r>
        <w:rPr>
          <w:rFonts w:ascii="Arial" w:hAnsi="Arial" w:cs="Arial"/>
          <w:spacing w:val="9"/>
          <w:sz w:val="20"/>
          <w:szCs w:val="20"/>
        </w:rPr>
        <w:t xml:space="preserve"> </w:t>
      </w:r>
      <w:r>
        <w:rPr>
          <w:rFonts w:ascii="Arial" w:hAnsi="Arial" w:cs="Arial"/>
          <w:sz w:val="20"/>
          <w:szCs w:val="20"/>
        </w:rPr>
        <w:t>com</w:t>
      </w:r>
      <w:r>
        <w:rPr>
          <w:rFonts w:ascii="Arial" w:hAnsi="Arial" w:cs="Arial"/>
          <w:spacing w:val="-6"/>
          <w:sz w:val="20"/>
          <w:szCs w:val="20"/>
        </w:rPr>
        <w:t>m</w:t>
      </w:r>
      <w:r>
        <w:rPr>
          <w:rFonts w:ascii="Arial" w:hAnsi="Arial" w:cs="Arial"/>
          <w:sz w:val="20"/>
          <w:szCs w:val="20"/>
        </w:rPr>
        <w:t>unication.</w:t>
      </w:r>
      <w:r>
        <w:rPr>
          <w:rFonts w:ascii="Arial" w:hAnsi="Arial" w:cs="Arial"/>
          <w:spacing w:val="44"/>
          <w:sz w:val="20"/>
          <w:szCs w:val="20"/>
        </w:rPr>
        <w:t xml:space="preserve"> </w:t>
      </w:r>
      <w:r>
        <w:rPr>
          <w:rFonts w:ascii="Arial" w:hAnsi="Arial" w:cs="Arial"/>
          <w:spacing w:val="-17"/>
          <w:sz w:val="20"/>
          <w:szCs w:val="20"/>
        </w:rPr>
        <w:t>F</w:t>
      </w:r>
      <w:r>
        <w:rPr>
          <w:rFonts w:ascii="Arial" w:hAnsi="Arial" w:cs="Arial"/>
          <w:sz w:val="20"/>
          <w:szCs w:val="20"/>
        </w:rPr>
        <w:t>urth</w:t>
      </w:r>
      <w:r>
        <w:rPr>
          <w:rFonts w:ascii="Arial" w:hAnsi="Arial" w:cs="Arial"/>
          <w:spacing w:val="1"/>
          <w:sz w:val="20"/>
          <w:szCs w:val="20"/>
        </w:rPr>
        <w:t>e</w:t>
      </w:r>
      <w:r>
        <w:rPr>
          <w:rFonts w:ascii="Arial" w:hAnsi="Arial" w:cs="Arial"/>
          <w:sz w:val="20"/>
          <w:szCs w:val="20"/>
        </w:rPr>
        <w:t>rmore,</w:t>
      </w:r>
      <w:r>
        <w:rPr>
          <w:rFonts w:ascii="Arial" w:hAnsi="Arial" w:cs="Arial"/>
          <w:spacing w:val="23"/>
          <w:sz w:val="20"/>
          <w:szCs w:val="20"/>
        </w:rPr>
        <w:t xml:space="preserve"> </w:t>
      </w:r>
      <w:r>
        <w:rPr>
          <w:rFonts w:ascii="Arial" w:hAnsi="Arial" w:cs="Arial"/>
          <w:sz w:val="20"/>
          <w:szCs w:val="20"/>
        </w:rPr>
        <w:t>h</w:t>
      </w:r>
      <w:r>
        <w:rPr>
          <w:rFonts w:ascii="Arial" w:hAnsi="Arial" w:cs="Arial"/>
          <w:spacing w:val="-5"/>
          <w:sz w:val="20"/>
          <w:szCs w:val="20"/>
        </w:rPr>
        <w:t>o</w:t>
      </w:r>
      <w:r>
        <w:rPr>
          <w:rFonts w:ascii="Arial" w:hAnsi="Arial" w:cs="Arial"/>
          <w:sz w:val="20"/>
          <w:szCs w:val="20"/>
        </w:rPr>
        <w:t>w</w:t>
      </w:r>
      <w:r>
        <w:rPr>
          <w:rFonts w:ascii="Arial" w:hAnsi="Arial" w:cs="Arial"/>
          <w:spacing w:val="9"/>
          <w:sz w:val="20"/>
          <w:szCs w:val="20"/>
        </w:rPr>
        <w:t xml:space="preserve"> </w:t>
      </w:r>
      <w:r>
        <w:rPr>
          <w:rFonts w:ascii="Arial" w:hAnsi="Arial" w:cs="Arial"/>
          <w:sz w:val="20"/>
          <w:szCs w:val="20"/>
        </w:rPr>
        <w:t>the</w:t>
      </w:r>
      <w:r>
        <w:rPr>
          <w:rFonts w:ascii="Arial" w:hAnsi="Arial" w:cs="Arial"/>
          <w:spacing w:val="21"/>
          <w:sz w:val="20"/>
          <w:szCs w:val="20"/>
        </w:rPr>
        <w:t xml:space="preserve"> </w:t>
      </w:r>
      <w:r>
        <w:rPr>
          <w:rFonts w:ascii="Arial" w:hAnsi="Arial" w:cs="Arial"/>
          <w:w w:val="85"/>
          <w:sz w:val="20"/>
          <w:szCs w:val="20"/>
        </w:rPr>
        <w:t>messages</w:t>
      </w:r>
      <w:r>
        <w:rPr>
          <w:rFonts w:ascii="Arial" w:hAnsi="Arial" w:cs="Arial"/>
          <w:spacing w:val="32"/>
          <w:w w:val="85"/>
          <w:sz w:val="20"/>
          <w:szCs w:val="20"/>
        </w:rPr>
        <w:t xml:space="preserve"> </w:t>
      </w:r>
      <w:r>
        <w:rPr>
          <w:rFonts w:ascii="Arial" w:hAnsi="Arial" w:cs="Arial"/>
          <w:sz w:val="20"/>
          <w:szCs w:val="20"/>
        </w:rPr>
        <w:t>are</w:t>
      </w:r>
      <w:r>
        <w:rPr>
          <w:rFonts w:ascii="Arial" w:hAnsi="Arial" w:cs="Arial"/>
          <w:spacing w:val="-2"/>
          <w:sz w:val="20"/>
          <w:szCs w:val="20"/>
        </w:rPr>
        <w:t xml:space="preserve"> </w:t>
      </w:r>
      <w:r>
        <w:rPr>
          <w:rFonts w:ascii="Arial" w:hAnsi="Arial" w:cs="Arial"/>
          <w:sz w:val="20"/>
          <w:szCs w:val="20"/>
        </w:rPr>
        <w:t>distributed</w:t>
      </w:r>
      <w:r>
        <w:rPr>
          <w:rFonts w:ascii="Arial" w:hAnsi="Arial" w:cs="Arial"/>
          <w:spacing w:val="53"/>
          <w:sz w:val="20"/>
          <w:szCs w:val="20"/>
        </w:rPr>
        <w:t xml:space="preserve"> </w:t>
      </w:r>
      <w:r>
        <w:rPr>
          <w:rFonts w:ascii="Arial" w:hAnsi="Arial" w:cs="Arial"/>
          <w:sz w:val="20"/>
          <w:szCs w:val="20"/>
        </w:rPr>
        <w:t>is</w:t>
      </w:r>
      <w:r>
        <w:rPr>
          <w:rFonts w:ascii="Arial" w:hAnsi="Arial" w:cs="Arial"/>
          <w:spacing w:val="12"/>
          <w:sz w:val="20"/>
          <w:szCs w:val="20"/>
        </w:rPr>
        <w:t xml:space="preserve"> </w:t>
      </w:r>
      <w:r>
        <w:rPr>
          <w:rFonts w:ascii="Arial" w:hAnsi="Arial" w:cs="Arial"/>
          <w:sz w:val="20"/>
          <w:szCs w:val="20"/>
        </w:rPr>
        <w:t>also im</w:t>
      </w:r>
      <w:r>
        <w:rPr>
          <w:rFonts w:ascii="Arial" w:hAnsi="Arial" w:cs="Arial"/>
          <w:spacing w:val="6"/>
          <w:sz w:val="20"/>
          <w:szCs w:val="20"/>
        </w:rPr>
        <w:t>p</w:t>
      </w:r>
      <w:r>
        <w:rPr>
          <w:rFonts w:ascii="Arial" w:hAnsi="Arial" w:cs="Arial"/>
          <w:sz w:val="20"/>
          <w:szCs w:val="20"/>
        </w:rPr>
        <w:t>orta</w:t>
      </w:r>
      <w:r>
        <w:rPr>
          <w:rFonts w:ascii="Arial" w:hAnsi="Arial" w:cs="Arial"/>
          <w:spacing w:val="-5"/>
          <w:sz w:val="20"/>
          <w:szCs w:val="20"/>
        </w:rPr>
        <w:t>n</w:t>
      </w:r>
      <w:r>
        <w:rPr>
          <w:rFonts w:ascii="Arial" w:hAnsi="Arial" w:cs="Arial"/>
          <w:sz w:val="20"/>
          <w:szCs w:val="20"/>
        </w:rPr>
        <w:t>t,</w:t>
      </w:r>
      <w:r>
        <w:rPr>
          <w:rFonts w:ascii="Arial" w:hAnsi="Arial" w:cs="Arial"/>
          <w:spacing w:val="43"/>
          <w:sz w:val="20"/>
          <w:szCs w:val="20"/>
        </w:rPr>
        <w:t xml:space="preserve"> </w:t>
      </w:r>
      <w:r>
        <w:rPr>
          <w:rFonts w:ascii="Arial" w:hAnsi="Arial" w:cs="Arial"/>
          <w:spacing w:val="5"/>
          <w:w w:val="87"/>
          <w:sz w:val="20"/>
          <w:szCs w:val="20"/>
        </w:rPr>
        <w:t>b</w:t>
      </w:r>
      <w:r>
        <w:rPr>
          <w:rFonts w:ascii="Arial" w:hAnsi="Arial" w:cs="Arial"/>
          <w:w w:val="87"/>
          <w:sz w:val="20"/>
          <w:szCs w:val="20"/>
        </w:rPr>
        <w:t>ecause</w:t>
      </w:r>
      <w:r>
        <w:rPr>
          <w:rFonts w:ascii="Arial" w:hAnsi="Arial" w:cs="Arial"/>
          <w:spacing w:val="19"/>
          <w:w w:val="87"/>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w w:val="95"/>
          <w:sz w:val="20"/>
          <w:szCs w:val="20"/>
        </w:rPr>
        <w:t>ad</w:t>
      </w:r>
      <w:r>
        <w:rPr>
          <w:rFonts w:ascii="Arial" w:hAnsi="Arial" w:cs="Arial"/>
          <w:spacing w:val="-5"/>
          <w:w w:val="95"/>
          <w:sz w:val="20"/>
          <w:szCs w:val="20"/>
        </w:rPr>
        <w:t>v</w:t>
      </w:r>
      <w:r>
        <w:rPr>
          <w:rFonts w:ascii="Arial" w:hAnsi="Arial" w:cs="Arial"/>
          <w:w w:val="95"/>
          <w:sz w:val="20"/>
          <w:szCs w:val="20"/>
        </w:rPr>
        <w:t>ersary</w:t>
      </w:r>
      <w:r>
        <w:rPr>
          <w:rFonts w:ascii="Arial" w:hAnsi="Arial" w:cs="Arial"/>
          <w:spacing w:val="14"/>
          <w:w w:val="95"/>
          <w:sz w:val="20"/>
          <w:szCs w:val="20"/>
        </w:rPr>
        <w:t xml:space="preserve"> </w:t>
      </w:r>
      <w:r>
        <w:rPr>
          <w:rFonts w:ascii="Arial" w:hAnsi="Arial" w:cs="Arial"/>
          <w:sz w:val="20"/>
          <w:szCs w:val="20"/>
        </w:rPr>
        <w:t>can</w:t>
      </w:r>
      <w:r>
        <w:rPr>
          <w:rFonts w:ascii="Arial" w:hAnsi="Arial" w:cs="Arial"/>
          <w:spacing w:val="-15"/>
          <w:sz w:val="20"/>
          <w:szCs w:val="20"/>
        </w:rPr>
        <w:t xml:space="preserve"> </w:t>
      </w:r>
      <w:r>
        <w:rPr>
          <w:rFonts w:ascii="Arial" w:hAnsi="Arial" w:cs="Arial"/>
          <w:sz w:val="20"/>
          <w:szCs w:val="20"/>
        </w:rPr>
        <w:t>learn</w:t>
      </w:r>
      <w:r>
        <w:rPr>
          <w:rFonts w:ascii="Arial" w:hAnsi="Arial" w:cs="Arial"/>
          <w:spacing w:val="-2"/>
          <w:sz w:val="20"/>
          <w:szCs w:val="20"/>
        </w:rPr>
        <w:t xml:space="preserve"> </w:t>
      </w:r>
      <w:r>
        <w:rPr>
          <w:rFonts w:ascii="Arial" w:hAnsi="Arial" w:cs="Arial"/>
          <w:sz w:val="20"/>
          <w:szCs w:val="20"/>
        </w:rPr>
        <w:t>who</w:t>
      </w:r>
      <w:r>
        <w:rPr>
          <w:rFonts w:ascii="Arial" w:hAnsi="Arial" w:cs="Arial"/>
          <w:spacing w:val="-4"/>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28"/>
          <w:sz w:val="20"/>
          <w:szCs w:val="20"/>
        </w:rPr>
        <w:t xml:space="preserve"> </w:t>
      </w:r>
      <w:r>
        <w:rPr>
          <w:rFonts w:ascii="Arial" w:hAnsi="Arial" w:cs="Arial"/>
          <w:sz w:val="20"/>
          <w:szCs w:val="20"/>
        </w:rPr>
        <w:t>are.</w:t>
      </w:r>
    </w:p>
    <w:p w14:paraId="1D7F0DD6" w14:textId="77777777" w:rsidR="009E6749" w:rsidRDefault="009E6749">
      <w:pPr>
        <w:spacing w:before="19" w:after="0" w:line="260" w:lineRule="exact"/>
        <w:rPr>
          <w:sz w:val="26"/>
          <w:szCs w:val="26"/>
        </w:rPr>
      </w:pPr>
    </w:p>
    <w:p w14:paraId="2E428530" w14:textId="77777777" w:rsidR="009E6749" w:rsidRDefault="009E6749">
      <w:pPr>
        <w:spacing w:after="0" w:line="240" w:lineRule="auto"/>
        <w:ind w:left="955" w:right="3671"/>
        <w:jc w:val="both"/>
        <w:rPr>
          <w:rFonts w:ascii="Arial" w:hAnsi="Arial" w:cs="Arial"/>
          <w:sz w:val="20"/>
          <w:szCs w:val="20"/>
        </w:rPr>
      </w:pPr>
      <w:r>
        <w:rPr>
          <w:rFonts w:ascii="Arial" w:hAnsi="Arial" w:cs="Arial"/>
          <w:b/>
          <w:bCs/>
          <w:sz w:val="20"/>
          <w:szCs w:val="20"/>
        </w:rPr>
        <w:t xml:space="preserve">2.3.1   </w:t>
      </w:r>
      <w:r>
        <w:rPr>
          <w:rFonts w:ascii="Arial" w:hAnsi="Arial" w:cs="Arial"/>
          <w:b/>
          <w:bCs/>
          <w:spacing w:val="29"/>
          <w:sz w:val="20"/>
          <w:szCs w:val="20"/>
        </w:rPr>
        <w:t xml:space="preserve"> </w:t>
      </w:r>
      <w:r>
        <w:rPr>
          <w:rFonts w:ascii="Arial" w:hAnsi="Arial" w:cs="Arial"/>
          <w:b/>
          <w:bCs/>
          <w:sz w:val="20"/>
          <w:szCs w:val="20"/>
        </w:rPr>
        <w:t xml:space="preserve">Group </w:t>
      </w:r>
      <w:r>
        <w:rPr>
          <w:rFonts w:ascii="Arial" w:hAnsi="Arial" w:cs="Arial"/>
          <w:b/>
          <w:bCs/>
          <w:spacing w:val="7"/>
          <w:sz w:val="20"/>
          <w:szCs w:val="20"/>
        </w:rPr>
        <w:t xml:space="preserve"> </w:t>
      </w:r>
      <w:r>
        <w:rPr>
          <w:rFonts w:ascii="Arial" w:hAnsi="Arial" w:cs="Arial"/>
          <w:b/>
          <w:bCs/>
          <w:w w:val="104"/>
          <w:sz w:val="20"/>
          <w:szCs w:val="20"/>
        </w:rPr>
        <w:t>Com</w:t>
      </w:r>
      <w:r>
        <w:rPr>
          <w:rFonts w:ascii="Arial" w:hAnsi="Arial" w:cs="Arial"/>
          <w:b/>
          <w:bCs/>
          <w:spacing w:val="-6"/>
          <w:w w:val="104"/>
          <w:sz w:val="20"/>
          <w:szCs w:val="20"/>
        </w:rPr>
        <w:t>m</w:t>
      </w:r>
      <w:r>
        <w:rPr>
          <w:rFonts w:ascii="Arial" w:hAnsi="Arial" w:cs="Arial"/>
          <w:b/>
          <w:bCs/>
          <w:w w:val="104"/>
          <w:sz w:val="20"/>
          <w:szCs w:val="20"/>
        </w:rPr>
        <w:t>unication</w:t>
      </w:r>
      <w:r>
        <w:rPr>
          <w:rFonts w:ascii="Arial" w:hAnsi="Arial" w:cs="Arial"/>
          <w:b/>
          <w:bCs/>
          <w:spacing w:val="32"/>
          <w:w w:val="104"/>
          <w:sz w:val="20"/>
          <w:szCs w:val="20"/>
        </w:rPr>
        <w:t xml:space="preserve"> </w:t>
      </w:r>
      <w:r>
        <w:rPr>
          <w:rFonts w:ascii="Arial" w:hAnsi="Arial" w:cs="Arial"/>
          <w:b/>
          <w:bCs/>
          <w:w w:val="108"/>
          <w:sz w:val="20"/>
          <w:szCs w:val="20"/>
        </w:rPr>
        <w:t>Pro</w:t>
      </w:r>
      <w:r>
        <w:rPr>
          <w:rFonts w:ascii="Arial" w:hAnsi="Arial" w:cs="Arial"/>
          <w:b/>
          <w:bCs/>
          <w:spacing w:val="7"/>
          <w:w w:val="108"/>
          <w:sz w:val="20"/>
          <w:szCs w:val="20"/>
        </w:rPr>
        <w:t>p</w:t>
      </w:r>
      <w:r>
        <w:rPr>
          <w:rFonts w:ascii="Arial" w:hAnsi="Arial" w:cs="Arial"/>
          <w:b/>
          <w:bCs/>
          <w:w w:val="102"/>
          <w:sz w:val="20"/>
          <w:szCs w:val="20"/>
        </w:rPr>
        <w:t>erties</w:t>
      </w:r>
    </w:p>
    <w:p w14:paraId="48FC4FFD" w14:textId="77777777" w:rsidR="009E6749" w:rsidRDefault="009E6749">
      <w:pPr>
        <w:spacing w:before="8" w:after="0" w:line="130" w:lineRule="exact"/>
        <w:rPr>
          <w:sz w:val="13"/>
          <w:szCs w:val="13"/>
        </w:rPr>
      </w:pPr>
    </w:p>
    <w:p w14:paraId="129576AD" w14:textId="77777777" w:rsidR="009E6749" w:rsidRDefault="009E6749">
      <w:pPr>
        <w:spacing w:after="0" w:line="249" w:lineRule="auto"/>
        <w:ind w:left="955" w:right="916"/>
        <w:jc w:val="both"/>
        <w:rPr>
          <w:rFonts w:ascii="Arial" w:hAnsi="Arial" w:cs="Arial"/>
          <w:sz w:val="20"/>
          <w:szCs w:val="20"/>
        </w:rPr>
      </w:pPr>
      <w:r>
        <w:rPr>
          <w:rFonts w:ascii="Arial" w:hAnsi="Arial" w:cs="Arial"/>
          <w:sz w:val="20"/>
          <w:szCs w:val="20"/>
        </w:rPr>
        <w:t>When</w:t>
      </w:r>
      <w:r>
        <w:rPr>
          <w:rFonts w:ascii="Arial" w:hAnsi="Arial" w:cs="Arial"/>
          <w:spacing w:val="12"/>
          <w:sz w:val="20"/>
          <w:szCs w:val="20"/>
        </w:rPr>
        <w:t xml:space="preserve"> </w:t>
      </w:r>
      <w:r>
        <w:rPr>
          <w:rFonts w:ascii="Arial" w:hAnsi="Arial" w:cs="Arial"/>
          <w:sz w:val="20"/>
          <w:szCs w:val="20"/>
        </w:rPr>
        <w:t>a</w:t>
      </w:r>
      <w:r>
        <w:rPr>
          <w:rFonts w:ascii="Arial" w:hAnsi="Arial" w:cs="Arial"/>
          <w:spacing w:val="9"/>
          <w:sz w:val="20"/>
          <w:szCs w:val="20"/>
        </w:rPr>
        <w:t xml:space="preserve"> </w:t>
      </w:r>
      <w:r>
        <w:rPr>
          <w:rFonts w:ascii="Arial" w:hAnsi="Arial" w:cs="Arial"/>
          <w:sz w:val="20"/>
          <w:szCs w:val="20"/>
        </w:rPr>
        <w:t>group</w:t>
      </w:r>
      <w:r>
        <w:rPr>
          <w:rFonts w:ascii="Arial" w:hAnsi="Arial" w:cs="Arial"/>
          <w:spacing w:val="7"/>
          <w:sz w:val="20"/>
          <w:szCs w:val="20"/>
        </w:rPr>
        <w:t xml:space="preserve"> </w:t>
      </w:r>
      <w:r>
        <w:rPr>
          <w:rFonts w:ascii="Arial" w:hAnsi="Arial" w:cs="Arial"/>
          <w:w w:val="84"/>
          <w:sz w:val="20"/>
          <w:szCs w:val="20"/>
        </w:rPr>
        <w:t>uses</w:t>
      </w:r>
      <w:r>
        <w:rPr>
          <w:rFonts w:ascii="Arial" w:hAnsi="Arial" w:cs="Arial"/>
          <w:spacing w:val="31"/>
          <w:w w:val="84"/>
          <w:sz w:val="20"/>
          <w:szCs w:val="20"/>
        </w:rPr>
        <w:t xml:space="preserve"> </w:t>
      </w:r>
      <w:r>
        <w:rPr>
          <w:rFonts w:ascii="Arial" w:hAnsi="Arial" w:cs="Arial"/>
          <w:sz w:val="20"/>
          <w:szCs w:val="20"/>
        </w:rPr>
        <w:t>pair-wise</w:t>
      </w:r>
      <w:r>
        <w:rPr>
          <w:rFonts w:ascii="Arial" w:hAnsi="Arial" w:cs="Arial"/>
          <w:spacing w:val="-10"/>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w:t>
      </w:r>
      <w:r>
        <w:rPr>
          <w:rFonts w:ascii="Arial" w:hAnsi="Arial" w:cs="Arial"/>
          <w:spacing w:val="-2"/>
          <w:sz w:val="20"/>
          <w:szCs w:val="20"/>
        </w:rPr>
        <w:t xml:space="preserve"> </w:t>
      </w:r>
      <w:r>
        <w:rPr>
          <w:rFonts w:ascii="Arial" w:hAnsi="Arial" w:cs="Arial"/>
          <w:sz w:val="20"/>
          <w:szCs w:val="20"/>
        </w:rPr>
        <w:t>e</w:t>
      </w:r>
      <w:r>
        <w:rPr>
          <w:rFonts w:ascii="Arial" w:hAnsi="Arial" w:cs="Arial"/>
          <w:spacing w:val="-5"/>
          <w:sz w:val="20"/>
          <w:szCs w:val="20"/>
        </w:rPr>
        <w:t>v</w:t>
      </w:r>
      <w:r>
        <w:rPr>
          <w:rFonts w:ascii="Arial" w:hAnsi="Arial" w:cs="Arial"/>
          <w:sz w:val="20"/>
          <w:szCs w:val="20"/>
        </w:rPr>
        <w:t>ery</w:t>
      </w:r>
      <w:r>
        <w:rPr>
          <w:rFonts w:ascii="Arial" w:hAnsi="Arial" w:cs="Arial"/>
          <w:spacing w:val="-6"/>
          <w:sz w:val="20"/>
          <w:szCs w:val="20"/>
        </w:rPr>
        <w:t xml:space="preserve"> </w:t>
      </w:r>
      <w:r>
        <w:rPr>
          <w:rFonts w:ascii="Arial" w:hAnsi="Arial" w:cs="Arial"/>
          <w:sz w:val="20"/>
          <w:szCs w:val="20"/>
        </w:rPr>
        <w:t>me</w:t>
      </w:r>
      <w:r>
        <w:rPr>
          <w:rFonts w:ascii="Arial" w:hAnsi="Arial" w:cs="Arial"/>
          <w:spacing w:val="-5"/>
          <w:sz w:val="20"/>
          <w:szCs w:val="20"/>
        </w:rPr>
        <w:t>m</w:t>
      </w:r>
      <w:r>
        <w:rPr>
          <w:rFonts w:ascii="Arial" w:hAnsi="Arial" w:cs="Arial"/>
          <w:spacing w:val="6"/>
          <w:sz w:val="20"/>
          <w:szCs w:val="20"/>
        </w:rPr>
        <w:t>b</w:t>
      </w:r>
      <w:r>
        <w:rPr>
          <w:rFonts w:ascii="Arial" w:hAnsi="Arial" w:cs="Arial"/>
          <w:sz w:val="20"/>
          <w:szCs w:val="20"/>
        </w:rPr>
        <w:t>er</w:t>
      </w:r>
      <w:r>
        <w:rPr>
          <w:rFonts w:ascii="Arial" w:hAnsi="Arial" w:cs="Arial"/>
          <w:spacing w:val="-19"/>
          <w:sz w:val="20"/>
          <w:szCs w:val="20"/>
        </w:rPr>
        <w:t xml:space="preserve"> </w:t>
      </w:r>
      <w:r>
        <w:rPr>
          <w:rFonts w:ascii="Arial" w:hAnsi="Arial" w:cs="Arial"/>
          <w:sz w:val="20"/>
          <w:szCs w:val="20"/>
        </w:rPr>
        <w:t>of</w:t>
      </w:r>
      <w:r>
        <w:rPr>
          <w:rFonts w:ascii="Arial" w:hAnsi="Arial" w:cs="Arial"/>
          <w:spacing w:val="14"/>
          <w:sz w:val="20"/>
          <w:szCs w:val="20"/>
        </w:rPr>
        <w:t xml:space="preserve"> </w:t>
      </w:r>
      <w:r>
        <w:rPr>
          <w:rFonts w:ascii="Arial" w:hAnsi="Arial" w:cs="Arial"/>
          <w:sz w:val="20"/>
          <w:szCs w:val="20"/>
        </w:rPr>
        <w:t>the</w:t>
      </w:r>
      <w:r>
        <w:rPr>
          <w:rFonts w:ascii="Arial" w:hAnsi="Arial" w:cs="Arial"/>
          <w:spacing w:val="19"/>
          <w:sz w:val="20"/>
          <w:szCs w:val="20"/>
        </w:rPr>
        <w:t xml:space="preserve"> </w:t>
      </w:r>
      <w:r>
        <w:rPr>
          <w:rFonts w:ascii="Arial" w:hAnsi="Arial" w:cs="Arial"/>
          <w:sz w:val="20"/>
          <w:szCs w:val="20"/>
        </w:rPr>
        <w:t>group</w:t>
      </w:r>
      <w:r>
        <w:rPr>
          <w:rFonts w:ascii="Arial" w:hAnsi="Arial" w:cs="Arial"/>
          <w:spacing w:val="7"/>
          <w:sz w:val="20"/>
          <w:szCs w:val="20"/>
        </w:rPr>
        <w:t xml:space="preserve"> </w:t>
      </w:r>
      <w:r>
        <w:rPr>
          <w:rFonts w:ascii="Arial" w:hAnsi="Arial" w:cs="Arial"/>
          <w:w w:val="111"/>
          <w:sz w:val="20"/>
          <w:szCs w:val="20"/>
        </w:rPr>
        <w:t xml:space="preserve">will </w:t>
      </w:r>
      <w:r>
        <w:rPr>
          <w:rFonts w:ascii="Arial" w:hAnsi="Arial" w:cs="Arial"/>
          <w:sz w:val="20"/>
          <w:szCs w:val="20"/>
        </w:rPr>
        <w:t>set</w:t>
      </w:r>
      <w:r>
        <w:rPr>
          <w:rFonts w:ascii="Arial" w:hAnsi="Arial" w:cs="Arial"/>
          <w:spacing w:val="17"/>
          <w:sz w:val="20"/>
          <w:szCs w:val="20"/>
        </w:rPr>
        <w:t xml:space="preserve"> </w:t>
      </w:r>
      <w:r>
        <w:rPr>
          <w:rFonts w:ascii="Arial" w:hAnsi="Arial" w:cs="Arial"/>
          <w:sz w:val="20"/>
          <w:szCs w:val="20"/>
        </w:rPr>
        <w:t>up</w:t>
      </w:r>
      <w:r>
        <w:rPr>
          <w:rFonts w:ascii="Arial" w:hAnsi="Arial" w:cs="Arial"/>
          <w:spacing w:val="38"/>
          <w:sz w:val="20"/>
          <w:szCs w:val="20"/>
        </w:rPr>
        <w:t xml:space="preserve"> </w:t>
      </w:r>
      <w:r>
        <w:rPr>
          <w:rFonts w:ascii="Arial" w:hAnsi="Arial" w:cs="Arial"/>
          <w:sz w:val="20"/>
          <w:szCs w:val="20"/>
        </w:rPr>
        <w:t>a</w:t>
      </w:r>
      <w:r>
        <w:rPr>
          <w:rFonts w:ascii="Arial" w:hAnsi="Arial" w:cs="Arial"/>
          <w:spacing w:val="28"/>
          <w:sz w:val="20"/>
          <w:szCs w:val="20"/>
        </w:rPr>
        <w:t xml:space="preserve"> </w:t>
      </w:r>
      <w:r>
        <w:rPr>
          <w:rFonts w:ascii="Arial" w:hAnsi="Arial" w:cs="Arial"/>
          <w:sz w:val="20"/>
          <w:szCs w:val="20"/>
        </w:rPr>
        <w:t>pair-wise</w:t>
      </w:r>
      <w:r>
        <w:rPr>
          <w:rFonts w:ascii="Arial" w:hAnsi="Arial" w:cs="Arial"/>
          <w:spacing w:val="10"/>
          <w:sz w:val="20"/>
          <w:szCs w:val="20"/>
        </w:rPr>
        <w:t xml:space="preserve"> </w:t>
      </w:r>
      <w:r>
        <w:rPr>
          <w:rFonts w:ascii="Arial" w:hAnsi="Arial" w:cs="Arial"/>
          <w:spacing w:val="-5"/>
          <w:sz w:val="20"/>
          <w:szCs w:val="20"/>
        </w:rPr>
        <w:t>c</w:t>
      </w:r>
      <w:r>
        <w:rPr>
          <w:rFonts w:ascii="Arial" w:hAnsi="Arial" w:cs="Arial"/>
          <w:sz w:val="20"/>
          <w:szCs w:val="20"/>
        </w:rPr>
        <w:t>hannel to</w:t>
      </w:r>
      <w:r>
        <w:rPr>
          <w:rFonts w:ascii="Arial" w:hAnsi="Arial" w:cs="Arial"/>
          <w:spacing w:val="49"/>
          <w:sz w:val="20"/>
          <w:szCs w:val="20"/>
        </w:rPr>
        <w:t xml:space="preserve"> </w:t>
      </w:r>
      <w:r>
        <w:rPr>
          <w:rFonts w:ascii="Arial" w:hAnsi="Arial" w:cs="Arial"/>
          <w:sz w:val="20"/>
          <w:szCs w:val="20"/>
        </w:rPr>
        <w:t>ea</w:t>
      </w:r>
      <w:r>
        <w:rPr>
          <w:rFonts w:ascii="Arial" w:hAnsi="Arial" w:cs="Arial"/>
          <w:spacing w:val="-5"/>
          <w:sz w:val="20"/>
          <w:szCs w:val="20"/>
        </w:rPr>
        <w:t>c</w:t>
      </w:r>
      <w:r>
        <w:rPr>
          <w:rFonts w:ascii="Arial" w:hAnsi="Arial" w:cs="Arial"/>
          <w:sz w:val="20"/>
          <w:szCs w:val="20"/>
        </w:rPr>
        <w:t>h</w:t>
      </w:r>
      <w:r>
        <w:rPr>
          <w:rFonts w:ascii="Arial" w:hAnsi="Arial" w:cs="Arial"/>
          <w:spacing w:val="-9"/>
          <w:sz w:val="20"/>
          <w:szCs w:val="20"/>
        </w:rPr>
        <w:t xml:space="preserve"> </w:t>
      </w:r>
      <w:r>
        <w:rPr>
          <w:rFonts w:ascii="Arial" w:hAnsi="Arial" w:cs="Arial"/>
          <w:sz w:val="20"/>
          <w:szCs w:val="20"/>
        </w:rPr>
        <w:t>other</w:t>
      </w:r>
      <w:r>
        <w:rPr>
          <w:rFonts w:ascii="Arial" w:hAnsi="Arial" w:cs="Arial"/>
          <w:spacing w:val="37"/>
          <w:sz w:val="20"/>
          <w:szCs w:val="20"/>
        </w:rPr>
        <w:t xml:space="preserve"> </w:t>
      </w:r>
      <w:r>
        <w:rPr>
          <w:rFonts w:ascii="Arial" w:hAnsi="Arial" w:cs="Arial"/>
          <w:sz w:val="20"/>
          <w:szCs w:val="20"/>
        </w:rPr>
        <w:t>me</w:t>
      </w:r>
      <w:r>
        <w:rPr>
          <w:rFonts w:ascii="Arial" w:hAnsi="Arial" w:cs="Arial"/>
          <w:spacing w:val="-5"/>
          <w:sz w:val="20"/>
          <w:szCs w:val="20"/>
        </w:rPr>
        <w:t>m</w:t>
      </w:r>
      <w:r>
        <w:rPr>
          <w:rFonts w:ascii="Arial" w:hAnsi="Arial" w:cs="Arial"/>
          <w:spacing w:val="6"/>
          <w:sz w:val="20"/>
          <w:szCs w:val="20"/>
        </w:rPr>
        <w:t>b</w:t>
      </w:r>
      <w:r>
        <w:rPr>
          <w:rFonts w:ascii="Arial" w:hAnsi="Arial" w:cs="Arial"/>
          <w:sz w:val="20"/>
          <w:szCs w:val="20"/>
        </w:rPr>
        <w:t>er of</w:t>
      </w:r>
      <w:r>
        <w:rPr>
          <w:rFonts w:ascii="Arial" w:hAnsi="Arial" w:cs="Arial"/>
          <w:spacing w:val="34"/>
          <w:sz w:val="20"/>
          <w:szCs w:val="20"/>
        </w:rPr>
        <w:t xml:space="preserve"> </w:t>
      </w:r>
      <w:r>
        <w:rPr>
          <w:rFonts w:ascii="Arial" w:hAnsi="Arial" w:cs="Arial"/>
          <w:sz w:val="20"/>
          <w:szCs w:val="20"/>
        </w:rPr>
        <w:t>the</w:t>
      </w:r>
      <w:r>
        <w:rPr>
          <w:rFonts w:ascii="Arial" w:hAnsi="Arial" w:cs="Arial"/>
          <w:spacing w:val="38"/>
          <w:sz w:val="20"/>
          <w:szCs w:val="20"/>
        </w:rPr>
        <w:t xml:space="preserve"> </w:t>
      </w:r>
      <w:r>
        <w:rPr>
          <w:rFonts w:ascii="Arial" w:hAnsi="Arial" w:cs="Arial"/>
          <w:sz w:val="20"/>
          <w:szCs w:val="20"/>
        </w:rPr>
        <w:t xml:space="preserve">group. </w:t>
      </w:r>
      <w:r>
        <w:rPr>
          <w:rFonts w:ascii="Arial" w:hAnsi="Arial" w:cs="Arial"/>
          <w:spacing w:val="51"/>
          <w:sz w:val="20"/>
          <w:szCs w:val="20"/>
        </w:rPr>
        <w:t xml:space="preserve"> </w:t>
      </w:r>
      <w:r>
        <w:rPr>
          <w:rFonts w:ascii="Arial" w:hAnsi="Arial" w:cs="Arial"/>
          <w:sz w:val="20"/>
          <w:szCs w:val="20"/>
        </w:rPr>
        <w:t>Ea</w:t>
      </w:r>
      <w:r>
        <w:rPr>
          <w:rFonts w:ascii="Arial" w:hAnsi="Arial" w:cs="Arial"/>
          <w:spacing w:val="-5"/>
          <w:sz w:val="20"/>
          <w:szCs w:val="20"/>
        </w:rPr>
        <w:t>c</w:t>
      </w:r>
      <w:r>
        <w:rPr>
          <w:rFonts w:ascii="Arial" w:hAnsi="Arial" w:cs="Arial"/>
          <w:sz w:val="20"/>
          <w:szCs w:val="20"/>
        </w:rPr>
        <w:t>h</w:t>
      </w:r>
      <w:r>
        <w:rPr>
          <w:rFonts w:ascii="Arial" w:hAnsi="Arial" w:cs="Arial"/>
          <w:spacing w:val="15"/>
          <w:sz w:val="20"/>
          <w:szCs w:val="20"/>
        </w:rPr>
        <w:t xml:space="preserve"> </w:t>
      </w:r>
      <w:r>
        <w:rPr>
          <w:rFonts w:ascii="Arial" w:hAnsi="Arial" w:cs="Arial"/>
          <w:w w:val="102"/>
          <w:sz w:val="20"/>
          <w:szCs w:val="20"/>
        </w:rPr>
        <w:t xml:space="preserve">pair- </w:t>
      </w:r>
      <w:r>
        <w:rPr>
          <w:rFonts w:ascii="Arial" w:hAnsi="Arial" w:cs="Arial"/>
          <w:sz w:val="20"/>
          <w:szCs w:val="20"/>
        </w:rPr>
        <w:t>wise</w:t>
      </w:r>
      <w:r>
        <w:rPr>
          <w:rFonts w:ascii="Arial" w:hAnsi="Arial" w:cs="Arial"/>
          <w:spacing w:val="3"/>
          <w:sz w:val="20"/>
          <w:szCs w:val="20"/>
        </w:rPr>
        <w:t xml:space="preserve"> </w:t>
      </w:r>
      <w:r>
        <w:rPr>
          <w:rFonts w:ascii="Arial" w:hAnsi="Arial" w:cs="Arial"/>
          <w:spacing w:val="-5"/>
          <w:sz w:val="20"/>
          <w:szCs w:val="20"/>
        </w:rPr>
        <w:t>c</w:t>
      </w:r>
      <w:r>
        <w:rPr>
          <w:rFonts w:ascii="Arial" w:hAnsi="Arial" w:cs="Arial"/>
          <w:sz w:val="20"/>
          <w:szCs w:val="20"/>
        </w:rPr>
        <w:t>hannel</w:t>
      </w:r>
      <w:r>
        <w:rPr>
          <w:rFonts w:ascii="Arial" w:hAnsi="Arial" w:cs="Arial"/>
          <w:spacing w:val="-3"/>
          <w:sz w:val="20"/>
          <w:szCs w:val="20"/>
        </w:rPr>
        <w:t xml:space="preserve"> </w:t>
      </w:r>
      <w:r>
        <w:rPr>
          <w:rFonts w:ascii="Arial" w:hAnsi="Arial" w:cs="Arial"/>
          <w:sz w:val="20"/>
          <w:szCs w:val="20"/>
        </w:rPr>
        <w:t>is</w:t>
      </w:r>
      <w:r>
        <w:rPr>
          <w:rFonts w:ascii="Arial" w:hAnsi="Arial" w:cs="Arial"/>
          <w:spacing w:val="27"/>
          <w:sz w:val="20"/>
          <w:szCs w:val="20"/>
        </w:rPr>
        <w:t xml:space="preserve"> </w:t>
      </w:r>
      <w:r>
        <w:rPr>
          <w:rFonts w:ascii="Arial" w:hAnsi="Arial" w:cs="Arial"/>
          <w:sz w:val="20"/>
          <w:szCs w:val="20"/>
        </w:rPr>
        <w:t>as</w:t>
      </w:r>
      <w:r>
        <w:rPr>
          <w:rFonts w:ascii="Arial" w:hAnsi="Arial" w:cs="Arial"/>
          <w:spacing w:val="5"/>
          <w:sz w:val="20"/>
          <w:szCs w:val="20"/>
        </w:rPr>
        <w:t xml:space="preserve"> </w:t>
      </w:r>
      <w:r>
        <w:rPr>
          <w:rFonts w:ascii="Arial" w:hAnsi="Arial" w:cs="Arial"/>
          <w:w w:val="92"/>
          <w:sz w:val="20"/>
          <w:szCs w:val="20"/>
        </w:rPr>
        <w:t>descri</w:t>
      </w:r>
      <w:r>
        <w:rPr>
          <w:rFonts w:ascii="Arial" w:hAnsi="Arial" w:cs="Arial"/>
          <w:spacing w:val="6"/>
          <w:w w:val="92"/>
          <w:sz w:val="20"/>
          <w:szCs w:val="20"/>
        </w:rPr>
        <w:t>b</w:t>
      </w:r>
      <w:r>
        <w:rPr>
          <w:rFonts w:ascii="Arial" w:hAnsi="Arial" w:cs="Arial"/>
          <w:w w:val="92"/>
          <w:sz w:val="20"/>
          <w:szCs w:val="20"/>
        </w:rPr>
        <w:t>ed</w:t>
      </w:r>
      <w:r>
        <w:rPr>
          <w:rFonts w:ascii="Arial" w:hAnsi="Arial" w:cs="Arial"/>
          <w:spacing w:val="50"/>
          <w:w w:val="92"/>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pacing w:val="-5"/>
          <w:sz w:val="20"/>
          <w:szCs w:val="20"/>
        </w:rPr>
        <w:t>ov</w:t>
      </w:r>
      <w:r>
        <w:rPr>
          <w:rFonts w:ascii="Arial" w:hAnsi="Arial" w:cs="Arial"/>
          <w:sz w:val="20"/>
          <w:szCs w:val="20"/>
        </w:rPr>
        <w:t>e,</w:t>
      </w:r>
      <w:r>
        <w:rPr>
          <w:rFonts w:ascii="Arial" w:hAnsi="Arial" w:cs="Arial"/>
          <w:spacing w:val="2"/>
          <w:sz w:val="20"/>
          <w:szCs w:val="20"/>
        </w:rPr>
        <w:t xml:space="preserve"> </w:t>
      </w:r>
      <w:r>
        <w:rPr>
          <w:rFonts w:ascii="Arial" w:hAnsi="Arial" w:cs="Arial"/>
          <w:sz w:val="20"/>
          <w:szCs w:val="20"/>
        </w:rPr>
        <w:t>in</w:t>
      </w:r>
      <w:r>
        <w:rPr>
          <w:rFonts w:ascii="Arial" w:hAnsi="Arial" w:cs="Arial"/>
          <w:spacing w:val="48"/>
          <w:sz w:val="20"/>
          <w:szCs w:val="20"/>
        </w:rPr>
        <w:t xml:space="preserve"> </w:t>
      </w:r>
      <w:r>
        <w:rPr>
          <w:rFonts w:ascii="Arial" w:hAnsi="Arial" w:cs="Arial"/>
          <w:sz w:val="20"/>
          <w:szCs w:val="20"/>
        </w:rPr>
        <w:t>Section</w:t>
      </w:r>
      <w:r>
        <w:rPr>
          <w:rFonts w:ascii="Arial" w:hAnsi="Arial" w:cs="Arial"/>
          <w:spacing w:val="-1"/>
          <w:sz w:val="20"/>
          <w:szCs w:val="20"/>
        </w:rPr>
        <w:t xml:space="preserve"> </w:t>
      </w:r>
      <w:r>
        <w:rPr>
          <w:rFonts w:ascii="Arial" w:hAnsi="Arial" w:cs="Arial"/>
          <w:sz w:val="20"/>
          <w:szCs w:val="20"/>
        </w:rPr>
        <w:t xml:space="preserve">2.2. </w:t>
      </w:r>
      <w:r>
        <w:rPr>
          <w:rFonts w:ascii="Arial" w:hAnsi="Arial" w:cs="Arial"/>
          <w:spacing w:val="34"/>
          <w:sz w:val="20"/>
          <w:szCs w:val="20"/>
        </w:rPr>
        <w:t xml:space="preserve"> </w:t>
      </w:r>
      <w:r>
        <w:rPr>
          <w:rFonts w:ascii="Arial" w:hAnsi="Arial" w:cs="Arial"/>
          <w:sz w:val="20"/>
          <w:szCs w:val="20"/>
        </w:rPr>
        <w:t>Then</w:t>
      </w:r>
      <w:r>
        <w:rPr>
          <w:rFonts w:ascii="Arial" w:hAnsi="Arial" w:cs="Arial"/>
          <w:spacing w:val="34"/>
          <w:sz w:val="20"/>
          <w:szCs w:val="20"/>
        </w:rPr>
        <w:t xml:space="preserve"> </w:t>
      </w:r>
      <w:r>
        <w:rPr>
          <w:rFonts w:ascii="Arial" w:hAnsi="Arial" w:cs="Arial"/>
          <w:sz w:val="20"/>
          <w:szCs w:val="20"/>
        </w:rPr>
        <w:t>for</w:t>
      </w:r>
      <w:r>
        <w:rPr>
          <w:rFonts w:ascii="Arial" w:hAnsi="Arial" w:cs="Arial"/>
          <w:spacing w:val="43"/>
          <w:sz w:val="20"/>
          <w:szCs w:val="20"/>
        </w:rPr>
        <w:t xml:space="preserve"> </w:t>
      </w:r>
      <w:r>
        <w:rPr>
          <w:rFonts w:ascii="Arial" w:hAnsi="Arial" w:cs="Arial"/>
          <w:sz w:val="20"/>
          <w:szCs w:val="20"/>
        </w:rPr>
        <w:t>e</w:t>
      </w:r>
      <w:r>
        <w:rPr>
          <w:rFonts w:ascii="Arial" w:hAnsi="Arial" w:cs="Arial"/>
          <w:spacing w:val="-5"/>
          <w:sz w:val="20"/>
          <w:szCs w:val="20"/>
        </w:rPr>
        <w:t>v</w:t>
      </w:r>
      <w:r>
        <w:rPr>
          <w:rFonts w:ascii="Arial" w:hAnsi="Arial" w:cs="Arial"/>
          <w:sz w:val="20"/>
          <w:szCs w:val="20"/>
        </w:rPr>
        <w:t>ery</w:t>
      </w:r>
      <w:r>
        <w:rPr>
          <w:rFonts w:ascii="Arial" w:hAnsi="Arial" w:cs="Arial"/>
          <w:spacing w:val="11"/>
          <w:sz w:val="20"/>
          <w:szCs w:val="20"/>
        </w:rPr>
        <w:t xml:space="preserve"> </w:t>
      </w:r>
      <w:r>
        <w:rPr>
          <w:rFonts w:ascii="Arial" w:hAnsi="Arial" w:cs="Arial"/>
          <w:w w:val="86"/>
          <w:sz w:val="20"/>
          <w:szCs w:val="20"/>
        </w:rPr>
        <w:t xml:space="preserve">message </w:t>
      </w:r>
      <w:r>
        <w:rPr>
          <w:rFonts w:ascii="Arial" w:hAnsi="Arial" w:cs="Arial"/>
          <w:sz w:val="20"/>
          <w:szCs w:val="20"/>
        </w:rPr>
        <w:t>Alice</w:t>
      </w:r>
      <w:r>
        <w:rPr>
          <w:rFonts w:ascii="Arial" w:hAnsi="Arial" w:cs="Arial"/>
          <w:spacing w:val="17"/>
          <w:sz w:val="20"/>
          <w:szCs w:val="20"/>
        </w:rPr>
        <w:t xml:space="preserve"> </w:t>
      </w:r>
      <w:r>
        <w:rPr>
          <w:rFonts w:ascii="Arial" w:hAnsi="Arial" w:cs="Arial"/>
          <w:spacing w:val="-5"/>
          <w:sz w:val="20"/>
          <w:szCs w:val="20"/>
        </w:rPr>
        <w:t>w</w:t>
      </w:r>
      <w:r>
        <w:rPr>
          <w:rFonts w:ascii="Arial" w:hAnsi="Arial" w:cs="Arial"/>
          <w:sz w:val="20"/>
          <w:szCs w:val="20"/>
        </w:rPr>
        <w:t>a</w:t>
      </w:r>
      <w:r>
        <w:rPr>
          <w:rFonts w:ascii="Arial" w:hAnsi="Arial" w:cs="Arial"/>
          <w:spacing w:val="-5"/>
          <w:sz w:val="20"/>
          <w:szCs w:val="20"/>
        </w:rPr>
        <w:t>n</w:t>
      </w:r>
      <w:r>
        <w:rPr>
          <w:rFonts w:ascii="Arial" w:hAnsi="Arial" w:cs="Arial"/>
          <w:sz w:val="20"/>
          <w:szCs w:val="20"/>
        </w:rPr>
        <w:t>ts</w:t>
      </w:r>
      <w:r>
        <w:rPr>
          <w:rFonts w:ascii="Arial" w:hAnsi="Arial" w:cs="Arial"/>
          <w:spacing w:val="2"/>
          <w:sz w:val="20"/>
          <w:szCs w:val="20"/>
        </w:rPr>
        <w:t xml:space="preserve"> </w:t>
      </w:r>
      <w:r>
        <w:rPr>
          <w:rFonts w:ascii="Arial" w:hAnsi="Arial" w:cs="Arial"/>
          <w:sz w:val="20"/>
          <w:szCs w:val="20"/>
        </w:rPr>
        <w:t>to</w:t>
      </w:r>
      <w:r>
        <w:rPr>
          <w:rFonts w:ascii="Arial" w:hAnsi="Arial" w:cs="Arial"/>
          <w:spacing w:val="25"/>
          <w:sz w:val="20"/>
          <w:szCs w:val="20"/>
        </w:rPr>
        <w:t xml:space="preserve"> </w:t>
      </w:r>
      <w:r>
        <w:rPr>
          <w:rFonts w:ascii="Arial" w:hAnsi="Arial" w:cs="Arial"/>
          <w:w w:val="89"/>
          <w:sz w:val="20"/>
          <w:szCs w:val="20"/>
        </w:rPr>
        <w:t>send</w:t>
      </w:r>
      <w:r>
        <w:rPr>
          <w:rFonts w:ascii="Arial" w:hAnsi="Arial" w:cs="Arial"/>
          <w:spacing w:val="23"/>
          <w:w w:val="89"/>
          <w:sz w:val="20"/>
          <w:szCs w:val="20"/>
        </w:rPr>
        <w:t xml:space="preserve"> </w:t>
      </w:r>
      <w:r>
        <w:rPr>
          <w:rFonts w:ascii="Arial" w:hAnsi="Arial" w:cs="Arial"/>
          <w:sz w:val="20"/>
          <w:szCs w:val="20"/>
        </w:rPr>
        <w:t>to</w:t>
      </w:r>
      <w:r>
        <w:rPr>
          <w:rFonts w:ascii="Arial" w:hAnsi="Arial" w:cs="Arial"/>
          <w:spacing w:val="25"/>
          <w:sz w:val="20"/>
          <w:szCs w:val="20"/>
        </w:rPr>
        <w:t xml:space="preserve"> </w:t>
      </w:r>
      <w:r>
        <w:rPr>
          <w:rFonts w:ascii="Arial" w:hAnsi="Arial" w:cs="Arial"/>
          <w:sz w:val="20"/>
          <w:szCs w:val="20"/>
        </w:rPr>
        <w:t>the</w:t>
      </w:r>
      <w:r>
        <w:rPr>
          <w:rFonts w:ascii="Arial" w:hAnsi="Arial" w:cs="Arial"/>
          <w:spacing w:val="14"/>
          <w:sz w:val="20"/>
          <w:szCs w:val="20"/>
        </w:rPr>
        <w:t xml:space="preserve"> </w:t>
      </w:r>
      <w:r>
        <w:rPr>
          <w:rFonts w:ascii="Arial" w:hAnsi="Arial" w:cs="Arial"/>
          <w:sz w:val="20"/>
          <w:szCs w:val="20"/>
        </w:rPr>
        <w:t>group</w:t>
      </w:r>
      <w:r>
        <w:rPr>
          <w:rFonts w:ascii="Arial" w:hAnsi="Arial" w:cs="Arial"/>
          <w:spacing w:val="2"/>
          <w:sz w:val="20"/>
          <w:szCs w:val="20"/>
        </w:rPr>
        <w:t xml:space="preserve"> </w:t>
      </w:r>
      <w:r>
        <w:rPr>
          <w:rFonts w:ascii="Arial" w:hAnsi="Arial" w:cs="Arial"/>
          <w:w w:val="86"/>
          <w:sz w:val="20"/>
          <w:szCs w:val="20"/>
        </w:rPr>
        <w:t>she</w:t>
      </w:r>
      <w:r>
        <w:rPr>
          <w:rFonts w:ascii="Arial" w:hAnsi="Arial" w:cs="Arial"/>
          <w:spacing w:val="25"/>
          <w:w w:val="86"/>
          <w:sz w:val="20"/>
          <w:szCs w:val="20"/>
        </w:rPr>
        <w:t xml:space="preserve"> </w:t>
      </w:r>
      <w:r>
        <w:rPr>
          <w:rFonts w:ascii="Arial" w:hAnsi="Arial" w:cs="Arial"/>
          <w:sz w:val="20"/>
          <w:szCs w:val="20"/>
        </w:rPr>
        <w:t>has</w:t>
      </w:r>
      <w:r>
        <w:rPr>
          <w:rFonts w:ascii="Arial" w:hAnsi="Arial" w:cs="Arial"/>
          <w:spacing w:val="-18"/>
          <w:sz w:val="20"/>
          <w:szCs w:val="20"/>
        </w:rPr>
        <w:t xml:space="preserve"> </w:t>
      </w:r>
      <w:r>
        <w:rPr>
          <w:rFonts w:ascii="Arial" w:hAnsi="Arial" w:cs="Arial"/>
          <w:sz w:val="20"/>
          <w:szCs w:val="20"/>
        </w:rPr>
        <w:t>to</w:t>
      </w:r>
      <w:r>
        <w:rPr>
          <w:rFonts w:ascii="Arial" w:hAnsi="Arial" w:cs="Arial"/>
          <w:spacing w:val="25"/>
          <w:sz w:val="20"/>
          <w:szCs w:val="20"/>
        </w:rPr>
        <w:t xml:space="preserve"> </w:t>
      </w:r>
      <w:r>
        <w:rPr>
          <w:rFonts w:ascii="Arial" w:hAnsi="Arial" w:cs="Arial"/>
          <w:w w:val="89"/>
          <w:sz w:val="20"/>
          <w:szCs w:val="20"/>
        </w:rPr>
        <w:t>send</w:t>
      </w:r>
      <w:r>
        <w:rPr>
          <w:rFonts w:ascii="Arial" w:hAnsi="Arial" w:cs="Arial"/>
          <w:spacing w:val="23"/>
          <w:w w:val="89"/>
          <w:sz w:val="20"/>
          <w:szCs w:val="20"/>
        </w:rPr>
        <w:t xml:space="preserve"> </w:t>
      </w:r>
      <w:r>
        <w:rPr>
          <w:rFonts w:ascii="Arial" w:hAnsi="Arial" w:cs="Arial"/>
          <w:w w:val="132"/>
          <w:sz w:val="20"/>
          <w:szCs w:val="20"/>
        </w:rPr>
        <w:t>it</w:t>
      </w:r>
      <w:r>
        <w:rPr>
          <w:rFonts w:ascii="Arial" w:hAnsi="Arial" w:cs="Arial"/>
          <w:spacing w:val="-1"/>
          <w:w w:val="132"/>
          <w:sz w:val="20"/>
          <w:szCs w:val="20"/>
        </w:rPr>
        <w:t xml:space="preserve"> </w:t>
      </w:r>
      <w:r>
        <w:rPr>
          <w:rFonts w:ascii="Arial" w:hAnsi="Arial" w:cs="Arial"/>
          <w:sz w:val="20"/>
          <w:szCs w:val="20"/>
        </w:rPr>
        <w:t>to</w:t>
      </w:r>
      <w:r>
        <w:rPr>
          <w:rFonts w:ascii="Arial" w:hAnsi="Arial" w:cs="Arial"/>
          <w:spacing w:val="25"/>
          <w:sz w:val="20"/>
          <w:szCs w:val="20"/>
        </w:rPr>
        <w:t xml:space="preserve"> </w:t>
      </w:r>
      <w:r>
        <w:rPr>
          <w:rFonts w:ascii="Arial" w:hAnsi="Arial" w:cs="Arial"/>
          <w:sz w:val="20"/>
          <w:szCs w:val="20"/>
        </w:rPr>
        <w:t>e</w:t>
      </w:r>
      <w:r>
        <w:rPr>
          <w:rFonts w:ascii="Arial" w:hAnsi="Arial" w:cs="Arial"/>
          <w:spacing w:val="-5"/>
          <w:sz w:val="20"/>
          <w:szCs w:val="20"/>
        </w:rPr>
        <w:t>v</w:t>
      </w:r>
      <w:r>
        <w:rPr>
          <w:rFonts w:ascii="Arial" w:hAnsi="Arial" w:cs="Arial"/>
          <w:sz w:val="20"/>
          <w:szCs w:val="20"/>
        </w:rPr>
        <w:t>ery</w:t>
      </w:r>
      <w:r>
        <w:rPr>
          <w:rFonts w:ascii="Arial" w:hAnsi="Arial" w:cs="Arial"/>
          <w:spacing w:val="-10"/>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 xml:space="preserve">t. </w:t>
      </w:r>
      <w:r>
        <w:rPr>
          <w:rFonts w:ascii="Arial" w:hAnsi="Arial" w:cs="Arial"/>
          <w:spacing w:val="33"/>
          <w:sz w:val="20"/>
          <w:szCs w:val="20"/>
        </w:rPr>
        <w:t xml:space="preserve"> </w:t>
      </w:r>
      <w:r>
        <w:rPr>
          <w:rFonts w:ascii="Arial" w:hAnsi="Arial" w:cs="Arial"/>
          <w:w w:val="102"/>
          <w:sz w:val="20"/>
          <w:szCs w:val="20"/>
        </w:rPr>
        <w:t xml:space="preserve">This </w:t>
      </w:r>
      <w:r>
        <w:rPr>
          <w:rFonts w:ascii="Arial" w:hAnsi="Arial" w:cs="Arial"/>
          <w:spacing w:val="-6"/>
          <w:sz w:val="20"/>
          <w:szCs w:val="20"/>
        </w:rPr>
        <w:t>w</w:t>
      </w:r>
      <w:r>
        <w:rPr>
          <w:rFonts w:ascii="Arial" w:hAnsi="Arial" w:cs="Arial"/>
          <w:sz w:val="20"/>
          <w:szCs w:val="20"/>
        </w:rPr>
        <w:t>ould</w:t>
      </w:r>
      <w:r>
        <w:rPr>
          <w:rFonts w:ascii="Arial" w:hAnsi="Arial" w:cs="Arial"/>
          <w:spacing w:val="34"/>
          <w:sz w:val="20"/>
          <w:szCs w:val="20"/>
        </w:rPr>
        <w:t xml:space="preserve"> </w:t>
      </w:r>
      <w:r>
        <w:rPr>
          <w:rFonts w:ascii="Arial" w:hAnsi="Arial" w:cs="Arial"/>
          <w:sz w:val="20"/>
          <w:szCs w:val="20"/>
        </w:rPr>
        <w:t>all</w:t>
      </w:r>
      <w:r>
        <w:rPr>
          <w:rFonts w:ascii="Arial" w:hAnsi="Arial" w:cs="Arial"/>
          <w:spacing w:val="-5"/>
          <w:sz w:val="20"/>
          <w:szCs w:val="20"/>
        </w:rPr>
        <w:t>o</w:t>
      </w:r>
      <w:r>
        <w:rPr>
          <w:rFonts w:ascii="Arial" w:hAnsi="Arial" w:cs="Arial"/>
          <w:sz w:val="20"/>
          <w:szCs w:val="20"/>
        </w:rPr>
        <w:t>w</w:t>
      </w:r>
      <w:r>
        <w:rPr>
          <w:rFonts w:ascii="Arial" w:hAnsi="Arial" w:cs="Arial"/>
          <w:spacing w:val="34"/>
          <w:sz w:val="20"/>
          <w:szCs w:val="20"/>
        </w:rPr>
        <w:t xml:space="preserve"> </w:t>
      </w:r>
      <w:r>
        <w:rPr>
          <w:rFonts w:ascii="Arial" w:hAnsi="Arial" w:cs="Arial"/>
          <w:sz w:val="20"/>
          <w:szCs w:val="20"/>
        </w:rPr>
        <w:t>Alice</w:t>
      </w:r>
      <w:r>
        <w:rPr>
          <w:rFonts w:ascii="Arial" w:hAnsi="Arial" w:cs="Arial"/>
          <w:spacing w:val="40"/>
          <w:sz w:val="20"/>
          <w:szCs w:val="20"/>
        </w:rPr>
        <w:t xml:space="preserve"> </w:t>
      </w:r>
      <w:r>
        <w:rPr>
          <w:rFonts w:ascii="Arial" w:hAnsi="Arial" w:cs="Arial"/>
          <w:sz w:val="20"/>
          <w:szCs w:val="20"/>
        </w:rPr>
        <w:t>to</w:t>
      </w:r>
      <w:r>
        <w:rPr>
          <w:rFonts w:ascii="Arial" w:hAnsi="Arial" w:cs="Arial"/>
          <w:spacing w:val="47"/>
          <w:sz w:val="20"/>
          <w:szCs w:val="20"/>
        </w:rPr>
        <w:t xml:space="preserve"> </w:t>
      </w:r>
      <w:r>
        <w:rPr>
          <w:rFonts w:ascii="Arial" w:hAnsi="Arial" w:cs="Arial"/>
          <w:spacing w:val="-5"/>
          <w:sz w:val="20"/>
          <w:szCs w:val="20"/>
        </w:rPr>
        <w:t>c</w:t>
      </w:r>
      <w:r>
        <w:rPr>
          <w:rFonts w:ascii="Arial" w:hAnsi="Arial" w:cs="Arial"/>
          <w:sz w:val="20"/>
          <w:szCs w:val="20"/>
        </w:rPr>
        <w:t>heat,</w:t>
      </w:r>
      <w:r>
        <w:rPr>
          <w:rFonts w:ascii="Arial" w:hAnsi="Arial" w:cs="Arial"/>
          <w:spacing w:val="16"/>
          <w:sz w:val="20"/>
          <w:szCs w:val="20"/>
        </w:rPr>
        <w:t xml:space="preserve"> </w:t>
      </w:r>
      <w:r>
        <w:rPr>
          <w:rFonts w:ascii="Arial" w:hAnsi="Arial" w:cs="Arial"/>
          <w:sz w:val="20"/>
          <w:szCs w:val="20"/>
        </w:rPr>
        <w:t>e.g.</w:t>
      </w:r>
      <w:r>
        <w:rPr>
          <w:rFonts w:ascii="Arial" w:hAnsi="Arial" w:cs="Arial"/>
          <w:spacing w:val="3"/>
          <w:sz w:val="20"/>
          <w:szCs w:val="20"/>
        </w:rPr>
        <w:t xml:space="preserve"> </w:t>
      </w:r>
      <w:r>
        <w:rPr>
          <w:rFonts w:ascii="Arial" w:hAnsi="Arial" w:cs="Arial"/>
          <w:sz w:val="20"/>
          <w:szCs w:val="20"/>
        </w:rPr>
        <w:t>she</w:t>
      </w:r>
      <w:r>
        <w:rPr>
          <w:rFonts w:ascii="Arial" w:hAnsi="Arial" w:cs="Arial"/>
          <w:spacing w:val="-7"/>
          <w:sz w:val="20"/>
          <w:szCs w:val="20"/>
        </w:rPr>
        <w:t xml:space="preserve"> </w:t>
      </w:r>
      <w:r>
        <w:rPr>
          <w:rFonts w:ascii="Arial" w:hAnsi="Arial" w:cs="Arial"/>
          <w:sz w:val="20"/>
          <w:szCs w:val="20"/>
        </w:rPr>
        <w:t>can</w:t>
      </w:r>
      <w:r>
        <w:rPr>
          <w:rFonts w:ascii="Arial" w:hAnsi="Arial" w:cs="Arial"/>
          <w:spacing w:val="13"/>
          <w:sz w:val="20"/>
          <w:szCs w:val="20"/>
        </w:rPr>
        <w:t xml:space="preserve"> </w:t>
      </w:r>
      <w:r>
        <w:rPr>
          <w:rFonts w:ascii="Arial" w:hAnsi="Arial" w:cs="Arial"/>
          <w:sz w:val="20"/>
          <w:szCs w:val="20"/>
        </w:rPr>
        <w:t>send</w:t>
      </w:r>
      <w:r>
        <w:rPr>
          <w:rFonts w:ascii="Arial" w:hAnsi="Arial" w:cs="Arial"/>
          <w:spacing w:val="-9"/>
          <w:sz w:val="20"/>
          <w:szCs w:val="20"/>
        </w:rPr>
        <w:t xml:space="preserve"> </w:t>
      </w:r>
      <w:r>
        <w:rPr>
          <w:rFonts w:ascii="Arial" w:hAnsi="Arial" w:cs="Arial"/>
          <w:sz w:val="20"/>
          <w:szCs w:val="20"/>
        </w:rPr>
        <w:t>‘Who</w:t>
      </w:r>
      <w:r>
        <w:rPr>
          <w:rFonts w:ascii="Arial" w:hAnsi="Arial" w:cs="Arial"/>
          <w:spacing w:val="53"/>
          <w:sz w:val="20"/>
          <w:szCs w:val="20"/>
        </w:rPr>
        <w:t xml:space="preserve"> </w:t>
      </w:r>
      <w:r>
        <w:rPr>
          <w:rFonts w:ascii="Arial" w:hAnsi="Arial" w:cs="Arial"/>
          <w:spacing w:val="-6"/>
          <w:sz w:val="20"/>
          <w:szCs w:val="20"/>
        </w:rPr>
        <w:t>w</w:t>
      </w:r>
      <w:r>
        <w:rPr>
          <w:rFonts w:ascii="Arial" w:hAnsi="Arial" w:cs="Arial"/>
          <w:sz w:val="20"/>
          <w:szCs w:val="20"/>
        </w:rPr>
        <w:t>a</w:t>
      </w:r>
      <w:r>
        <w:rPr>
          <w:rFonts w:ascii="Arial" w:hAnsi="Arial" w:cs="Arial"/>
          <w:spacing w:val="-5"/>
          <w:sz w:val="20"/>
          <w:szCs w:val="20"/>
        </w:rPr>
        <w:t>n</w:t>
      </w:r>
      <w:r>
        <w:rPr>
          <w:rFonts w:ascii="Arial" w:hAnsi="Arial" w:cs="Arial"/>
          <w:sz w:val="20"/>
          <w:szCs w:val="20"/>
        </w:rPr>
        <w:t>ts</w:t>
      </w:r>
      <w:r>
        <w:rPr>
          <w:rFonts w:ascii="Arial" w:hAnsi="Arial" w:cs="Arial"/>
          <w:spacing w:val="24"/>
          <w:sz w:val="20"/>
          <w:szCs w:val="20"/>
        </w:rPr>
        <w:t xml:space="preserve"> </w:t>
      </w:r>
      <w:r>
        <w:rPr>
          <w:rFonts w:ascii="Arial" w:hAnsi="Arial" w:cs="Arial"/>
          <w:sz w:val="20"/>
          <w:szCs w:val="20"/>
        </w:rPr>
        <w:t>to</w:t>
      </w:r>
      <w:r>
        <w:rPr>
          <w:rFonts w:ascii="Arial" w:hAnsi="Arial" w:cs="Arial"/>
          <w:spacing w:val="47"/>
          <w:sz w:val="20"/>
          <w:szCs w:val="20"/>
        </w:rPr>
        <w:t xml:space="preserve"> </w:t>
      </w:r>
      <w:r>
        <w:rPr>
          <w:rFonts w:ascii="Arial" w:hAnsi="Arial" w:cs="Arial"/>
          <w:spacing w:val="-5"/>
          <w:sz w:val="20"/>
          <w:szCs w:val="20"/>
        </w:rPr>
        <w:t>ov</w:t>
      </w:r>
      <w:r>
        <w:rPr>
          <w:rFonts w:ascii="Arial" w:hAnsi="Arial" w:cs="Arial"/>
          <w:sz w:val="20"/>
          <w:szCs w:val="20"/>
        </w:rPr>
        <w:t>erthr</w:t>
      </w:r>
      <w:r>
        <w:rPr>
          <w:rFonts w:ascii="Arial" w:hAnsi="Arial" w:cs="Arial"/>
          <w:spacing w:val="-5"/>
          <w:sz w:val="20"/>
          <w:szCs w:val="20"/>
        </w:rPr>
        <w:t>o</w:t>
      </w:r>
      <w:r>
        <w:rPr>
          <w:rFonts w:ascii="Arial" w:hAnsi="Arial" w:cs="Arial"/>
          <w:sz w:val="20"/>
          <w:szCs w:val="20"/>
        </w:rPr>
        <w:t>w</w:t>
      </w:r>
      <w:r>
        <w:rPr>
          <w:rFonts w:ascii="Arial" w:hAnsi="Arial" w:cs="Arial"/>
          <w:spacing w:val="35"/>
          <w:sz w:val="20"/>
          <w:szCs w:val="20"/>
        </w:rPr>
        <w:t xml:space="preserve"> </w:t>
      </w:r>
      <w:r>
        <w:rPr>
          <w:rFonts w:ascii="Arial" w:hAnsi="Arial" w:cs="Arial"/>
          <w:sz w:val="20"/>
          <w:szCs w:val="20"/>
        </w:rPr>
        <w:t>the regime?’</w:t>
      </w:r>
      <w:r>
        <w:rPr>
          <w:rFonts w:ascii="Arial" w:hAnsi="Arial" w:cs="Arial"/>
          <w:spacing w:val="-12"/>
          <w:sz w:val="20"/>
          <w:szCs w:val="20"/>
        </w:rPr>
        <w:t xml:space="preserve"> </w:t>
      </w:r>
      <w:r>
        <w:rPr>
          <w:rFonts w:ascii="Arial" w:hAnsi="Arial" w:cs="Arial"/>
          <w:sz w:val="20"/>
          <w:szCs w:val="20"/>
        </w:rPr>
        <w:t>to</w:t>
      </w:r>
      <w:r>
        <w:rPr>
          <w:rFonts w:ascii="Arial" w:hAnsi="Arial" w:cs="Arial"/>
          <w:spacing w:val="17"/>
          <w:sz w:val="20"/>
          <w:szCs w:val="20"/>
        </w:rPr>
        <w:t xml:space="preserve"> </w:t>
      </w:r>
      <w:r>
        <w:rPr>
          <w:rFonts w:ascii="Arial" w:hAnsi="Arial" w:cs="Arial"/>
          <w:w w:val="93"/>
          <w:sz w:val="20"/>
          <w:szCs w:val="20"/>
        </w:rPr>
        <w:t>e</w:t>
      </w:r>
      <w:r>
        <w:rPr>
          <w:rFonts w:ascii="Arial" w:hAnsi="Arial" w:cs="Arial"/>
          <w:spacing w:val="-5"/>
          <w:w w:val="93"/>
          <w:sz w:val="20"/>
          <w:szCs w:val="20"/>
        </w:rPr>
        <w:t>v</w:t>
      </w:r>
      <w:r>
        <w:rPr>
          <w:rFonts w:ascii="Arial" w:hAnsi="Arial" w:cs="Arial"/>
          <w:w w:val="93"/>
          <w:sz w:val="20"/>
          <w:szCs w:val="20"/>
        </w:rPr>
        <w:t>er</w:t>
      </w:r>
      <w:r>
        <w:rPr>
          <w:rFonts w:ascii="Arial" w:hAnsi="Arial" w:cs="Arial"/>
          <w:spacing w:val="-5"/>
          <w:w w:val="93"/>
          <w:sz w:val="20"/>
          <w:szCs w:val="20"/>
        </w:rPr>
        <w:t>y</w:t>
      </w:r>
      <w:r>
        <w:rPr>
          <w:rFonts w:ascii="Arial" w:hAnsi="Arial" w:cs="Arial"/>
          <w:w w:val="93"/>
          <w:sz w:val="20"/>
          <w:szCs w:val="20"/>
        </w:rPr>
        <w:t>one</w:t>
      </w:r>
      <w:r>
        <w:rPr>
          <w:rFonts w:ascii="Arial" w:hAnsi="Arial" w:cs="Arial"/>
          <w:spacing w:val="6"/>
          <w:w w:val="93"/>
          <w:sz w:val="20"/>
          <w:szCs w:val="20"/>
        </w:rPr>
        <w:t xml:space="preserve"> </w:t>
      </w:r>
      <w:r>
        <w:rPr>
          <w:rFonts w:ascii="Arial" w:hAnsi="Arial" w:cs="Arial"/>
          <w:w w:val="93"/>
          <w:sz w:val="20"/>
          <w:szCs w:val="20"/>
        </w:rPr>
        <w:t>except</w:t>
      </w:r>
      <w:r>
        <w:rPr>
          <w:rFonts w:ascii="Arial" w:hAnsi="Arial" w:cs="Arial"/>
          <w:spacing w:val="20"/>
          <w:w w:val="93"/>
          <w:sz w:val="20"/>
          <w:szCs w:val="20"/>
        </w:rPr>
        <w:t xml:space="preserve"> </w:t>
      </w:r>
      <w:r>
        <w:rPr>
          <w:rFonts w:ascii="Arial" w:hAnsi="Arial" w:cs="Arial"/>
          <w:sz w:val="20"/>
          <w:szCs w:val="20"/>
        </w:rPr>
        <w:t>to</w:t>
      </w:r>
      <w:r>
        <w:rPr>
          <w:rFonts w:ascii="Arial" w:hAnsi="Arial" w:cs="Arial"/>
          <w:spacing w:val="17"/>
          <w:sz w:val="20"/>
          <w:szCs w:val="20"/>
        </w:rPr>
        <w:t xml:space="preserve"> </w:t>
      </w:r>
      <w:r>
        <w:rPr>
          <w:rFonts w:ascii="Arial" w:hAnsi="Arial" w:cs="Arial"/>
          <w:sz w:val="20"/>
          <w:szCs w:val="20"/>
        </w:rPr>
        <w:t>Bob,</w:t>
      </w:r>
      <w:r>
        <w:rPr>
          <w:rFonts w:ascii="Arial" w:hAnsi="Arial" w:cs="Arial"/>
          <w:spacing w:val="2"/>
          <w:sz w:val="20"/>
          <w:szCs w:val="20"/>
        </w:rPr>
        <w:t xml:space="preserve"> </w:t>
      </w:r>
      <w:r>
        <w:rPr>
          <w:rFonts w:ascii="Arial" w:hAnsi="Arial" w:cs="Arial"/>
          <w:sz w:val="20"/>
          <w:szCs w:val="20"/>
        </w:rPr>
        <w:t>to</w:t>
      </w:r>
      <w:r>
        <w:rPr>
          <w:rFonts w:ascii="Arial" w:hAnsi="Arial" w:cs="Arial"/>
          <w:spacing w:val="18"/>
          <w:sz w:val="20"/>
          <w:szCs w:val="20"/>
        </w:rPr>
        <w:t xml:space="preserve"> </w:t>
      </w:r>
      <w:r>
        <w:rPr>
          <w:rFonts w:ascii="Arial" w:hAnsi="Arial" w:cs="Arial"/>
          <w:sz w:val="20"/>
          <w:szCs w:val="20"/>
        </w:rPr>
        <w:t>whom</w:t>
      </w:r>
      <w:r>
        <w:rPr>
          <w:rFonts w:ascii="Arial" w:hAnsi="Arial" w:cs="Arial"/>
          <w:spacing w:val="-7"/>
          <w:sz w:val="20"/>
          <w:szCs w:val="20"/>
        </w:rPr>
        <w:t xml:space="preserve"> </w:t>
      </w:r>
      <w:r>
        <w:rPr>
          <w:rFonts w:ascii="Arial" w:hAnsi="Arial" w:cs="Arial"/>
          <w:w w:val="86"/>
          <w:sz w:val="20"/>
          <w:szCs w:val="20"/>
        </w:rPr>
        <w:t>she</w:t>
      </w:r>
      <w:r>
        <w:rPr>
          <w:rFonts w:ascii="Arial" w:hAnsi="Arial" w:cs="Arial"/>
          <w:spacing w:val="18"/>
          <w:w w:val="86"/>
          <w:sz w:val="20"/>
          <w:szCs w:val="20"/>
        </w:rPr>
        <w:t xml:space="preserve"> </w:t>
      </w:r>
      <w:r>
        <w:rPr>
          <w:rFonts w:ascii="Arial" w:hAnsi="Arial" w:cs="Arial"/>
          <w:sz w:val="20"/>
          <w:szCs w:val="20"/>
        </w:rPr>
        <w:t>instead</w:t>
      </w:r>
      <w:r>
        <w:rPr>
          <w:rFonts w:ascii="Arial" w:hAnsi="Arial" w:cs="Arial"/>
          <w:spacing w:val="-16"/>
          <w:sz w:val="20"/>
          <w:szCs w:val="20"/>
        </w:rPr>
        <w:t xml:space="preserve"> </w:t>
      </w:r>
      <w:r>
        <w:rPr>
          <w:rFonts w:ascii="Arial" w:hAnsi="Arial" w:cs="Arial"/>
          <w:w w:val="86"/>
          <w:sz w:val="20"/>
          <w:szCs w:val="20"/>
        </w:rPr>
        <w:t>sends</w:t>
      </w:r>
      <w:r>
        <w:rPr>
          <w:rFonts w:ascii="Arial" w:hAnsi="Arial" w:cs="Arial"/>
          <w:spacing w:val="22"/>
          <w:w w:val="86"/>
          <w:sz w:val="20"/>
          <w:szCs w:val="20"/>
        </w:rPr>
        <w:t xml:space="preserve"> </w:t>
      </w:r>
      <w:r>
        <w:rPr>
          <w:rFonts w:ascii="Arial" w:hAnsi="Arial" w:cs="Arial"/>
          <w:sz w:val="20"/>
          <w:szCs w:val="20"/>
        </w:rPr>
        <w:t>‘Who</w:t>
      </w:r>
      <w:r>
        <w:rPr>
          <w:rFonts w:ascii="Arial" w:hAnsi="Arial" w:cs="Arial"/>
          <w:spacing w:val="24"/>
          <w:sz w:val="20"/>
          <w:szCs w:val="20"/>
        </w:rPr>
        <w:t xml:space="preserve"> </w:t>
      </w:r>
      <w:r>
        <w:rPr>
          <w:rFonts w:ascii="Arial" w:hAnsi="Arial" w:cs="Arial"/>
          <w:spacing w:val="-6"/>
          <w:sz w:val="20"/>
          <w:szCs w:val="20"/>
        </w:rPr>
        <w:t>w</w:t>
      </w:r>
      <w:r>
        <w:rPr>
          <w:rFonts w:ascii="Arial" w:hAnsi="Arial" w:cs="Arial"/>
          <w:sz w:val="20"/>
          <w:szCs w:val="20"/>
        </w:rPr>
        <w:t>a</w:t>
      </w:r>
      <w:r>
        <w:rPr>
          <w:rFonts w:ascii="Arial" w:hAnsi="Arial" w:cs="Arial"/>
          <w:spacing w:val="-5"/>
          <w:sz w:val="20"/>
          <w:szCs w:val="20"/>
        </w:rPr>
        <w:t>n</w:t>
      </w:r>
      <w:r>
        <w:rPr>
          <w:rFonts w:ascii="Arial" w:hAnsi="Arial" w:cs="Arial"/>
          <w:sz w:val="20"/>
          <w:szCs w:val="20"/>
        </w:rPr>
        <w:t>ts</w:t>
      </w:r>
      <w:r>
        <w:rPr>
          <w:rFonts w:ascii="Arial" w:hAnsi="Arial" w:cs="Arial"/>
          <w:spacing w:val="-5"/>
          <w:sz w:val="20"/>
          <w:szCs w:val="20"/>
        </w:rPr>
        <w:t xml:space="preserve"> </w:t>
      </w:r>
      <w:r>
        <w:rPr>
          <w:rFonts w:ascii="Arial" w:hAnsi="Arial" w:cs="Arial"/>
          <w:w w:val="105"/>
          <w:sz w:val="20"/>
          <w:szCs w:val="20"/>
        </w:rPr>
        <w:t xml:space="preserve">to </w:t>
      </w:r>
      <w:r>
        <w:rPr>
          <w:rFonts w:ascii="Arial" w:hAnsi="Arial" w:cs="Arial"/>
          <w:sz w:val="20"/>
          <w:szCs w:val="20"/>
        </w:rPr>
        <w:t>order</w:t>
      </w:r>
      <w:r>
        <w:rPr>
          <w:rFonts w:ascii="Arial" w:hAnsi="Arial" w:cs="Arial"/>
          <w:spacing w:val="12"/>
          <w:sz w:val="20"/>
          <w:szCs w:val="20"/>
        </w:rPr>
        <w:t xml:space="preserve"> </w:t>
      </w:r>
      <w:r>
        <w:rPr>
          <w:rFonts w:ascii="Arial" w:hAnsi="Arial" w:cs="Arial"/>
          <w:sz w:val="20"/>
          <w:szCs w:val="20"/>
        </w:rPr>
        <w:t>pizza?’.</w:t>
      </w:r>
      <w:r>
        <w:rPr>
          <w:rFonts w:ascii="Arial" w:hAnsi="Arial" w:cs="Arial"/>
          <w:spacing w:val="46"/>
          <w:sz w:val="20"/>
          <w:szCs w:val="20"/>
        </w:rPr>
        <w:t xml:space="preserve"> </w:t>
      </w:r>
      <w:r>
        <w:rPr>
          <w:rFonts w:ascii="Arial" w:hAnsi="Arial" w:cs="Arial"/>
          <w:sz w:val="20"/>
          <w:szCs w:val="20"/>
        </w:rPr>
        <w:t>This</w:t>
      </w:r>
      <w:r>
        <w:rPr>
          <w:rFonts w:ascii="Arial" w:hAnsi="Arial" w:cs="Arial"/>
          <w:spacing w:val="34"/>
          <w:sz w:val="20"/>
          <w:szCs w:val="20"/>
        </w:rPr>
        <w:t xml:space="preserve"> </w:t>
      </w:r>
      <w:r>
        <w:rPr>
          <w:rFonts w:ascii="Arial" w:hAnsi="Arial" w:cs="Arial"/>
          <w:w w:val="89"/>
          <w:sz w:val="20"/>
          <w:szCs w:val="20"/>
        </w:rPr>
        <w:t>o</w:t>
      </w:r>
      <w:r>
        <w:rPr>
          <w:rFonts w:ascii="Arial" w:hAnsi="Arial" w:cs="Arial"/>
          <w:spacing w:val="5"/>
          <w:w w:val="89"/>
          <w:sz w:val="20"/>
          <w:szCs w:val="20"/>
        </w:rPr>
        <w:t>p</w:t>
      </w:r>
      <w:r>
        <w:rPr>
          <w:rFonts w:ascii="Arial" w:hAnsi="Arial" w:cs="Arial"/>
          <w:w w:val="89"/>
          <w:sz w:val="20"/>
          <w:szCs w:val="20"/>
        </w:rPr>
        <w:t>ens</w:t>
      </w:r>
      <w:r>
        <w:rPr>
          <w:rFonts w:ascii="Arial" w:hAnsi="Arial" w:cs="Arial"/>
          <w:spacing w:val="34"/>
          <w:w w:val="89"/>
          <w:sz w:val="20"/>
          <w:szCs w:val="20"/>
        </w:rPr>
        <w:t xml:space="preserve"> </w:t>
      </w:r>
      <w:r>
        <w:rPr>
          <w:rFonts w:ascii="Arial" w:hAnsi="Arial" w:cs="Arial"/>
          <w:sz w:val="20"/>
          <w:szCs w:val="20"/>
        </w:rPr>
        <w:t>up</w:t>
      </w:r>
      <w:r>
        <w:rPr>
          <w:rFonts w:ascii="Arial" w:hAnsi="Arial" w:cs="Arial"/>
          <w:spacing w:val="24"/>
          <w:sz w:val="20"/>
          <w:szCs w:val="20"/>
        </w:rPr>
        <w:t xml:space="preserve"> </w:t>
      </w:r>
      <w:r>
        <w:rPr>
          <w:rFonts w:ascii="Arial" w:hAnsi="Arial" w:cs="Arial"/>
          <w:sz w:val="20"/>
          <w:szCs w:val="20"/>
        </w:rPr>
        <w:t>for</w:t>
      </w:r>
      <w:r>
        <w:rPr>
          <w:rFonts w:ascii="Arial" w:hAnsi="Arial" w:cs="Arial"/>
          <w:spacing w:val="31"/>
          <w:sz w:val="20"/>
          <w:szCs w:val="20"/>
        </w:rPr>
        <w:t xml:space="preserve"> </w:t>
      </w:r>
      <w:r>
        <w:rPr>
          <w:rFonts w:ascii="Arial" w:hAnsi="Arial" w:cs="Arial"/>
          <w:sz w:val="20"/>
          <w:szCs w:val="20"/>
        </w:rPr>
        <w:t>the</w:t>
      </w:r>
      <w:r>
        <w:rPr>
          <w:rFonts w:ascii="Arial" w:hAnsi="Arial" w:cs="Arial"/>
          <w:spacing w:val="23"/>
          <w:sz w:val="20"/>
          <w:szCs w:val="20"/>
        </w:rPr>
        <w:t xml:space="preserve"> </w:t>
      </w:r>
      <w:r>
        <w:rPr>
          <w:rFonts w:ascii="Arial" w:hAnsi="Arial" w:cs="Arial"/>
          <w:w w:val="97"/>
          <w:sz w:val="20"/>
          <w:szCs w:val="20"/>
        </w:rPr>
        <w:t>Byza</w:t>
      </w:r>
      <w:r>
        <w:rPr>
          <w:rFonts w:ascii="Arial" w:hAnsi="Arial" w:cs="Arial"/>
          <w:spacing w:val="-5"/>
          <w:w w:val="97"/>
          <w:sz w:val="20"/>
          <w:szCs w:val="20"/>
        </w:rPr>
        <w:t>n</w:t>
      </w:r>
      <w:r>
        <w:rPr>
          <w:rFonts w:ascii="Arial" w:hAnsi="Arial" w:cs="Arial"/>
          <w:w w:val="115"/>
          <w:sz w:val="20"/>
          <w:szCs w:val="20"/>
        </w:rPr>
        <w:t>ti</w:t>
      </w:r>
      <w:r>
        <w:rPr>
          <w:rFonts w:ascii="Arial" w:hAnsi="Arial" w:cs="Arial"/>
          <w:spacing w:val="1"/>
          <w:w w:val="115"/>
          <w:sz w:val="20"/>
          <w:szCs w:val="20"/>
        </w:rPr>
        <w:t>n</w:t>
      </w:r>
      <w:r>
        <w:rPr>
          <w:rFonts w:ascii="Arial" w:hAnsi="Arial" w:cs="Arial"/>
          <w:w w:val="79"/>
          <w:sz w:val="20"/>
          <w:szCs w:val="20"/>
        </w:rPr>
        <w:t>e</w:t>
      </w:r>
      <w:r>
        <w:rPr>
          <w:rFonts w:ascii="Arial" w:hAnsi="Arial" w:cs="Arial"/>
          <w:spacing w:val="26"/>
          <w:sz w:val="20"/>
          <w:szCs w:val="20"/>
        </w:rPr>
        <w:t xml:space="preserve"> </w:t>
      </w:r>
      <w:r>
        <w:rPr>
          <w:rFonts w:ascii="Arial" w:hAnsi="Arial" w:cs="Arial"/>
          <w:w w:val="94"/>
          <w:sz w:val="20"/>
          <w:szCs w:val="20"/>
        </w:rPr>
        <w:t>Generals’</w:t>
      </w:r>
      <w:r>
        <w:rPr>
          <w:rFonts w:ascii="Arial" w:hAnsi="Arial" w:cs="Arial"/>
          <w:spacing w:val="30"/>
          <w:w w:val="94"/>
          <w:sz w:val="20"/>
          <w:szCs w:val="20"/>
        </w:rPr>
        <w:t xml:space="preserve"> </w:t>
      </w:r>
      <w:r>
        <w:rPr>
          <w:rFonts w:ascii="Arial" w:hAnsi="Arial" w:cs="Arial"/>
          <w:sz w:val="20"/>
          <w:szCs w:val="20"/>
        </w:rPr>
        <w:t>problem</w:t>
      </w:r>
      <w:r>
        <w:rPr>
          <w:rFonts w:ascii="Arial" w:hAnsi="Arial" w:cs="Arial"/>
          <w:spacing w:val="13"/>
          <w:sz w:val="20"/>
          <w:szCs w:val="20"/>
        </w:rPr>
        <w:t xml:space="preserve"> </w:t>
      </w:r>
      <w:r>
        <w:rPr>
          <w:rFonts w:ascii="Arial" w:hAnsi="Arial" w:cs="Arial"/>
          <w:w w:val="103"/>
          <w:sz w:val="20"/>
          <w:szCs w:val="20"/>
        </w:rPr>
        <w:t>(</w:t>
      </w:r>
      <w:proofErr w:type="spellStart"/>
      <w:r>
        <w:rPr>
          <w:rFonts w:ascii="Arial" w:hAnsi="Arial" w:cs="Arial"/>
          <w:w w:val="103"/>
          <w:sz w:val="20"/>
          <w:szCs w:val="20"/>
        </w:rPr>
        <w:t>Lam</w:t>
      </w:r>
      <w:r>
        <w:rPr>
          <w:rFonts w:ascii="Arial" w:hAnsi="Arial" w:cs="Arial"/>
          <w:spacing w:val="6"/>
          <w:w w:val="103"/>
          <w:sz w:val="20"/>
          <w:szCs w:val="20"/>
        </w:rPr>
        <w:t>p</w:t>
      </w:r>
      <w:r>
        <w:rPr>
          <w:rFonts w:ascii="Arial" w:hAnsi="Arial" w:cs="Arial"/>
          <w:w w:val="103"/>
          <w:sz w:val="20"/>
          <w:szCs w:val="20"/>
        </w:rPr>
        <w:t>ort</w:t>
      </w:r>
      <w:proofErr w:type="spellEnd"/>
      <w:r>
        <w:rPr>
          <w:rFonts w:ascii="Arial" w:hAnsi="Arial" w:cs="Arial"/>
          <w:w w:val="103"/>
          <w:sz w:val="20"/>
          <w:szCs w:val="20"/>
        </w:rPr>
        <w:t xml:space="preserve">, </w:t>
      </w:r>
      <w:proofErr w:type="spellStart"/>
      <w:r>
        <w:rPr>
          <w:rFonts w:ascii="Arial" w:hAnsi="Arial" w:cs="Arial"/>
          <w:sz w:val="20"/>
          <w:szCs w:val="20"/>
        </w:rPr>
        <w:t>Shostak</w:t>
      </w:r>
      <w:proofErr w:type="spellEnd"/>
      <w:r>
        <w:rPr>
          <w:rFonts w:ascii="Arial" w:hAnsi="Arial" w:cs="Arial"/>
          <w:spacing w:val="-9"/>
          <w:sz w:val="20"/>
          <w:szCs w:val="20"/>
        </w:rPr>
        <w:t xml:space="preserve"> </w:t>
      </w:r>
      <w:r>
        <w:rPr>
          <w:rFonts w:ascii="Arial" w:hAnsi="Arial" w:cs="Arial"/>
          <w:sz w:val="20"/>
          <w:szCs w:val="20"/>
        </w:rPr>
        <w:t>and</w:t>
      </w:r>
      <w:r>
        <w:rPr>
          <w:rFonts w:ascii="Arial" w:hAnsi="Arial" w:cs="Arial"/>
          <w:spacing w:val="20"/>
          <w:sz w:val="20"/>
          <w:szCs w:val="20"/>
        </w:rPr>
        <w:t xml:space="preserve"> </w:t>
      </w:r>
      <w:r>
        <w:rPr>
          <w:rFonts w:ascii="Arial" w:hAnsi="Arial" w:cs="Arial"/>
          <w:spacing w:val="-4"/>
          <w:w w:val="85"/>
          <w:sz w:val="20"/>
          <w:szCs w:val="20"/>
        </w:rPr>
        <w:t>P</w:t>
      </w:r>
      <w:r>
        <w:rPr>
          <w:rFonts w:ascii="Arial" w:hAnsi="Arial" w:cs="Arial"/>
          <w:w w:val="85"/>
          <w:sz w:val="20"/>
          <w:szCs w:val="20"/>
        </w:rPr>
        <w:t>ease</w:t>
      </w:r>
      <w:r>
        <w:rPr>
          <w:rFonts w:ascii="Arial" w:hAnsi="Arial" w:cs="Arial"/>
          <w:spacing w:val="45"/>
          <w:w w:val="85"/>
          <w:sz w:val="20"/>
          <w:szCs w:val="20"/>
        </w:rPr>
        <w:t xml:space="preserve"> </w:t>
      </w:r>
      <w:r>
        <w:rPr>
          <w:rFonts w:ascii="Arial" w:hAnsi="Arial" w:cs="Arial"/>
          <w:sz w:val="20"/>
          <w:szCs w:val="20"/>
        </w:rPr>
        <w:t>1982),</w:t>
      </w:r>
      <w:r>
        <w:rPr>
          <w:rFonts w:ascii="Arial" w:hAnsi="Arial" w:cs="Arial"/>
          <w:spacing w:val="1"/>
          <w:sz w:val="20"/>
          <w:szCs w:val="20"/>
        </w:rPr>
        <w:t xml:space="preserve"> </w:t>
      </w:r>
      <w:r>
        <w:rPr>
          <w:rFonts w:ascii="Arial" w:hAnsi="Arial" w:cs="Arial"/>
          <w:sz w:val="20"/>
          <w:szCs w:val="20"/>
        </w:rPr>
        <w:t>where</w:t>
      </w:r>
      <w:r>
        <w:rPr>
          <w:rFonts w:ascii="Arial" w:hAnsi="Arial" w:cs="Arial"/>
          <w:spacing w:val="-5"/>
          <w:sz w:val="20"/>
          <w:szCs w:val="20"/>
        </w:rPr>
        <w:t xml:space="preserve"> </w:t>
      </w:r>
      <w:r>
        <w:rPr>
          <w:rFonts w:ascii="Arial" w:hAnsi="Arial" w:cs="Arial"/>
          <w:sz w:val="20"/>
          <w:szCs w:val="20"/>
        </w:rPr>
        <w:t>malicious</w:t>
      </w:r>
      <w:r>
        <w:rPr>
          <w:rFonts w:ascii="Arial" w:hAnsi="Arial" w:cs="Arial"/>
          <w:spacing w:val="1"/>
          <w:sz w:val="20"/>
          <w:szCs w:val="20"/>
        </w:rPr>
        <w:t xml:space="preserve"> </w:t>
      </w:r>
      <w:r>
        <w:rPr>
          <w:rFonts w:ascii="Arial" w:hAnsi="Arial" w:cs="Arial"/>
          <w:sz w:val="20"/>
          <w:szCs w:val="20"/>
        </w:rPr>
        <w:t>actors</w:t>
      </w:r>
      <w:r>
        <w:rPr>
          <w:rFonts w:ascii="Arial" w:hAnsi="Arial" w:cs="Arial"/>
          <w:spacing w:val="7"/>
          <w:sz w:val="20"/>
          <w:szCs w:val="20"/>
        </w:rPr>
        <w:t xml:space="preserve"> </w:t>
      </w:r>
      <w:r>
        <w:rPr>
          <w:rFonts w:ascii="Arial" w:hAnsi="Arial" w:cs="Arial"/>
          <w:sz w:val="20"/>
          <w:szCs w:val="20"/>
        </w:rPr>
        <w:t>can</w:t>
      </w:r>
      <w:r>
        <w:rPr>
          <w:rFonts w:ascii="Arial" w:hAnsi="Arial" w:cs="Arial"/>
          <w:spacing w:val="8"/>
          <w:sz w:val="20"/>
          <w:szCs w:val="20"/>
        </w:rPr>
        <w:t xml:space="preserve"> </w:t>
      </w:r>
      <w:r>
        <w:rPr>
          <w:rFonts w:ascii="Arial" w:hAnsi="Arial" w:cs="Arial"/>
          <w:sz w:val="20"/>
          <w:szCs w:val="20"/>
        </w:rPr>
        <w:t>lie</w:t>
      </w:r>
      <w:r>
        <w:rPr>
          <w:rFonts w:ascii="Arial" w:hAnsi="Arial" w:cs="Arial"/>
          <w:spacing w:val="32"/>
          <w:sz w:val="20"/>
          <w:szCs w:val="20"/>
        </w:rPr>
        <w:t xml:space="preserve"> </w:t>
      </w:r>
      <w:r>
        <w:rPr>
          <w:rFonts w:ascii="Arial" w:hAnsi="Arial" w:cs="Arial"/>
          <w:sz w:val="20"/>
          <w:szCs w:val="20"/>
        </w:rPr>
        <w:t>to</w:t>
      </w:r>
      <w:r>
        <w:rPr>
          <w:rFonts w:ascii="Arial" w:hAnsi="Arial" w:cs="Arial"/>
          <w:spacing w:val="42"/>
          <w:sz w:val="20"/>
          <w:szCs w:val="20"/>
        </w:rPr>
        <w:t xml:space="preserve"> </w:t>
      </w:r>
      <w:r>
        <w:rPr>
          <w:rFonts w:ascii="Arial" w:hAnsi="Arial" w:cs="Arial"/>
          <w:sz w:val="20"/>
          <w:szCs w:val="20"/>
        </w:rPr>
        <w:t>honest</w:t>
      </w:r>
      <w:r>
        <w:rPr>
          <w:rFonts w:ascii="Arial" w:hAnsi="Arial" w:cs="Arial"/>
          <w:spacing w:val="-2"/>
          <w:sz w:val="20"/>
          <w:szCs w:val="20"/>
        </w:rPr>
        <w:t xml:space="preserve"> </w:t>
      </w:r>
      <w:r>
        <w:rPr>
          <w:rFonts w:ascii="Arial" w:hAnsi="Arial" w:cs="Arial"/>
          <w:sz w:val="20"/>
          <w:szCs w:val="20"/>
        </w:rPr>
        <w:t>actors</w:t>
      </w:r>
      <w:r>
        <w:rPr>
          <w:rFonts w:ascii="Arial" w:hAnsi="Arial" w:cs="Arial"/>
          <w:spacing w:val="7"/>
          <w:sz w:val="20"/>
          <w:szCs w:val="20"/>
        </w:rPr>
        <w:t xml:space="preserve"> </w:t>
      </w:r>
      <w:r>
        <w:rPr>
          <w:rFonts w:ascii="Arial" w:hAnsi="Arial" w:cs="Arial"/>
          <w:w w:val="105"/>
          <w:sz w:val="20"/>
          <w:szCs w:val="20"/>
        </w:rPr>
        <w:t xml:space="preserve">to </w:t>
      </w:r>
      <w:r>
        <w:rPr>
          <w:rFonts w:ascii="Arial" w:hAnsi="Arial" w:cs="Arial"/>
          <w:sz w:val="20"/>
          <w:szCs w:val="20"/>
        </w:rPr>
        <w:t>disrupt</w:t>
      </w:r>
      <w:r>
        <w:rPr>
          <w:rFonts w:ascii="Arial" w:hAnsi="Arial" w:cs="Arial"/>
          <w:spacing w:val="29"/>
          <w:sz w:val="20"/>
          <w:szCs w:val="20"/>
        </w:rPr>
        <w:t xml:space="preserve"> </w:t>
      </w:r>
      <w:r>
        <w:rPr>
          <w:rFonts w:ascii="Arial" w:hAnsi="Arial" w:cs="Arial"/>
          <w:sz w:val="20"/>
          <w:szCs w:val="20"/>
        </w:rPr>
        <w:t>o</w:t>
      </w:r>
      <w:r>
        <w:rPr>
          <w:rFonts w:ascii="Arial" w:hAnsi="Arial" w:cs="Arial"/>
          <w:spacing w:val="6"/>
          <w:sz w:val="20"/>
          <w:szCs w:val="20"/>
        </w:rPr>
        <w:t>p</w:t>
      </w:r>
      <w:r>
        <w:rPr>
          <w:rFonts w:ascii="Arial" w:hAnsi="Arial" w:cs="Arial"/>
          <w:sz w:val="20"/>
          <w:szCs w:val="20"/>
        </w:rPr>
        <w:t>eration.</w:t>
      </w:r>
      <w:r>
        <w:rPr>
          <w:rFonts w:ascii="Arial" w:hAnsi="Arial" w:cs="Arial"/>
          <w:spacing w:val="14"/>
          <w:sz w:val="20"/>
          <w:szCs w:val="20"/>
        </w:rPr>
        <w:t xml:space="preserve"> </w:t>
      </w:r>
      <w:proofErr w:type="spellStart"/>
      <w:r>
        <w:rPr>
          <w:rFonts w:ascii="Arial" w:hAnsi="Arial" w:cs="Arial"/>
          <w:sz w:val="20"/>
          <w:szCs w:val="20"/>
        </w:rPr>
        <w:t>Lam</w:t>
      </w:r>
      <w:r>
        <w:rPr>
          <w:rFonts w:ascii="Arial" w:hAnsi="Arial" w:cs="Arial"/>
          <w:spacing w:val="6"/>
          <w:sz w:val="20"/>
          <w:szCs w:val="20"/>
        </w:rPr>
        <w:t>p</w:t>
      </w:r>
      <w:r>
        <w:rPr>
          <w:rFonts w:ascii="Arial" w:hAnsi="Arial" w:cs="Arial"/>
          <w:sz w:val="20"/>
          <w:szCs w:val="20"/>
        </w:rPr>
        <w:t>ort</w:t>
      </w:r>
      <w:proofErr w:type="spellEnd"/>
      <w:r>
        <w:rPr>
          <w:rFonts w:ascii="Arial" w:hAnsi="Arial" w:cs="Arial"/>
          <w:sz w:val="20"/>
          <w:szCs w:val="20"/>
        </w:rPr>
        <w:t>,</w:t>
      </w:r>
      <w:r>
        <w:rPr>
          <w:rFonts w:ascii="Arial" w:hAnsi="Arial" w:cs="Arial"/>
          <w:spacing w:val="31"/>
          <w:sz w:val="20"/>
          <w:szCs w:val="20"/>
        </w:rPr>
        <w:t xml:space="preserve"> </w:t>
      </w:r>
      <w:proofErr w:type="spellStart"/>
      <w:r>
        <w:rPr>
          <w:rFonts w:ascii="Arial" w:hAnsi="Arial" w:cs="Arial"/>
          <w:w w:val="93"/>
          <w:sz w:val="20"/>
          <w:szCs w:val="20"/>
        </w:rPr>
        <w:t>Shostak</w:t>
      </w:r>
      <w:proofErr w:type="spellEnd"/>
      <w:r>
        <w:rPr>
          <w:rFonts w:ascii="Arial" w:hAnsi="Arial" w:cs="Arial"/>
          <w:spacing w:val="19"/>
          <w:w w:val="93"/>
          <w:sz w:val="20"/>
          <w:szCs w:val="20"/>
        </w:rPr>
        <w:t xml:space="preserve"> </w:t>
      </w:r>
      <w:r>
        <w:rPr>
          <w:rFonts w:ascii="Arial" w:hAnsi="Arial" w:cs="Arial"/>
          <w:sz w:val="20"/>
          <w:szCs w:val="20"/>
        </w:rPr>
        <w:t>and</w:t>
      </w:r>
      <w:r>
        <w:rPr>
          <w:rFonts w:ascii="Arial" w:hAnsi="Arial" w:cs="Arial"/>
          <w:spacing w:val="-3"/>
          <w:sz w:val="20"/>
          <w:szCs w:val="20"/>
        </w:rPr>
        <w:t xml:space="preserve"> </w:t>
      </w:r>
      <w:r>
        <w:rPr>
          <w:rFonts w:ascii="Arial" w:hAnsi="Arial" w:cs="Arial"/>
          <w:spacing w:val="-4"/>
          <w:w w:val="85"/>
          <w:sz w:val="20"/>
          <w:szCs w:val="20"/>
        </w:rPr>
        <w:t>P</w:t>
      </w:r>
      <w:r>
        <w:rPr>
          <w:rFonts w:ascii="Arial" w:hAnsi="Arial" w:cs="Arial"/>
          <w:w w:val="85"/>
          <w:sz w:val="20"/>
          <w:szCs w:val="20"/>
        </w:rPr>
        <w:t>ease</w:t>
      </w:r>
      <w:r>
        <w:rPr>
          <w:rFonts w:ascii="Arial" w:hAnsi="Arial" w:cs="Arial"/>
          <w:spacing w:val="22"/>
          <w:w w:val="85"/>
          <w:sz w:val="20"/>
          <w:szCs w:val="20"/>
        </w:rPr>
        <w:t xml:space="preserve"> </w:t>
      </w:r>
      <w:r>
        <w:rPr>
          <w:rFonts w:ascii="Arial" w:hAnsi="Arial" w:cs="Arial"/>
          <w:sz w:val="20"/>
          <w:szCs w:val="20"/>
        </w:rPr>
        <w:t>(1982)</w:t>
      </w:r>
      <w:r>
        <w:rPr>
          <w:rFonts w:ascii="Arial" w:hAnsi="Arial" w:cs="Arial"/>
          <w:spacing w:val="-18"/>
          <w:sz w:val="20"/>
          <w:szCs w:val="20"/>
        </w:rPr>
        <w:t xml:space="preserve"> </w:t>
      </w:r>
      <w:r>
        <w:rPr>
          <w:rFonts w:ascii="Arial" w:hAnsi="Arial" w:cs="Arial"/>
          <w:sz w:val="20"/>
          <w:szCs w:val="20"/>
        </w:rPr>
        <w:t>in</w:t>
      </w:r>
      <w:r>
        <w:rPr>
          <w:rFonts w:ascii="Arial" w:hAnsi="Arial" w:cs="Arial"/>
          <w:spacing w:val="19"/>
          <w:sz w:val="20"/>
          <w:szCs w:val="20"/>
        </w:rPr>
        <w:t xml:space="preserve"> </w:t>
      </w:r>
      <w:r>
        <w:rPr>
          <w:rFonts w:ascii="Arial" w:hAnsi="Arial" w:cs="Arial"/>
          <w:sz w:val="20"/>
          <w:szCs w:val="20"/>
        </w:rPr>
        <w:t>fact</w:t>
      </w:r>
      <w:r>
        <w:rPr>
          <w:rFonts w:ascii="Arial" w:hAnsi="Arial" w:cs="Arial"/>
          <w:spacing w:val="13"/>
          <w:sz w:val="20"/>
          <w:szCs w:val="20"/>
        </w:rPr>
        <w:t xml:space="preserve"> </w:t>
      </w:r>
      <w:r>
        <w:rPr>
          <w:rFonts w:ascii="Arial" w:hAnsi="Arial" w:cs="Arial"/>
          <w:sz w:val="20"/>
          <w:szCs w:val="20"/>
        </w:rPr>
        <w:t>pr</w:t>
      </w:r>
      <w:r>
        <w:rPr>
          <w:rFonts w:ascii="Arial" w:hAnsi="Arial" w:cs="Arial"/>
          <w:spacing w:val="-5"/>
          <w:sz w:val="20"/>
          <w:szCs w:val="20"/>
        </w:rPr>
        <w:t>ov</w:t>
      </w:r>
      <w:r>
        <w:rPr>
          <w:rFonts w:ascii="Arial" w:hAnsi="Arial" w:cs="Arial"/>
          <w:sz w:val="20"/>
          <w:szCs w:val="20"/>
        </w:rPr>
        <w:t>ed</w:t>
      </w:r>
      <w:r>
        <w:rPr>
          <w:rFonts w:ascii="Arial" w:hAnsi="Arial" w:cs="Arial"/>
          <w:spacing w:val="-12"/>
          <w:sz w:val="20"/>
          <w:szCs w:val="20"/>
        </w:rPr>
        <w:t xml:space="preserve"> </w:t>
      </w:r>
      <w:r>
        <w:rPr>
          <w:rFonts w:ascii="Arial" w:hAnsi="Arial" w:cs="Arial"/>
          <w:sz w:val="20"/>
          <w:szCs w:val="20"/>
        </w:rPr>
        <w:t>that</w:t>
      </w:r>
      <w:r>
        <w:rPr>
          <w:rFonts w:ascii="Arial" w:hAnsi="Arial" w:cs="Arial"/>
          <w:spacing w:val="40"/>
          <w:sz w:val="20"/>
          <w:szCs w:val="20"/>
        </w:rPr>
        <w:t xml:space="preserve"> </w:t>
      </w:r>
      <w:r>
        <w:rPr>
          <w:rFonts w:ascii="Arial" w:hAnsi="Arial" w:cs="Arial"/>
          <w:w w:val="132"/>
          <w:sz w:val="20"/>
          <w:szCs w:val="20"/>
        </w:rPr>
        <w:t>it</w:t>
      </w:r>
      <w:r>
        <w:rPr>
          <w:rFonts w:ascii="Arial" w:hAnsi="Arial" w:cs="Arial"/>
          <w:spacing w:val="-8"/>
          <w:w w:val="132"/>
          <w:sz w:val="20"/>
          <w:szCs w:val="20"/>
        </w:rPr>
        <w:t xml:space="preserve"> </w:t>
      </w:r>
      <w:r>
        <w:rPr>
          <w:rFonts w:ascii="Arial" w:hAnsi="Arial" w:cs="Arial"/>
          <w:sz w:val="20"/>
          <w:szCs w:val="20"/>
        </w:rPr>
        <w:t xml:space="preserve">is </w:t>
      </w:r>
      <w:r>
        <w:rPr>
          <w:rFonts w:ascii="Arial" w:hAnsi="Arial" w:cs="Arial"/>
          <w:w w:val="94"/>
          <w:sz w:val="20"/>
          <w:szCs w:val="20"/>
        </w:rPr>
        <w:t>im</w:t>
      </w:r>
      <w:r>
        <w:rPr>
          <w:rFonts w:ascii="Arial" w:hAnsi="Arial" w:cs="Arial"/>
          <w:spacing w:val="6"/>
          <w:w w:val="94"/>
          <w:sz w:val="20"/>
          <w:szCs w:val="20"/>
        </w:rPr>
        <w:t>p</w:t>
      </w:r>
      <w:r>
        <w:rPr>
          <w:rFonts w:ascii="Arial" w:hAnsi="Arial" w:cs="Arial"/>
          <w:w w:val="94"/>
          <w:sz w:val="20"/>
          <w:szCs w:val="20"/>
        </w:rPr>
        <w:t>ossible</w:t>
      </w:r>
      <w:r>
        <w:rPr>
          <w:rFonts w:ascii="Arial" w:hAnsi="Arial" w:cs="Arial"/>
          <w:spacing w:val="12"/>
          <w:w w:val="94"/>
          <w:sz w:val="20"/>
          <w:szCs w:val="20"/>
        </w:rPr>
        <w:t xml:space="preserve"> </w:t>
      </w:r>
      <w:r>
        <w:rPr>
          <w:rFonts w:ascii="Arial" w:hAnsi="Arial" w:cs="Arial"/>
          <w:sz w:val="20"/>
          <w:szCs w:val="20"/>
        </w:rPr>
        <w:t>for</w:t>
      </w:r>
      <w:r>
        <w:rPr>
          <w:rFonts w:ascii="Arial" w:hAnsi="Arial" w:cs="Arial"/>
          <w:spacing w:val="11"/>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w w:val="94"/>
          <w:sz w:val="20"/>
          <w:szCs w:val="20"/>
        </w:rPr>
        <w:t>honest</w:t>
      </w:r>
      <w:r>
        <w:rPr>
          <w:rFonts w:ascii="Arial" w:hAnsi="Arial" w:cs="Arial"/>
          <w:spacing w:val="10"/>
          <w:w w:val="94"/>
          <w:sz w:val="20"/>
          <w:szCs w:val="20"/>
        </w:rPr>
        <w:t xml:space="preserve"> </w:t>
      </w:r>
      <w:r>
        <w:rPr>
          <w:rFonts w:ascii="Arial" w:hAnsi="Arial" w:cs="Arial"/>
          <w:sz w:val="20"/>
          <w:szCs w:val="20"/>
        </w:rPr>
        <w:t>parties</w:t>
      </w:r>
      <w:r>
        <w:rPr>
          <w:rFonts w:ascii="Arial" w:hAnsi="Arial" w:cs="Arial"/>
          <w:spacing w:val="-11"/>
          <w:sz w:val="20"/>
          <w:szCs w:val="20"/>
        </w:rPr>
        <w:t xml:space="preserve"> </w:t>
      </w:r>
      <w:r>
        <w:rPr>
          <w:rFonts w:ascii="Arial" w:hAnsi="Arial" w:cs="Arial"/>
          <w:sz w:val="20"/>
          <w:szCs w:val="20"/>
        </w:rPr>
        <w:t>to</w:t>
      </w:r>
      <w:r>
        <w:rPr>
          <w:rFonts w:ascii="Arial" w:hAnsi="Arial" w:cs="Arial"/>
          <w:spacing w:val="14"/>
          <w:sz w:val="20"/>
          <w:szCs w:val="20"/>
        </w:rPr>
        <w:t xml:space="preserve"> </w:t>
      </w:r>
      <w:r>
        <w:rPr>
          <w:rFonts w:ascii="Arial" w:hAnsi="Arial" w:cs="Arial"/>
          <w:w w:val="93"/>
          <w:sz w:val="20"/>
          <w:szCs w:val="20"/>
        </w:rPr>
        <w:t>rec</w:t>
      </w:r>
      <w:r>
        <w:rPr>
          <w:rFonts w:ascii="Arial" w:hAnsi="Arial" w:cs="Arial"/>
          <w:spacing w:val="-5"/>
          <w:w w:val="93"/>
          <w:sz w:val="20"/>
          <w:szCs w:val="20"/>
        </w:rPr>
        <w:t>ov</w:t>
      </w:r>
      <w:r>
        <w:rPr>
          <w:rFonts w:ascii="Arial" w:hAnsi="Arial" w:cs="Arial"/>
          <w:w w:val="93"/>
          <w:sz w:val="20"/>
          <w:szCs w:val="20"/>
        </w:rPr>
        <w:t>er</w:t>
      </w:r>
      <w:r>
        <w:rPr>
          <w:rFonts w:ascii="Arial" w:hAnsi="Arial" w:cs="Arial"/>
          <w:spacing w:val="13"/>
          <w:w w:val="93"/>
          <w:sz w:val="20"/>
          <w:szCs w:val="20"/>
        </w:rPr>
        <w:t xml:space="preserve"> </w:t>
      </w:r>
      <w:r>
        <w:rPr>
          <w:rFonts w:ascii="Arial" w:hAnsi="Arial" w:cs="Arial"/>
          <w:sz w:val="20"/>
          <w:szCs w:val="20"/>
        </w:rPr>
        <w:t>and</w:t>
      </w:r>
      <w:r>
        <w:rPr>
          <w:rFonts w:ascii="Arial" w:hAnsi="Arial" w:cs="Arial"/>
          <w:spacing w:val="-7"/>
          <w:sz w:val="20"/>
          <w:szCs w:val="20"/>
        </w:rPr>
        <w:t xml:space="preserve"> </w:t>
      </w:r>
      <w:r>
        <w:rPr>
          <w:rFonts w:ascii="Arial" w:hAnsi="Arial" w:cs="Arial"/>
          <w:sz w:val="20"/>
          <w:szCs w:val="20"/>
        </w:rPr>
        <w:t>ide</w:t>
      </w:r>
      <w:r>
        <w:rPr>
          <w:rFonts w:ascii="Arial" w:hAnsi="Arial" w:cs="Arial"/>
          <w:spacing w:val="-5"/>
          <w:sz w:val="20"/>
          <w:szCs w:val="20"/>
        </w:rPr>
        <w:t>n</w:t>
      </w:r>
      <w:r>
        <w:rPr>
          <w:rFonts w:ascii="Arial" w:hAnsi="Arial" w:cs="Arial"/>
          <w:sz w:val="20"/>
          <w:szCs w:val="20"/>
        </w:rPr>
        <w:t>tify</w:t>
      </w:r>
      <w:r>
        <w:rPr>
          <w:rFonts w:ascii="Arial" w:hAnsi="Arial" w:cs="Arial"/>
          <w:spacing w:val="33"/>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w w:val="96"/>
          <w:sz w:val="20"/>
          <w:szCs w:val="20"/>
        </w:rPr>
        <w:t>malicious</w:t>
      </w:r>
      <w:r>
        <w:rPr>
          <w:rFonts w:ascii="Arial" w:hAnsi="Arial" w:cs="Arial"/>
          <w:spacing w:val="9"/>
          <w:w w:val="96"/>
          <w:sz w:val="20"/>
          <w:szCs w:val="20"/>
        </w:rPr>
        <w:t xml:space="preserve"> </w:t>
      </w:r>
      <w:r>
        <w:rPr>
          <w:rFonts w:ascii="Arial" w:hAnsi="Arial" w:cs="Arial"/>
          <w:sz w:val="20"/>
          <w:szCs w:val="20"/>
        </w:rPr>
        <w:t>parties</w:t>
      </w:r>
      <w:r>
        <w:rPr>
          <w:rFonts w:ascii="Arial" w:hAnsi="Arial" w:cs="Arial"/>
          <w:spacing w:val="-11"/>
          <w:sz w:val="20"/>
          <w:szCs w:val="20"/>
        </w:rPr>
        <w:t xml:space="preserve"> </w:t>
      </w:r>
      <w:r>
        <w:rPr>
          <w:rFonts w:ascii="Arial" w:hAnsi="Arial" w:cs="Arial"/>
          <w:w w:val="115"/>
          <w:sz w:val="20"/>
          <w:szCs w:val="20"/>
        </w:rPr>
        <w:t xml:space="preserve">if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malicious</w:t>
      </w:r>
      <w:r>
        <w:rPr>
          <w:rFonts w:ascii="Arial" w:hAnsi="Arial" w:cs="Arial"/>
          <w:spacing w:val="-21"/>
          <w:sz w:val="20"/>
          <w:szCs w:val="20"/>
        </w:rPr>
        <w:t xml:space="preserve"> </w:t>
      </w:r>
      <w:r>
        <w:rPr>
          <w:rFonts w:ascii="Arial" w:hAnsi="Arial" w:cs="Arial"/>
          <w:sz w:val="20"/>
          <w:szCs w:val="20"/>
        </w:rPr>
        <w:t>parties</w:t>
      </w:r>
      <w:r>
        <w:rPr>
          <w:rFonts w:ascii="Arial" w:hAnsi="Arial" w:cs="Arial"/>
          <w:spacing w:val="-6"/>
          <w:sz w:val="20"/>
          <w:szCs w:val="20"/>
        </w:rPr>
        <w:t xml:space="preserve"> </w:t>
      </w:r>
      <w:r>
        <w:rPr>
          <w:rFonts w:ascii="Arial" w:hAnsi="Arial" w:cs="Arial"/>
          <w:w w:val="88"/>
          <w:sz w:val="20"/>
          <w:szCs w:val="20"/>
        </w:rPr>
        <w:t>exceed</w:t>
      </w:r>
      <w:r>
        <w:rPr>
          <w:rFonts w:ascii="Arial" w:hAnsi="Arial" w:cs="Arial"/>
          <w:spacing w:val="18"/>
          <w:w w:val="88"/>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third</w:t>
      </w:r>
      <w:r>
        <w:rPr>
          <w:rFonts w:ascii="Arial" w:hAnsi="Arial" w:cs="Arial"/>
          <w:spacing w:val="50"/>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w w:val="102"/>
          <w:sz w:val="20"/>
          <w:szCs w:val="20"/>
        </w:rPr>
        <w:t>participa</w:t>
      </w:r>
      <w:r>
        <w:rPr>
          <w:rFonts w:ascii="Arial" w:hAnsi="Arial" w:cs="Arial"/>
          <w:spacing w:val="-4"/>
          <w:w w:val="102"/>
          <w:sz w:val="20"/>
          <w:szCs w:val="20"/>
        </w:rPr>
        <w:t>n</w:t>
      </w:r>
      <w:r>
        <w:rPr>
          <w:rFonts w:ascii="Arial" w:hAnsi="Arial" w:cs="Arial"/>
          <w:w w:val="99"/>
          <w:sz w:val="20"/>
          <w:szCs w:val="20"/>
        </w:rPr>
        <w:t>ts.</w:t>
      </w:r>
    </w:p>
    <w:p w14:paraId="0AF6958E"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Although</w:t>
      </w:r>
      <w:r>
        <w:rPr>
          <w:rFonts w:ascii="Arial" w:hAnsi="Arial" w:cs="Arial"/>
          <w:spacing w:val="25"/>
          <w:sz w:val="20"/>
          <w:szCs w:val="20"/>
        </w:rPr>
        <w:t xml:space="preserve"> </w:t>
      </w:r>
      <w:r>
        <w:rPr>
          <w:rFonts w:ascii="Arial" w:hAnsi="Arial" w:cs="Arial"/>
          <w:sz w:val="20"/>
          <w:szCs w:val="20"/>
        </w:rPr>
        <w:t>Alice’s</w:t>
      </w:r>
      <w:r>
        <w:rPr>
          <w:rFonts w:ascii="Arial" w:hAnsi="Arial" w:cs="Arial"/>
          <w:spacing w:val="-3"/>
          <w:sz w:val="20"/>
          <w:szCs w:val="20"/>
        </w:rPr>
        <w:t xml:space="preserve"> </w:t>
      </w:r>
      <w:r>
        <w:rPr>
          <w:rFonts w:ascii="Arial" w:hAnsi="Arial" w:cs="Arial"/>
          <w:sz w:val="20"/>
          <w:szCs w:val="20"/>
        </w:rPr>
        <w:t>abili</w:t>
      </w:r>
      <w:r>
        <w:rPr>
          <w:rFonts w:ascii="Arial" w:hAnsi="Arial" w:cs="Arial"/>
          <w:spacing w:val="-5"/>
          <w:sz w:val="20"/>
          <w:szCs w:val="20"/>
        </w:rPr>
        <w:t>t</w:t>
      </w:r>
      <w:r>
        <w:rPr>
          <w:rFonts w:ascii="Arial" w:hAnsi="Arial" w:cs="Arial"/>
          <w:sz w:val="20"/>
          <w:szCs w:val="20"/>
        </w:rPr>
        <w:t>y</w:t>
      </w:r>
      <w:r>
        <w:rPr>
          <w:rFonts w:ascii="Arial" w:hAnsi="Arial" w:cs="Arial"/>
          <w:spacing w:val="54"/>
          <w:sz w:val="20"/>
          <w:szCs w:val="20"/>
        </w:rPr>
        <w:t xml:space="preserve"> </w:t>
      </w:r>
      <w:r>
        <w:rPr>
          <w:rFonts w:ascii="Arial" w:hAnsi="Arial" w:cs="Arial"/>
          <w:sz w:val="20"/>
          <w:szCs w:val="20"/>
        </w:rPr>
        <w:t>to</w:t>
      </w:r>
      <w:r>
        <w:rPr>
          <w:rFonts w:ascii="Arial" w:hAnsi="Arial" w:cs="Arial"/>
          <w:spacing w:val="16"/>
          <w:sz w:val="20"/>
          <w:szCs w:val="20"/>
        </w:rPr>
        <w:t xml:space="preserve"> </w:t>
      </w:r>
      <w:r>
        <w:rPr>
          <w:rFonts w:ascii="Arial" w:hAnsi="Arial" w:cs="Arial"/>
          <w:sz w:val="20"/>
          <w:szCs w:val="20"/>
        </w:rPr>
        <w:t>s</w:t>
      </w:r>
      <w:r>
        <w:rPr>
          <w:rFonts w:ascii="Arial" w:hAnsi="Arial" w:cs="Arial"/>
          <w:spacing w:val="-5"/>
          <w:sz w:val="20"/>
          <w:szCs w:val="20"/>
        </w:rPr>
        <w:t>a</w:t>
      </w:r>
      <w:r>
        <w:rPr>
          <w:rFonts w:ascii="Arial" w:hAnsi="Arial" w:cs="Arial"/>
          <w:sz w:val="20"/>
          <w:szCs w:val="20"/>
        </w:rPr>
        <w:t>y</w:t>
      </w:r>
      <w:r>
        <w:rPr>
          <w:rFonts w:ascii="Arial" w:hAnsi="Arial" w:cs="Arial"/>
          <w:spacing w:val="-21"/>
          <w:sz w:val="20"/>
          <w:szCs w:val="20"/>
        </w:rPr>
        <w:t xml:space="preserve"> </w:t>
      </w:r>
      <w:r>
        <w:rPr>
          <w:rFonts w:ascii="Arial" w:hAnsi="Arial" w:cs="Arial"/>
          <w:w w:val="97"/>
          <w:sz w:val="20"/>
          <w:szCs w:val="20"/>
        </w:rPr>
        <w:t>differe</w:t>
      </w:r>
      <w:r>
        <w:rPr>
          <w:rFonts w:ascii="Arial" w:hAnsi="Arial" w:cs="Arial"/>
          <w:spacing w:val="-5"/>
          <w:w w:val="97"/>
          <w:sz w:val="20"/>
          <w:szCs w:val="20"/>
        </w:rPr>
        <w:t>n</w:t>
      </w:r>
      <w:r>
        <w:rPr>
          <w:rFonts w:ascii="Arial" w:hAnsi="Arial" w:cs="Arial"/>
          <w:w w:val="139"/>
          <w:sz w:val="20"/>
          <w:szCs w:val="20"/>
        </w:rPr>
        <w:t>t</w:t>
      </w:r>
      <w:r>
        <w:rPr>
          <w:rFonts w:ascii="Arial" w:hAnsi="Arial" w:cs="Arial"/>
          <w:spacing w:val="8"/>
          <w:sz w:val="20"/>
          <w:szCs w:val="20"/>
        </w:rPr>
        <w:t xml:space="preserve"> </w:t>
      </w:r>
      <w:r>
        <w:rPr>
          <w:rFonts w:ascii="Arial" w:hAnsi="Arial" w:cs="Arial"/>
          <w:sz w:val="20"/>
          <w:szCs w:val="20"/>
        </w:rPr>
        <w:t>things</w:t>
      </w:r>
      <w:r>
        <w:rPr>
          <w:rFonts w:ascii="Arial" w:hAnsi="Arial" w:cs="Arial"/>
          <w:spacing w:val="4"/>
          <w:sz w:val="20"/>
          <w:szCs w:val="20"/>
        </w:rPr>
        <w:t xml:space="preserve"> </w:t>
      </w:r>
      <w:r>
        <w:rPr>
          <w:rFonts w:ascii="Arial" w:hAnsi="Arial" w:cs="Arial"/>
          <w:sz w:val="20"/>
          <w:szCs w:val="20"/>
        </w:rPr>
        <w:t>to</w:t>
      </w:r>
      <w:r>
        <w:rPr>
          <w:rFonts w:ascii="Arial" w:hAnsi="Arial" w:cs="Arial"/>
          <w:spacing w:val="16"/>
          <w:sz w:val="20"/>
          <w:szCs w:val="20"/>
        </w:rPr>
        <w:t xml:space="preserve"> </w:t>
      </w:r>
      <w:r>
        <w:rPr>
          <w:rFonts w:ascii="Arial" w:hAnsi="Arial" w:cs="Arial"/>
          <w:w w:val="97"/>
          <w:sz w:val="20"/>
          <w:szCs w:val="20"/>
        </w:rPr>
        <w:t>differe</w:t>
      </w:r>
      <w:r>
        <w:rPr>
          <w:rFonts w:ascii="Arial" w:hAnsi="Arial" w:cs="Arial"/>
          <w:spacing w:val="-5"/>
          <w:w w:val="97"/>
          <w:sz w:val="20"/>
          <w:szCs w:val="20"/>
        </w:rPr>
        <w:t>n</w:t>
      </w:r>
      <w:r>
        <w:rPr>
          <w:rFonts w:ascii="Arial" w:hAnsi="Arial" w:cs="Arial"/>
          <w:w w:val="139"/>
          <w:sz w:val="20"/>
          <w:szCs w:val="20"/>
        </w:rPr>
        <w:t>t</w:t>
      </w:r>
      <w:r>
        <w:rPr>
          <w:rFonts w:ascii="Arial" w:hAnsi="Arial" w:cs="Arial"/>
          <w:spacing w:val="8"/>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25"/>
          <w:sz w:val="20"/>
          <w:szCs w:val="20"/>
        </w:rPr>
        <w:t xml:space="preserve"> </w:t>
      </w:r>
      <w:r>
        <w:rPr>
          <w:rFonts w:ascii="Arial" w:hAnsi="Arial" w:cs="Arial"/>
          <w:sz w:val="20"/>
          <w:szCs w:val="20"/>
        </w:rPr>
        <w:t>is</w:t>
      </w:r>
      <w:r>
        <w:rPr>
          <w:rFonts w:ascii="Arial" w:hAnsi="Arial" w:cs="Arial"/>
          <w:spacing w:val="-4"/>
          <w:sz w:val="20"/>
          <w:szCs w:val="20"/>
        </w:rPr>
        <w:t xml:space="preserve"> </w:t>
      </w:r>
      <w:r>
        <w:rPr>
          <w:rFonts w:ascii="Arial" w:hAnsi="Arial" w:cs="Arial"/>
          <w:w w:val="106"/>
          <w:sz w:val="20"/>
          <w:szCs w:val="20"/>
        </w:rPr>
        <w:t xml:space="preserve">in </w:t>
      </w:r>
      <w:r>
        <w:rPr>
          <w:rFonts w:ascii="Arial" w:hAnsi="Arial" w:cs="Arial"/>
          <w:sz w:val="20"/>
          <w:szCs w:val="20"/>
        </w:rPr>
        <w:t>itself</w:t>
      </w:r>
      <w:r>
        <w:rPr>
          <w:rFonts w:ascii="Arial" w:hAnsi="Arial" w:cs="Arial"/>
          <w:spacing w:val="30"/>
          <w:sz w:val="20"/>
          <w:szCs w:val="20"/>
        </w:rPr>
        <w:t xml:space="preserve"> </w:t>
      </w:r>
      <w:r>
        <w:rPr>
          <w:rFonts w:ascii="Arial" w:hAnsi="Arial" w:cs="Arial"/>
          <w:sz w:val="20"/>
          <w:szCs w:val="20"/>
        </w:rPr>
        <w:t>a</w:t>
      </w:r>
      <w:r>
        <w:rPr>
          <w:rFonts w:ascii="Arial" w:hAnsi="Arial" w:cs="Arial"/>
          <w:spacing w:val="13"/>
          <w:sz w:val="20"/>
          <w:szCs w:val="20"/>
        </w:rPr>
        <w:t xml:space="preserve"> </w:t>
      </w:r>
      <w:r>
        <w:rPr>
          <w:rFonts w:ascii="Arial" w:hAnsi="Arial" w:cs="Arial"/>
          <w:w w:val="94"/>
          <w:sz w:val="20"/>
          <w:szCs w:val="20"/>
        </w:rPr>
        <w:t>desirable</w:t>
      </w:r>
      <w:r>
        <w:rPr>
          <w:rFonts w:ascii="Arial" w:hAnsi="Arial" w:cs="Arial"/>
          <w:spacing w:val="29"/>
          <w:w w:val="94"/>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er</w:t>
      </w:r>
      <w:r>
        <w:rPr>
          <w:rFonts w:ascii="Arial" w:hAnsi="Arial" w:cs="Arial"/>
          <w:spacing w:val="-5"/>
          <w:sz w:val="20"/>
          <w:szCs w:val="20"/>
        </w:rPr>
        <w:t>t</w:t>
      </w:r>
      <w:r>
        <w:rPr>
          <w:rFonts w:ascii="Arial" w:hAnsi="Arial" w:cs="Arial"/>
          <w:sz w:val="20"/>
          <w:szCs w:val="20"/>
        </w:rPr>
        <w:t>y</w:t>
      </w:r>
      <w:r>
        <w:rPr>
          <w:rFonts w:ascii="Arial" w:hAnsi="Arial" w:cs="Arial"/>
          <w:spacing w:val="35"/>
          <w:sz w:val="20"/>
          <w:szCs w:val="20"/>
        </w:rPr>
        <w:t xml:space="preserve"> </w:t>
      </w:r>
      <w:r>
        <w:rPr>
          <w:rFonts w:ascii="Arial" w:hAnsi="Arial" w:cs="Arial"/>
          <w:sz w:val="20"/>
          <w:szCs w:val="20"/>
        </w:rPr>
        <w:t>from</w:t>
      </w:r>
      <w:r>
        <w:rPr>
          <w:rFonts w:ascii="Arial" w:hAnsi="Arial" w:cs="Arial"/>
          <w:spacing w:val="30"/>
          <w:sz w:val="20"/>
          <w:szCs w:val="20"/>
        </w:rPr>
        <w:t xml:space="preserve"> </w:t>
      </w:r>
      <w:r>
        <w:rPr>
          <w:rFonts w:ascii="Arial" w:hAnsi="Arial" w:cs="Arial"/>
          <w:sz w:val="20"/>
          <w:szCs w:val="20"/>
        </w:rPr>
        <w:t>Alice’s</w:t>
      </w:r>
      <w:r>
        <w:rPr>
          <w:rFonts w:ascii="Arial" w:hAnsi="Arial" w:cs="Arial"/>
          <w:spacing w:val="14"/>
          <w:sz w:val="20"/>
          <w:szCs w:val="20"/>
        </w:rPr>
        <w:t xml:space="preserve"> </w:t>
      </w:r>
      <w:r>
        <w:rPr>
          <w:rFonts w:ascii="Arial" w:hAnsi="Arial" w:cs="Arial"/>
          <w:spacing w:val="6"/>
          <w:w w:val="94"/>
          <w:sz w:val="20"/>
          <w:szCs w:val="20"/>
        </w:rPr>
        <w:t>p</w:t>
      </w:r>
      <w:r>
        <w:rPr>
          <w:rFonts w:ascii="Arial" w:hAnsi="Arial" w:cs="Arial"/>
          <w:w w:val="94"/>
          <w:sz w:val="20"/>
          <w:szCs w:val="20"/>
        </w:rPr>
        <w:t>ers</w:t>
      </w:r>
      <w:r>
        <w:rPr>
          <w:rFonts w:ascii="Arial" w:hAnsi="Arial" w:cs="Arial"/>
          <w:spacing w:val="6"/>
          <w:w w:val="94"/>
          <w:sz w:val="20"/>
          <w:szCs w:val="20"/>
        </w:rPr>
        <w:t>p</w:t>
      </w:r>
      <w:r>
        <w:rPr>
          <w:rFonts w:ascii="Arial" w:hAnsi="Arial" w:cs="Arial"/>
          <w:w w:val="94"/>
          <w:sz w:val="20"/>
          <w:szCs w:val="20"/>
        </w:rPr>
        <w:t>ecti</w:t>
      </w:r>
      <w:r>
        <w:rPr>
          <w:rFonts w:ascii="Arial" w:hAnsi="Arial" w:cs="Arial"/>
          <w:spacing w:val="-5"/>
          <w:w w:val="94"/>
          <w:sz w:val="20"/>
          <w:szCs w:val="20"/>
        </w:rPr>
        <w:t>v</w:t>
      </w:r>
      <w:r>
        <w:rPr>
          <w:rFonts w:ascii="Arial" w:hAnsi="Arial" w:cs="Arial"/>
          <w:w w:val="94"/>
          <w:sz w:val="20"/>
          <w:szCs w:val="20"/>
        </w:rPr>
        <w:t>e</w:t>
      </w:r>
      <w:r>
        <w:rPr>
          <w:rFonts w:ascii="Arial" w:hAnsi="Arial" w:cs="Arial"/>
          <w:spacing w:val="31"/>
          <w:w w:val="94"/>
          <w:sz w:val="20"/>
          <w:szCs w:val="20"/>
        </w:rPr>
        <w:t xml:space="preserve"> </w:t>
      </w:r>
      <w:r>
        <w:rPr>
          <w:rFonts w:ascii="Arial" w:hAnsi="Arial" w:cs="Arial"/>
          <w:sz w:val="20"/>
          <w:szCs w:val="20"/>
        </w:rPr>
        <w:t>—</w:t>
      </w:r>
      <w:r>
        <w:rPr>
          <w:rFonts w:ascii="Arial" w:hAnsi="Arial" w:cs="Arial"/>
          <w:spacing w:val="23"/>
          <w:sz w:val="20"/>
          <w:szCs w:val="20"/>
        </w:rPr>
        <w:t xml:space="preserve"> </w:t>
      </w:r>
      <w:r>
        <w:rPr>
          <w:rFonts w:ascii="Arial" w:hAnsi="Arial" w:cs="Arial"/>
          <w:sz w:val="20"/>
          <w:szCs w:val="20"/>
        </w:rPr>
        <w:t>she</w:t>
      </w:r>
      <w:r>
        <w:rPr>
          <w:rFonts w:ascii="Arial" w:hAnsi="Arial" w:cs="Arial"/>
          <w:spacing w:val="-20"/>
          <w:sz w:val="20"/>
          <w:szCs w:val="20"/>
        </w:rPr>
        <w:t xml:space="preserve"> </w:t>
      </w:r>
      <w:r>
        <w:rPr>
          <w:rFonts w:ascii="Arial" w:hAnsi="Arial" w:cs="Arial"/>
          <w:spacing w:val="-6"/>
          <w:sz w:val="20"/>
          <w:szCs w:val="20"/>
        </w:rPr>
        <w:t>w</w:t>
      </w:r>
      <w:r>
        <w:rPr>
          <w:rFonts w:ascii="Arial" w:hAnsi="Arial" w:cs="Arial"/>
          <w:sz w:val="20"/>
          <w:szCs w:val="20"/>
        </w:rPr>
        <w:t>ould</w:t>
      </w:r>
      <w:r>
        <w:rPr>
          <w:rFonts w:ascii="Arial" w:hAnsi="Arial" w:cs="Arial"/>
          <w:spacing w:val="21"/>
          <w:sz w:val="20"/>
          <w:szCs w:val="20"/>
        </w:rPr>
        <w:t xml:space="preserve"> </w:t>
      </w:r>
      <w:r>
        <w:rPr>
          <w:rFonts w:ascii="Arial" w:hAnsi="Arial" w:cs="Arial"/>
          <w:w w:val="114"/>
          <w:sz w:val="20"/>
          <w:szCs w:val="20"/>
        </w:rPr>
        <w:t>li</w:t>
      </w:r>
      <w:r>
        <w:rPr>
          <w:rFonts w:ascii="Arial" w:hAnsi="Arial" w:cs="Arial"/>
          <w:spacing w:val="-5"/>
          <w:w w:val="114"/>
          <w:sz w:val="20"/>
          <w:szCs w:val="20"/>
        </w:rPr>
        <w:t>k</w:t>
      </w:r>
      <w:r>
        <w:rPr>
          <w:rFonts w:ascii="Arial" w:hAnsi="Arial" w:cs="Arial"/>
          <w:w w:val="79"/>
          <w:sz w:val="20"/>
          <w:szCs w:val="20"/>
        </w:rPr>
        <w:t>e</w:t>
      </w:r>
      <w:r>
        <w:rPr>
          <w:rFonts w:ascii="Arial" w:hAnsi="Arial" w:cs="Arial"/>
          <w:spacing w:val="25"/>
          <w:sz w:val="20"/>
          <w:szCs w:val="20"/>
        </w:rPr>
        <w:t xml:space="preserve"> </w:t>
      </w:r>
      <w:r>
        <w:rPr>
          <w:rFonts w:ascii="Arial" w:hAnsi="Arial" w:cs="Arial"/>
          <w:sz w:val="20"/>
          <w:szCs w:val="20"/>
        </w:rPr>
        <w:t>to</w:t>
      </w:r>
      <w:r>
        <w:rPr>
          <w:rFonts w:ascii="Arial" w:hAnsi="Arial" w:cs="Arial"/>
          <w:spacing w:val="33"/>
          <w:sz w:val="20"/>
          <w:szCs w:val="20"/>
        </w:rPr>
        <w:t xml:space="preserve"> </w:t>
      </w:r>
      <w:r>
        <w:rPr>
          <w:rFonts w:ascii="Arial" w:hAnsi="Arial" w:cs="Arial"/>
          <w:sz w:val="20"/>
          <w:szCs w:val="20"/>
        </w:rPr>
        <w:t>lie</w:t>
      </w:r>
      <w:r>
        <w:rPr>
          <w:rFonts w:ascii="Arial" w:hAnsi="Arial" w:cs="Arial"/>
          <w:spacing w:val="24"/>
          <w:sz w:val="20"/>
          <w:szCs w:val="20"/>
        </w:rPr>
        <w:t xml:space="preserve"> </w:t>
      </w:r>
      <w:r>
        <w:rPr>
          <w:rFonts w:ascii="Arial" w:hAnsi="Arial" w:cs="Arial"/>
          <w:w w:val="105"/>
          <w:sz w:val="20"/>
          <w:szCs w:val="20"/>
        </w:rPr>
        <w:t xml:space="preserve">to </w:t>
      </w:r>
      <w:r>
        <w:rPr>
          <w:rFonts w:ascii="Arial" w:hAnsi="Arial" w:cs="Arial"/>
          <w:w w:val="90"/>
          <w:sz w:val="20"/>
          <w:szCs w:val="20"/>
        </w:rPr>
        <w:t>sus</w:t>
      </w:r>
      <w:r>
        <w:rPr>
          <w:rFonts w:ascii="Arial" w:hAnsi="Arial" w:cs="Arial"/>
          <w:spacing w:val="5"/>
          <w:w w:val="90"/>
          <w:sz w:val="20"/>
          <w:szCs w:val="20"/>
        </w:rPr>
        <w:t>p</w:t>
      </w:r>
      <w:r>
        <w:rPr>
          <w:rFonts w:ascii="Arial" w:hAnsi="Arial" w:cs="Arial"/>
          <w:w w:val="90"/>
          <w:sz w:val="20"/>
          <w:szCs w:val="20"/>
        </w:rPr>
        <w:t>ected</w:t>
      </w:r>
      <w:r>
        <w:rPr>
          <w:rFonts w:ascii="Arial" w:hAnsi="Arial" w:cs="Arial"/>
          <w:spacing w:val="30"/>
          <w:w w:val="90"/>
          <w:sz w:val="20"/>
          <w:szCs w:val="20"/>
        </w:rPr>
        <w:t xml:space="preserve"> </w:t>
      </w:r>
      <w:r>
        <w:rPr>
          <w:rFonts w:ascii="Arial" w:hAnsi="Arial" w:cs="Arial"/>
          <w:sz w:val="20"/>
          <w:szCs w:val="20"/>
        </w:rPr>
        <w:t>regime</w:t>
      </w:r>
      <w:r>
        <w:rPr>
          <w:rFonts w:ascii="Arial" w:hAnsi="Arial" w:cs="Arial"/>
          <w:spacing w:val="-19"/>
          <w:sz w:val="20"/>
          <w:szCs w:val="20"/>
        </w:rPr>
        <w:t xml:space="preserve"> </w:t>
      </w:r>
      <w:r>
        <w:rPr>
          <w:rFonts w:ascii="Arial" w:hAnsi="Arial" w:cs="Arial"/>
          <w:w w:val="91"/>
          <w:sz w:val="20"/>
          <w:szCs w:val="20"/>
        </w:rPr>
        <w:t>age</w:t>
      </w:r>
      <w:r>
        <w:rPr>
          <w:rFonts w:ascii="Arial" w:hAnsi="Arial" w:cs="Arial"/>
          <w:spacing w:val="-5"/>
          <w:w w:val="91"/>
          <w:sz w:val="20"/>
          <w:szCs w:val="20"/>
        </w:rPr>
        <w:t>n</w:t>
      </w:r>
      <w:r>
        <w:rPr>
          <w:rFonts w:ascii="Arial" w:hAnsi="Arial" w:cs="Arial"/>
          <w:w w:val="91"/>
          <w:sz w:val="20"/>
          <w:szCs w:val="20"/>
        </w:rPr>
        <w:t>ts</w:t>
      </w:r>
      <w:r>
        <w:rPr>
          <w:rFonts w:ascii="Arial" w:hAnsi="Arial" w:cs="Arial"/>
          <w:spacing w:val="28"/>
          <w:w w:val="91"/>
          <w:sz w:val="20"/>
          <w:szCs w:val="20"/>
        </w:rPr>
        <w:t xml:space="preserve"> </w:t>
      </w:r>
      <w:r>
        <w:rPr>
          <w:rFonts w:ascii="Arial" w:hAnsi="Arial" w:cs="Arial"/>
          <w:sz w:val="20"/>
          <w:szCs w:val="20"/>
        </w:rPr>
        <w:t>—</w:t>
      </w:r>
      <w:r>
        <w:rPr>
          <w:rFonts w:ascii="Arial" w:hAnsi="Arial" w:cs="Arial"/>
          <w:spacing w:val="16"/>
          <w:sz w:val="20"/>
          <w:szCs w:val="20"/>
        </w:rPr>
        <w:t xml:space="preserve"> </w:t>
      </w:r>
      <w:r>
        <w:rPr>
          <w:rFonts w:ascii="Arial" w:hAnsi="Arial" w:cs="Arial"/>
          <w:sz w:val="20"/>
          <w:szCs w:val="20"/>
        </w:rPr>
        <w:t>this</w:t>
      </w:r>
      <w:r>
        <w:rPr>
          <w:rFonts w:ascii="Arial" w:hAnsi="Arial" w:cs="Arial"/>
          <w:spacing w:val="27"/>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er</w:t>
      </w:r>
      <w:r>
        <w:rPr>
          <w:rFonts w:ascii="Arial" w:hAnsi="Arial" w:cs="Arial"/>
          <w:spacing w:val="-5"/>
          <w:sz w:val="20"/>
          <w:szCs w:val="20"/>
        </w:rPr>
        <w:t>t</w:t>
      </w:r>
      <w:r>
        <w:rPr>
          <w:rFonts w:ascii="Arial" w:hAnsi="Arial" w:cs="Arial"/>
          <w:sz w:val="20"/>
          <w:szCs w:val="20"/>
        </w:rPr>
        <w:t>y</w:t>
      </w:r>
      <w:r>
        <w:rPr>
          <w:rFonts w:ascii="Arial" w:hAnsi="Arial" w:cs="Arial"/>
          <w:spacing w:val="28"/>
          <w:sz w:val="20"/>
          <w:szCs w:val="20"/>
        </w:rPr>
        <w:t xml:space="preserve"> </w:t>
      </w:r>
      <w:r>
        <w:rPr>
          <w:rFonts w:ascii="Arial" w:hAnsi="Arial" w:cs="Arial"/>
          <w:sz w:val="20"/>
          <w:szCs w:val="20"/>
        </w:rPr>
        <w:t>can</w:t>
      </w:r>
      <w:r>
        <w:rPr>
          <w:rFonts w:ascii="Arial" w:hAnsi="Arial" w:cs="Arial"/>
          <w:spacing w:val="-8"/>
          <w:sz w:val="20"/>
          <w:szCs w:val="20"/>
        </w:rPr>
        <w:t xml:space="preserve"> </w:t>
      </w:r>
      <w:r>
        <w:rPr>
          <w:rFonts w:ascii="Arial" w:hAnsi="Arial" w:cs="Arial"/>
          <w:sz w:val="20"/>
          <w:szCs w:val="20"/>
        </w:rPr>
        <w:t>at</w:t>
      </w:r>
      <w:r>
        <w:rPr>
          <w:rFonts w:ascii="Arial" w:hAnsi="Arial" w:cs="Arial"/>
          <w:spacing w:val="26"/>
          <w:sz w:val="20"/>
          <w:szCs w:val="20"/>
        </w:rPr>
        <w:t xml:space="preserve"> </w:t>
      </w:r>
      <w:r>
        <w:rPr>
          <w:rFonts w:ascii="Arial" w:hAnsi="Arial" w:cs="Arial"/>
          <w:sz w:val="20"/>
          <w:szCs w:val="20"/>
        </w:rPr>
        <w:t>the</w:t>
      </w:r>
      <w:r>
        <w:rPr>
          <w:rFonts w:ascii="Arial" w:hAnsi="Arial" w:cs="Arial"/>
          <w:spacing w:val="15"/>
          <w:sz w:val="20"/>
          <w:szCs w:val="20"/>
        </w:rPr>
        <w:t xml:space="preserve"> </w:t>
      </w:r>
      <w:r>
        <w:rPr>
          <w:rFonts w:ascii="Arial" w:hAnsi="Arial" w:cs="Arial"/>
          <w:w w:val="88"/>
          <w:sz w:val="20"/>
          <w:szCs w:val="20"/>
        </w:rPr>
        <w:t>same</w:t>
      </w:r>
      <w:r>
        <w:rPr>
          <w:rFonts w:ascii="Arial" w:hAnsi="Arial" w:cs="Arial"/>
          <w:spacing w:val="25"/>
          <w:w w:val="88"/>
          <w:sz w:val="20"/>
          <w:szCs w:val="20"/>
        </w:rPr>
        <w:t xml:space="preserve"> </w:t>
      </w:r>
      <w:r>
        <w:rPr>
          <w:rFonts w:ascii="Arial" w:hAnsi="Arial" w:cs="Arial"/>
          <w:sz w:val="20"/>
          <w:szCs w:val="20"/>
        </w:rPr>
        <w:t>time</w:t>
      </w:r>
      <w:r>
        <w:rPr>
          <w:rFonts w:ascii="Arial" w:hAnsi="Arial" w:cs="Arial"/>
          <w:spacing w:val="26"/>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25"/>
          <w:w w:val="89"/>
          <w:sz w:val="20"/>
          <w:szCs w:val="20"/>
        </w:rPr>
        <w:t xml:space="preserve"> </w:t>
      </w:r>
      <w:r>
        <w:rPr>
          <w:rFonts w:ascii="Arial" w:hAnsi="Arial" w:cs="Arial"/>
          <w:sz w:val="20"/>
          <w:szCs w:val="20"/>
        </w:rPr>
        <w:t>undesirable due</w:t>
      </w:r>
      <w:r>
        <w:rPr>
          <w:rFonts w:ascii="Arial" w:hAnsi="Arial" w:cs="Arial"/>
          <w:spacing w:val="-17"/>
          <w:sz w:val="20"/>
          <w:szCs w:val="20"/>
        </w:rPr>
        <w:t xml:space="preserve"> </w:t>
      </w:r>
      <w:r>
        <w:rPr>
          <w:rFonts w:ascii="Arial" w:hAnsi="Arial" w:cs="Arial"/>
          <w:sz w:val="20"/>
          <w:szCs w:val="20"/>
        </w:rPr>
        <w:t>to</w:t>
      </w:r>
      <w:r>
        <w:rPr>
          <w:rFonts w:ascii="Arial" w:hAnsi="Arial" w:cs="Arial"/>
          <w:spacing w:val="18"/>
          <w:sz w:val="20"/>
          <w:szCs w:val="20"/>
        </w:rPr>
        <w:t xml:space="preserve"> </w:t>
      </w:r>
      <w:r>
        <w:rPr>
          <w:rFonts w:ascii="Arial" w:hAnsi="Arial" w:cs="Arial"/>
          <w:sz w:val="20"/>
          <w:szCs w:val="20"/>
        </w:rPr>
        <w:t>the</w:t>
      </w:r>
      <w:r>
        <w:rPr>
          <w:rFonts w:ascii="Arial" w:hAnsi="Arial" w:cs="Arial"/>
          <w:spacing w:val="7"/>
          <w:sz w:val="20"/>
          <w:szCs w:val="20"/>
        </w:rPr>
        <w:t xml:space="preserve"> </w:t>
      </w:r>
      <w:r>
        <w:rPr>
          <w:rFonts w:ascii="Arial" w:hAnsi="Arial" w:cs="Arial"/>
          <w:sz w:val="20"/>
          <w:szCs w:val="20"/>
        </w:rPr>
        <w:t>Byza</w:t>
      </w:r>
      <w:r>
        <w:rPr>
          <w:rFonts w:ascii="Arial" w:hAnsi="Arial" w:cs="Arial"/>
          <w:spacing w:val="-5"/>
          <w:sz w:val="20"/>
          <w:szCs w:val="20"/>
        </w:rPr>
        <w:t>n</w:t>
      </w:r>
      <w:r>
        <w:rPr>
          <w:rFonts w:ascii="Arial" w:hAnsi="Arial" w:cs="Arial"/>
          <w:sz w:val="20"/>
          <w:szCs w:val="20"/>
        </w:rPr>
        <w:t xml:space="preserve">tine </w:t>
      </w:r>
      <w:r>
        <w:rPr>
          <w:rFonts w:ascii="Arial" w:hAnsi="Arial" w:cs="Arial"/>
          <w:w w:val="94"/>
          <w:sz w:val="20"/>
          <w:szCs w:val="20"/>
        </w:rPr>
        <w:t>Generals’</w:t>
      </w:r>
      <w:r>
        <w:rPr>
          <w:rFonts w:ascii="Arial" w:hAnsi="Arial" w:cs="Arial"/>
          <w:spacing w:val="13"/>
          <w:w w:val="94"/>
          <w:sz w:val="20"/>
          <w:szCs w:val="20"/>
        </w:rPr>
        <w:t xml:space="preserve"> </w:t>
      </w:r>
      <w:r>
        <w:rPr>
          <w:rFonts w:ascii="Arial" w:hAnsi="Arial" w:cs="Arial"/>
          <w:sz w:val="20"/>
          <w:szCs w:val="20"/>
        </w:rPr>
        <w:t>problem.</w:t>
      </w:r>
      <w:r>
        <w:rPr>
          <w:rFonts w:ascii="Arial" w:hAnsi="Arial" w:cs="Arial"/>
          <w:spacing w:val="18"/>
          <w:sz w:val="20"/>
          <w:szCs w:val="20"/>
        </w:rPr>
        <w:t xml:space="preserve"> </w:t>
      </w:r>
      <w:r>
        <w:rPr>
          <w:rFonts w:ascii="Arial" w:hAnsi="Arial" w:cs="Arial"/>
          <w:spacing w:val="-17"/>
          <w:sz w:val="20"/>
          <w:szCs w:val="20"/>
        </w:rPr>
        <w:t>F</w:t>
      </w:r>
      <w:r>
        <w:rPr>
          <w:rFonts w:ascii="Arial" w:hAnsi="Arial" w:cs="Arial"/>
          <w:sz w:val="20"/>
          <w:szCs w:val="20"/>
        </w:rPr>
        <w:t>or</w:t>
      </w:r>
      <w:r>
        <w:rPr>
          <w:rFonts w:ascii="Arial" w:hAnsi="Arial" w:cs="Arial"/>
          <w:spacing w:val="16"/>
          <w:sz w:val="20"/>
          <w:szCs w:val="20"/>
        </w:rPr>
        <w:t xml:space="preserve"> </w:t>
      </w:r>
      <w:r>
        <w:rPr>
          <w:rFonts w:ascii="Arial" w:hAnsi="Arial" w:cs="Arial"/>
          <w:sz w:val="20"/>
          <w:szCs w:val="20"/>
        </w:rPr>
        <w:t>this</w:t>
      </w:r>
      <w:r>
        <w:rPr>
          <w:rFonts w:ascii="Arial" w:hAnsi="Arial" w:cs="Arial"/>
          <w:spacing w:val="19"/>
          <w:sz w:val="20"/>
          <w:szCs w:val="20"/>
        </w:rPr>
        <w:t xml:space="preserve"> </w:t>
      </w:r>
      <w:r>
        <w:rPr>
          <w:rFonts w:ascii="Arial" w:hAnsi="Arial" w:cs="Arial"/>
          <w:w w:val="90"/>
          <w:sz w:val="20"/>
          <w:szCs w:val="20"/>
        </w:rPr>
        <w:t>reason</w:t>
      </w:r>
      <w:r>
        <w:rPr>
          <w:rFonts w:ascii="Arial" w:hAnsi="Arial" w:cs="Arial"/>
          <w:spacing w:val="16"/>
          <w:w w:val="90"/>
          <w:sz w:val="20"/>
          <w:szCs w:val="20"/>
        </w:rPr>
        <w:t xml:space="preserve"> </w:t>
      </w:r>
      <w:r>
        <w:rPr>
          <w:rFonts w:ascii="Arial" w:hAnsi="Arial" w:cs="Arial"/>
          <w:sz w:val="20"/>
          <w:szCs w:val="20"/>
        </w:rPr>
        <w:t>group</w:t>
      </w:r>
      <w:r>
        <w:rPr>
          <w:rFonts w:ascii="Arial" w:hAnsi="Arial" w:cs="Arial"/>
          <w:spacing w:val="-5"/>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 xml:space="preserve">unication </w:t>
      </w:r>
      <w:r>
        <w:rPr>
          <w:rFonts w:ascii="Arial" w:hAnsi="Arial" w:cs="Arial"/>
          <w:spacing w:val="-6"/>
          <w:sz w:val="20"/>
          <w:szCs w:val="20"/>
        </w:rPr>
        <w:t>m</w:t>
      </w:r>
      <w:r>
        <w:rPr>
          <w:rFonts w:ascii="Arial" w:hAnsi="Arial" w:cs="Arial"/>
          <w:sz w:val="20"/>
          <w:szCs w:val="20"/>
        </w:rPr>
        <w:t>ust</w:t>
      </w:r>
      <w:r>
        <w:rPr>
          <w:rFonts w:ascii="Arial" w:hAnsi="Arial" w:cs="Arial"/>
          <w:spacing w:val="5"/>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z w:val="20"/>
          <w:szCs w:val="20"/>
        </w:rPr>
        <w:t>vide</w:t>
      </w:r>
      <w:r>
        <w:rPr>
          <w:rFonts w:ascii="Arial" w:hAnsi="Arial" w:cs="Arial"/>
          <w:spacing w:val="-5"/>
          <w:sz w:val="20"/>
          <w:szCs w:val="20"/>
        </w:rPr>
        <w:t xml:space="preserve"> </w:t>
      </w:r>
      <w:r>
        <w:rPr>
          <w:rFonts w:ascii="Arial" w:hAnsi="Arial" w:cs="Arial"/>
          <w:spacing w:val="6"/>
          <w:sz w:val="20"/>
          <w:szCs w:val="20"/>
        </w:rPr>
        <w:t>b</w:t>
      </w:r>
      <w:r>
        <w:rPr>
          <w:rFonts w:ascii="Arial" w:hAnsi="Arial" w:cs="Arial"/>
          <w:sz w:val="20"/>
          <w:szCs w:val="20"/>
        </w:rPr>
        <w:t>etter</w:t>
      </w:r>
      <w:r>
        <w:rPr>
          <w:rFonts w:ascii="Arial" w:hAnsi="Arial" w:cs="Arial"/>
          <w:spacing w:val="16"/>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erties,</w:t>
      </w:r>
      <w:r>
        <w:rPr>
          <w:rFonts w:ascii="Arial" w:hAnsi="Arial" w:cs="Arial"/>
          <w:spacing w:val="-22"/>
          <w:sz w:val="20"/>
          <w:szCs w:val="20"/>
        </w:rPr>
        <w:t xml:space="preserve"> </w:t>
      </w:r>
      <w:r>
        <w:rPr>
          <w:rFonts w:ascii="Arial" w:hAnsi="Arial" w:cs="Arial"/>
          <w:sz w:val="20"/>
          <w:szCs w:val="20"/>
        </w:rPr>
        <w:t>namely</w:t>
      </w:r>
      <w:r>
        <w:rPr>
          <w:rFonts w:ascii="Arial" w:hAnsi="Arial" w:cs="Arial"/>
          <w:spacing w:val="-17"/>
          <w:sz w:val="20"/>
          <w:szCs w:val="20"/>
        </w:rPr>
        <w:t xml:space="preserve"> </w:t>
      </w:r>
      <w:r>
        <w:rPr>
          <w:rFonts w:ascii="Arial" w:hAnsi="Arial" w:cs="Arial"/>
          <w:sz w:val="20"/>
          <w:szCs w:val="20"/>
        </w:rPr>
        <w:t>that</w:t>
      </w:r>
      <w:r>
        <w:rPr>
          <w:rFonts w:ascii="Arial" w:hAnsi="Arial" w:cs="Arial"/>
          <w:spacing w:val="39"/>
          <w:sz w:val="20"/>
          <w:szCs w:val="20"/>
        </w:rPr>
        <w:t xml:space="preserve"> </w:t>
      </w:r>
      <w:r>
        <w:rPr>
          <w:rFonts w:ascii="Arial" w:hAnsi="Arial" w:cs="Arial"/>
          <w:w w:val="91"/>
          <w:sz w:val="20"/>
          <w:szCs w:val="20"/>
        </w:rPr>
        <w:t>e</w:t>
      </w:r>
      <w:r>
        <w:rPr>
          <w:rFonts w:ascii="Arial" w:hAnsi="Arial" w:cs="Arial"/>
          <w:spacing w:val="-5"/>
          <w:w w:val="91"/>
          <w:sz w:val="20"/>
          <w:szCs w:val="20"/>
        </w:rPr>
        <w:t>v</w:t>
      </w:r>
      <w:r>
        <w:rPr>
          <w:rFonts w:ascii="Arial" w:hAnsi="Arial" w:cs="Arial"/>
          <w:w w:val="91"/>
          <w:sz w:val="20"/>
          <w:szCs w:val="20"/>
        </w:rPr>
        <w:t>er</w:t>
      </w:r>
      <w:r>
        <w:rPr>
          <w:rFonts w:ascii="Arial" w:hAnsi="Arial" w:cs="Arial"/>
          <w:spacing w:val="-5"/>
          <w:w w:val="91"/>
          <w:sz w:val="20"/>
          <w:szCs w:val="20"/>
        </w:rPr>
        <w:t>y</w:t>
      </w:r>
      <w:r>
        <w:rPr>
          <w:rFonts w:ascii="Arial" w:hAnsi="Arial" w:cs="Arial"/>
          <w:w w:val="91"/>
          <w:sz w:val="20"/>
          <w:szCs w:val="20"/>
        </w:rPr>
        <w:t>one</w:t>
      </w:r>
      <w:r>
        <w:rPr>
          <w:rFonts w:ascii="Arial" w:hAnsi="Arial" w:cs="Arial"/>
          <w:spacing w:val="22"/>
          <w:w w:val="91"/>
          <w:sz w:val="20"/>
          <w:szCs w:val="20"/>
        </w:rPr>
        <w:t xml:space="preserve"> </w:t>
      </w:r>
      <w:r>
        <w:rPr>
          <w:rFonts w:ascii="Arial" w:hAnsi="Arial" w:cs="Arial"/>
          <w:w w:val="91"/>
          <w:sz w:val="20"/>
          <w:szCs w:val="20"/>
        </w:rPr>
        <w:t>hears</w:t>
      </w:r>
      <w:r>
        <w:rPr>
          <w:rFonts w:ascii="Arial" w:hAnsi="Arial" w:cs="Arial"/>
          <w:spacing w:val="9"/>
          <w:w w:val="91"/>
          <w:sz w:val="20"/>
          <w:szCs w:val="20"/>
        </w:rPr>
        <w:t xml:space="preserve"> </w:t>
      </w:r>
      <w:r>
        <w:rPr>
          <w:rFonts w:ascii="Arial" w:hAnsi="Arial" w:cs="Arial"/>
          <w:sz w:val="20"/>
          <w:szCs w:val="20"/>
        </w:rPr>
        <w:t>who</w:t>
      </w:r>
      <w:r>
        <w:rPr>
          <w:rFonts w:ascii="Arial" w:hAnsi="Arial" w:cs="Arial"/>
          <w:spacing w:val="-7"/>
          <w:sz w:val="20"/>
          <w:szCs w:val="20"/>
        </w:rPr>
        <w:t xml:space="preserve"> </w:t>
      </w:r>
      <w:r>
        <w:rPr>
          <w:rFonts w:ascii="Arial" w:hAnsi="Arial" w:cs="Arial"/>
          <w:sz w:val="20"/>
          <w:szCs w:val="20"/>
        </w:rPr>
        <w:t>said</w:t>
      </w:r>
      <w:r>
        <w:rPr>
          <w:rFonts w:ascii="Arial" w:hAnsi="Arial" w:cs="Arial"/>
          <w:spacing w:val="-17"/>
          <w:sz w:val="20"/>
          <w:szCs w:val="20"/>
        </w:rPr>
        <w:t xml:space="preserve"> </w:t>
      </w:r>
      <w:r>
        <w:rPr>
          <w:rFonts w:ascii="Arial" w:hAnsi="Arial" w:cs="Arial"/>
          <w:sz w:val="20"/>
          <w:szCs w:val="20"/>
        </w:rPr>
        <w:t>what</w:t>
      </w:r>
      <w:r>
        <w:rPr>
          <w:rFonts w:ascii="Arial" w:hAnsi="Arial" w:cs="Arial"/>
          <w:spacing w:val="17"/>
          <w:sz w:val="20"/>
          <w:szCs w:val="20"/>
        </w:rPr>
        <w:t xml:space="preserve"> </w:t>
      </w:r>
      <w:r>
        <w:rPr>
          <w:rFonts w:ascii="Arial" w:hAnsi="Arial" w:cs="Arial"/>
          <w:sz w:val="20"/>
          <w:szCs w:val="20"/>
        </w:rPr>
        <w:t>and when,</w:t>
      </w:r>
      <w:r>
        <w:rPr>
          <w:rFonts w:ascii="Arial" w:hAnsi="Arial" w:cs="Arial"/>
          <w:spacing w:val="4"/>
          <w:sz w:val="20"/>
          <w:szCs w:val="20"/>
        </w:rPr>
        <w:t xml:space="preserve"> </w:t>
      </w:r>
      <w:r>
        <w:rPr>
          <w:rFonts w:ascii="Arial" w:hAnsi="Arial" w:cs="Arial"/>
          <w:sz w:val="20"/>
          <w:szCs w:val="20"/>
        </w:rPr>
        <w:t>t</w:t>
      </w:r>
      <w:r>
        <w:rPr>
          <w:rFonts w:ascii="Arial" w:hAnsi="Arial" w:cs="Arial"/>
          <w:spacing w:val="-5"/>
          <w:sz w:val="20"/>
          <w:szCs w:val="20"/>
        </w:rPr>
        <w:t>h</w:t>
      </w:r>
      <w:r>
        <w:rPr>
          <w:rFonts w:ascii="Arial" w:hAnsi="Arial" w:cs="Arial"/>
          <w:sz w:val="20"/>
          <w:szCs w:val="20"/>
        </w:rPr>
        <w:t>us</w:t>
      </w:r>
      <w:r>
        <w:rPr>
          <w:rFonts w:ascii="Arial" w:hAnsi="Arial" w:cs="Arial"/>
          <w:spacing w:val="23"/>
          <w:sz w:val="20"/>
          <w:szCs w:val="20"/>
        </w:rPr>
        <w:t xml:space="preserve"> </w:t>
      </w:r>
      <w:r>
        <w:rPr>
          <w:rFonts w:ascii="Arial" w:hAnsi="Arial" w:cs="Arial"/>
          <w:sz w:val="20"/>
          <w:szCs w:val="20"/>
        </w:rPr>
        <w:t>forcing</w:t>
      </w:r>
      <w:r>
        <w:rPr>
          <w:rFonts w:ascii="Arial" w:hAnsi="Arial" w:cs="Arial"/>
          <w:spacing w:val="15"/>
          <w:sz w:val="20"/>
          <w:szCs w:val="20"/>
        </w:rPr>
        <w:t xml:space="preserve"> </w:t>
      </w:r>
      <w:r>
        <w:rPr>
          <w:rFonts w:ascii="Arial" w:hAnsi="Arial" w:cs="Arial"/>
          <w:sz w:val="20"/>
          <w:szCs w:val="20"/>
        </w:rPr>
        <w:t>Alice</w:t>
      </w:r>
      <w:r>
        <w:rPr>
          <w:rFonts w:ascii="Arial" w:hAnsi="Arial" w:cs="Arial"/>
          <w:spacing w:val="27"/>
          <w:sz w:val="20"/>
          <w:szCs w:val="20"/>
        </w:rPr>
        <w:t xml:space="preserve"> </w:t>
      </w:r>
      <w:r>
        <w:rPr>
          <w:rFonts w:ascii="Arial" w:hAnsi="Arial" w:cs="Arial"/>
          <w:sz w:val="20"/>
          <w:szCs w:val="20"/>
        </w:rPr>
        <w:t>to</w:t>
      </w:r>
      <w:r>
        <w:rPr>
          <w:rFonts w:ascii="Arial" w:hAnsi="Arial" w:cs="Arial"/>
          <w:spacing w:val="35"/>
          <w:sz w:val="20"/>
          <w:szCs w:val="20"/>
        </w:rPr>
        <w:t xml:space="preserve"> </w:t>
      </w:r>
      <w:r>
        <w:rPr>
          <w:rFonts w:ascii="Arial" w:hAnsi="Arial" w:cs="Arial"/>
          <w:sz w:val="20"/>
          <w:szCs w:val="20"/>
        </w:rPr>
        <w:t>s</w:t>
      </w:r>
      <w:r>
        <w:rPr>
          <w:rFonts w:ascii="Arial" w:hAnsi="Arial" w:cs="Arial"/>
          <w:spacing w:val="-5"/>
          <w:sz w:val="20"/>
          <w:szCs w:val="20"/>
        </w:rPr>
        <w:t>a</w:t>
      </w:r>
      <w:r>
        <w:rPr>
          <w:rFonts w:ascii="Arial" w:hAnsi="Arial" w:cs="Arial"/>
          <w:sz w:val="20"/>
          <w:szCs w:val="20"/>
        </w:rPr>
        <w:t>y</w:t>
      </w:r>
      <w:r>
        <w:rPr>
          <w:rFonts w:ascii="Arial" w:hAnsi="Arial" w:cs="Arial"/>
          <w:spacing w:val="-3"/>
          <w:sz w:val="20"/>
          <w:szCs w:val="20"/>
        </w:rPr>
        <w:t xml:space="preserve"> </w:t>
      </w:r>
      <w:r>
        <w:rPr>
          <w:rFonts w:ascii="Arial" w:hAnsi="Arial" w:cs="Arial"/>
          <w:sz w:val="20"/>
          <w:szCs w:val="20"/>
        </w:rPr>
        <w:t>the</w:t>
      </w:r>
      <w:r>
        <w:rPr>
          <w:rFonts w:ascii="Arial" w:hAnsi="Arial" w:cs="Arial"/>
          <w:spacing w:val="23"/>
          <w:sz w:val="20"/>
          <w:szCs w:val="20"/>
        </w:rPr>
        <w:t xml:space="preserve"> </w:t>
      </w:r>
      <w:r>
        <w:rPr>
          <w:rFonts w:ascii="Arial" w:hAnsi="Arial" w:cs="Arial"/>
          <w:w w:val="88"/>
          <w:sz w:val="20"/>
          <w:szCs w:val="20"/>
        </w:rPr>
        <w:t>same</w:t>
      </w:r>
      <w:r>
        <w:rPr>
          <w:rFonts w:ascii="Arial" w:hAnsi="Arial" w:cs="Arial"/>
          <w:spacing w:val="34"/>
          <w:w w:val="88"/>
          <w:sz w:val="20"/>
          <w:szCs w:val="20"/>
        </w:rPr>
        <w:t xml:space="preserve"> </w:t>
      </w:r>
      <w:r>
        <w:rPr>
          <w:rFonts w:ascii="Arial" w:hAnsi="Arial" w:cs="Arial"/>
          <w:sz w:val="20"/>
          <w:szCs w:val="20"/>
        </w:rPr>
        <w:t>thing</w:t>
      </w:r>
      <w:r>
        <w:rPr>
          <w:rFonts w:ascii="Arial" w:hAnsi="Arial" w:cs="Arial"/>
          <w:spacing w:val="44"/>
          <w:sz w:val="20"/>
          <w:szCs w:val="20"/>
        </w:rPr>
        <w:t xml:space="preserve"> </w:t>
      </w:r>
      <w:r>
        <w:rPr>
          <w:rFonts w:ascii="Arial" w:hAnsi="Arial" w:cs="Arial"/>
          <w:sz w:val="20"/>
          <w:szCs w:val="20"/>
        </w:rPr>
        <w:t>to</w:t>
      </w:r>
      <w:r>
        <w:rPr>
          <w:rFonts w:ascii="Arial" w:hAnsi="Arial" w:cs="Arial"/>
          <w:spacing w:val="35"/>
          <w:sz w:val="20"/>
          <w:szCs w:val="20"/>
        </w:rPr>
        <w:t xml:space="preserve"> </w:t>
      </w:r>
      <w:r>
        <w:rPr>
          <w:rFonts w:ascii="Arial" w:hAnsi="Arial" w:cs="Arial"/>
          <w:sz w:val="20"/>
          <w:szCs w:val="20"/>
        </w:rPr>
        <w:t>all</w:t>
      </w:r>
      <w:r>
        <w:rPr>
          <w:rFonts w:ascii="Arial" w:hAnsi="Arial" w:cs="Arial"/>
          <w:spacing w:val="35"/>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 xml:space="preserve">ts. </w:t>
      </w:r>
      <w:r>
        <w:rPr>
          <w:rFonts w:ascii="Arial" w:hAnsi="Arial" w:cs="Arial"/>
          <w:spacing w:val="39"/>
          <w:sz w:val="20"/>
          <w:szCs w:val="20"/>
        </w:rPr>
        <w:t xml:space="preserve"> </w:t>
      </w:r>
      <w:r>
        <w:rPr>
          <w:rFonts w:ascii="Arial" w:hAnsi="Arial" w:cs="Arial"/>
          <w:sz w:val="20"/>
          <w:szCs w:val="20"/>
        </w:rPr>
        <w:t>In</w:t>
      </w:r>
      <w:r>
        <w:rPr>
          <w:rFonts w:ascii="Arial" w:hAnsi="Arial" w:cs="Arial"/>
          <w:spacing w:val="41"/>
          <w:sz w:val="20"/>
          <w:szCs w:val="20"/>
        </w:rPr>
        <w:t xml:space="preserve"> </w:t>
      </w:r>
      <w:r>
        <w:rPr>
          <w:rFonts w:ascii="Arial" w:hAnsi="Arial" w:cs="Arial"/>
          <w:sz w:val="20"/>
          <w:szCs w:val="20"/>
        </w:rPr>
        <w:t>su</w:t>
      </w:r>
      <w:r>
        <w:rPr>
          <w:rFonts w:ascii="Arial" w:hAnsi="Arial" w:cs="Arial"/>
          <w:spacing w:val="-5"/>
          <w:sz w:val="20"/>
          <w:szCs w:val="20"/>
        </w:rPr>
        <w:t>c</w:t>
      </w:r>
      <w:r>
        <w:rPr>
          <w:rFonts w:ascii="Arial" w:hAnsi="Arial" w:cs="Arial"/>
          <w:sz w:val="20"/>
          <w:szCs w:val="20"/>
        </w:rPr>
        <w:t>h</w:t>
      </w:r>
      <w:r>
        <w:rPr>
          <w:rFonts w:ascii="Arial" w:hAnsi="Arial" w:cs="Arial"/>
          <w:spacing w:val="-9"/>
          <w:sz w:val="20"/>
          <w:szCs w:val="20"/>
        </w:rPr>
        <w:t xml:space="preserve"> </w:t>
      </w:r>
      <w:r>
        <w:rPr>
          <w:rFonts w:ascii="Arial" w:hAnsi="Arial" w:cs="Arial"/>
          <w:sz w:val="20"/>
          <w:szCs w:val="20"/>
        </w:rPr>
        <w:t xml:space="preserve">a </w:t>
      </w:r>
      <w:r>
        <w:rPr>
          <w:rFonts w:ascii="Arial" w:hAnsi="Arial" w:cs="Arial"/>
          <w:w w:val="88"/>
          <w:sz w:val="20"/>
          <w:szCs w:val="20"/>
        </w:rPr>
        <w:t>s</w:t>
      </w:r>
      <w:r>
        <w:rPr>
          <w:rFonts w:ascii="Arial" w:hAnsi="Arial" w:cs="Arial"/>
          <w:spacing w:val="-4"/>
          <w:w w:val="88"/>
          <w:sz w:val="20"/>
          <w:szCs w:val="20"/>
        </w:rPr>
        <w:t>c</w:t>
      </w:r>
      <w:r>
        <w:rPr>
          <w:rFonts w:ascii="Arial" w:hAnsi="Arial" w:cs="Arial"/>
          <w:w w:val="88"/>
          <w:sz w:val="20"/>
          <w:szCs w:val="20"/>
        </w:rPr>
        <w:t>heme,</w:t>
      </w:r>
      <w:r>
        <w:rPr>
          <w:rFonts w:ascii="Arial" w:hAnsi="Arial" w:cs="Arial"/>
          <w:spacing w:val="30"/>
          <w:w w:val="88"/>
          <w:sz w:val="20"/>
          <w:szCs w:val="20"/>
        </w:rPr>
        <w:t xml:space="preserve"> </w:t>
      </w:r>
      <w:r>
        <w:rPr>
          <w:rFonts w:ascii="Arial" w:hAnsi="Arial" w:cs="Arial"/>
          <w:sz w:val="20"/>
          <w:szCs w:val="20"/>
        </w:rPr>
        <w:t>when</w:t>
      </w:r>
      <w:r>
        <w:rPr>
          <w:rFonts w:ascii="Arial" w:hAnsi="Arial" w:cs="Arial"/>
          <w:spacing w:val="-13"/>
          <w:sz w:val="20"/>
          <w:szCs w:val="20"/>
        </w:rPr>
        <w:t xml:space="preserve"> </w:t>
      </w:r>
      <w:r>
        <w:rPr>
          <w:rFonts w:ascii="Arial" w:hAnsi="Arial" w:cs="Arial"/>
          <w:sz w:val="20"/>
          <w:szCs w:val="20"/>
        </w:rPr>
        <w:t>Bob</w:t>
      </w:r>
      <w:r>
        <w:rPr>
          <w:rFonts w:ascii="Arial" w:hAnsi="Arial" w:cs="Arial"/>
          <w:spacing w:val="9"/>
          <w:sz w:val="20"/>
          <w:szCs w:val="20"/>
        </w:rPr>
        <w:t xml:space="preserve"> </w:t>
      </w:r>
      <w:r>
        <w:rPr>
          <w:rFonts w:ascii="Arial" w:hAnsi="Arial" w:cs="Arial"/>
          <w:sz w:val="20"/>
          <w:szCs w:val="20"/>
        </w:rPr>
        <w:t>replies</w:t>
      </w:r>
      <w:r>
        <w:rPr>
          <w:rFonts w:ascii="Arial" w:hAnsi="Arial" w:cs="Arial"/>
          <w:spacing w:val="-19"/>
          <w:sz w:val="20"/>
          <w:szCs w:val="20"/>
        </w:rPr>
        <w:t xml:space="preserve"> </w:t>
      </w:r>
      <w:r>
        <w:rPr>
          <w:rFonts w:ascii="Arial" w:hAnsi="Arial" w:cs="Arial"/>
          <w:w w:val="127"/>
          <w:sz w:val="20"/>
          <w:szCs w:val="20"/>
        </w:rPr>
        <w:t>‘I</w:t>
      </w:r>
      <w:r>
        <w:rPr>
          <w:rFonts w:ascii="Arial" w:hAnsi="Arial" w:cs="Arial"/>
          <w:spacing w:val="1"/>
          <w:w w:val="127"/>
          <w:sz w:val="20"/>
          <w:szCs w:val="20"/>
        </w:rPr>
        <w:t xml:space="preserve"> </w:t>
      </w:r>
      <w:r>
        <w:rPr>
          <w:rFonts w:ascii="Arial" w:hAnsi="Arial" w:cs="Arial"/>
          <w:sz w:val="20"/>
          <w:szCs w:val="20"/>
        </w:rPr>
        <w:t>do,</w:t>
      </w:r>
      <w:r>
        <w:rPr>
          <w:rFonts w:ascii="Arial" w:hAnsi="Arial" w:cs="Arial"/>
          <w:spacing w:val="3"/>
          <w:sz w:val="20"/>
          <w:szCs w:val="20"/>
        </w:rPr>
        <w:t xml:space="preserve"> </w:t>
      </w:r>
      <w:r>
        <w:rPr>
          <w:rFonts w:ascii="Arial" w:hAnsi="Arial" w:cs="Arial"/>
          <w:sz w:val="20"/>
          <w:szCs w:val="20"/>
        </w:rPr>
        <w:t>shall</w:t>
      </w:r>
      <w:r>
        <w:rPr>
          <w:rFonts w:ascii="Arial" w:hAnsi="Arial" w:cs="Arial"/>
          <w:spacing w:val="4"/>
          <w:sz w:val="20"/>
          <w:szCs w:val="20"/>
        </w:rPr>
        <w:t xml:space="preserve"> </w:t>
      </w:r>
      <w:r>
        <w:rPr>
          <w:rFonts w:ascii="Arial" w:hAnsi="Arial" w:cs="Arial"/>
          <w:spacing w:val="-4"/>
          <w:w w:val="90"/>
          <w:sz w:val="20"/>
          <w:szCs w:val="20"/>
        </w:rPr>
        <w:t>w</w:t>
      </w:r>
      <w:r>
        <w:rPr>
          <w:rFonts w:ascii="Arial" w:hAnsi="Arial" w:cs="Arial"/>
          <w:w w:val="90"/>
          <w:sz w:val="20"/>
          <w:szCs w:val="20"/>
        </w:rPr>
        <w:t>e</w:t>
      </w:r>
      <w:r>
        <w:rPr>
          <w:rFonts w:ascii="Arial" w:hAnsi="Arial" w:cs="Arial"/>
          <w:spacing w:val="22"/>
          <w:w w:val="90"/>
          <w:sz w:val="20"/>
          <w:szCs w:val="20"/>
        </w:rPr>
        <w:t xml:space="preserve"> </w:t>
      </w:r>
      <w:r>
        <w:rPr>
          <w:rFonts w:ascii="Arial" w:hAnsi="Arial" w:cs="Arial"/>
          <w:sz w:val="20"/>
          <w:szCs w:val="20"/>
        </w:rPr>
        <w:t>s</w:t>
      </w:r>
      <w:r>
        <w:rPr>
          <w:rFonts w:ascii="Arial" w:hAnsi="Arial" w:cs="Arial"/>
          <w:spacing w:val="-5"/>
          <w:sz w:val="20"/>
          <w:szCs w:val="20"/>
        </w:rPr>
        <w:t>a</w:t>
      </w:r>
      <w:r>
        <w:rPr>
          <w:rFonts w:ascii="Arial" w:hAnsi="Arial" w:cs="Arial"/>
          <w:sz w:val="20"/>
          <w:szCs w:val="20"/>
        </w:rPr>
        <w:t>y</w:t>
      </w:r>
      <w:r>
        <w:rPr>
          <w:rFonts w:ascii="Arial" w:hAnsi="Arial" w:cs="Arial"/>
          <w:spacing w:val="-13"/>
          <w:sz w:val="20"/>
          <w:szCs w:val="20"/>
        </w:rPr>
        <w:t xml:space="preserve"> </w:t>
      </w:r>
      <w:r>
        <w:rPr>
          <w:rFonts w:ascii="Arial" w:hAnsi="Arial" w:cs="Arial"/>
          <w:sz w:val="20"/>
          <w:szCs w:val="20"/>
        </w:rPr>
        <w:t>tonig</w:t>
      </w:r>
      <w:r>
        <w:rPr>
          <w:rFonts w:ascii="Arial" w:hAnsi="Arial" w:cs="Arial"/>
          <w:spacing w:val="-5"/>
          <w:sz w:val="20"/>
          <w:szCs w:val="20"/>
        </w:rPr>
        <w:t>h</w:t>
      </w:r>
      <w:r>
        <w:rPr>
          <w:rFonts w:ascii="Arial" w:hAnsi="Arial" w:cs="Arial"/>
          <w:sz w:val="20"/>
          <w:szCs w:val="20"/>
        </w:rPr>
        <w:t xml:space="preserve">t?’ </w:t>
      </w:r>
      <w:r>
        <w:rPr>
          <w:rFonts w:ascii="Arial" w:hAnsi="Arial" w:cs="Arial"/>
          <w:spacing w:val="12"/>
          <w:sz w:val="20"/>
          <w:szCs w:val="20"/>
        </w:rPr>
        <w:t xml:space="preserve"> </w:t>
      </w:r>
      <w:r>
        <w:rPr>
          <w:rFonts w:ascii="Arial" w:hAnsi="Arial" w:cs="Arial"/>
          <w:sz w:val="20"/>
          <w:szCs w:val="20"/>
        </w:rPr>
        <w:t>the</w:t>
      </w:r>
      <w:r>
        <w:rPr>
          <w:rFonts w:ascii="Arial" w:hAnsi="Arial" w:cs="Arial"/>
          <w:spacing w:val="13"/>
          <w:sz w:val="20"/>
          <w:szCs w:val="20"/>
        </w:rPr>
        <w:t xml:space="preserve"> </w:t>
      </w:r>
      <w:r>
        <w:rPr>
          <w:rFonts w:ascii="Arial" w:hAnsi="Arial" w:cs="Arial"/>
          <w:sz w:val="20"/>
          <w:szCs w:val="20"/>
        </w:rPr>
        <w:t>others</w:t>
      </w:r>
      <w:r>
        <w:rPr>
          <w:rFonts w:ascii="Arial" w:hAnsi="Arial" w:cs="Arial"/>
          <w:spacing w:val="-12"/>
          <w:sz w:val="20"/>
          <w:szCs w:val="20"/>
        </w:rPr>
        <w:t xml:space="preserve"> </w:t>
      </w:r>
      <w:r>
        <w:rPr>
          <w:rFonts w:ascii="Arial" w:hAnsi="Arial" w:cs="Arial"/>
          <w:sz w:val="20"/>
          <w:szCs w:val="20"/>
        </w:rPr>
        <w:t>will</w:t>
      </w:r>
      <w:r>
        <w:rPr>
          <w:rFonts w:ascii="Arial" w:hAnsi="Arial" w:cs="Arial"/>
          <w:spacing w:val="47"/>
          <w:sz w:val="20"/>
          <w:szCs w:val="20"/>
        </w:rPr>
        <w:t xml:space="preserve"> </w:t>
      </w:r>
      <w:r>
        <w:rPr>
          <w:rFonts w:ascii="Arial" w:hAnsi="Arial" w:cs="Arial"/>
          <w:w w:val="79"/>
          <w:sz w:val="20"/>
          <w:szCs w:val="20"/>
        </w:rPr>
        <w:t>see</w:t>
      </w:r>
      <w:r>
        <w:rPr>
          <w:rFonts w:ascii="Arial" w:hAnsi="Arial" w:cs="Arial"/>
          <w:spacing w:val="28"/>
          <w:w w:val="79"/>
          <w:sz w:val="20"/>
          <w:szCs w:val="20"/>
        </w:rPr>
        <w:t xml:space="preserve"> </w:t>
      </w:r>
      <w:r>
        <w:rPr>
          <w:rFonts w:ascii="Arial" w:hAnsi="Arial" w:cs="Arial"/>
          <w:w w:val="109"/>
          <w:sz w:val="20"/>
          <w:szCs w:val="20"/>
        </w:rPr>
        <w:t xml:space="preserve">that </w:t>
      </w:r>
      <w:r>
        <w:rPr>
          <w:rFonts w:ascii="Arial" w:hAnsi="Arial" w:cs="Arial"/>
          <w:sz w:val="20"/>
          <w:szCs w:val="20"/>
        </w:rPr>
        <w:t>Bob</w:t>
      </w:r>
      <w:r>
        <w:rPr>
          <w:rFonts w:ascii="Arial" w:hAnsi="Arial" w:cs="Arial"/>
          <w:spacing w:val="21"/>
          <w:sz w:val="20"/>
          <w:szCs w:val="20"/>
        </w:rPr>
        <w:t xml:space="preserve"> </w:t>
      </w:r>
      <w:r>
        <w:rPr>
          <w:rFonts w:ascii="Arial" w:hAnsi="Arial" w:cs="Arial"/>
          <w:sz w:val="20"/>
          <w:szCs w:val="20"/>
        </w:rPr>
        <w:t>is</w:t>
      </w:r>
      <w:r>
        <w:rPr>
          <w:rFonts w:ascii="Arial" w:hAnsi="Arial" w:cs="Arial"/>
          <w:spacing w:val="16"/>
          <w:sz w:val="20"/>
          <w:szCs w:val="20"/>
        </w:rPr>
        <w:t xml:space="preserve"> </w:t>
      </w:r>
      <w:r>
        <w:rPr>
          <w:rFonts w:ascii="Arial" w:hAnsi="Arial" w:cs="Arial"/>
          <w:sz w:val="20"/>
          <w:szCs w:val="20"/>
        </w:rPr>
        <w:t>replying</w:t>
      </w:r>
      <w:r>
        <w:rPr>
          <w:rFonts w:ascii="Arial" w:hAnsi="Arial" w:cs="Arial"/>
          <w:spacing w:val="29"/>
          <w:sz w:val="20"/>
          <w:szCs w:val="20"/>
        </w:rPr>
        <w:t xml:space="preserve"> </w:t>
      </w:r>
      <w:r>
        <w:rPr>
          <w:rFonts w:ascii="Arial" w:hAnsi="Arial" w:cs="Arial"/>
          <w:sz w:val="20"/>
          <w:szCs w:val="20"/>
        </w:rPr>
        <w:t>to</w:t>
      </w:r>
      <w:r>
        <w:rPr>
          <w:rFonts w:ascii="Arial" w:hAnsi="Arial" w:cs="Arial"/>
          <w:spacing w:val="36"/>
          <w:sz w:val="20"/>
          <w:szCs w:val="20"/>
        </w:rPr>
        <w:t xml:space="preserve"> </w:t>
      </w:r>
      <w:r>
        <w:rPr>
          <w:rFonts w:ascii="Arial" w:hAnsi="Arial" w:cs="Arial"/>
          <w:sz w:val="20"/>
          <w:szCs w:val="20"/>
        </w:rPr>
        <w:t>something</w:t>
      </w:r>
      <w:r>
        <w:rPr>
          <w:rFonts w:ascii="Arial" w:hAnsi="Arial" w:cs="Arial"/>
          <w:spacing w:val="-18"/>
          <w:sz w:val="20"/>
          <w:szCs w:val="20"/>
        </w:rPr>
        <w:t xml:space="preserve"> </w:t>
      </w:r>
      <w:r>
        <w:rPr>
          <w:rFonts w:ascii="Arial" w:hAnsi="Arial" w:cs="Arial"/>
          <w:sz w:val="20"/>
          <w:szCs w:val="20"/>
        </w:rPr>
        <w:t>they</w:t>
      </w:r>
      <w:r>
        <w:rPr>
          <w:rFonts w:ascii="Arial" w:hAnsi="Arial" w:cs="Arial"/>
          <w:spacing w:val="28"/>
          <w:sz w:val="20"/>
          <w:szCs w:val="20"/>
        </w:rPr>
        <w:t xml:space="preserve"> </w:t>
      </w:r>
      <w:r>
        <w:rPr>
          <w:rFonts w:ascii="Arial" w:hAnsi="Arial" w:cs="Arial"/>
          <w:sz w:val="20"/>
          <w:szCs w:val="20"/>
        </w:rPr>
        <w:t>did</w:t>
      </w:r>
      <w:r>
        <w:rPr>
          <w:rFonts w:ascii="Arial" w:hAnsi="Arial" w:cs="Arial"/>
          <w:spacing w:val="36"/>
          <w:sz w:val="20"/>
          <w:szCs w:val="20"/>
        </w:rPr>
        <w:t xml:space="preserve"> </w:t>
      </w:r>
      <w:r>
        <w:rPr>
          <w:rFonts w:ascii="Arial" w:hAnsi="Arial" w:cs="Arial"/>
          <w:sz w:val="20"/>
          <w:szCs w:val="20"/>
        </w:rPr>
        <w:t>not</w:t>
      </w:r>
      <w:r>
        <w:rPr>
          <w:rFonts w:ascii="Arial" w:hAnsi="Arial" w:cs="Arial"/>
          <w:spacing w:val="36"/>
          <w:sz w:val="20"/>
          <w:szCs w:val="20"/>
        </w:rPr>
        <w:t xml:space="preserve"> </w:t>
      </w:r>
      <w:r>
        <w:rPr>
          <w:rFonts w:ascii="Arial" w:hAnsi="Arial" w:cs="Arial"/>
          <w:w w:val="79"/>
          <w:sz w:val="20"/>
          <w:szCs w:val="20"/>
        </w:rPr>
        <w:t>see</w:t>
      </w:r>
      <w:r>
        <w:rPr>
          <w:rFonts w:ascii="Arial" w:hAnsi="Arial" w:cs="Arial"/>
          <w:spacing w:val="40"/>
          <w:w w:val="79"/>
          <w:sz w:val="20"/>
          <w:szCs w:val="20"/>
        </w:rPr>
        <w:t xml:space="preserve"> </w:t>
      </w:r>
      <w:r>
        <w:rPr>
          <w:rFonts w:ascii="Arial" w:hAnsi="Arial" w:cs="Arial"/>
          <w:sz w:val="20"/>
          <w:szCs w:val="20"/>
        </w:rPr>
        <w:t>and</w:t>
      </w:r>
      <w:r>
        <w:rPr>
          <w:rFonts w:ascii="Arial" w:hAnsi="Arial" w:cs="Arial"/>
          <w:spacing w:val="15"/>
          <w:sz w:val="20"/>
          <w:szCs w:val="20"/>
        </w:rPr>
        <w:t xml:space="preserve"> </w:t>
      </w:r>
      <w:r>
        <w:rPr>
          <w:rFonts w:ascii="Arial" w:hAnsi="Arial" w:cs="Arial"/>
          <w:sz w:val="20"/>
          <w:szCs w:val="20"/>
        </w:rPr>
        <w:t>not</w:t>
      </w:r>
      <w:r>
        <w:rPr>
          <w:rFonts w:ascii="Arial" w:hAnsi="Arial" w:cs="Arial"/>
          <w:spacing w:val="36"/>
          <w:sz w:val="20"/>
          <w:szCs w:val="20"/>
        </w:rPr>
        <w:t xml:space="preserve"> </w:t>
      </w:r>
      <w:r>
        <w:rPr>
          <w:rFonts w:ascii="Arial" w:hAnsi="Arial" w:cs="Arial"/>
          <w:sz w:val="20"/>
          <w:szCs w:val="20"/>
        </w:rPr>
        <w:t>to</w:t>
      </w:r>
      <w:r>
        <w:rPr>
          <w:rFonts w:ascii="Arial" w:hAnsi="Arial" w:cs="Arial"/>
          <w:spacing w:val="36"/>
          <w:sz w:val="20"/>
          <w:szCs w:val="20"/>
        </w:rPr>
        <w:t xml:space="preserve"> </w:t>
      </w:r>
      <w:r>
        <w:rPr>
          <w:rFonts w:ascii="Arial" w:hAnsi="Arial" w:cs="Arial"/>
          <w:sz w:val="20"/>
          <w:szCs w:val="20"/>
        </w:rPr>
        <w:t>the</w:t>
      </w:r>
      <w:r>
        <w:rPr>
          <w:rFonts w:ascii="Arial" w:hAnsi="Arial" w:cs="Arial"/>
          <w:spacing w:val="25"/>
          <w:sz w:val="20"/>
          <w:szCs w:val="20"/>
        </w:rPr>
        <w:t xml:space="preserve"> </w:t>
      </w:r>
      <w:r>
        <w:rPr>
          <w:rFonts w:ascii="Arial" w:hAnsi="Arial" w:cs="Arial"/>
          <w:sz w:val="20"/>
          <w:szCs w:val="20"/>
        </w:rPr>
        <w:t>question</w:t>
      </w:r>
      <w:r>
        <w:rPr>
          <w:rFonts w:ascii="Arial" w:hAnsi="Arial" w:cs="Arial"/>
          <w:spacing w:val="-9"/>
          <w:sz w:val="20"/>
          <w:szCs w:val="20"/>
        </w:rPr>
        <w:t xml:space="preserve"> </w:t>
      </w:r>
      <w:r>
        <w:rPr>
          <w:rFonts w:ascii="Arial" w:hAnsi="Arial" w:cs="Arial"/>
          <w:w w:val="103"/>
          <w:sz w:val="20"/>
          <w:szCs w:val="20"/>
        </w:rPr>
        <w:t xml:space="preserve">‘Who </w:t>
      </w:r>
      <w:r>
        <w:rPr>
          <w:rFonts w:ascii="Arial" w:hAnsi="Arial" w:cs="Arial"/>
          <w:spacing w:val="-6"/>
          <w:sz w:val="20"/>
          <w:szCs w:val="20"/>
        </w:rPr>
        <w:t>w</w:t>
      </w:r>
      <w:r>
        <w:rPr>
          <w:rFonts w:ascii="Arial" w:hAnsi="Arial" w:cs="Arial"/>
          <w:sz w:val="20"/>
          <w:szCs w:val="20"/>
        </w:rPr>
        <w:t>a</w:t>
      </w:r>
      <w:r>
        <w:rPr>
          <w:rFonts w:ascii="Arial" w:hAnsi="Arial" w:cs="Arial"/>
          <w:spacing w:val="-5"/>
          <w:sz w:val="20"/>
          <w:szCs w:val="20"/>
        </w:rPr>
        <w:t>n</w:t>
      </w:r>
      <w:r>
        <w:rPr>
          <w:rFonts w:ascii="Arial" w:hAnsi="Arial" w:cs="Arial"/>
          <w:sz w:val="20"/>
          <w:szCs w:val="20"/>
        </w:rPr>
        <w:t>ts</w:t>
      </w:r>
      <w:r>
        <w:rPr>
          <w:rFonts w:ascii="Arial" w:hAnsi="Arial" w:cs="Arial"/>
          <w:spacing w:val="-4"/>
          <w:sz w:val="20"/>
          <w:szCs w:val="20"/>
        </w:rPr>
        <w:t xml:space="preserve"> </w:t>
      </w:r>
      <w:r>
        <w:rPr>
          <w:rFonts w:ascii="Arial" w:hAnsi="Arial" w:cs="Arial"/>
          <w:sz w:val="20"/>
          <w:szCs w:val="20"/>
        </w:rPr>
        <w:t>to</w:t>
      </w:r>
      <w:r>
        <w:rPr>
          <w:rFonts w:ascii="Arial" w:hAnsi="Arial" w:cs="Arial"/>
          <w:spacing w:val="19"/>
          <w:sz w:val="20"/>
          <w:szCs w:val="20"/>
        </w:rPr>
        <w:t xml:space="preserve"> </w:t>
      </w:r>
      <w:r>
        <w:rPr>
          <w:rFonts w:ascii="Arial" w:hAnsi="Arial" w:cs="Arial"/>
          <w:spacing w:val="-5"/>
          <w:sz w:val="20"/>
          <w:szCs w:val="20"/>
        </w:rPr>
        <w:t>ov</w:t>
      </w:r>
      <w:r>
        <w:rPr>
          <w:rFonts w:ascii="Arial" w:hAnsi="Arial" w:cs="Arial"/>
          <w:sz w:val="20"/>
          <w:szCs w:val="20"/>
        </w:rPr>
        <w:t>erthr</w:t>
      </w:r>
      <w:r>
        <w:rPr>
          <w:rFonts w:ascii="Arial" w:hAnsi="Arial" w:cs="Arial"/>
          <w:spacing w:val="-5"/>
          <w:sz w:val="20"/>
          <w:szCs w:val="20"/>
        </w:rPr>
        <w:t>o</w:t>
      </w:r>
      <w:r>
        <w:rPr>
          <w:rFonts w:ascii="Arial" w:hAnsi="Arial" w:cs="Arial"/>
          <w:sz w:val="20"/>
          <w:szCs w:val="20"/>
        </w:rPr>
        <w:t>w</w:t>
      </w:r>
      <w:r>
        <w:rPr>
          <w:rFonts w:ascii="Arial" w:hAnsi="Arial" w:cs="Arial"/>
          <w:spacing w:val="8"/>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regime?’.</w:t>
      </w:r>
    </w:p>
    <w:p w14:paraId="30D41FBC"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Gold</w:t>
      </w:r>
      <w:r>
        <w:rPr>
          <w:rFonts w:ascii="Arial" w:hAnsi="Arial" w:cs="Arial"/>
          <w:spacing w:val="6"/>
          <w:sz w:val="20"/>
          <w:szCs w:val="20"/>
        </w:rPr>
        <w:t>b</w:t>
      </w:r>
      <w:r>
        <w:rPr>
          <w:rFonts w:ascii="Arial" w:hAnsi="Arial" w:cs="Arial"/>
          <w:sz w:val="20"/>
          <w:szCs w:val="20"/>
        </w:rPr>
        <w:t>erg</w:t>
      </w:r>
      <w:r>
        <w:rPr>
          <w:rFonts w:ascii="Arial" w:hAnsi="Arial" w:cs="Arial"/>
          <w:spacing w:val="-6"/>
          <w:sz w:val="20"/>
          <w:szCs w:val="20"/>
        </w:rPr>
        <w:t xml:space="preserve"> </w:t>
      </w:r>
      <w:r>
        <w:rPr>
          <w:rFonts w:ascii="Arial" w:hAnsi="Arial" w:cs="Arial"/>
          <w:sz w:val="20"/>
          <w:szCs w:val="20"/>
        </w:rPr>
        <w:t>et</w:t>
      </w:r>
      <w:r>
        <w:rPr>
          <w:rFonts w:ascii="Arial" w:hAnsi="Arial" w:cs="Arial"/>
          <w:spacing w:val="24"/>
          <w:sz w:val="20"/>
          <w:szCs w:val="20"/>
        </w:rPr>
        <w:t xml:space="preserve"> </w:t>
      </w:r>
      <w:r>
        <w:rPr>
          <w:rFonts w:ascii="Arial" w:hAnsi="Arial" w:cs="Arial"/>
          <w:sz w:val="20"/>
          <w:szCs w:val="20"/>
        </w:rPr>
        <w:t>al.</w:t>
      </w:r>
      <w:r>
        <w:rPr>
          <w:rFonts w:ascii="Arial" w:hAnsi="Arial" w:cs="Arial"/>
          <w:spacing w:val="23"/>
          <w:sz w:val="20"/>
          <w:szCs w:val="20"/>
        </w:rPr>
        <w:t xml:space="preserve"> </w:t>
      </w:r>
      <w:r>
        <w:rPr>
          <w:rFonts w:ascii="Arial" w:hAnsi="Arial" w:cs="Arial"/>
          <w:sz w:val="20"/>
          <w:szCs w:val="20"/>
        </w:rPr>
        <w:t>(2009)</w:t>
      </w:r>
      <w:r>
        <w:rPr>
          <w:rFonts w:ascii="Arial" w:hAnsi="Arial" w:cs="Arial"/>
          <w:spacing w:val="-3"/>
          <w:sz w:val="20"/>
          <w:szCs w:val="20"/>
        </w:rPr>
        <w:t xml:space="preserve"> </w:t>
      </w:r>
      <w:r>
        <w:rPr>
          <w:rFonts w:ascii="Arial" w:hAnsi="Arial" w:cs="Arial"/>
          <w:sz w:val="20"/>
          <w:szCs w:val="20"/>
        </w:rPr>
        <w:t>tried</w:t>
      </w:r>
      <w:r>
        <w:rPr>
          <w:rFonts w:ascii="Arial" w:hAnsi="Arial" w:cs="Arial"/>
          <w:spacing w:val="45"/>
          <w:sz w:val="20"/>
          <w:szCs w:val="20"/>
        </w:rPr>
        <w:t xml:space="preserve"> </w:t>
      </w:r>
      <w:r>
        <w:rPr>
          <w:rFonts w:ascii="Arial" w:hAnsi="Arial" w:cs="Arial"/>
          <w:sz w:val="20"/>
          <w:szCs w:val="20"/>
        </w:rPr>
        <w:t>to</w:t>
      </w:r>
      <w:r>
        <w:rPr>
          <w:rFonts w:ascii="Arial" w:hAnsi="Arial" w:cs="Arial"/>
          <w:spacing w:val="33"/>
          <w:sz w:val="20"/>
          <w:szCs w:val="20"/>
        </w:rPr>
        <w:t xml:space="preserve"> </w:t>
      </w:r>
      <w:r>
        <w:rPr>
          <w:rFonts w:ascii="Arial" w:hAnsi="Arial" w:cs="Arial"/>
          <w:sz w:val="20"/>
          <w:szCs w:val="20"/>
        </w:rPr>
        <w:t>extend</w:t>
      </w:r>
      <w:r>
        <w:rPr>
          <w:rFonts w:ascii="Arial" w:hAnsi="Arial" w:cs="Arial"/>
          <w:spacing w:val="2"/>
          <w:sz w:val="20"/>
          <w:szCs w:val="20"/>
        </w:rPr>
        <w:t xml:space="preserve"> </w:t>
      </w:r>
      <w:r>
        <w:rPr>
          <w:rFonts w:ascii="Arial" w:hAnsi="Arial" w:cs="Arial"/>
          <w:sz w:val="20"/>
          <w:szCs w:val="20"/>
        </w:rPr>
        <w:t>the</w:t>
      </w:r>
      <w:r>
        <w:rPr>
          <w:rFonts w:ascii="Arial" w:hAnsi="Arial" w:cs="Arial"/>
          <w:spacing w:val="23"/>
          <w:sz w:val="20"/>
          <w:szCs w:val="20"/>
        </w:rPr>
        <w:t xml:space="preserve"> </w:t>
      </w:r>
      <w:r>
        <w:rPr>
          <w:rFonts w:ascii="Arial" w:hAnsi="Arial" w:cs="Arial"/>
          <w:sz w:val="20"/>
          <w:szCs w:val="20"/>
        </w:rPr>
        <w:t>OTR</w:t>
      </w:r>
      <w:r>
        <w:rPr>
          <w:rFonts w:ascii="Arial" w:hAnsi="Arial" w:cs="Arial"/>
          <w:spacing w:val="46"/>
          <w:sz w:val="20"/>
          <w:szCs w:val="20"/>
        </w:rPr>
        <w:t xml:space="preserve"> </w:t>
      </w:r>
      <w:r>
        <w:rPr>
          <w:rFonts w:ascii="Arial" w:hAnsi="Arial" w:cs="Arial"/>
          <w:sz w:val="20"/>
          <w:szCs w:val="20"/>
        </w:rPr>
        <w:t>prot</w:t>
      </w:r>
      <w:r>
        <w:rPr>
          <w:rFonts w:ascii="Arial" w:hAnsi="Arial" w:cs="Arial"/>
          <w:spacing w:val="6"/>
          <w:sz w:val="20"/>
          <w:szCs w:val="20"/>
        </w:rPr>
        <w:t>o</w:t>
      </w:r>
      <w:r>
        <w:rPr>
          <w:rFonts w:ascii="Arial" w:hAnsi="Arial" w:cs="Arial"/>
          <w:sz w:val="20"/>
          <w:szCs w:val="20"/>
        </w:rPr>
        <w:t>col</w:t>
      </w:r>
      <w:r>
        <w:rPr>
          <w:rFonts w:ascii="Arial" w:hAnsi="Arial" w:cs="Arial"/>
          <w:spacing w:val="17"/>
          <w:sz w:val="20"/>
          <w:szCs w:val="20"/>
        </w:rPr>
        <w:t xml:space="preserve"> </w:t>
      </w:r>
      <w:r>
        <w:rPr>
          <w:rFonts w:ascii="Arial" w:hAnsi="Arial" w:cs="Arial"/>
          <w:sz w:val="20"/>
          <w:szCs w:val="20"/>
        </w:rPr>
        <w:t>to</w:t>
      </w:r>
      <w:r>
        <w:rPr>
          <w:rFonts w:ascii="Arial" w:hAnsi="Arial" w:cs="Arial"/>
          <w:spacing w:val="33"/>
          <w:sz w:val="20"/>
          <w:szCs w:val="20"/>
        </w:rPr>
        <w:t xml:space="preserve"> </w:t>
      </w:r>
      <w:r>
        <w:rPr>
          <w:rFonts w:ascii="Arial" w:hAnsi="Arial" w:cs="Arial"/>
          <w:sz w:val="20"/>
          <w:szCs w:val="20"/>
        </w:rPr>
        <w:t>a</w:t>
      </w:r>
      <w:r>
        <w:rPr>
          <w:rFonts w:ascii="Arial" w:hAnsi="Arial" w:cs="Arial"/>
          <w:spacing w:val="13"/>
          <w:sz w:val="20"/>
          <w:szCs w:val="20"/>
        </w:rPr>
        <w:t xml:space="preserve"> </w:t>
      </w:r>
      <w:r>
        <w:rPr>
          <w:rFonts w:ascii="Arial" w:hAnsi="Arial" w:cs="Arial"/>
          <w:spacing w:val="-6"/>
          <w:w w:val="99"/>
          <w:sz w:val="20"/>
          <w:szCs w:val="20"/>
        </w:rPr>
        <w:t>m</w:t>
      </w:r>
      <w:r>
        <w:rPr>
          <w:rFonts w:ascii="Arial" w:hAnsi="Arial" w:cs="Arial"/>
          <w:w w:val="109"/>
          <w:sz w:val="20"/>
          <w:szCs w:val="20"/>
        </w:rPr>
        <w:t>ulti-par</w:t>
      </w:r>
      <w:r>
        <w:rPr>
          <w:rFonts w:ascii="Arial" w:hAnsi="Arial" w:cs="Arial"/>
          <w:spacing w:val="-4"/>
          <w:w w:val="109"/>
          <w:sz w:val="20"/>
          <w:szCs w:val="20"/>
        </w:rPr>
        <w:t>t</w:t>
      </w:r>
      <w:r>
        <w:rPr>
          <w:rFonts w:ascii="Arial" w:hAnsi="Arial" w:cs="Arial"/>
          <w:w w:val="105"/>
          <w:sz w:val="20"/>
          <w:szCs w:val="20"/>
        </w:rPr>
        <w:t xml:space="preserve">y </w:t>
      </w:r>
      <w:r>
        <w:rPr>
          <w:rFonts w:ascii="Arial" w:hAnsi="Arial" w:cs="Arial"/>
          <w:sz w:val="20"/>
          <w:szCs w:val="20"/>
        </w:rPr>
        <w:t xml:space="preserve">setting. </w:t>
      </w:r>
      <w:r>
        <w:rPr>
          <w:rFonts w:ascii="Arial" w:hAnsi="Arial" w:cs="Arial"/>
          <w:spacing w:val="46"/>
          <w:sz w:val="20"/>
          <w:szCs w:val="20"/>
        </w:rPr>
        <w:t xml:space="preserve"> </w:t>
      </w:r>
      <w:r>
        <w:rPr>
          <w:rFonts w:ascii="Arial" w:hAnsi="Arial" w:cs="Arial"/>
          <w:sz w:val="20"/>
          <w:szCs w:val="20"/>
        </w:rPr>
        <w:t>This</w:t>
      </w:r>
      <w:r>
        <w:rPr>
          <w:rFonts w:ascii="Arial" w:hAnsi="Arial" w:cs="Arial"/>
          <w:spacing w:val="43"/>
          <w:sz w:val="20"/>
          <w:szCs w:val="20"/>
        </w:rPr>
        <w:t xml:space="preserve"> </w:t>
      </w:r>
      <w:r>
        <w:rPr>
          <w:rFonts w:ascii="Arial" w:hAnsi="Arial" w:cs="Arial"/>
          <w:sz w:val="20"/>
          <w:szCs w:val="20"/>
        </w:rPr>
        <w:t>did</w:t>
      </w:r>
      <w:r>
        <w:rPr>
          <w:rFonts w:ascii="Arial" w:hAnsi="Arial" w:cs="Arial"/>
          <w:spacing w:val="44"/>
          <w:sz w:val="20"/>
          <w:szCs w:val="20"/>
        </w:rPr>
        <w:t xml:space="preserve"> </w:t>
      </w:r>
      <w:r>
        <w:rPr>
          <w:rFonts w:ascii="Arial" w:hAnsi="Arial" w:cs="Arial"/>
          <w:sz w:val="20"/>
          <w:szCs w:val="20"/>
        </w:rPr>
        <w:t>not</w:t>
      </w:r>
      <w:r>
        <w:rPr>
          <w:rFonts w:ascii="Arial" w:hAnsi="Arial" w:cs="Arial"/>
          <w:spacing w:val="44"/>
          <w:sz w:val="20"/>
          <w:szCs w:val="20"/>
        </w:rPr>
        <w:t xml:space="preserve"> </w:t>
      </w:r>
      <w:r>
        <w:rPr>
          <w:rFonts w:ascii="Arial" w:hAnsi="Arial" w:cs="Arial"/>
          <w:w w:val="91"/>
          <w:sz w:val="20"/>
          <w:szCs w:val="20"/>
        </w:rPr>
        <w:t>res</w:t>
      </w:r>
      <w:r>
        <w:rPr>
          <w:rFonts w:ascii="Arial" w:hAnsi="Arial" w:cs="Arial"/>
          <w:spacing w:val="1"/>
          <w:w w:val="91"/>
          <w:sz w:val="20"/>
          <w:szCs w:val="20"/>
        </w:rPr>
        <w:t>u</w:t>
      </w:r>
      <w:r>
        <w:rPr>
          <w:rFonts w:ascii="Arial" w:hAnsi="Arial" w:cs="Arial"/>
          <w:w w:val="132"/>
          <w:sz w:val="20"/>
          <w:szCs w:val="20"/>
        </w:rPr>
        <w:t>lt</w:t>
      </w:r>
      <w:r>
        <w:rPr>
          <w:rFonts w:ascii="Arial" w:hAnsi="Arial" w:cs="Arial"/>
          <w:sz w:val="20"/>
          <w:szCs w:val="20"/>
        </w:rPr>
        <w:t xml:space="preserve"> </w:t>
      </w:r>
      <w:r>
        <w:rPr>
          <w:rFonts w:ascii="Arial" w:hAnsi="Arial" w:cs="Arial"/>
          <w:spacing w:val="-20"/>
          <w:sz w:val="20"/>
          <w:szCs w:val="20"/>
        </w:rPr>
        <w:t xml:space="preserve"> </w:t>
      </w:r>
      <w:r>
        <w:rPr>
          <w:rFonts w:ascii="Arial" w:hAnsi="Arial" w:cs="Arial"/>
          <w:sz w:val="20"/>
          <w:szCs w:val="20"/>
        </w:rPr>
        <w:t>in</w:t>
      </w:r>
      <w:r>
        <w:rPr>
          <w:rFonts w:ascii="Arial" w:hAnsi="Arial" w:cs="Arial"/>
          <w:spacing w:val="45"/>
          <w:sz w:val="20"/>
          <w:szCs w:val="20"/>
        </w:rPr>
        <w:t xml:space="preserve"> </w:t>
      </w:r>
      <w:r>
        <w:rPr>
          <w:rFonts w:ascii="Arial" w:hAnsi="Arial" w:cs="Arial"/>
          <w:sz w:val="20"/>
          <w:szCs w:val="20"/>
        </w:rPr>
        <w:t>a</w:t>
      </w:r>
      <w:r>
        <w:rPr>
          <w:rFonts w:ascii="Arial" w:hAnsi="Arial" w:cs="Arial"/>
          <w:spacing w:val="23"/>
          <w:sz w:val="20"/>
          <w:szCs w:val="20"/>
        </w:rPr>
        <w:t xml:space="preserve"> </w:t>
      </w:r>
      <w:r>
        <w:rPr>
          <w:rFonts w:ascii="Arial" w:hAnsi="Arial" w:cs="Arial"/>
          <w:sz w:val="20"/>
          <w:szCs w:val="20"/>
        </w:rPr>
        <w:t>concrete</w:t>
      </w:r>
      <w:r>
        <w:rPr>
          <w:rFonts w:ascii="Arial" w:hAnsi="Arial" w:cs="Arial"/>
          <w:spacing w:val="-17"/>
          <w:sz w:val="20"/>
          <w:szCs w:val="20"/>
        </w:rPr>
        <w:t xml:space="preserve"> </w:t>
      </w:r>
      <w:r>
        <w:rPr>
          <w:rFonts w:ascii="Arial" w:hAnsi="Arial" w:cs="Arial"/>
          <w:sz w:val="20"/>
          <w:szCs w:val="20"/>
        </w:rPr>
        <w:t>prot</w:t>
      </w:r>
      <w:r>
        <w:rPr>
          <w:rFonts w:ascii="Arial" w:hAnsi="Arial" w:cs="Arial"/>
          <w:spacing w:val="6"/>
          <w:sz w:val="20"/>
          <w:szCs w:val="20"/>
        </w:rPr>
        <w:t>o</w:t>
      </w:r>
      <w:r>
        <w:rPr>
          <w:rFonts w:ascii="Arial" w:hAnsi="Arial" w:cs="Arial"/>
          <w:sz w:val="20"/>
          <w:szCs w:val="20"/>
        </w:rPr>
        <w:t>col</w:t>
      </w:r>
      <w:r>
        <w:rPr>
          <w:rFonts w:ascii="Arial" w:hAnsi="Arial" w:cs="Arial"/>
          <w:spacing w:val="27"/>
          <w:sz w:val="20"/>
          <w:szCs w:val="20"/>
        </w:rPr>
        <w:t xml:space="preserve"> </w:t>
      </w:r>
      <w:r>
        <w:rPr>
          <w:rFonts w:ascii="Arial" w:hAnsi="Arial" w:cs="Arial"/>
          <w:sz w:val="20"/>
          <w:szCs w:val="20"/>
        </w:rPr>
        <w:t>impleme</w:t>
      </w:r>
      <w:r>
        <w:rPr>
          <w:rFonts w:ascii="Arial" w:hAnsi="Arial" w:cs="Arial"/>
          <w:spacing w:val="-5"/>
          <w:sz w:val="20"/>
          <w:szCs w:val="20"/>
        </w:rPr>
        <w:t>n</w:t>
      </w:r>
      <w:r>
        <w:rPr>
          <w:rFonts w:ascii="Arial" w:hAnsi="Arial" w:cs="Arial"/>
          <w:sz w:val="20"/>
          <w:szCs w:val="20"/>
        </w:rPr>
        <w:t>tation,</w:t>
      </w:r>
      <w:r>
        <w:rPr>
          <w:rFonts w:ascii="Arial" w:hAnsi="Arial" w:cs="Arial"/>
          <w:spacing w:val="35"/>
          <w:sz w:val="20"/>
          <w:szCs w:val="20"/>
        </w:rPr>
        <w:t xml:space="preserve"> </w:t>
      </w:r>
      <w:r>
        <w:rPr>
          <w:rFonts w:ascii="Arial" w:hAnsi="Arial" w:cs="Arial"/>
          <w:sz w:val="20"/>
          <w:szCs w:val="20"/>
        </w:rPr>
        <w:t>and</w:t>
      </w:r>
      <w:r>
        <w:rPr>
          <w:rFonts w:ascii="Arial" w:hAnsi="Arial" w:cs="Arial"/>
          <w:spacing w:val="21"/>
          <w:sz w:val="20"/>
          <w:szCs w:val="20"/>
        </w:rPr>
        <w:t xml:space="preserve"> </w:t>
      </w:r>
      <w:r>
        <w:rPr>
          <w:rFonts w:ascii="Arial" w:hAnsi="Arial" w:cs="Arial"/>
          <w:sz w:val="20"/>
          <w:szCs w:val="20"/>
        </w:rPr>
        <w:t>the resulting</w:t>
      </w:r>
      <w:r>
        <w:rPr>
          <w:rFonts w:ascii="Arial" w:hAnsi="Arial" w:cs="Arial"/>
          <w:spacing w:val="8"/>
          <w:sz w:val="20"/>
          <w:szCs w:val="20"/>
        </w:rPr>
        <w:t xml:space="preserve"> </w:t>
      </w:r>
      <w:r>
        <w:rPr>
          <w:rFonts w:ascii="Arial" w:hAnsi="Arial" w:cs="Arial"/>
          <w:sz w:val="20"/>
          <w:szCs w:val="20"/>
        </w:rPr>
        <w:t>prot</w:t>
      </w:r>
      <w:r>
        <w:rPr>
          <w:rFonts w:ascii="Arial" w:hAnsi="Arial" w:cs="Arial"/>
          <w:spacing w:val="6"/>
          <w:sz w:val="20"/>
          <w:szCs w:val="20"/>
        </w:rPr>
        <w:t>o</w:t>
      </w:r>
      <w:r>
        <w:rPr>
          <w:rFonts w:ascii="Arial" w:hAnsi="Arial" w:cs="Arial"/>
          <w:sz w:val="20"/>
          <w:szCs w:val="20"/>
        </w:rPr>
        <w:t>col</w:t>
      </w:r>
      <w:r>
        <w:rPr>
          <w:rFonts w:ascii="Arial" w:hAnsi="Arial" w:cs="Arial"/>
          <w:spacing w:val="7"/>
          <w:sz w:val="20"/>
          <w:szCs w:val="20"/>
        </w:rPr>
        <w:t xml:space="preserve"> </w:t>
      </w:r>
      <w:r>
        <w:rPr>
          <w:rFonts w:ascii="Arial" w:hAnsi="Arial" w:cs="Arial"/>
          <w:sz w:val="20"/>
          <w:szCs w:val="20"/>
        </w:rPr>
        <w:t>they</w:t>
      </w:r>
      <w:r>
        <w:rPr>
          <w:rFonts w:ascii="Arial" w:hAnsi="Arial" w:cs="Arial"/>
          <w:spacing w:val="17"/>
          <w:sz w:val="20"/>
          <w:szCs w:val="20"/>
        </w:rPr>
        <w:t xml:space="preserve"> </w:t>
      </w:r>
      <w:r>
        <w:rPr>
          <w:rFonts w:ascii="Arial" w:hAnsi="Arial" w:cs="Arial"/>
          <w:w w:val="90"/>
          <w:sz w:val="20"/>
          <w:szCs w:val="20"/>
        </w:rPr>
        <w:t>suggested</w:t>
      </w:r>
      <w:r>
        <w:rPr>
          <w:rFonts w:ascii="Arial" w:hAnsi="Arial" w:cs="Arial"/>
          <w:spacing w:val="22"/>
          <w:w w:val="90"/>
          <w:sz w:val="20"/>
          <w:szCs w:val="20"/>
        </w:rPr>
        <w:t xml:space="preserve"> </w:t>
      </w:r>
      <w:r>
        <w:rPr>
          <w:rFonts w:ascii="Arial" w:hAnsi="Arial" w:cs="Arial"/>
          <w:spacing w:val="-6"/>
          <w:sz w:val="20"/>
          <w:szCs w:val="20"/>
        </w:rPr>
        <w:t>w</w:t>
      </w:r>
      <w:r>
        <w:rPr>
          <w:rFonts w:ascii="Arial" w:hAnsi="Arial" w:cs="Arial"/>
          <w:sz w:val="20"/>
          <w:szCs w:val="20"/>
        </w:rPr>
        <w:t>as</w:t>
      </w:r>
      <w:r>
        <w:rPr>
          <w:rFonts w:ascii="Arial" w:hAnsi="Arial" w:cs="Arial"/>
          <w:spacing w:val="-20"/>
          <w:sz w:val="20"/>
          <w:szCs w:val="20"/>
        </w:rPr>
        <w:t xml:space="preserve"> </w:t>
      </w:r>
      <w:r>
        <w:rPr>
          <w:rFonts w:ascii="Arial" w:hAnsi="Arial" w:cs="Arial"/>
          <w:sz w:val="20"/>
          <w:szCs w:val="20"/>
        </w:rPr>
        <w:t>also</w:t>
      </w:r>
      <w:r>
        <w:rPr>
          <w:rFonts w:ascii="Arial" w:hAnsi="Arial" w:cs="Arial"/>
          <w:spacing w:val="-22"/>
          <w:sz w:val="20"/>
          <w:szCs w:val="20"/>
        </w:rPr>
        <w:t xml:space="preserve"> </w:t>
      </w:r>
      <w:r>
        <w:rPr>
          <w:rFonts w:ascii="Arial" w:hAnsi="Arial" w:cs="Arial"/>
          <w:spacing w:val="-5"/>
          <w:sz w:val="20"/>
          <w:szCs w:val="20"/>
        </w:rPr>
        <w:t>v</w:t>
      </w:r>
      <w:r>
        <w:rPr>
          <w:rFonts w:ascii="Arial" w:hAnsi="Arial" w:cs="Arial"/>
          <w:sz w:val="20"/>
          <w:szCs w:val="20"/>
        </w:rPr>
        <w:t>ery</w:t>
      </w:r>
      <w:r>
        <w:rPr>
          <w:rFonts w:ascii="Arial" w:hAnsi="Arial" w:cs="Arial"/>
          <w:spacing w:val="12"/>
          <w:sz w:val="20"/>
          <w:szCs w:val="20"/>
        </w:rPr>
        <w:t xml:space="preserve"> </w:t>
      </w:r>
      <w:r>
        <w:rPr>
          <w:rFonts w:ascii="Arial" w:hAnsi="Arial" w:cs="Arial"/>
          <w:sz w:val="20"/>
          <w:szCs w:val="20"/>
        </w:rPr>
        <w:t>complex.</w:t>
      </w:r>
      <w:r>
        <w:rPr>
          <w:rFonts w:ascii="Arial" w:hAnsi="Arial" w:cs="Arial"/>
          <w:spacing w:val="15"/>
          <w:sz w:val="20"/>
          <w:szCs w:val="20"/>
        </w:rPr>
        <w:t xml:space="preserve"> </w:t>
      </w:r>
      <w:r>
        <w:rPr>
          <w:rFonts w:ascii="Arial" w:hAnsi="Arial" w:cs="Arial"/>
          <w:w w:val="134"/>
          <w:sz w:val="20"/>
          <w:szCs w:val="20"/>
        </w:rPr>
        <w:t>It</w:t>
      </w:r>
      <w:r>
        <w:rPr>
          <w:rFonts w:ascii="Arial" w:hAnsi="Arial" w:cs="Arial"/>
          <w:spacing w:val="-4"/>
          <w:w w:val="134"/>
          <w:sz w:val="20"/>
          <w:szCs w:val="20"/>
        </w:rPr>
        <w:t xml:space="preserve"> </w:t>
      </w:r>
      <w:r>
        <w:rPr>
          <w:rFonts w:ascii="Arial" w:hAnsi="Arial" w:cs="Arial"/>
          <w:sz w:val="20"/>
          <w:szCs w:val="20"/>
        </w:rPr>
        <w:t>also</w:t>
      </w:r>
      <w:r>
        <w:rPr>
          <w:rFonts w:ascii="Arial" w:hAnsi="Arial" w:cs="Arial"/>
          <w:spacing w:val="-21"/>
          <w:sz w:val="20"/>
          <w:szCs w:val="20"/>
        </w:rPr>
        <w:t xml:space="preserve"> </w:t>
      </w:r>
      <w:r>
        <w:rPr>
          <w:rFonts w:ascii="Arial" w:hAnsi="Arial" w:cs="Arial"/>
          <w:sz w:val="20"/>
          <w:szCs w:val="20"/>
        </w:rPr>
        <w:t>had</w:t>
      </w:r>
      <w:r>
        <w:rPr>
          <w:rFonts w:ascii="Arial" w:hAnsi="Arial" w:cs="Arial"/>
          <w:spacing w:val="2"/>
          <w:sz w:val="20"/>
          <w:szCs w:val="20"/>
        </w:rPr>
        <w:t xml:space="preserve"> </w:t>
      </w:r>
      <w:r>
        <w:rPr>
          <w:rFonts w:ascii="Arial" w:hAnsi="Arial" w:cs="Arial"/>
          <w:w w:val="88"/>
          <w:sz w:val="20"/>
          <w:szCs w:val="20"/>
        </w:rPr>
        <w:t>some</w:t>
      </w:r>
      <w:r>
        <w:rPr>
          <w:rFonts w:ascii="Arial" w:hAnsi="Arial" w:cs="Arial"/>
          <w:spacing w:val="22"/>
          <w:w w:val="88"/>
          <w:sz w:val="20"/>
          <w:szCs w:val="20"/>
        </w:rPr>
        <w:t xml:space="preserve"> </w:t>
      </w:r>
      <w:r>
        <w:rPr>
          <w:rFonts w:ascii="Arial" w:hAnsi="Arial" w:cs="Arial"/>
          <w:sz w:val="20"/>
          <w:szCs w:val="20"/>
        </w:rPr>
        <w:t>un- desirable</w:t>
      </w:r>
      <w:r>
        <w:rPr>
          <w:rFonts w:ascii="Arial" w:hAnsi="Arial" w:cs="Arial"/>
          <w:spacing w:val="-11"/>
          <w:sz w:val="20"/>
          <w:szCs w:val="20"/>
        </w:rPr>
        <w:t xml:space="preserve"> </w:t>
      </w:r>
      <w:r>
        <w:rPr>
          <w:rFonts w:ascii="Arial" w:hAnsi="Arial" w:cs="Arial"/>
          <w:sz w:val="20"/>
          <w:szCs w:val="20"/>
        </w:rPr>
        <w:t xml:space="preserve">limitations, </w:t>
      </w:r>
      <w:r>
        <w:rPr>
          <w:rFonts w:ascii="Arial" w:hAnsi="Arial" w:cs="Arial"/>
          <w:spacing w:val="27"/>
          <w:sz w:val="20"/>
          <w:szCs w:val="20"/>
        </w:rPr>
        <w:t xml:space="preserve"> </w:t>
      </w:r>
      <w:r>
        <w:rPr>
          <w:rFonts w:ascii="Arial" w:hAnsi="Arial" w:cs="Arial"/>
          <w:sz w:val="20"/>
          <w:szCs w:val="20"/>
        </w:rPr>
        <w:t>for</w:t>
      </w:r>
      <w:r>
        <w:rPr>
          <w:rFonts w:ascii="Arial" w:hAnsi="Arial" w:cs="Arial"/>
          <w:spacing w:val="41"/>
          <w:sz w:val="20"/>
          <w:szCs w:val="20"/>
        </w:rPr>
        <w:t xml:space="preserve"> </w:t>
      </w:r>
      <w:r>
        <w:rPr>
          <w:rFonts w:ascii="Arial" w:hAnsi="Arial" w:cs="Arial"/>
          <w:sz w:val="20"/>
          <w:szCs w:val="20"/>
        </w:rPr>
        <w:t>instance,</w:t>
      </w:r>
      <w:r>
        <w:rPr>
          <w:rFonts w:ascii="Arial" w:hAnsi="Arial" w:cs="Arial"/>
          <w:spacing w:val="5"/>
          <w:sz w:val="20"/>
          <w:szCs w:val="20"/>
        </w:rPr>
        <w:t xml:space="preserve"> </w:t>
      </w:r>
      <w:r>
        <w:rPr>
          <w:rFonts w:ascii="Arial" w:hAnsi="Arial" w:cs="Arial"/>
          <w:sz w:val="20"/>
          <w:szCs w:val="20"/>
        </w:rPr>
        <w:t>the</w:t>
      </w:r>
      <w:r>
        <w:rPr>
          <w:rFonts w:ascii="Arial" w:hAnsi="Arial" w:cs="Arial"/>
          <w:spacing w:val="34"/>
          <w:sz w:val="20"/>
          <w:szCs w:val="20"/>
        </w:rPr>
        <w:t xml:space="preserve"> </w:t>
      </w:r>
      <w:r>
        <w:rPr>
          <w:rFonts w:ascii="Arial" w:hAnsi="Arial" w:cs="Arial"/>
          <w:w w:val="91"/>
          <w:sz w:val="20"/>
          <w:szCs w:val="20"/>
        </w:rPr>
        <w:t>scenario</w:t>
      </w:r>
      <w:r>
        <w:rPr>
          <w:rFonts w:ascii="Arial" w:hAnsi="Arial" w:cs="Arial"/>
          <w:spacing w:val="49"/>
          <w:w w:val="91"/>
          <w:sz w:val="20"/>
          <w:szCs w:val="20"/>
        </w:rPr>
        <w:t xml:space="preserve"> </w:t>
      </w:r>
      <w:r>
        <w:rPr>
          <w:rFonts w:ascii="Arial" w:hAnsi="Arial" w:cs="Arial"/>
          <w:sz w:val="20"/>
          <w:szCs w:val="20"/>
        </w:rPr>
        <w:t xml:space="preserve">that </w:t>
      </w:r>
      <w:r>
        <w:rPr>
          <w:rFonts w:ascii="Arial" w:hAnsi="Arial" w:cs="Arial"/>
          <w:spacing w:val="12"/>
          <w:sz w:val="20"/>
          <w:szCs w:val="20"/>
        </w:rPr>
        <w:t xml:space="preserve"> </w:t>
      </w:r>
      <w:r>
        <w:rPr>
          <w:rFonts w:ascii="Arial" w:hAnsi="Arial" w:cs="Arial"/>
          <w:sz w:val="20"/>
          <w:szCs w:val="20"/>
        </w:rPr>
        <w:t>Bob</w:t>
      </w:r>
      <w:r>
        <w:rPr>
          <w:rFonts w:ascii="Arial" w:hAnsi="Arial" w:cs="Arial"/>
          <w:spacing w:val="30"/>
          <w:sz w:val="20"/>
          <w:szCs w:val="20"/>
        </w:rPr>
        <w:t xml:space="preserve"> </w:t>
      </w:r>
      <w:r>
        <w:rPr>
          <w:rFonts w:ascii="Arial" w:hAnsi="Arial" w:cs="Arial"/>
          <w:w w:val="89"/>
          <w:sz w:val="20"/>
          <w:szCs w:val="20"/>
        </w:rPr>
        <w:t>recei</w:t>
      </w:r>
      <w:r>
        <w:rPr>
          <w:rFonts w:ascii="Arial" w:hAnsi="Arial" w:cs="Arial"/>
          <w:spacing w:val="-4"/>
          <w:w w:val="89"/>
          <w:sz w:val="20"/>
          <w:szCs w:val="20"/>
        </w:rPr>
        <w:t>v</w:t>
      </w:r>
      <w:r>
        <w:rPr>
          <w:rFonts w:ascii="Arial" w:hAnsi="Arial" w:cs="Arial"/>
          <w:w w:val="89"/>
          <w:sz w:val="20"/>
          <w:szCs w:val="20"/>
        </w:rPr>
        <w:t>es</w:t>
      </w:r>
      <w:r>
        <w:rPr>
          <w:rFonts w:ascii="Arial" w:hAnsi="Arial" w:cs="Arial"/>
          <w:spacing w:val="48"/>
          <w:w w:val="89"/>
          <w:sz w:val="20"/>
          <w:szCs w:val="20"/>
        </w:rPr>
        <w:t xml:space="preserve"> </w:t>
      </w:r>
      <w:r>
        <w:rPr>
          <w:rFonts w:ascii="Arial" w:hAnsi="Arial" w:cs="Arial"/>
          <w:sz w:val="20"/>
          <w:szCs w:val="20"/>
        </w:rPr>
        <w:t>a</w:t>
      </w:r>
      <w:r>
        <w:rPr>
          <w:rFonts w:ascii="Arial" w:hAnsi="Arial" w:cs="Arial"/>
          <w:spacing w:val="24"/>
          <w:sz w:val="20"/>
          <w:szCs w:val="20"/>
        </w:rPr>
        <w:t xml:space="preserve"> </w:t>
      </w:r>
      <w:r>
        <w:rPr>
          <w:rFonts w:ascii="Arial" w:hAnsi="Arial" w:cs="Arial"/>
          <w:sz w:val="20"/>
          <w:szCs w:val="20"/>
        </w:rPr>
        <w:t>question whi</w:t>
      </w:r>
      <w:r>
        <w:rPr>
          <w:rFonts w:ascii="Arial" w:hAnsi="Arial" w:cs="Arial"/>
          <w:spacing w:val="-5"/>
          <w:sz w:val="20"/>
          <w:szCs w:val="20"/>
        </w:rPr>
        <w:t>c</w:t>
      </w:r>
      <w:r>
        <w:rPr>
          <w:rFonts w:ascii="Arial" w:hAnsi="Arial" w:cs="Arial"/>
          <w:sz w:val="20"/>
          <w:szCs w:val="20"/>
        </w:rPr>
        <w:t>h</w:t>
      </w:r>
      <w:r>
        <w:rPr>
          <w:rFonts w:ascii="Arial" w:hAnsi="Arial" w:cs="Arial"/>
          <w:spacing w:val="19"/>
          <w:sz w:val="20"/>
          <w:szCs w:val="20"/>
        </w:rPr>
        <w:t xml:space="preserve"> </w:t>
      </w:r>
      <w:r>
        <w:rPr>
          <w:rFonts w:ascii="Arial" w:hAnsi="Arial" w:cs="Arial"/>
          <w:sz w:val="20"/>
          <w:szCs w:val="20"/>
        </w:rPr>
        <w:t>is</w:t>
      </w:r>
      <w:r>
        <w:rPr>
          <w:rFonts w:ascii="Arial" w:hAnsi="Arial" w:cs="Arial"/>
          <w:spacing w:val="12"/>
          <w:sz w:val="20"/>
          <w:szCs w:val="20"/>
        </w:rPr>
        <w:t xml:space="preserve"> </w:t>
      </w:r>
      <w:r>
        <w:rPr>
          <w:rFonts w:ascii="Arial" w:hAnsi="Arial" w:cs="Arial"/>
          <w:w w:val="97"/>
          <w:sz w:val="20"/>
          <w:szCs w:val="20"/>
        </w:rPr>
        <w:t>differe</w:t>
      </w:r>
      <w:r>
        <w:rPr>
          <w:rFonts w:ascii="Arial" w:hAnsi="Arial" w:cs="Arial"/>
          <w:spacing w:val="-5"/>
          <w:w w:val="97"/>
          <w:sz w:val="20"/>
          <w:szCs w:val="20"/>
        </w:rPr>
        <w:t>n</w:t>
      </w:r>
      <w:r>
        <w:rPr>
          <w:rFonts w:ascii="Arial" w:hAnsi="Arial" w:cs="Arial"/>
          <w:w w:val="139"/>
          <w:sz w:val="20"/>
          <w:szCs w:val="20"/>
        </w:rPr>
        <w:t>t</w:t>
      </w:r>
      <w:r>
        <w:rPr>
          <w:rFonts w:ascii="Arial" w:hAnsi="Arial" w:cs="Arial"/>
          <w:spacing w:val="24"/>
          <w:sz w:val="20"/>
          <w:szCs w:val="20"/>
        </w:rPr>
        <w:t xml:space="preserve"> </w:t>
      </w:r>
      <w:r>
        <w:rPr>
          <w:rFonts w:ascii="Arial" w:hAnsi="Arial" w:cs="Arial"/>
          <w:sz w:val="20"/>
          <w:szCs w:val="20"/>
        </w:rPr>
        <w:t>from</w:t>
      </w:r>
      <w:r>
        <w:rPr>
          <w:rFonts w:ascii="Arial" w:hAnsi="Arial" w:cs="Arial"/>
          <w:spacing w:val="28"/>
          <w:sz w:val="20"/>
          <w:szCs w:val="20"/>
        </w:rPr>
        <w:t xml:space="preserve"> </w:t>
      </w:r>
      <w:r>
        <w:rPr>
          <w:rFonts w:ascii="Arial" w:hAnsi="Arial" w:cs="Arial"/>
          <w:w w:val="89"/>
          <w:sz w:val="20"/>
          <w:szCs w:val="20"/>
        </w:rPr>
        <w:t>e</w:t>
      </w:r>
      <w:r>
        <w:rPr>
          <w:rFonts w:ascii="Arial" w:hAnsi="Arial" w:cs="Arial"/>
          <w:spacing w:val="-4"/>
          <w:w w:val="89"/>
          <w:sz w:val="20"/>
          <w:szCs w:val="20"/>
        </w:rPr>
        <w:t>v</w:t>
      </w:r>
      <w:r>
        <w:rPr>
          <w:rFonts w:ascii="Arial" w:hAnsi="Arial" w:cs="Arial"/>
          <w:w w:val="89"/>
          <w:sz w:val="20"/>
          <w:szCs w:val="20"/>
        </w:rPr>
        <w:t>er</w:t>
      </w:r>
      <w:r>
        <w:rPr>
          <w:rFonts w:ascii="Arial" w:hAnsi="Arial" w:cs="Arial"/>
          <w:spacing w:val="-4"/>
          <w:w w:val="89"/>
          <w:sz w:val="20"/>
          <w:szCs w:val="20"/>
        </w:rPr>
        <w:t>y</w:t>
      </w:r>
      <w:r>
        <w:rPr>
          <w:rFonts w:ascii="Arial" w:hAnsi="Arial" w:cs="Arial"/>
          <w:w w:val="89"/>
          <w:sz w:val="20"/>
          <w:szCs w:val="20"/>
        </w:rPr>
        <w:t xml:space="preserve">one </w:t>
      </w:r>
      <w:r>
        <w:rPr>
          <w:rFonts w:ascii="Arial" w:hAnsi="Arial" w:cs="Arial"/>
          <w:spacing w:val="7"/>
          <w:w w:val="89"/>
          <w:sz w:val="20"/>
          <w:szCs w:val="20"/>
        </w:rPr>
        <w:t xml:space="preserve"> </w:t>
      </w:r>
      <w:r>
        <w:rPr>
          <w:rFonts w:ascii="Arial" w:hAnsi="Arial" w:cs="Arial"/>
          <w:w w:val="89"/>
          <w:sz w:val="20"/>
          <w:szCs w:val="20"/>
        </w:rPr>
        <w:t>else’s</w:t>
      </w:r>
      <w:r>
        <w:rPr>
          <w:rFonts w:ascii="Arial" w:hAnsi="Arial" w:cs="Arial"/>
          <w:spacing w:val="15"/>
          <w:w w:val="89"/>
          <w:sz w:val="20"/>
          <w:szCs w:val="20"/>
        </w:rPr>
        <w:t xml:space="preserve"> </w:t>
      </w:r>
      <w:r>
        <w:rPr>
          <w:rFonts w:ascii="Arial" w:hAnsi="Arial" w:cs="Arial"/>
          <w:sz w:val="20"/>
          <w:szCs w:val="20"/>
        </w:rPr>
        <w:t>is</w:t>
      </w:r>
      <w:r>
        <w:rPr>
          <w:rFonts w:ascii="Arial" w:hAnsi="Arial" w:cs="Arial"/>
          <w:spacing w:val="12"/>
          <w:sz w:val="20"/>
          <w:szCs w:val="20"/>
        </w:rPr>
        <w:t xml:space="preserve"> </w:t>
      </w:r>
      <w:r>
        <w:rPr>
          <w:rFonts w:ascii="Arial" w:hAnsi="Arial" w:cs="Arial"/>
          <w:sz w:val="20"/>
          <w:szCs w:val="20"/>
        </w:rPr>
        <w:t>only</w:t>
      </w:r>
      <w:r>
        <w:rPr>
          <w:rFonts w:ascii="Arial" w:hAnsi="Arial" w:cs="Arial"/>
          <w:spacing w:val="24"/>
          <w:sz w:val="20"/>
          <w:szCs w:val="20"/>
        </w:rPr>
        <w:t xml:space="preserve"> </w:t>
      </w:r>
      <w:r>
        <w:rPr>
          <w:rFonts w:ascii="Arial" w:hAnsi="Arial" w:cs="Arial"/>
          <w:sz w:val="20"/>
          <w:szCs w:val="20"/>
        </w:rPr>
        <w:t>detected</w:t>
      </w:r>
      <w:r>
        <w:rPr>
          <w:rFonts w:ascii="Arial" w:hAnsi="Arial" w:cs="Arial"/>
          <w:spacing w:val="-14"/>
          <w:sz w:val="20"/>
          <w:szCs w:val="20"/>
        </w:rPr>
        <w:t xml:space="preserve"> </w:t>
      </w:r>
      <w:r>
        <w:rPr>
          <w:rFonts w:ascii="Arial" w:hAnsi="Arial" w:cs="Arial"/>
          <w:sz w:val="20"/>
          <w:szCs w:val="20"/>
        </w:rPr>
        <w:t>at</w:t>
      </w:r>
      <w:r>
        <w:rPr>
          <w:rFonts w:ascii="Arial" w:hAnsi="Arial" w:cs="Arial"/>
          <w:spacing w:val="32"/>
          <w:sz w:val="20"/>
          <w:szCs w:val="20"/>
        </w:rPr>
        <w:t xml:space="preserve"> </w:t>
      </w:r>
      <w:r>
        <w:rPr>
          <w:rFonts w:ascii="Arial" w:hAnsi="Arial" w:cs="Arial"/>
          <w:sz w:val="20"/>
          <w:szCs w:val="20"/>
        </w:rPr>
        <w:t>the</w:t>
      </w:r>
      <w:r>
        <w:rPr>
          <w:rFonts w:ascii="Arial" w:hAnsi="Arial" w:cs="Arial"/>
          <w:spacing w:val="21"/>
          <w:sz w:val="20"/>
          <w:szCs w:val="20"/>
        </w:rPr>
        <w:t xml:space="preserve"> </w:t>
      </w:r>
      <w:r>
        <w:rPr>
          <w:rFonts w:ascii="Arial" w:hAnsi="Arial" w:cs="Arial"/>
          <w:spacing w:val="-5"/>
          <w:sz w:val="20"/>
          <w:szCs w:val="20"/>
        </w:rPr>
        <w:t>v</w:t>
      </w:r>
      <w:r>
        <w:rPr>
          <w:rFonts w:ascii="Arial" w:hAnsi="Arial" w:cs="Arial"/>
          <w:sz w:val="20"/>
          <w:szCs w:val="20"/>
        </w:rPr>
        <w:t>ery</w:t>
      </w:r>
      <w:r>
        <w:rPr>
          <w:rFonts w:ascii="Arial" w:hAnsi="Arial" w:cs="Arial"/>
          <w:spacing w:val="21"/>
          <w:sz w:val="20"/>
          <w:szCs w:val="20"/>
        </w:rPr>
        <w:t xml:space="preserve"> </w:t>
      </w:r>
      <w:r>
        <w:rPr>
          <w:rFonts w:ascii="Arial" w:hAnsi="Arial" w:cs="Arial"/>
          <w:sz w:val="20"/>
          <w:szCs w:val="20"/>
        </w:rPr>
        <w:t>end</w:t>
      </w:r>
      <w:r>
        <w:rPr>
          <w:rFonts w:ascii="Arial" w:hAnsi="Arial" w:cs="Arial"/>
          <w:spacing w:val="-3"/>
          <w:sz w:val="20"/>
          <w:szCs w:val="20"/>
        </w:rPr>
        <w:t xml:space="preserve"> </w:t>
      </w:r>
      <w:r>
        <w:rPr>
          <w:rFonts w:ascii="Arial" w:hAnsi="Arial" w:cs="Arial"/>
          <w:sz w:val="20"/>
          <w:szCs w:val="20"/>
        </w:rPr>
        <w:t>of</w:t>
      </w:r>
      <w:r>
        <w:rPr>
          <w:rFonts w:ascii="Arial" w:hAnsi="Arial" w:cs="Arial"/>
          <w:spacing w:val="17"/>
          <w:sz w:val="20"/>
          <w:szCs w:val="20"/>
        </w:rPr>
        <w:t xml:space="preserve"> </w:t>
      </w:r>
      <w:r>
        <w:rPr>
          <w:rFonts w:ascii="Arial" w:hAnsi="Arial" w:cs="Arial"/>
          <w:sz w:val="20"/>
          <w:szCs w:val="20"/>
        </w:rPr>
        <w:t xml:space="preserve">the </w:t>
      </w:r>
      <w:r>
        <w:rPr>
          <w:rFonts w:ascii="Arial" w:hAnsi="Arial" w:cs="Arial"/>
          <w:w w:val="92"/>
          <w:sz w:val="20"/>
          <w:szCs w:val="20"/>
        </w:rPr>
        <w:t>co</w:t>
      </w:r>
      <w:r>
        <w:rPr>
          <w:rFonts w:ascii="Arial" w:hAnsi="Arial" w:cs="Arial"/>
          <w:spacing w:val="-5"/>
          <w:w w:val="92"/>
          <w:sz w:val="20"/>
          <w:szCs w:val="20"/>
        </w:rPr>
        <w:t>n</w:t>
      </w:r>
      <w:r>
        <w:rPr>
          <w:rFonts w:ascii="Arial" w:hAnsi="Arial" w:cs="Arial"/>
          <w:spacing w:val="-5"/>
          <w:w w:val="105"/>
          <w:sz w:val="20"/>
          <w:szCs w:val="20"/>
        </w:rPr>
        <w:t>v</w:t>
      </w:r>
      <w:r>
        <w:rPr>
          <w:rFonts w:ascii="Arial" w:hAnsi="Arial" w:cs="Arial"/>
          <w:w w:val="79"/>
          <w:sz w:val="20"/>
          <w:szCs w:val="20"/>
        </w:rPr>
        <w:t>e</w:t>
      </w:r>
      <w:r>
        <w:rPr>
          <w:rFonts w:ascii="Arial" w:hAnsi="Arial" w:cs="Arial"/>
          <w:w w:val="116"/>
          <w:sz w:val="20"/>
          <w:szCs w:val="20"/>
        </w:rPr>
        <w:t>r</w:t>
      </w:r>
      <w:r>
        <w:rPr>
          <w:rFonts w:ascii="Arial" w:hAnsi="Arial" w:cs="Arial"/>
          <w:w w:val="78"/>
          <w:sz w:val="20"/>
          <w:szCs w:val="20"/>
        </w:rPr>
        <w:t>s</w:t>
      </w:r>
      <w:r>
        <w:rPr>
          <w:rFonts w:ascii="Arial" w:hAnsi="Arial" w:cs="Arial"/>
          <w:w w:val="101"/>
          <w:sz w:val="20"/>
          <w:szCs w:val="20"/>
        </w:rPr>
        <w:t>ation.</w:t>
      </w:r>
      <w:r>
        <w:rPr>
          <w:rFonts w:ascii="Arial" w:hAnsi="Arial" w:cs="Arial"/>
          <w:sz w:val="20"/>
          <w:szCs w:val="20"/>
        </w:rPr>
        <w:t xml:space="preserve"> </w:t>
      </w:r>
      <w:r>
        <w:rPr>
          <w:rFonts w:ascii="Arial" w:hAnsi="Arial" w:cs="Arial"/>
          <w:spacing w:val="12"/>
          <w:sz w:val="20"/>
          <w:szCs w:val="20"/>
        </w:rPr>
        <w:t xml:space="preserve"> </w:t>
      </w:r>
      <w:r>
        <w:rPr>
          <w:rFonts w:ascii="Arial" w:hAnsi="Arial" w:cs="Arial"/>
          <w:sz w:val="20"/>
          <w:szCs w:val="20"/>
        </w:rPr>
        <w:t>As</w:t>
      </w:r>
      <w:r>
        <w:rPr>
          <w:rFonts w:ascii="Arial" w:hAnsi="Arial" w:cs="Arial"/>
          <w:spacing w:val="15"/>
          <w:sz w:val="20"/>
          <w:szCs w:val="20"/>
        </w:rPr>
        <w:t xml:space="preserve"> </w:t>
      </w:r>
      <w:r>
        <w:rPr>
          <w:rFonts w:ascii="Arial" w:hAnsi="Arial" w:cs="Arial"/>
          <w:sz w:val="20"/>
          <w:szCs w:val="20"/>
        </w:rPr>
        <w:t>is</w:t>
      </w:r>
      <w:r>
        <w:rPr>
          <w:rFonts w:ascii="Arial" w:hAnsi="Arial" w:cs="Arial"/>
          <w:spacing w:val="10"/>
          <w:sz w:val="20"/>
          <w:szCs w:val="20"/>
        </w:rPr>
        <w:t xml:space="preserve"> </w:t>
      </w:r>
      <w:r>
        <w:rPr>
          <w:rFonts w:ascii="Arial" w:hAnsi="Arial" w:cs="Arial"/>
          <w:spacing w:val="6"/>
          <w:sz w:val="20"/>
          <w:szCs w:val="20"/>
        </w:rPr>
        <w:t>p</w:t>
      </w:r>
      <w:r>
        <w:rPr>
          <w:rFonts w:ascii="Arial" w:hAnsi="Arial" w:cs="Arial"/>
          <w:sz w:val="20"/>
          <w:szCs w:val="20"/>
        </w:rPr>
        <w:t>oi</w:t>
      </w:r>
      <w:r>
        <w:rPr>
          <w:rFonts w:ascii="Arial" w:hAnsi="Arial" w:cs="Arial"/>
          <w:spacing w:val="-5"/>
          <w:sz w:val="20"/>
          <w:szCs w:val="20"/>
        </w:rPr>
        <w:t>n</w:t>
      </w:r>
      <w:r>
        <w:rPr>
          <w:rFonts w:ascii="Arial" w:hAnsi="Arial" w:cs="Arial"/>
          <w:sz w:val="20"/>
          <w:szCs w:val="20"/>
        </w:rPr>
        <w:t>ted</w:t>
      </w:r>
      <w:r>
        <w:rPr>
          <w:rFonts w:ascii="Arial" w:hAnsi="Arial" w:cs="Arial"/>
          <w:spacing w:val="15"/>
          <w:sz w:val="20"/>
          <w:szCs w:val="20"/>
        </w:rPr>
        <w:t xml:space="preserve"> </w:t>
      </w:r>
      <w:r>
        <w:rPr>
          <w:rFonts w:ascii="Arial" w:hAnsi="Arial" w:cs="Arial"/>
          <w:sz w:val="20"/>
          <w:szCs w:val="20"/>
        </w:rPr>
        <w:t>out</w:t>
      </w:r>
      <w:r>
        <w:rPr>
          <w:rFonts w:ascii="Arial" w:hAnsi="Arial" w:cs="Arial"/>
          <w:spacing w:val="30"/>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26"/>
          <w:sz w:val="20"/>
          <w:szCs w:val="20"/>
        </w:rPr>
        <w:t xml:space="preserve"> </w:t>
      </w:r>
      <w:r>
        <w:rPr>
          <w:rFonts w:ascii="Arial" w:hAnsi="Arial" w:cs="Arial"/>
          <w:w w:val="103"/>
          <w:sz w:val="20"/>
          <w:szCs w:val="20"/>
        </w:rPr>
        <w:t>Marlinspi</w:t>
      </w:r>
      <w:r>
        <w:rPr>
          <w:rFonts w:ascii="Arial" w:hAnsi="Arial" w:cs="Arial"/>
          <w:spacing w:val="-4"/>
          <w:w w:val="103"/>
          <w:sz w:val="20"/>
          <w:szCs w:val="20"/>
        </w:rPr>
        <w:t>k</w:t>
      </w:r>
      <w:r>
        <w:rPr>
          <w:rFonts w:ascii="Arial" w:hAnsi="Arial" w:cs="Arial"/>
          <w:w w:val="79"/>
          <w:sz w:val="20"/>
          <w:szCs w:val="20"/>
        </w:rPr>
        <w:t>e</w:t>
      </w:r>
      <w:r>
        <w:rPr>
          <w:rFonts w:ascii="Arial" w:hAnsi="Arial" w:cs="Arial"/>
          <w:spacing w:val="22"/>
          <w:sz w:val="20"/>
          <w:szCs w:val="20"/>
        </w:rPr>
        <w:t xml:space="preserve"> </w:t>
      </w:r>
      <w:r>
        <w:rPr>
          <w:rFonts w:ascii="Arial" w:hAnsi="Arial" w:cs="Arial"/>
          <w:sz w:val="20"/>
          <w:szCs w:val="20"/>
        </w:rPr>
        <w:t>(2014),</w:t>
      </w:r>
      <w:r>
        <w:rPr>
          <w:rFonts w:ascii="Arial" w:hAnsi="Arial" w:cs="Arial"/>
          <w:spacing w:val="-6"/>
          <w:sz w:val="20"/>
          <w:szCs w:val="20"/>
        </w:rPr>
        <w:t xml:space="preserve"> </w:t>
      </w:r>
      <w:r>
        <w:rPr>
          <w:rFonts w:ascii="Arial" w:hAnsi="Arial" w:cs="Arial"/>
          <w:w w:val="93"/>
          <w:sz w:val="20"/>
          <w:szCs w:val="20"/>
        </w:rPr>
        <w:t>asyn</w:t>
      </w:r>
      <w:r>
        <w:rPr>
          <w:rFonts w:ascii="Arial" w:hAnsi="Arial" w:cs="Arial"/>
          <w:spacing w:val="-5"/>
          <w:w w:val="93"/>
          <w:sz w:val="20"/>
          <w:szCs w:val="20"/>
        </w:rPr>
        <w:t>c</w:t>
      </w:r>
      <w:r>
        <w:rPr>
          <w:rFonts w:ascii="Arial" w:hAnsi="Arial" w:cs="Arial"/>
          <w:w w:val="93"/>
          <w:sz w:val="20"/>
          <w:szCs w:val="20"/>
        </w:rPr>
        <w:t>hronous</w:t>
      </w:r>
      <w:r>
        <w:rPr>
          <w:rFonts w:ascii="Arial" w:hAnsi="Arial" w:cs="Arial"/>
          <w:spacing w:val="36"/>
          <w:w w:val="93"/>
          <w:sz w:val="20"/>
          <w:szCs w:val="20"/>
        </w:rPr>
        <w:t xml:space="preserve"> </w:t>
      </w:r>
      <w:proofErr w:type="spellStart"/>
      <w:r>
        <w:rPr>
          <w:rFonts w:ascii="Arial" w:hAnsi="Arial" w:cs="Arial"/>
          <w:sz w:val="20"/>
          <w:szCs w:val="20"/>
        </w:rPr>
        <w:t>com</w:t>
      </w:r>
      <w:r>
        <w:rPr>
          <w:rFonts w:ascii="Arial" w:hAnsi="Arial" w:cs="Arial"/>
          <w:spacing w:val="-5"/>
          <w:sz w:val="20"/>
          <w:szCs w:val="20"/>
        </w:rPr>
        <w:t>m</w:t>
      </w:r>
      <w:r>
        <w:rPr>
          <w:rFonts w:ascii="Arial" w:hAnsi="Arial" w:cs="Arial"/>
          <w:sz w:val="20"/>
          <w:szCs w:val="20"/>
        </w:rPr>
        <w:t>u</w:t>
      </w:r>
      <w:proofErr w:type="spellEnd"/>
      <w:r>
        <w:rPr>
          <w:rFonts w:ascii="Arial" w:hAnsi="Arial" w:cs="Arial"/>
          <w:sz w:val="20"/>
          <w:szCs w:val="20"/>
        </w:rPr>
        <w:t xml:space="preserve">- </w:t>
      </w:r>
      <w:proofErr w:type="spellStart"/>
      <w:r>
        <w:rPr>
          <w:rFonts w:ascii="Arial" w:hAnsi="Arial" w:cs="Arial"/>
          <w:sz w:val="20"/>
          <w:szCs w:val="20"/>
        </w:rPr>
        <w:t>nication</w:t>
      </w:r>
      <w:proofErr w:type="spellEnd"/>
      <w:r>
        <w:rPr>
          <w:rFonts w:ascii="Arial" w:hAnsi="Arial" w:cs="Arial"/>
          <w:spacing w:val="33"/>
          <w:sz w:val="20"/>
          <w:szCs w:val="20"/>
        </w:rPr>
        <w:t xml:space="preserve"> </w:t>
      </w:r>
      <w:r>
        <w:rPr>
          <w:rFonts w:ascii="Arial" w:hAnsi="Arial" w:cs="Arial"/>
          <w:sz w:val="20"/>
          <w:szCs w:val="20"/>
        </w:rPr>
        <w:t>t</w:t>
      </w:r>
      <w:r>
        <w:rPr>
          <w:rFonts w:ascii="Arial" w:hAnsi="Arial" w:cs="Arial"/>
          <w:spacing w:val="6"/>
          <w:sz w:val="20"/>
          <w:szCs w:val="20"/>
        </w:rPr>
        <w:t>o</w:t>
      </w:r>
      <w:r>
        <w:rPr>
          <w:rFonts w:ascii="Arial" w:hAnsi="Arial" w:cs="Arial"/>
          <w:sz w:val="20"/>
          <w:szCs w:val="20"/>
        </w:rPr>
        <w:t>d</w:t>
      </w:r>
      <w:r>
        <w:rPr>
          <w:rFonts w:ascii="Arial" w:hAnsi="Arial" w:cs="Arial"/>
          <w:spacing w:val="-5"/>
          <w:sz w:val="20"/>
          <w:szCs w:val="20"/>
        </w:rPr>
        <w:t>a</w:t>
      </w:r>
      <w:r>
        <w:rPr>
          <w:rFonts w:ascii="Arial" w:hAnsi="Arial" w:cs="Arial"/>
          <w:sz w:val="20"/>
          <w:szCs w:val="20"/>
        </w:rPr>
        <w:t>y</w:t>
      </w:r>
      <w:r>
        <w:rPr>
          <w:rFonts w:ascii="Arial" w:hAnsi="Arial" w:cs="Arial"/>
          <w:spacing w:val="25"/>
          <w:sz w:val="20"/>
          <w:szCs w:val="20"/>
        </w:rPr>
        <w:t xml:space="preserve"> </w:t>
      </w:r>
      <w:r>
        <w:rPr>
          <w:rFonts w:ascii="Arial" w:hAnsi="Arial" w:cs="Arial"/>
          <w:sz w:val="20"/>
          <w:szCs w:val="20"/>
        </w:rPr>
        <w:t>has</w:t>
      </w:r>
      <w:r>
        <w:rPr>
          <w:rFonts w:ascii="Arial" w:hAnsi="Arial" w:cs="Arial"/>
          <w:spacing w:val="-10"/>
          <w:sz w:val="20"/>
          <w:szCs w:val="20"/>
        </w:rPr>
        <w:t xml:space="preserve"> </w:t>
      </w:r>
      <w:r>
        <w:rPr>
          <w:rFonts w:ascii="Arial" w:hAnsi="Arial" w:cs="Arial"/>
          <w:sz w:val="20"/>
          <w:szCs w:val="20"/>
        </w:rPr>
        <w:t>no</w:t>
      </w:r>
      <w:r>
        <w:rPr>
          <w:rFonts w:ascii="Arial" w:hAnsi="Arial" w:cs="Arial"/>
          <w:spacing w:val="12"/>
          <w:sz w:val="20"/>
          <w:szCs w:val="20"/>
        </w:rPr>
        <w:t xml:space="preserve"> </w:t>
      </w:r>
      <w:r>
        <w:rPr>
          <w:rFonts w:ascii="Arial" w:hAnsi="Arial" w:cs="Arial"/>
          <w:sz w:val="20"/>
          <w:szCs w:val="20"/>
        </w:rPr>
        <w:t>real</w:t>
      </w:r>
      <w:r>
        <w:rPr>
          <w:rFonts w:ascii="Arial" w:hAnsi="Arial" w:cs="Arial"/>
          <w:spacing w:val="13"/>
          <w:sz w:val="20"/>
          <w:szCs w:val="20"/>
        </w:rPr>
        <w:t xml:space="preserve"> </w:t>
      </w:r>
      <w:r>
        <w:rPr>
          <w:rFonts w:ascii="Arial" w:hAnsi="Arial" w:cs="Arial"/>
          <w:sz w:val="20"/>
          <w:szCs w:val="20"/>
        </w:rPr>
        <w:t>end,</w:t>
      </w:r>
      <w:r>
        <w:rPr>
          <w:rFonts w:ascii="Arial" w:hAnsi="Arial" w:cs="Arial"/>
          <w:spacing w:val="2"/>
          <w:sz w:val="20"/>
          <w:szCs w:val="20"/>
        </w:rPr>
        <w:t xml:space="preserve"> </w:t>
      </w:r>
      <w:r>
        <w:rPr>
          <w:rFonts w:ascii="Arial" w:hAnsi="Arial" w:cs="Arial"/>
          <w:sz w:val="20"/>
          <w:szCs w:val="20"/>
        </w:rPr>
        <w:t>whi</w:t>
      </w:r>
      <w:r>
        <w:rPr>
          <w:rFonts w:ascii="Arial" w:hAnsi="Arial" w:cs="Arial"/>
          <w:spacing w:val="-5"/>
          <w:sz w:val="20"/>
          <w:szCs w:val="20"/>
        </w:rPr>
        <w:t>c</w:t>
      </w:r>
      <w:r>
        <w:rPr>
          <w:rFonts w:ascii="Arial" w:hAnsi="Arial" w:cs="Arial"/>
          <w:sz w:val="20"/>
          <w:szCs w:val="20"/>
        </w:rPr>
        <w:t>h</w:t>
      </w:r>
      <w:r>
        <w:rPr>
          <w:rFonts w:ascii="Arial" w:hAnsi="Arial" w:cs="Arial"/>
          <w:spacing w:val="20"/>
          <w:sz w:val="20"/>
          <w:szCs w:val="20"/>
        </w:rPr>
        <w:t xml:space="preserve"> </w:t>
      </w:r>
      <w:r>
        <w:rPr>
          <w:rFonts w:ascii="Arial" w:hAnsi="Arial" w:cs="Arial"/>
          <w:w w:val="91"/>
          <w:sz w:val="20"/>
          <w:szCs w:val="20"/>
        </w:rPr>
        <w:t>ma</w:t>
      </w:r>
      <w:r>
        <w:rPr>
          <w:rFonts w:ascii="Arial" w:hAnsi="Arial" w:cs="Arial"/>
          <w:spacing w:val="-5"/>
          <w:w w:val="91"/>
          <w:sz w:val="20"/>
          <w:szCs w:val="20"/>
        </w:rPr>
        <w:t>k</w:t>
      </w:r>
      <w:r>
        <w:rPr>
          <w:rFonts w:ascii="Arial" w:hAnsi="Arial" w:cs="Arial"/>
          <w:w w:val="91"/>
          <w:sz w:val="20"/>
          <w:szCs w:val="20"/>
        </w:rPr>
        <w:t>es</w:t>
      </w:r>
      <w:r>
        <w:rPr>
          <w:rFonts w:ascii="Arial" w:hAnsi="Arial" w:cs="Arial"/>
          <w:spacing w:val="31"/>
          <w:w w:val="91"/>
          <w:sz w:val="20"/>
          <w:szCs w:val="20"/>
        </w:rPr>
        <w:t xml:space="preserve"> </w:t>
      </w:r>
      <w:r>
        <w:rPr>
          <w:rFonts w:ascii="Arial" w:hAnsi="Arial" w:cs="Arial"/>
          <w:sz w:val="20"/>
          <w:szCs w:val="20"/>
        </w:rPr>
        <w:t>the</w:t>
      </w:r>
      <w:r>
        <w:rPr>
          <w:rFonts w:ascii="Arial" w:hAnsi="Arial" w:cs="Arial"/>
          <w:spacing w:val="22"/>
          <w:sz w:val="20"/>
          <w:szCs w:val="20"/>
        </w:rPr>
        <w:t xml:space="preserve"> </w:t>
      </w:r>
      <w:r>
        <w:rPr>
          <w:rFonts w:ascii="Arial" w:hAnsi="Arial" w:cs="Arial"/>
          <w:sz w:val="20"/>
          <w:szCs w:val="20"/>
        </w:rPr>
        <w:t>approa</w:t>
      </w:r>
      <w:r>
        <w:rPr>
          <w:rFonts w:ascii="Arial" w:hAnsi="Arial" w:cs="Arial"/>
          <w:spacing w:val="-5"/>
          <w:sz w:val="20"/>
          <w:szCs w:val="20"/>
        </w:rPr>
        <w:t>c</w:t>
      </w:r>
      <w:r>
        <w:rPr>
          <w:rFonts w:ascii="Arial" w:hAnsi="Arial" w:cs="Arial"/>
          <w:sz w:val="20"/>
          <w:szCs w:val="20"/>
        </w:rPr>
        <w:t>h</w:t>
      </w:r>
      <w:r>
        <w:rPr>
          <w:rFonts w:ascii="Arial" w:hAnsi="Arial" w:cs="Arial"/>
          <w:spacing w:val="-19"/>
          <w:sz w:val="20"/>
          <w:szCs w:val="20"/>
        </w:rPr>
        <w:t xml:space="preserve"> </w:t>
      </w:r>
      <w:r>
        <w:rPr>
          <w:rFonts w:ascii="Arial" w:hAnsi="Arial" w:cs="Arial"/>
          <w:sz w:val="20"/>
          <w:szCs w:val="20"/>
        </w:rPr>
        <w:t>of</w:t>
      </w:r>
      <w:r>
        <w:rPr>
          <w:rFonts w:ascii="Arial" w:hAnsi="Arial" w:cs="Arial"/>
          <w:spacing w:val="18"/>
          <w:sz w:val="20"/>
          <w:szCs w:val="20"/>
        </w:rPr>
        <w:t xml:space="preserve"> </w:t>
      </w:r>
      <w:r>
        <w:rPr>
          <w:rFonts w:ascii="Arial" w:hAnsi="Arial" w:cs="Arial"/>
          <w:sz w:val="20"/>
          <w:szCs w:val="20"/>
        </w:rPr>
        <w:t>Gold</w:t>
      </w:r>
      <w:r>
        <w:rPr>
          <w:rFonts w:ascii="Arial" w:hAnsi="Arial" w:cs="Arial"/>
          <w:spacing w:val="6"/>
          <w:sz w:val="20"/>
          <w:szCs w:val="20"/>
        </w:rPr>
        <w:t>b</w:t>
      </w:r>
      <w:r>
        <w:rPr>
          <w:rFonts w:ascii="Arial" w:hAnsi="Arial" w:cs="Arial"/>
          <w:sz w:val="20"/>
          <w:szCs w:val="20"/>
        </w:rPr>
        <w:t>erg</w:t>
      </w:r>
      <w:r>
        <w:rPr>
          <w:rFonts w:ascii="Arial" w:hAnsi="Arial" w:cs="Arial"/>
          <w:spacing w:val="-6"/>
          <w:sz w:val="20"/>
          <w:szCs w:val="20"/>
        </w:rPr>
        <w:t xml:space="preserve"> </w:t>
      </w:r>
      <w:r>
        <w:rPr>
          <w:rFonts w:ascii="Arial" w:hAnsi="Arial" w:cs="Arial"/>
          <w:sz w:val="20"/>
          <w:szCs w:val="20"/>
        </w:rPr>
        <w:t>et</w:t>
      </w:r>
      <w:r>
        <w:rPr>
          <w:rFonts w:ascii="Arial" w:hAnsi="Arial" w:cs="Arial"/>
          <w:spacing w:val="23"/>
          <w:sz w:val="20"/>
          <w:szCs w:val="20"/>
        </w:rPr>
        <w:t xml:space="preserve"> </w:t>
      </w:r>
      <w:r>
        <w:rPr>
          <w:rFonts w:ascii="Arial" w:hAnsi="Arial" w:cs="Arial"/>
          <w:sz w:val="20"/>
          <w:szCs w:val="20"/>
        </w:rPr>
        <w:t xml:space="preserve">al. </w:t>
      </w:r>
      <w:r>
        <w:rPr>
          <w:rFonts w:ascii="Arial" w:hAnsi="Arial" w:cs="Arial"/>
          <w:w w:val="89"/>
          <w:sz w:val="20"/>
          <w:szCs w:val="20"/>
        </w:rPr>
        <w:t>(2009)</w:t>
      </w:r>
      <w:r>
        <w:rPr>
          <w:rFonts w:ascii="Arial" w:hAnsi="Arial" w:cs="Arial"/>
          <w:spacing w:val="46"/>
          <w:w w:val="89"/>
          <w:sz w:val="20"/>
          <w:szCs w:val="20"/>
        </w:rPr>
        <w:t xml:space="preserve"> </w:t>
      </w:r>
      <w:r>
        <w:rPr>
          <w:rFonts w:ascii="Arial" w:hAnsi="Arial" w:cs="Arial"/>
          <w:w w:val="89"/>
          <w:sz w:val="20"/>
          <w:szCs w:val="20"/>
        </w:rPr>
        <w:t>e</w:t>
      </w:r>
      <w:r>
        <w:rPr>
          <w:rFonts w:ascii="Arial" w:hAnsi="Arial" w:cs="Arial"/>
          <w:spacing w:val="-4"/>
          <w:w w:val="89"/>
          <w:sz w:val="20"/>
          <w:szCs w:val="20"/>
        </w:rPr>
        <w:t>v</w:t>
      </w:r>
      <w:r>
        <w:rPr>
          <w:rFonts w:ascii="Arial" w:hAnsi="Arial" w:cs="Arial"/>
          <w:w w:val="89"/>
          <w:sz w:val="20"/>
          <w:szCs w:val="20"/>
        </w:rPr>
        <w:t>en</w:t>
      </w:r>
      <w:r>
        <w:rPr>
          <w:rFonts w:ascii="Arial" w:hAnsi="Arial" w:cs="Arial"/>
          <w:spacing w:val="14"/>
          <w:w w:val="89"/>
          <w:sz w:val="20"/>
          <w:szCs w:val="20"/>
        </w:rPr>
        <w:t xml:space="preserve"> </w:t>
      </w:r>
      <w:r>
        <w:rPr>
          <w:rFonts w:ascii="Arial" w:hAnsi="Arial" w:cs="Arial"/>
          <w:w w:val="89"/>
          <w:sz w:val="20"/>
          <w:szCs w:val="20"/>
        </w:rPr>
        <w:t>less</w:t>
      </w:r>
      <w:r>
        <w:rPr>
          <w:rFonts w:ascii="Arial" w:hAnsi="Arial" w:cs="Arial"/>
          <w:spacing w:val="-7"/>
          <w:w w:val="89"/>
          <w:sz w:val="20"/>
          <w:szCs w:val="20"/>
        </w:rPr>
        <w:t xml:space="preserve"> </w:t>
      </w:r>
      <w:r>
        <w:rPr>
          <w:rFonts w:ascii="Arial" w:hAnsi="Arial" w:cs="Arial"/>
          <w:sz w:val="20"/>
          <w:szCs w:val="20"/>
        </w:rPr>
        <w:t>ap</w:t>
      </w:r>
      <w:r>
        <w:rPr>
          <w:rFonts w:ascii="Arial" w:hAnsi="Arial" w:cs="Arial"/>
          <w:spacing w:val="6"/>
          <w:sz w:val="20"/>
          <w:szCs w:val="20"/>
        </w:rPr>
        <w:t>p</w:t>
      </w:r>
      <w:r>
        <w:rPr>
          <w:rFonts w:ascii="Arial" w:hAnsi="Arial" w:cs="Arial"/>
          <w:sz w:val="20"/>
          <w:szCs w:val="20"/>
        </w:rPr>
        <w:t>ealing.</w:t>
      </w:r>
      <w:r>
        <w:rPr>
          <w:rFonts w:ascii="Arial" w:hAnsi="Arial" w:cs="Arial"/>
          <w:spacing w:val="-11"/>
          <w:sz w:val="20"/>
          <w:szCs w:val="20"/>
        </w:rPr>
        <w:t xml:space="preserve"> </w:t>
      </w:r>
      <w:r>
        <w:rPr>
          <w:rFonts w:ascii="Arial" w:hAnsi="Arial" w:cs="Arial"/>
          <w:sz w:val="20"/>
          <w:szCs w:val="20"/>
        </w:rPr>
        <w:t>Due</w:t>
      </w:r>
      <w:r>
        <w:rPr>
          <w:rFonts w:ascii="Arial" w:hAnsi="Arial" w:cs="Arial"/>
          <w:spacing w:val="-14"/>
          <w:sz w:val="20"/>
          <w:szCs w:val="20"/>
        </w:rPr>
        <w:t xml:space="preserve"> </w:t>
      </w:r>
      <w:r>
        <w:rPr>
          <w:rFonts w:ascii="Arial" w:hAnsi="Arial" w:cs="Arial"/>
          <w:sz w:val="20"/>
          <w:szCs w:val="20"/>
        </w:rPr>
        <w:t>to</w:t>
      </w:r>
      <w:r>
        <w:rPr>
          <w:rFonts w:ascii="Arial" w:hAnsi="Arial" w:cs="Arial"/>
          <w:spacing w:val="12"/>
          <w:sz w:val="20"/>
          <w:szCs w:val="20"/>
        </w:rPr>
        <w:t xml:space="preserve"> </w:t>
      </w:r>
      <w:r>
        <w:rPr>
          <w:rFonts w:ascii="Arial" w:hAnsi="Arial" w:cs="Arial"/>
          <w:sz w:val="20"/>
          <w:szCs w:val="20"/>
        </w:rPr>
        <w:t>thi</w:t>
      </w:r>
      <w:r>
        <w:rPr>
          <w:rFonts w:ascii="Arial" w:hAnsi="Arial" w:cs="Arial"/>
          <w:spacing w:val="1"/>
          <w:sz w:val="20"/>
          <w:szCs w:val="20"/>
        </w:rPr>
        <w:t>s</w:t>
      </w:r>
      <w:r>
        <w:rPr>
          <w:rFonts w:ascii="Arial" w:hAnsi="Arial" w:cs="Arial"/>
          <w:sz w:val="20"/>
          <w:szCs w:val="20"/>
        </w:rPr>
        <w:t>,</w:t>
      </w:r>
      <w:r>
        <w:rPr>
          <w:rFonts w:ascii="Arial" w:hAnsi="Arial" w:cs="Arial"/>
          <w:spacing w:val="15"/>
          <w:sz w:val="20"/>
          <w:szCs w:val="20"/>
        </w:rPr>
        <w:t xml:space="preserve"> </w:t>
      </w:r>
      <w:r>
        <w:rPr>
          <w:rFonts w:ascii="Arial" w:hAnsi="Arial" w:cs="Arial"/>
          <w:w w:val="94"/>
          <w:sz w:val="20"/>
          <w:szCs w:val="20"/>
        </w:rPr>
        <w:t>O</w:t>
      </w:r>
      <w:r>
        <w:rPr>
          <w:rFonts w:ascii="Arial" w:hAnsi="Arial" w:cs="Arial"/>
          <w:spacing w:val="6"/>
          <w:w w:val="94"/>
          <w:sz w:val="20"/>
          <w:szCs w:val="20"/>
        </w:rPr>
        <w:t>p</w:t>
      </w:r>
      <w:r>
        <w:rPr>
          <w:rFonts w:ascii="Arial" w:hAnsi="Arial" w:cs="Arial"/>
          <w:w w:val="94"/>
          <w:sz w:val="20"/>
          <w:szCs w:val="20"/>
        </w:rPr>
        <w:t>en</w:t>
      </w:r>
      <w:r>
        <w:rPr>
          <w:rFonts w:ascii="Arial" w:hAnsi="Arial" w:cs="Arial"/>
          <w:spacing w:val="10"/>
          <w:w w:val="94"/>
          <w:sz w:val="20"/>
          <w:szCs w:val="20"/>
        </w:rPr>
        <w:t xml:space="preserve"> </w:t>
      </w:r>
      <w:r>
        <w:rPr>
          <w:rFonts w:ascii="Arial" w:hAnsi="Arial" w:cs="Arial"/>
          <w:sz w:val="20"/>
          <w:szCs w:val="20"/>
        </w:rPr>
        <w:t>Whis</w:t>
      </w:r>
      <w:r>
        <w:rPr>
          <w:rFonts w:ascii="Arial" w:hAnsi="Arial" w:cs="Arial"/>
          <w:spacing w:val="6"/>
          <w:sz w:val="20"/>
          <w:szCs w:val="20"/>
        </w:rPr>
        <w:t>p</w:t>
      </w:r>
      <w:r>
        <w:rPr>
          <w:rFonts w:ascii="Arial" w:hAnsi="Arial" w:cs="Arial"/>
          <w:sz w:val="20"/>
          <w:szCs w:val="20"/>
        </w:rPr>
        <w:t>er</w:t>
      </w:r>
      <w:r>
        <w:rPr>
          <w:rFonts w:ascii="Arial" w:hAnsi="Arial" w:cs="Arial"/>
          <w:spacing w:val="-8"/>
          <w:sz w:val="20"/>
          <w:szCs w:val="20"/>
        </w:rPr>
        <w:t xml:space="preserve"> </w:t>
      </w:r>
      <w:r>
        <w:rPr>
          <w:rFonts w:ascii="Arial" w:hAnsi="Arial" w:cs="Arial"/>
          <w:w w:val="91"/>
          <w:sz w:val="20"/>
          <w:szCs w:val="20"/>
        </w:rPr>
        <w:t>Systems</w:t>
      </w:r>
      <w:r>
        <w:rPr>
          <w:rFonts w:ascii="Arial" w:hAnsi="Arial" w:cs="Arial"/>
          <w:spacing w:val="10"/>
          <w:w w:val="91"/>
          <w:sz w:val="20"/>
          <w:szCs w:val="20"/>
        </w:rPr>
        <w:t xml:space="preserve"> </w:t>
      </w:r>
      <w:r>
        <w:rPr>
          <w:rFonts w:ascii="Arial" w:hAnsi="Arial" w:cs="Arial"/>
          <w:sz w:val="20"/>
          <w:szCs w:val="20"/>
        </w:rPr>
        <w:t>(</w:t>
      </w:r>
      <w:r>
        <w:rPr>
          <w:rFonts w:ascii="Arial" w:hAnsi="Arial" w:cs="Arial"/>
          <w:i/>
          <w:sz w:val="20"/>
          <w:szCs w:val="20"/>
        </w:rPr>
        <w:t>Signal</w:t>
      </w:r>
      <w:r>
        <w:rPr>
          <w:rFonts w:ascii="Arial" w:hAnsi="Arial" w:cs="Arial"/>
          <w:i/>
          <w:spacing w:val="-7"/>
          <w:sz w:val="20"/>
          <w:szCs w:val="20"/>
        </w:rPr>
        <w:t xml:space="preserve"> </w:t>
      </w:r>
      <w:r>
        <w:rPr>
          <w:rFonts w:ascii="Arial" w:hAnsi="Arial" w:cs="Arial"/>
          <w:i/>
          <w:w w:val="101"/>
          <w:sz w:val="20"/>
          <w:szCs w:val="20"/>
        </w:rPr>
        <w:t xml:space="preserve">Private </w:t>
      </w:r>
      <w:r>
        <w:rPr>
          <w:rFonts w:ascii="Arial" w:hAnsi="Arial" w:cs="Arial"/>
          <w:i/>
          <w:w w:val="91"/>
          <w:sz w:val="20"/>
          <w:szCs w:val="20"/>
        </w:rPr>
        <w:t>Messenger</w:t>
      </w:r>
      <w:r>
        <w:rPr>
          <w:rFonts w:ascii="Arial" w:hAnsi="Arial" w:cs="Arial"/>
          <w:i/>
          <w:spacing w:val="-33"/>
          <w:sz w:val="20"/>
          <w:szCs w:val="20"/>
        </w:rPr>
        <w:t xml:space="preserve"> </w:t>
      </w:r>
      <w:r>
        <w:rPr>
          <w:rFonts w:ascii="Arial" w:hAnsi="Arial" w:cs="Arial"/>
          <w:sz w:val="20"/>
          <w:szCs w:val="20"/>
        </w:rPr>
        <w:t>)</w:t>
      </w:r>
      <w:r>
        <w:rPr>
          <w:rFonts w:ascii="Arial" w:hAnsi="Arial" w:cs="Arial"/>
          <w:spacing w:val="42"/>
          <w:sz w:val="20"/>
          <w:szCs w:val="20"/>
        </w:rPr>
        <w:t xml:space="preserve"> </w:t>
      </w:r>
      <w:r>
        <w:rPr>
          <w:rFonts w:ascii="Arial" w:hAnsi="Arial" w:cs="Arial"/>
          <w:sz w:val="20"/>
          <w:szCs w:val="20"/>
        </w:rPr>
        <w:t>impleme</w:t>
      </w:r>
      <w:r>
        <w:rPr>
          <w:rFonts w:ascii="Arial" w:hAnsi="Arial" w:cs="Arial"/>
          <w:spacing w:val="-5"/>
          <w:sz w:val="20"/>
          <w:szCs w:val="20"/>
        </w:rPr>
        <w:t>n</w:t>
      </w:r>
      <w:r>
        <w:rPr>
          <w:rFonts w:ascii="Arial" w:hAnsi="Arial" w:cs="Arial"/>
          <w:sz w:val="20"/>
          <w:szCs w:val="20"/>
        </w:rPr>
        <w:t>ts</w:t>
      </w:r>
      <w:r>
        <w:rPr>
          <w:rFonts w:ascii="Arial" w:hAnsi="Arial" w:cs="Arial"/>
          <w:spacing w:val="-3"/>
          <w:sz w:val="20"/>
          <w:szCs w:val="20"/>
        </w:rPr>
        <w:t xml:space="preserve"> </w:t>
      </w:r>
      <w:r>
        <w:rPr>
          <w:rFonts w:ascii="Arial" w:hAnsi="Arial" w:cs="Arial"/>
          <w:sz w:val="20"/>
          <w:szCs w:val="20"/>
        </w:rPr>
        <w:t>group</w:t>
      </w:r>
      <w:r>
        <w:rPr>
          <w:rFonts w:ascii="Arial" w:hAnsi="Arial" w:cs="Arial"/>
          <w:spacing w:val="17"/>
          <w:sz w:val="20"/>
          <w:szCs w:val="20"/>
        </w:rPr>
        <w:t xml:space="preserve"> </w:t>
      </w:r>
      <w:r>
        <w:rPr>
          <w:rFonts w:ascii="Arial" w:hAnsi="Arial" w:cs="Arial"/>
          <w:spacing w:val="-5"/>
          <w:sz w:val="20"/>
          <w:szCs w:val="20"/>
        </w:rPr>
        <w:t>c</w:t>
      </w:r>
      <w:r>
        <w:rPr>
          <w:rFonts w:ascii="Arial" w:hAnsi="Arial" w:cs="Arial"/>
          <w:sz w:val="20"/>
          <w:szCs w:val="20"/>
        </w:rPr>
        <w:t>hats</w:t>
      </w:r>
      <w:r>
        <w:rPr>
          <w:rFonts w:ascii="Arial" w:hAnsi="Arial" w:cs="Arial"/>
          <w:spacing w:val="4"/>
          <w:sz w:val="20"/>
          <w:szCs w:val="20"/>
        </w:rPr>
        <w:t xml:space="preserve"> </w:t>
      </w:r>
      <w:r>
        <w:rPr>
          <w:rFonts w:ascii="Arial" w:hAnsi="Arial" w:cs="Arial"/>
          <w:sz w:val="20"/>
          <w:szCs w:val="20"/>
        </w:rPr>
        <w:t>as</w:t>
      </w:r>
      <w:r>
        <w:rPr>
          <w:rFonts w:ascii="Arial" w:hAnsi="Arial" w:cs="Arial"/>
          <w:spacing w:val="-2"/>
          <w:sz w:val="20"/>
          <w:szCs w:val="20"/>
        </w:rPr>
        <w:t xml:space="preserve"> </w:t>
      </w:r>
      <w:r>
        <w:rPr>
          <w:rFonts w:ascii="Arial" w:hAnsi="Arial" w:cs="Arial"/>
          <w:sz w:val="20"/>
          <w:szCs w:val="20"/>
        </w:rPr>
        <w:t>simple</w:t>
      </w:r>
      <w:r>
        <w:rPr>
          <w:rFonts w:ascii="Arial" w:hAnsi="Arial" w:cs="Arial"/>
          <w:spacing w:val="3"/>
          <w:sz w:val="20"/>
          <w:szCs w:val="20"/>
        </w:rPr>
        <w:t xml:space="preserve"> </w:t>
      </w:r>
      <w:r>
        <w:rPr>
          <w:rFonts w:ascii="Arial" w:hAnsi="Arial" w:cs="Arial"/>
          <w:sz w:val="20"/>
          <w:szCs w:val="20"/>
        </w:rPr>
        <w:t>pair-wise</w:t>
      </w:r>
      <w:r>
        <w:rPr>
          <w:rFonts w:ascii="Arial" w:hAnsi="Arial" w:cs="Arial"/>
          <w:spacing w:val="1"/>
          <w:sz w:val="20"/>
          <w:szCs w:val="20"/>
        </w:rPr>
        <w:t xml:space="preserve"> </w:t>
      </w:r>
      <w:r>
        <w:rPr>
          <w:rFonts w:ascii="Arial" w:hAnsi="Arial" w:cs="Arial"/>
          <w:sz w:val="20"/>
          <w:szCs w:val="20"/>
        </w:rPr>
        <w:t>co</w:t>
      </w:r>
      <w:r>
        <w:rPr>
          <w:rFonts w:ascii="Arial" w:hAnsi="Arial" w:cs="Arial"/>
          <w:spacing w:val="-5"/>
          <w:sz w:val="20"/>
          <w:szCs w:val="20"/>
        </w:rPr>
        <w:t>nv</w:t>
      </w:r>
      <w:r>
        <w:rPr>
          <w:rFonts w:ascii="Arial" w:hAnsi="Arial" w:cs="Arial"/>
          <w:sz w:val="20"/>
          <w:szCs w:val="20"/>
        </w:rPr>
        <w:t>ersations.</w:t>
      </w:r>
      <w:r>
        <w:rPr>
          <w:rFonts w:ascii="Arial" w:hAnsi="Arial" w:cs="Arial"/>
          <w:spacing w:val="23"/>
          <w:sz w:val="20"/>
          <w:szCs w:val="20"/>
        </w:rPr>
        <w:t xml:space="preserve"> </w:t>
      </w:r>
      <w:r>
        <w:rPr>
          <w:rFonts w:ascii="Arial" w:hAnsi="Arial" w:cs="Arial"/>
          <w:w w:val="111"/>
          <w:sz w:val="20"/>
          <w:szCs w:val="20"/>
        </w:rPr>
        <w:t xml:space="preserve">With </w:t>
      </w:r>
      <w:r>
        <w:rPr>
          <w:rFonts w:ascii="Arial" w:hAnsi="Arial" w:cs="Arial"/>
          <w:sz w:val="20"/>
          <w:szCs w:val="20"/>
        </w:rPr>
        <w:t>additional</w:t>
      </w:r>
      <w:r>
        <w:rPr>
          <w:rFonts w:ascii="Arial" w:hAnsi="Arial" w:cs="Arial"/>
          <w:spacing w:val="10"/>
          <w:sz w:val="20"/>
          <w:szCs w:val="20"/>
        </w:rPr>
        <w:t xml:space="preserve"> </w:t>
      </w:r>
      <w:r>
        <w:rPr>
          <w:rFonts w:ascii="Arial" w:hAnsi="Arial" w:cs="Arial"/>
          <w:sz w:val="20"/>
          <w:szCs w:val="20"/>
        </w:rPr>
        <w:t>meta-data</w:t>
      </w:r>
      <w:r>
        <w:rPr>
          <w:rFonts w:ascii="Arial" w:hAnsi="Arial" w:cs="Arial"/>
          <w:spacing w:val="-17"/>
          <w:sz w:val="20"/>
          <w:szCs w:val="20"/>
        </w:rPr>
        <w:t xml:space="preserve"> </w:t>
      </w:r>
      <w:r>
        <w:rPr>
          <w:rFonts w:ascii="Arial" w:hAnsi="Arial" w:cs="Arial"/>
          <w:sz w:val="20"/>
          <w:szCs w:val="20"/>
        </w:rPr>
        <w:t>they</w:t>
      </w:r>
      <w:r>
        <w:rPr>
          <w:rFonts w:ascii="Arial" w:hAnsi="Arial" w:cs="Arial"/>
          <w:spacing w:val="2"/>
          <w:sz w:val="20"/>
          <w:szCs w:val="20"/>
        </w:rPr>
        <w:t xml:space="preserve"> </w:t>
      </w:r>
      <w:r>
        <w:rPr>
          <w:rFonts w:ascii="Arial" w:hAnsi="Arial" w:cs="Arial"/>
          <w:w w:val="91"/>
          <w:sz w:val="20"/>
          <w:szCs w:val="20"/>
        </w:rPr>
        <w:t>can</w:t>
      </w:r>
      <w:r>
        <w:rPr>
          <w:rFonts w:ascii="Arial" w:hAnsi="Arial" w:cs="Arial"/>
          <w:spacing w:val="8"/>
          <w:w w:val="91"/>
          <w:sz w:val="20"/>
          <w:szCs w:val="20"/>
        </w:rPr>
        <w:t xml:space="preserve"> </w:t>
      </w:r>
      <w:r>
        <w:rPr>
          <w:rFonts w:ascii="Arial" w:hAnsi="Arial" w:cs="Arial"/>
          <w:w w:val="91"/>
          <w:sz w:val="20"/>
          <w:szCs w:val="20"/>
        </w:rPr>
        <w:t>ensure</w:t>
      </w:r>
      <w:r>
        <w:rPr>
          <w:rFonts w:ascii="Arial" w:hAnsi="Arial" w:cs="Arial"/>
          <w:spacing w:val="-1"/>
          <w:w w:val="91"/>
          <w:sz w:val="20"/>
          <w:szCs w:val="20"/>
        </w:rPr>
        <w:t xml:space="preserve"> </w:t>
      </w:r>
      <w:r>
        <w:rPr>
          <w:rFonts w:ascii="Arial" w:hAnsi="Arial" w:cs="Arial"/>
          <w:w w:val="93"/>
          <w:sz w:val="20"/>
          <w:szCs w:val="20"/>
        </w:rPr>
        <w:t>consiste</w:t>
      </w:r>
      <w:r>
        <w:rPr>
          <w:rFonts w:ascii="Arial" w:hAnsi="Arial" w:cs="Arial"/>
          <w:spacing w:val="-5"/>
          <w:w w:val="93"/>
          <w:sz w:val="20"/>
          <w:szCs w:val="20"/>
        </w:rPr>
        <w:t>n</w:t>
      </w:r>
      <w:r>
        <w:rPr>
          <w:rFonts w:ascii="Arial" w:hAnsi="Arial" w:cs="Arial"/>
          <w:w w:val="139"/>
          <w:sz w:val="20"/>
          <w:szCs w:val="20"/>
        </w:rPr>
        <w:t>t</w:t>
      </w:r>
      <w:r>
        <w:rPr>
          <w:rFonts w:ascii="Arial" w:hAnsi="Arial" w:cs="Arial"/>
          <w:sz w:val="20"/>
          <w:szCs w:val="20"/>
        </w:rPr>
        <w:t xml:space="preserve"> histor</w:t>
      </w:r>
      <w:r>
        <w:rPr>
          <w:rFonts w:ascii="Arial" w:hAnsi="Arial" w:cs="Arial"/>
          <w:spacing w:val="-16"/>
          <w:sz w:val="20"/>
          <w:szCs w:val="20"/>
        </w:rPr>
        <w:t>y</w:t>
      </w:r>
      <w:r>
        <w:rPr>
          <w:rFonts w:ascii="Arial" w:hAnsi="Arial" w:cs="Arial"/>
          <w:sz w:val="20"/>
          <w:szCs w:val="20"/>
        </w:rPr>
        <w:t>,</w:t>
      </w:r>
      <w:r>
        <w:rPr>
          <w:rFonts w:ascii="Arial" w:hAnsi="Arial" w:cs="Arial"/>
          <w:spacing w:val="13"/>
          <w:sz w:val="20"/>
          <w:szCs w:val="20"/>
        </w:rPr>
        <w:t xml:space="preserve"> </w:t>
      </w:r>
      <w:r>
        <w:rPr>
          <w:rFonts w:ascii="Arial" w:hAnsi="Arial" w:cs="Arial"/>
          <w:w w:val="94"/>
          <w:sz w:val="20"/>
          <w:szCs w:val="20"/>
        </w:rPr>
        <w:t>h</w:t>
      </w:r>
      <w:r>
        <w:rPr>
          <w:rFonts w:ascii="Arial" w:hAnsi="Arial" w:cs="Arial"/>
          <w:spacing w:val="-5"/>
          <w:w w:val="94"/>
          <w:sz w:val="20"/>
          <w:szCs w:val="20"/>
        </w:rPr>
        <w:t>o</w:t>
      </w:r>
      <w:r>
        <w:rPr>
          <w:rFonts w:ascii="Arial" w:hAnsi="Arial" w:cs="Arial"/>
          <w:spacing w:val="-6"/>
          <w:w w:val="94"/>
          <w:sz w:val="20"/>
          <w:szCs w:val="20"/>
        </w:rPr>
        <w:t>w</w:t>
      </w:r>
      <w:r>
        <w:rPr>
          <w:rFonts w:ascii="Arial" w:hAnsi="Arial" w:cs="Arial"/>
          <w:w w:val="94"/>
          <w:sz w:val="20"/>
          <w:szCs w:val="20"/>
        </w:rPr>
        <w:t>e</w:t>
      </w:r>
      <w:r>
        <w:rPr>
          <w:rFonts w:ascii="Arial" w:hAnsi="Arial" w:cs="Arial"/>
          <w:spacing w:val="-5"/>
          <w:w w:val="94"/>
          <w:sz w:val="20"/>
          <w:szCs w:val="20"/>
        </w:rPr>
        <w:t>v</w:t>
      </w:r>
      <w:r>
        <w:rPr>
          <w:rFonts w:ascii="Arial" w:hAnsi="Arial" w:cs="Arial"/>
          <w:w w:val="94"/>
          <w:sz w:val="20"/>
          <w:szCs w:val="20"/>
        </w:rPr>
        <w:t>er,</w:t>
      </w:r>
      <w:r>
        <w:rPr>
          <w:rFonts w:ascii="Arial" w:hAnsi="Arial" w:cs="Arial"/>
          <w:spacing w:val="5"/>
          <w:w w:val="94"/>
          <w:sz w:val="20"/>
          <w:szCs w:val="20"/>
        </w:rPr>
        <w:t xml:space="preserve"> </w:t>
      </w:r>
      <w:r>
        <w:rPr>
          <w:rFonts w:ascii="Arial" w:hAnsi="Arial" w:cs="Arial"/>
          <w:sz w:val="20"/>
          <w:szCs w:val="20"/>
        </w:rPr>
        <w:t>this</w:t>
      </w:r>
      <w:r>
        <w:rPr>
          <w:rFonts w:ascii="Arial" w:hAnsi="Arial" w:cs="Arial"/>
          <w:spacing w:val="9"/>
          <w:sz w:val="20"/>
          <w:szCs w:val="20"/>
        </w:rPr>
        <w:t xml:space="preserve"> </w:t>
      </w:r>
      <w:r>
        <w:rPr>
          <w:rFonts w:ascii="Arial" w:hAnsi="Arial" w:cs="Arial"/>
          <w:sz w:val="20"/>
          <w:szCs w:val="20"/>
        </w:rPr>
        <w:t>is</w:t>
      </w:r>
      <w:r>
        <w:rPr>
          <w:rFonts w:ascii="Arial" w:hAnsi="Arial" w:cs="Arial"/>
          <w:spacing w:val="-12"/>
          <w:sz w:val="20"/>
          <w:szCs w:val="20"/>
        </w:rPr>
        <w:t xml:space="preserve"> </w:t>
      </w:r>
      <w:r>
        <w:rPr>
          <w:rFonts w:ascii="Arial" w:hAnsi="Arial" w:cs="Arial"/>
          <w:sz w:val="20"/>
          <w:szCs w:val="20"/>
        </w:rPr>
        <w:t>not</w:t>
      </w:r>
      <w:r>
        <w:rPr>
          <w:rFonts w:ascii="Arial" w:hAnsi="Arial" w:cs="Arial"/>
          <w:spacing w:val="8"/>
          <w:sz w:val="20"/>
          <w:szCs w:val="20"/>
        </w:rPr>
        <w:t xml:space="preserve"> </w:t>
      </w:r>
      <w:r>
        <w:rPr>
          <w:rFonts w:ascii="Arial" w:hAnsi="Arial" w:cs="Arial"/>
          <w:spacing w:val="-5"/>
          <w:w w:val="105"/>
          <w:sz w:val="20"/>
          <w:szCs w:val="20"/>
        </w:rPr>
        <w:t>y</w:t>
      </w:r>
      <w:r>
        <w:rPr>
          <w:rFonts w:ascii="Arial" w:hAnsi="Arial" w:cs="Arial"/>
          <w:w w:val="99"/>
          <w:sz w:val="20"/>
          <w:szCs w:val="20"/>
        </w:rPr>
        <w:t xml:space="preserve">et </w:t>
      </w:r>
      <w:r>
        <w:rPr>
          <w:rFonts w:ascii="Arial" w:hAnsi="Arial" w:cs="Arial"/>
          <w:w w:val="96"/>
          <w:sz w:val="20"/>
          <w:szCs w:val="20"/>
        </w:rPr>
        <w:t>impleme</w:t>
      </w:r>
      <w:r>
        <w:rPr>
          <w:rFonts w:ascii="Arial" w:hAnsi="Arial" w:cs="Arial"/>
          <w:spacing w:val="-5"/>
          <w:w w:val="96"/>
          <w:sz w:val="20"/>
          <w:szCs w:val="20"/>
        </w:rPr>
        <w:t>n</w:t>
      </w:r>
      <w:r>
        <w:rPr>
          <w:rFonts w:ascii="Arial" w:hAnsi="Arial" w:cs="Arial"/>
          <w:w w:val="96"/>
          <w:sz w:val="20"/>
          <w:szCs w:val="20"/>
        </w:rPr>
        <w:t>ted</w:t>
      </w:r>
      <w:r>
        <w:rPr>
          <w:rFonts w:ascii="Arial" w:hAnsi="Arial" w:cs="Arial"/>
          <w:spacing w:val="24"/>
          <w:w w:val="96"/>
          <w:sz w:val="20"/>
          <w:szCs w:val="20"/>
        </w:rPr>
        <w:t xml:space="preserve"> </w:t>
      </w:r>
      <w:r>
        <w:rPr>
          <w:rFonts w:ascii="Arial" w:hAnsi="Arial" w:cs="Arial"/>
          <w:w w:val="104"/>
          <w:sz w:val="20"/>
          <w:szCs w:val="20"/>
        </w:rPr>
        <w:t>(Marlinspi</w:t>
      </w:r>
      <w:r>
        <w:rPr>
          <w:rFonts w:ascii="Arial" w:hAnsi="Arial" w:cs="Arial"/>
          <w:spacing w:val="-4"/>
          <w:w w:val="104"/>
          <w:sz w:val="20"/>
          <w:szCs w:val="20"/>
        </w:rPr>
        <w:t>k</w:t>
      </w:r>
      <w:r>
        <w:rPr>
          <w:rFonts w:ascii="Arial" w:hAnsi="Arial" w:cs="Arial"/>
          <w:w w:val="79"/>
          <w:sz w:val="20"/>
          <w:szCs w:val="20"/>
        </w:rPr>
        <w:t>e</w:t>
      </w:r>
      <w:r>
        <w:rPr>
          <w:rFonts w:ascii="Arial" w:hAnsi="Arial" w:cs="Arial"/>
          <w:spacing w:val="14"/>
          <w:sz w:val="20"/>
          <w:szCs w:val="20"/>
        </w:rPr>
        <w:t xml:space="preserve"> </w:t>
      </w:r>
      <w:r>
        <w:rPr>
          <w:rFonts w:ascii="Arial" w:hAnsi="Arial" w:cs="Arial"/>
          <w:sz w:val="20"/>
          <w:szCs w:val="20"/>
        </w:rPr>
        <w:t>2014).</w:t>
      </w:r>
      <w:r>
        <w:rPr>
          <w:rFonts w:ascii="Arial" w:hAnsi="Arial" w:cs="Arial"/>
          <w:spacing w:val="4"/>
          <w:sz w:val="20"/>
          <w:szCs w:val="20"/>
        </w:rPr>
        <w:t xml:space="preserve"> </w:t>
      </w:r>
      <w:r>
        <w:rPr>
          <w:rFonts w:ascii="Arial" w:hAnsi="Arial" w:cs="Arial"/>
          <w:sz w:val="20"/>
          <w:szCs w:val="20"/>
        </w:rPr>
        <w:t>A</w:t>
      </w:r>
      <w:r>
        <w:rPr>
          <w:rFonts w:ascii="Arial" w:hAnsi="Arial" w:cs="Arial"/>
          <w:spacing w:val="29"/>
          <w:sz w:val="20"/>
          <w:szCs w:val="20"/>
        </w:rPr>
        <w:t xml:space="preserve"> </w:t>
      </w:r>
      <w:r>
        <w:rPr>
          <w:rFonts w:ascii="Arial" w:hAnsi="Arial" w:cs="Arial"/>
          <w:w w:val="95"/>
          <w:sz w:val="20"/>
          <w:szCs w:val="20"/>
        </w:rPr>
        <w:t>te</w:t>
      </w:r>
      <w:r>
        <w:rPr>
          <w:rFonts w:ascii="Arial" w:hAnsi="Arial" w:cs="Arial"/>
          <w:spacing w:val="-5"/>
          <w:w w:val="95"/>
          <w:sz w:val="20"/>
          <w:szCs w:val="20"/>
        </w:rPr>
        <w:t>c</w:t>
      </w:r>
      <w:r>
        <w:rPr>
          <w:rFonts w:ascii="Arial" w:hAnsi="Arial" w:cs="Arial"/>
          <w:w w:val="95"/>
          <w:sz w:val="20"/>
          <w:szCs w:val="20"/>
        </w:rPr>
        <w:t>hnique</w:t>
      </w:r>
      <w:r>
        <w:rPr>
          <w:rFonts w:ascii="Arial" w:hAnsi="Arial" w:cs="Arial"/>
          <w:spacing w:val="24"/>
          <w:w w:val="95"/>
          <w:sz w:val="20"/>
          <w:szCs w:val="20"/>
        </w:rPr>
        <w:t xml:space="preserve"> </w:t>
      </w:r>
      <w:r>
        <w:rPr>
          <w:rFonts w:ascii="Arial" w:hAnsi="Arial" w:cs="Arial"/>
          <w:sz w:val="20"/>
          <w:szCs w:val="20"/>
        </w:rPr>
        <w:t>that</w:t>
      </w:r>
      <w:r>
        <w:rPr>
          <w:rFonts w:ascii="Arial" w:hAnsi="Arial" w:cs="Arial"/>
          <w:spacing w:val="45"/>
          <w:sz w:val="20"/>
          <w:szCs w:val="20"/>
        </w:rPr>
        <w:t xml:space="preserve"> </w:t>
      </w:r>
      <w:r>
        <w:rPr>
          <w:rFonts w:ascii="Arial" w:hAnsi="Arial" w:cs="Arial"/>
          <w:sz w:val="20"/>
          <w:szCs w:val="20"/>
        </w:rPr>
        <w:t xml:space="preserve">could </w:t>
      </w:r>
      <w:r>
        <w:rPr>
          <w:rFonts w:ascii="Arial" w:hAnsi="Arial" w:cs="Arial"/>
          <w:spacing w:val="5"/>
          <w:w w:val="89"/>
          <w:sz w:val="20"/>
          <w:szCs w:val="20"/>
        </w:rPr>
        <w:t>b</w:t>
      </w:r>
      <w:r>
        <w:rPr>
          <w:rFonts w:ascii="Arial" w:hAnsi="Arial" w:cs="Arial"/>
          <w:w w:val="89"/>
          <w:sz w:val="20"/>
          <w:szCs w:val="20"/>
        </w:rPr>
        <w:t>e</w:t>
      </w:r>
      <w:r>
        <w:rPr>
          <w:rFonts w:ascii="Arial" w:hAnsi="Arial" w:cs="Arial"/>
          <w:spacing w:val="21"/>
          <w:w w:val="89"/>
          <w:sz w:val="20"/>
          <w:szCs w:val="20"/>
        </w:rPr>
        <w:t xml:space="preserve"> </w:t>
      </w:r>
      <w:r>
        <w:rPr>
          <w:rFonts w:ascii="Arial" w:hAnsi="Arial" w:cs="Arial"/>
          <w:w w:val="89"/>
          <w:sz w:val="20"/>
          <w:szCs w:val="20"/>
        </w:rPr>
        <w:t>used</w:t>
      </w:r>
      <w:r>
        <w:rPr>
          <w:rFonts w:ascii="Arial" w:hAnsi="Arial" w:cs="Arial"/>
          <w:spacing w:val="20"/>
          <w:w w:val="89"/>
          <w:sz w:val="20"/>
          <w:szCs w:val="20"/>
        </w:rPr>
        <w:t xml:space="preserve"> </w:t>
      </w:r>
      <w:r>
        <w:rPr>
          <w:rFonts w:ascii="Arial" w:hAnsi="Arial" w:cs="Arial"/>
          <w:sz w:val="20"/>
          <w:szCs w:val="20"/>
        </w:rPr>
        <w:t>for</w:t>
      </w:r>
      <w:r>
        <w:rPr>
          <w:rFonts w:ascii="Arial" w:hAnsi="Arial" w:cs="Arial"/>
          <w:spacing w:val="19"/>
          <w:sz w:val="20"/>
          <w:szCs w:val="20"/>
        </w:rPr>
        <w:t xml:space="preserve"> </w:t>
      </w:r>
      <w:r>
        <w:rPr>
          <w:rFonts w:ascii="Arial" w:hAnsi="Arial" w:cs="Arial"/>
          <w:sz w:val="20"/>
          <w:szCs w:val="20"/>
        </w:rPr>
        <w:t>this</w:t>
      </w:r>
      <w:r>
        <w:rPr>
          <w:rFonts w:ascii="Arial" w:hAnsi="Arial" w:cs="Arial"/>
          <w:spacing w:val="24"/>
          <w:sz w:val="20"/>
          <w:szCs w:val="20"/>
        </w:rPr>
        <w:t xml:space="preserve"> </w:t>
      </w:r>
      <w:r>
        <w:rPr>
          <w:rFonts w:ascii="Arial" w:hAnsi="Arial" w:cs="Arial"/>
          <w:sz w:val="20"/>
          <w:szCs w:val="20"/>
        </w:rPr>
        <w:t>is</w:t>
      </w:r>
      <w:r>
        <w:rPr>
          <w:rFonts w:ascii="Arial" w:hAnsi="Arial" w:cs="Arial"/>
          <w:spacing w:val="2"/>
          <w:sz w:val="20"/>
          <w:szCs w:val="20"/>
        </w:rPr>
        <w:t xml:space="preserve"> </w:t>
      </w:r>
      <w:r>
        <w:rPr>
          <w:rFonts w:ascii="Arial" w:hAnsi="Arial" w:cs="Arial"/>
          <w:w w:val="105"/>
          <w:sz w:val="20"/>
          <w:szCs w:val="20"/>
        </w:rPr>
        <w:t xml:space="preserve">to </w:t>
      </w:r>
      <w:r>
        <w:rPr>
          <w:rFonts w:ascii="Arial" w:hAnsi="Arial" w:cs="Arial"/>
          <w:sz w:val="20"/>
          <w:szCs w:val="20"/>
        </w:rPr>
        <w:t>include</w:t>
      </w:r>
      <w:r>
        <w:rPr>
          <w:rFonts w:ascii="Arial" w:hAnsi="Arial" w:cs="Arial"/>
          <w:spacing w:val="-1"/>
          <w:sz w:val="20"/>
          <w:szCs w:val="20"/>
        </w:rPr>
        <w:t xml:space="preserve"> </w:t>
      </w:r>
      <w:r>
        <w:rPr>
          <w:rFonts w:ascii="Arial" w:hAnsi="Arial" w:cs="Arial"/>
          <w:sz w:val="20"/>
          <w:szCs w:val="20"/>
        </w:rPr>
        <w:t>a</w:t>
      </w:r>
      <w:r>
        <w:rPr>
          <w:rFonts w:ascii="Arial" w:hAnsi="Arial" w:cs="Arial"/>
          <w:spacing w:val="6"/>
          <w:sz w:val="20"/>
          <w:szCs w:val="20"/>
        </w:rPr>
        <w:t xml:space="preserve"> </w:t>
      </w:r>
      <w:r>
        <w:rPr>
          <w:rFonts w:ascii="Arial" w:hAnsi="Arial" w:cs="Arial"/>
          <w:w w:val="85"/>
          <w:sz w:val="20"/>
          <w:szCs w:val="20"/>
        </w:rPr>
        <w:t>message</w:t>
      </w:r>
      <w:r>
        <w:rPr>
          <w:rFonts w:ascii="Arial" w:hAnsi="Arial" w:cs="Arial"/>
          <w:spacing w:val="33"/>
          <w:w w:val="85"/>
          <w:sz w:val="20"/>
          <w:szCs w:val="20"/>
        </w:rPr>
        <w:t xml:space="preserve"> </w:t>
      </w:r>
      <w:r>
        <w:rPr>
          <w:rFonts w:ascii="Arial" w:hAnsi="Arial" w:cs="Arial"/>
          <w:sz w:val="20"/>
          <w:szCs w:val="20"/>
        </w:rPr>
        <w:t>digest</w:t>
      </w:r>
      <w:r>
        <w:rPr>
          <w:rFonts w:ascii="Arial" w:hAnsi="Arial" w:cs="Arial"/>
          <w:spacing w:val="-9"/>
          <w:sz w:val="20"/>
          <w:szCs w:val="20"/>
        </w:rPr>
        <w:t xml:space="preserve"> </w:t>
      </w:r>
      <w:r>
        <w:rPr>
          <w:rFonts w:ascii="Arial" w:hAnsi="Arial" w:cs="Arial"/>
          <w:sz w:val="20"/>
          <w:szCs w:val="20"/>
        </w:rPr>
        <w:t>of</w:t>
      </w:r>
      <w:r>
        <w:rPr>
          <w:rFonts w:ascii="Arial" w:hAnsi="Arial" w:cs="Arial"/>
          <w:spacing w:val="11"/>
          <w:sz w:val="20"/>
          <w:szCs w:val="20"/>
        </w:rPr>
        <w:t xml:space="preserve"> </w:t>
      </w:r>
      <w:r>
        <w:rPr>
          <w:rFonts w:ascii="Arial" w:hAnsi="Arial" w:cs="Arial"/>
          <w:sz w:val="20"/>
          <w:szCs w:val="20"/>
        </w:rPr>
        <w:t>the</w:t>
      </w:r>
      <w:r>
        <w:rPr>
          <w:rFonts w:ascii="Arial" w:hAnsi="Arial" w:cs="Arial"/>
          <w:spacing w:val="15"/>
          <w:sz w:val="20"/>
          <w:szCs w:val="20"/>
        </w:rPr>
        <w:t xml:space="preserve"> </w:t>
      </w:r>
      <w:r>
        <w:rPr>
          <w:rFonts w:ascii="Arial" w:hAnsi="Arial" w:cs="Arial"/>
          <w:sz w:val="20"/>
          <w:szCs w:val="20"/>
        </w:rPr>
        <w:t>e</w:t>
      </w:r>
      <w:r>
        <w:rPr>
          <w:rFonts w:ascii="Arial" w:hAnsi="Arial" w:cs="Arial"/>
          <w:spacing w:val="-5"/>
          <w:sz w:val="20"/>
          <w:szCs w:val="20"/>
        </w:rPr>
        <w:t>n</w:t>
      </w:r>
      <w:r>
        <w:rPr>
          <w:rFonts w:ascii="Arial" w:hAnsi="Arial" w:cs="Arial"/>
          <w:sz w:val="20"/>
          <w:szCs w:val="20"/>
        </w:rPr>
        <w:t>tire</w:t>
      </w:r>
      <w:r>
        <w:rPr>
          <w:rFonts w:ascii="Arial" w:hAnsi="Arial" w:cs="Arial"/>
          <w:spacing w:val="13"/>
          <w:sz w:val="20"/>
          <w:szCs w:val="20"/>
        </w:rPr>
        <w:t xml:space="preserve"> </w:t>
      </w:r>
      <w:r>
        <w:rPr>
          <w:rFonts w:ascii="Arial" w:hAnsi="Arial" w:cs="Arial"/>
          <w:w w:val="95"/>
          <w:sz w:val="20"/>
          <w:szCs w:val="20"/>
        </w:rPr>
        <w:t>co</w:t>
      </w:r>
      <w:r>
        <w:rPr>
          <w:rFonts w:ascii="Arial" w:hAnsi="Arial" w:cs="Arial"/>
          <w:spacing w:val="-5"/>
          <w:w w:val="95"/>
          <w:sz w:val="20"/>
          <w:szCs w:val="20"/>
        </w:rPr>
        <w:t>nv</w:t>
      </w:r>
      <w:r>
        <w:rPr>
          <w:rFonts w:ascii="Arial" w:hAnsi="Arial" w:cs="Arial"/>
          <w:w w:val="95"/>
          <w:sz w:val="20"/>
          <w:szCs w:val="20"/>
        </w:rPr>
        <w:t>ersation</w:t>
      </w:r>
      <w:r>
        <w:rPr>
          <w:rFonts w:ascii="Arial" w:hAnsi="Arial" w:cs="Arial"/>
          <w:spacing w:val="29"/>
          <w:w w:val="95"/>
          <w:sz w:val="20"/>
          <w:szCs w:val="20"/>
        </w:rPr>
        <w:t xml:space="preserve"> </w:t>
      </w:r>
      <w:r>
        <w:rPr>
          <w:rFonts w:ascii="Arial" w:hAnsi="Arial" w:cs="Arial"/>
          <w:sz w:val="20"/>
          <w:szCs w:val="20"/>
        </w:rPr>
        <w:t>history</w:t>
      </w:r>
      <w:r>
        <w:rPr>
          <w:rFonts w:ascii="Arial" w:hAnsi="Arial" w:cs="Arial"/>
          <w:spacing w:val="31"/>
          <w:sz w:val="20"/>
          <w:szCs w:val="20"/>
        </w:rPr>
        <w:t xml:space="preserve"> </w:t>
      </w:r>
      <w:r>
        <w:rPr>
          <w:rFonts w:ascii="Arial" w:hAnsi="Arial" w:cs="Arial"/>
          <w:sz w:val="20"/>
          <w:szCs w:val="20"/>
        </w:rPr>
        <w:t>with</w:t>
      </w:r>
      <w:r>
        <w:rPr>
          <w:rFonts w:ascii="Arial" w:hAnsi="Arial" w:cs="Arial"/>
          <w:spacing w:val="46"/>
          <w:sz w:val="20"/>
          <w:szCs w:val="20"/>
        </w:rPr>
        <w:t xml:space="preserve"> </w:t>
      </w:r>
      <w:r>
        <w:rPr>
          <w:rFonts w:ascii="Arial" w:hAnsi="Arial" w:cs="Arial"/>
          <w:w w:val="87"/>
          <w:sz w:val="20"/>
          <w:szCs w:val="20"/>
        </w:rPr>
        <w:t>ea</w:t>
      </w:r>
      <w:r>
        <w:rPr>
          <w:rFonts w:ascii="Arial" w:hAnsi="Arial" w:cs="Arial"/>
          <w:spacing w:val="-4"/>
          <w:w w:val="87"/>
          <w:sz w:val="20"/>
          <w:szCs w:val="20"/>
        </w:rPr>
        <w:t>c</w:t>
      </w:r>
      <w:r>
        <w:rPr>
          <w:rFonts w:ascii="Arial" w:hAnsi="Arial" w:cs="Arial"/>
          <w:w w:val="87"/>
          <w:sz w:val="20"/>
          <w:szCs w:val="20"/>
        </w:rPr>
        <w:t>h</w:t>
      </w:r>
      <w:r>
        <w:rPr>
          <w:rFonts w:ascii="Arial" w:hAnsi="Arial" w:cs="Arial"/>
          <w:spacing w:val="31"/>
          <w:w w:val="87"/>
          <w:sz w:val="20"/>
          <w:szCs w:val="20"/>
        </w:rPr>
        <w:t xml:space="preserve"> </w:t>
      </w:r>
      <w:r>
        <w:rPr>
          <w:rFonts w:ascii="Arial" w:hAnsi="Arial" w:cs="Arial"/>
          <w:w w:val="87"/>
          <w:sz w:val="20"/>
          <w:szCs w:val="20"/>
        </w:rPr>
        <w:t xml:space="preserve">message. </w:t>
      </w:r>
      <w:r>
        <w:rPr>
          <w:rFonts w:ascii="Arial" w:hAnsi="Arial" w:cs="Arial"/>
          <w:sz w:val="20"/>
          <w:szCs w:val="20"/>
        </w:rPr>
        <w:t>A</w:t>
      </w:r>
      <w:r>
        <w:rPr>
          <w:rFonts w:ascii="Arial" w:hAnsi="Arial" w:cs="Arial"/>
          <w:spacing w:val="38"/>
          <w:sz w:val="20"/>
          <w:szCs w:val="20"/>
        </w:rPr>
        <w:t xml:space="preserve"> </w:t>
      </w:r>
      <w:r>
        <w:rPr>
          <w:rFonts w:ascii="Arial" w:hAnsi="Arial" w:cs="Arial"/>
          <w:w w:val="86"/>
          <w:sz w:val="20"/>
          <w:szCs w:val="20"/>
        </w:rPr>
        <w:t>message</w:t>
      </w:r>
      <w:r>
        <w:rPr>
          <w:rFonts w:ascii="Arial" w:hAnsi="Arial" w:cs="Arial"/>
          <w:spacing w:val="32"/>
          <w:w w:val="86"/>
          <w:sz w:val="20"/>
          <w:szCs w:val="20"/>
        </w:rPr>
        <w:t xml:space="preserve"> </w:t>
      </w:r>
      <w:r>
        <w:rPr>
          <w:rFonts w:ascii="Arial" w:hAnsi="Arial" w:cs="Arial"/>
          <w:sz w:val="20"/>
          <w:szCs w:val="20"/>
        </w:rPr>
        <w:t>digest</w:t>
      </w:r>
      <w:r>
        <w:rPr>
          <w:rFonts w:ascii="Arial" w:hAnsi="Arial" w:cs="Arial"/>
          <w:spacing w:val="-3"/>
          <w:sz w:val="20"/>
          <w:szCs w:val="20"/>
        </w:rPr>
        <w:t xml:space="preserve"> </w:t>
      </w:r>
      <w:r>
        <w:rPr>
          <w:rFonts w:ascii="Arial" w:hAnsi="Arial" w:cs="Arial"/>
          <w:sz w:val="20"/>
          <w:szCs w:val="20"/>
        </w:rPr>
        <w:t>is</w:t>
      </w:r>
      <w:r>
        <w:rPr>
          <w:rFonts w:ascii="Arial" w:hAnsi="Arial" w:cs="Arial"/>
          <w:spacing w:val="12"/>
          <w:sz w:val="20"/>
          <w:szCs w:val="20"/>
        </w:rPr>
        <w:t xml:space="preserve"> </w:t>
      </w:r>
      <w:r>
        <w:rPr>
          <w:rFonts w:ascii="Arial" w:hAnsi="Arial" w:cs="Arial"/>
          <w:sz w:val="20"/>
          <w:szCs w:val="20"/>
        </w:rPr>
        <w:t>computed</w:t>
      </w:r>
      <w:r>
        <w:rPr>
          <w:rFonts w:ascii="Arial" w:hAnsi="Arial" w:cs="Arial"/>
          <w:spacing w:val="-11"/>
          <w:sz w:val="20"/>
          <w:szCs w:val="20"/>
        </w:rPr>
        <w:t xml:space="preserve"> </w:t>
      </w:r>
      <w:r>
        <w:rPr>
          <w:rFonts w:ascii="Arial" w:hAnsi="Arial" w:cs="Arial"/>
          <w:sz w:val="20"/>
          <w:szCs w:val="20"/>
        </w:rPr>
        <w:t>using a</w:t>
      </w:r>
      <w:r>
        <w:rPr>
          <w:rFonts w:ascii="Arial" w:hAnsi="Arial" w:cs="Arial"/>
          <w:spacing w:val="11"/>
          <w:sz w:val="20"/>
          <w:szCs w:val="20"/>
        </w:rPr>
        <w:t xml:space="preserve"> </w:t>
      </w:r>
      <w:r>
        <w:rPr>
          <w:rFonts w:ascii="Arial" w:hAnsi="Arial" w:cs="Arial"/>
          <w:w w:val="93"/>
          <w:sz w:val="20"/>
          <w:szCs w:val="20"/>
        </w:rPr>
        <w:t>one-</w:t>
      </w:r>
      <w:r>
        <w:rPr>
          <w:rFonts w:ascii="Arial" w:hAnsi="Arial" w:cs="Arial"/>
          <w:spacing w:val="-5"/>
          <w:w w:val="93"/>
          <w:sz w:val="20"/>
          <w:szCs w:val="20"/>
        </w:rPr>
        <w:t>wa</w:t>
      </w:r>
      <w:r>
        <w:rPr>
          <w:rFonts w:ascii="Arial" w:hAnsi="Arial" w:cs="Arial"/>
          <w:w w:val="93"/>
          <w:sz w:val="20"/>
          <w:szCs w:val="20"/>
        </w:rPr>
        <w:t>y</w:t>
      </w:r>
      <w:r>
        <w:rPr>
          <w:rFonts w:ascii="Arial" w:hAnsi="Arial" w:cs="Arial"/>
          <w:spacing w:val="34"/>
          <w:w w:val="93"/>
          <w:sz w:val="20"/>
          <w:szCs w:val="20"/>
        </w:rPr>
        <w:t xml:space="preserve"> </w:t>
      </w:r>
      <w:r>
        <w:rPr>
          <w:rFonts w:ascii="Arial" w:hAnsi="Arial" w:cs="Arial"/>
          <w:sz w:val="20"/>
          <w:szCs w:val="20"/>
        </w:rPr>
        <w:t>function,</w:t>
      </w:r>
      <w:r>
        <w:rPr>
          <w:rFonts w:ascii="Arial" w:hAnsi="Arial" w:cs="Arial"/>
          <w:spacing w:val="36"/>
          <w:sz w:val="20"/>
          <w:szCs w:val="20"/>
        </w:rPr>
        <w:t xml:space="preserve"> </w:t>
      </w:r>
      <w:r>
        <w:rPr>
          <w:rFonts w:ascii="Arial" w:hAnsi="Arial" w:cs="Arial"/>
          <w:sz w:val="20"/>
          <w:szCs w:val="20"/>
        </w:rPr>
        <w:t>i.e.</w:t>
      </w:r>
      <w:r>
        <w:rPr>
          <w:rFonts w:ascii="Arial" w:hAnsi="Arial" w:cs="Arial"/>
          <w:spacing w:val="11"/>
          <w:sz w:val="20"/>
          <w:szCs w:val="20"/>
        </w:rPr>
        <w:t xml:space="preserve"> </w:t>
      </w:r>
      <w:r>
        <w:rPr>
          <w:rFonts w:ascii="Arial" w:hAnsi="Arial" w:cs="Arial"/>
          <w:sz w:val="20"/>
          <w:szCs w:val="20"/>
        </w:rPr>
        <w:t>its</w:t>
      </w:r>
      <w:r>
        <w:rPr>
          <w:rFonts w:ascii="Arial" w:hAnsi="Arial" w:cs="Arial"/>
          <w:spacing w:val="34"/>
          <w:sz w:val="20"/>
          <w:szCs w:val="20"/>
        </w:rPr>
        <w:t xml:space="preserve"> </w:t>
      </w:r>
      <w:r>
        <w:rPr>
          <w:rFonts w:ascii="Arial" w:hAnsi="Arial" w:cs="Arial"/>
          <w:sz w:val="20"/>
          <w:szCs w:val="20"/>
        </w:rPr>
        <w:t>output</w:t>
      </w:r>
      <w:r>
        <w:rPr>
          <w:rFonts w:ascii="Arial" w:hAnsi="Arial" w:cs="Arial"/>
          <w:spacing w:val="52"/>
          <w:sz w:val="20"/>
          <w:szCs w:val="20"/>
        </w:rPr>
        <w:t xml:space="preserve"> </w:t>
      </w:r>
      <w:r>
        <w:rPr>
          <w:rFonts w:ascii="Arial" w:hAnsi="Arial" w:cs="Arial"/>
          <w:sz w:val="20"/>
          <w:szCs w:val="20"/>
        </w:rPr>
        <w:t>is</w:t>
      </w:r>
      <w:r>
        <w:rPr>
          <w:rFonts w:ascii="Arial" w:hAnsi="Arial" w:cs="Arial"/>
          <w:spacing w:val="12"/>
          <w:sz w:val="20"/>
          <w:szCs w:val="20"/>
        </w:rPr>
        <w:t xml:space="preserve"> </w:t>
      </w:r>
      <w:r>
        <w:rPr>
          <w:rFonts w:ascii="Arial" w:hAnsi="Arial" w:cs="Arial"/>
          <w:sz w:val="20"/>
          <w:szCs w:val="20"/>
        </w:rPr>
        <w:t>un- predictable</w:t>
      </w:r>
      <w:r>
        <w:rPr>
          <w:rFonts w:ascii="Arial" w:hAnsi="Arial" w:cs="Arial"/>
          <w:spacing w:val="-7"/>
          <w:sz w:val="20"/>
          <w:szCs w:val="20"/>
        </w:rPr>
        <w:t xml:space="preserve"> </w:t>
      </w:r>
      <w:r>
        <w:rPr>
          <w:rFonts w:ascii="Arial" w:hAnsi="Arial" w:cs="Arial"/>
          <w:sz w:val="20"/>
          <w:szCs w:val="20"/>
        </w:rPr>
        <w:t>and</w:t>
      </w:r>
      <w:r>
        <w:rPr>
          <w:rFonts w:ascii="Arial" w:hAnsi="Arial" w:cs="Arial"/>
          <w:spacing w:val="-2"/>
          <w:sz w:val="20"/>
          <w:szCs w:val="20"/>
        </w:rPr>
        <w:t xml:space="preserve"> </w:t>
      </w:r>
      <w:r>
        <w:rPr>
          <w:rFonts w:ascii="Arial" w:hAnsi="Arial" w:cs="Arial"/>
          <w:sz w:val="20"/>
          <w:szCs w:val="20"/>
        </w:rPr>
        <w:t>its</w:t>
      </w:r>
      <w:r>
        <w:rPr>
          <w:rFonts w:ascii="Arial" w:hAnsi="Arial" w:cs="Arial"/>
          <w:spacing w:val="22"/>
          <w:sz w:val="20"/>
          <w:szCs w:val="20"/>
        </w:rPr>
        <w:t xml:space="preserve"> </w:t>
      </w:r>
      <w:r>
        <w:rPr>
          <w:rFonts w:ascii="Arial" w:hAnsi="Arial" w:cs="Arial"/>
          <w:sz w:val="20"/>
          <w:szCs w:val="20"/>
        </w:rPr>
        <w:t>input</w:t>
      </w:r>
      <w:r>
        <w:rPr>
          <w:rFonts w:ascii="Arial" w:hAnsi="Arial" w:cs="Arial"/>
          <w:spacing w:val="42"/>
          <w:sz w:val="20"/>
          <w:szCs w:val="20"/>
        </w:rPr>
        <w:t xml:space="preserve"> </w:t>
      </w:r>
      <w:r>
        <w:rPr>
          <w:rFonts w:ascii="Arial" w:hAnsi="Arial" w:cs="Arial"/>
          <w:sz w:val="20"/>
          <w:szCs w:val="20"/>
        </w:rPr>
        <w:t xml:space="preserve">is </w:t>
      </w:r>
      <w:r>
        <w:rPr>
          <w:rFonts w:ascii="Arial" w:hAnsi="Arial" w:cs="Arial"/>
          <w:w w:val="94"/>
          <w:sz w:val="20"/>
          <w:szCs w:val="20"/>
        </w:rPr>
        <w:t>im</w:t>
      </w:r>
      <w:r>
        <w:rPr>
          <w:rFonts w:ascii="Arial" w:hAnsi="Arial" w:cs="Arial"/>
          <w:spacing w:val="6"/>
          <w:w w:val="94"/>
          <w:sz w:val="20"/>
          <w:szCs w:val="20"/>
        </w:rPr>
        <w:t>p</w:t>
      </w:r>
      <w:r>
        <w:rPr>
          <w:rFonts w:ascii="Arial" w:hAnsi="Arial" w:cs="Arial"/>
          <w:w w:val="94"/>
          <w:sz w:val="20"/>
          <w:szCs w:val="20"/>
        </w:rPr>
        <w:t>oss</w:t>
      </w:r>
      <w:r>
        <w:rPr>
          <w:rFonts w:ascii="Arial" w:hAnsi="Arial" w:cs="Arial"/>
          <w:spacing w:val="1"/>
          <w:w w:val="94"/>
          <w:sz w:val="20"/>
          <w:szCs w:val="20"/>
        </w:rPr>
        <w:t>i</w:t>
      </w:r>
      <w:r>
        <w:rPr>
          <w:rFonts w:ascii="Arial" w:hAnsi="Arial" w:cs="Arial"/>
          <w:w w:val="94"/>
          <w:sz w:val="20"/>
          <w:szCs w:val="20"/>
        </w:rPr>
        <w:t>ble</w:t>
      </w:r>
      <w:r>
        <w:rPr>
          <w:rFonts w:ascii="Arial" w:hAnsi="Arial" w:cs="Arial"/>
          <w:spacing w:val="18"/>
          <w:w w:val="94"/>
          <w:sz w:val="20"/>
          <w:szCs w:val="20"/>
        </w:rPr>
        <w:t xml:space="preserve"> </w:t>
      </w:r>
      <w:r>
        <w:rPr>
          <w:rFonts w:ascii="Arial" w:hAnsi="Arial" w:cs="Arial"/>
          <w:sz w:val="20"/>
          <w:szCs w:val="20"/>
        </w:rPr>
        <w:t>to</w:t>
      </w:r>
      <w:r>
        <w:rPr>
          <w:rFonts w:ascii="Arial" w:hAnsi="Arial" w:cs="Arial"/>
          <w:spacing w:val="20"/>
          <w:sz w:val="20"/>
          <w:szCs w:val="20"/>
        </w:rPr>
        <w:t xml:space="preserve"> </w:t>
      </w:r>
      <w:r>
        <w:rPr>
          <w:rFonts w:ascii="Arial" w:hAnsi="Arial" w:cs="Arial"/>
          <w:sz w:val="20"/>
          <w:szCs w:val="20"/>
        </w:rPr>
        <w:t>compute</w:t>
      </w:r>
      <w:r>
        <w:rPr>
          <w:rFonts w:ascii="Arial" w:hAnsi="Arial" w:cs="Arial"/>
          <w:spacing w:val="-19"/>
          <w:sz w:val="20"/>
          <w:szCs w:val="20"/>
        </w:rPr>
        <w:t xml:space="preserve"> </w:t>
      </w:r>
      <w:r>
        <w:rPr>
          <w:rFonts w:ascii="Arial" w:hAnsi="Arial" w:cs="Arial"/>
          <w:sz w:val="20"/>
          <w:szCs w:val="20"/>
        </w:rPr>
        <w:t>gi</w:t>
      </w:r>
      <w:r>
        <w:rPr>
          <w:rFonts w:ascii="Arial" w:hAnsi="Arial" w:cs="Arial"/>
          <w:spacing w:val="-5"/>
          <w:sz w:val="20"/>
          <w:szCs w:val="20"/>
        </w:rPr>
        <w:t>v</w:t>
      </w:r>
      <w:r>
        <w:rPr>
          <w:rFonts w:ascii="Arial" w:hAnsi="Arial" w:cs="Arial"/>
          <w:sz w:val="20"/>
          <w:szCs w:val="20"/>
        </w:rPr>
        <w:t>en</w:t>
      </w:r>
      <w:r>
        <w:rPr>
          <w:rFonts w:ascii="Arial" w:hAnsi="Arial" w:cs="Arial"/>
          <w:spacing w:val="-11"/>
          <w:sz w:val="20"/>
          <w:szCs w:val="20"/>
        </w:rPr>
        <w:t xml:space="preserve"> </w:t>
      </w:r>
      <w:r>
        <w:rPr>
          <w:rFonts w:ascii="Arial" w:hAnsi="Arial" w:cs="Arial"/>
          <w:sz w:val="20"/>
          <w:szCs w:val="20"/>
        </w:rPr>
        <w:t>only</w:t>
      </w:r>
      <w:r>
        <w:rPr>
          <w:rFonts w:ascii="Arial" w:hAnsi="Arial" w:cs="Arial"/>
          <w:spacing w:val="12"/>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sz w:val="20"/>
          <w:szCs w:val="20"/>
        </w:rPr>
        <w:t xml:space="preserve">output. </w:t>
      </w:r>
      <w:r>
        <w:rPr>
          <w:rFonts w:ascii="Arial" w:hAnsi="Arial" w:cs="Arial"/>
          <w:spacing w:val="4"/>
          <w:sz w:val="20"/>
          <w:szCs w:val="20"/>
        </w:rPr>
        <w:t xml:space="preserve"> </w:t>
      </w:r>
      <w:r>
        <w:rPr>
          <w:rFonts w:ascii="Arial" w:hAnsi="Arial" w:cs="Arial"/>
          <w:w w:val="102"/>
          <w:sz w:val="20"/>
          <w:szCs w:val="20"/>
        </w:rPr>
        <w:t xml:space="preserve">This </w:t>
      </w:r>
      <w:r>
        <w:rPr>
          <w:rFonts w:ascii="Arial" w:hAnsi="Arial" w:cs="Arial"/>
          <w:w w:val="90"/>
          <w:sz w:val="20"/>
          <w:szCs w:val="20"/>
        </w:rPr>
        <w:t>means</w:t>
      </w:r>
      <w:r>
        <w:rPr>
          <w:rFonts w:ascii="Arial" w:hAnsi="Arial" w:cs="Arial"/>
          <w:spacing w:val="27"/>
          <w:w w:val="90"/>
          <w:sz w:val="20"/>
          <w:szCs w:val="20"/>
        </w:rPr>
        <w:t xml:space="preserve"> </w:t>
      </w:r>
      <w:r>
        <w:rPr>
          <w:rFonts w:ascii="Arial" w:hAnsi="Arial" w:cs="Arial"/>
          <w:sz w:val="20"/>
          <w:szCs w:val="20"/>
        </w:rPr>
        <w:t>that</w:t>
      </w:r>
      <w:r>
        <w:rPr>
          <w:rFonts w:ascii="Arial" w:hAnsi="Arial" w:cs="Arial"/>
          <w:spacing w:val="51"/>
          <w:sz w:val="20"/>
          <w:szCs w:val="20"/>
        </w:rPr>
        <w:t xml:space="preserve"> </w:t>
      </w:r>
      <w:r>
        <w:rPr>
          <w:rFonts w:ascii="Arial" w:hAnsi="Arial" w:cs="Arial"/>
          <w:sz w:val="20"/>
          <w:szCs w:val="20"/>
        </w:rPr>
        <w:t>the</w:t>
      </w:r>
      <w:r>
        <w:rPr>
          <w:rFonts w:ascii="Arial" w:hAnsi="Arial" w:cs="Arial"/>
          <w:spacing w:val="18"/>
          <w:sz w:val="20"/>
          <w:szCs w:val="20"/>
        </w:rPr>
        <w:t xml:space="preserve"> </w:t>
      </w:r>
      <w:r>
        <w:rPr>
          <w:rFonts w:ascii="Arial" w:hAnsi="Arial" w:cs="Arial"/>
          <w:w w:val="86"/>
          <w:sz w:val="20"/>
          <w:szCs w:val="20"/>
        </w:rPr>
        <w:t>message</w:t>
      </w:r>
      <w:r>
        <w:rPr>
          <w:rFonts w:ascii="Arial" w:hAnsi="Arial" w:cs="Arial"/>
          <w:spacing w:val="29"/>
          <w:w w:val="86"/>
          <w:sz w:val="20"/>
          <w:szCs w:val="20"/>
        </w:rPr>
        <w:t xml:space="preserve"> </w:t>
      </w:r>
      <w:r>
        <w:rPr>
          <w:rFonts w:ascii="Arial" w:hAnsi="Arial" w:cs="Arial"/>
          <w:sz w:val="20"/>
          <w:szCs w:val="20"/>
        </w:rPr>
        <w:t>digest</w:t>
      </w:r>
      <w:r>
        <w:rPr>
          <w:rFonts w:ascii="Arial" w:hAnsi="Arial" w:cs="Arial"/>
          <w:spacing w:val="-6"/>
          <w:sz w:val="20"/>
          <w:szCs w:val="20"/>
        </w:rPr>
        <w:t xml:space="preserve"> </w:t>
      </w:r>
      <w:r>
        <w:rPr>
          <w:rFonts w:ascii="Arial" w:hAnsi="Arial" w:cs="Arial"/>
          <w:sz w:val="20"/>
          <w:szCs w:val="20"/>
        </w:rPr>
        <w:t>included</w:t>
      </w:r>
      <w:r>
        <w:rPr>
          <w:rFonts w:ascii="Arial" w:hAnsi="Arial" w:cs="Arial"/>
          <w:spacing w:val="-1"/>
          <w:sz w:val="20"/>
          <w:szCs w:val="20"/>
        </w:rPr>
        <w:t xml:space="preserve"> </w:t>
      </w:r>
      <w:r>
        <w:rPr>
          <w:rFonts w:ascii="Arial" w:hAnsi="Arial" w:cs="Arial"/>
          <w:sz w:val="20"/>
          <w:szCs w:val="20"/>
        </w:rPr>
        <w:t>in</w:t>
      </w:r>
      <w:r>
        <w:rPr>
          <w:rFonts w:ascii="Arial" w:hAnsi="Arial" w:cs="Arial"/>
          <w:spacing w:val="30"/>
          <w:sz w:val="20"/>
          <w:szCs w:val="20"/>
        </w:rPr>
        <w:t xml:space="preserve"> </w:t>
      </w:r>
      <w:r>
        <w:rPr>
          <w:rFonts w:ascii="Arial" w:hAnsi="Arial" w:cs="Arial"/>
          <w:sz w:val="20"/>
          <w:szCs w:val="20"/>
        </w:rPr>
        <w:t>Bob’s</w:t>
      </w:r>
      <w:r>
        <w:rPr>
          <w:rFonts w:ascii="Arial" w:hAnsi="Arial" w:cs="Arial"/>
          <w:spacing w:val="1"/>
          <w:sz w:val="20"/>
          <w:szCs w:val="20"/>
        </w:rPr>
        <w:t xml:space="preserve"> </w:t>
      </w:r>
      <w:r>
        <w:rPr>
          <w:rFonts w:ascii="Arial" w:hAnsi="Arial" w:cs="Arial"/>
          <w:sz w:val="20"/>
          <w:szCs w:val="20"/>
        </w:rPr>
        <w:t>reply</w:t>
      </w:r>
      <w:r>
        <w:rPr>
          <w:rFonts w:ascii="Arial" w:hAnsi="Arial" w:cs="Arial"/>
          <w:spacing w:val="21"/>
          <w:sz w:val="20"/>
          <w:szCs w:val="20"/>
        </w:rPr>
        <w:t xml:space="preserve"> </w:t>
      </w:r>
      <w:r>
        <w:rPr>
          <w:rFonts w:ascii="Arial" w:hAnsi="Arial" w:cs="Arial"/>
          <w:sz w:val="20"/>
          <w:szCs w:val="20"/>
        </w:rPr>
        <w:t>and</w:t>
      </w:r>
      <w:r>
        <w:rPr>
          <w:rFonts w:ascii="Arial" w:hAnsi="Arial" w:cs="Arial"/>
          <w:spacing w:val="8"/>
          <w:sz w:val="20"/>
          <w:szCs w:val="20"/>
        </w:rPr>
        <w:t xml:space="preserve"> </w:t>
      </w:r>
      <w:r>
        <w:rPr>
          <w:rFonts w:ascii="Arial" w:hAnsi="Arial" w:cs="Arial"/>
          <w:sz w:val="20"/>
          <w:szCs w:val="20"/>
        </w:rPr>
        <w:t>the</w:t>
      </w:r>
      <w:r>
        <w:rPr>
          <w:rFonts w:ascii="Arial" w:hAnsi="Arial" w:cs="Arial"/>
          <w:spacing w:val="18"/>
          <w:sz w:val="20"/>
          <w:szCs w:val="20"/>
        </w:rPr>
        <w:t xml:space="preserve"> </w:t>
      </w:r>
      <w:r>
        <w:rPr>
          <w:rFonts w:ascii="Arial" w:hAnsi="Arial" w:cs="Arial"/>
          <w:sz w:val="20"/>
          <w:szCs w:val="20"/>
        </w:rPr>
        <w:t>one</w:t>
      </w:r>
      <w:r>
        <w:rPr>
          <w:rFonts w:ascii="Arial" w:hAnsi="Arial" w:cs="Arial"/>
          <w:spacing w:val="-16"/>
          <w:sz w:val="20"/>
          <w:szCs w:val="20"/>
        </w:rPr>
        <w:t xml:space="preserve"> </w:t>
      </w:r>
      <w:r>
        <w:rPr>
          <w:rFonts w:ascii="Arial" w:hAnsi="Arial" w:cs="Arial"/>
          <w:sz w:val="20"/>
          <w:szCs w:val="20"/>
        </w:rPr>
        <w:t xml:space="preserve">computed </w:t>
      </w:r>
      <w:r>
        <w:rPr>
          <w:rFonts w:ascii="Arial" w:hAnsi="Arial" w:cs="Arial"/>
          <w:spacing w:val="-5"/>
          <w:sz w:val="20"/>
          <w:szCs w:val="20"/>
        </w:rPr>
        <w:t>b</w:t>
      </w:r>
      <w:r>
        <w:rPr>
          <w:rFonts w:ascii="Arial" w:hAnsi="Arial" w:cs="Arial"/>
          <w:sz w:val="20"/>
          <w:szCs w:val="20"/>
        </w:rPr>
        <w:t>y</w:t>
      </w:r>
      <w:r>
        <w:rPr>
          <w:rFonts w:ascii="Arial" w:hAnsi="Arial" w:cs="Arial"/>
          <w:spacing w:val="10"/>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sz w:val="20"/>
          <w:szCs w:val="20"/>
        </w:rPr>
        <w:t>other</w:t>
      </w:r>
      <w:r>
        <w:rPr>
          <w:rFonts w:ascii="Arial" w:hAnsi="Arial" w:cs="Arial"/>
          <w:spacing w:val="1"/>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23"/>
          <w:sz w:val="20"/>
          <w:szCs w:val="20"/>
        </w:rPr>
        <w:t xml:space="preserve"> </w:t>
      </w:r>
      <w:r>
        <w:rPr>
          <w:rFonts w:ascii="Arial" w:hAnsi="Arial" w:cs="Arial"/>
          <w:w w:val="91"/>
          <w:sz w:val="20"/>
          <w:szCs w:val="20"/>
        </w:rPr>
        <w:t>a</w:t>
      </w:r>
      <w:r>
        <w:rPr>
          <w:rFonts w:ascii="Arial" w:hAnsi="Arial" w:cs="Arial"/>
          <w:spacing w:val="5"/>
          <w:w w:val="91"/>
          <w:sz w:val="20"/>
          <w:szCs w:val="20"/>
        </w:rPr>
        <w:t>b</w:t>
      </w:r>
      <w:r>
        <w:rPr>
          <w:rFonts w:ascii="Arial" w:hAnsi="Arial" w:cs="Arial"/>
          <w:spacing w:val="-5"/>
          <w:w w:val="91"/>
          <w:sz w:val="20"/>
          <w:szCs w:val="20"/>
        </w:rPr>
        <w:t>ov</w:t>
      </w:r>
      <w:r>
        <w:rPr>
          <w:rFonts w:ascii="Arial" w:hAnsi="Arial" w:cs="Arial"/>
          <w:w w:val="91"/>
          <w:sz w:val="20"/>
          <w:szCs w:val="20"/>
        </w:rPr>
        <w:t>e</w:t>
      </w:r>
      <w:r>
        <w:rPr>
          <w:rFonts w:ascii="Arial" w:hAnsi="Arial" w:cs="Arial"/>
          <w:spacing w:val="16"/>
          <w:w w:val="91"/>
          <w:sz w:val="20"/>
          <w:szCs w:val="20"/>
        </w:rPr>
        <w:t xml:space="preserve"> </w:t>
      </w:r>
      <w:r>
        <w:rPr>
          <w:rFonts w:ascii="Arial" w:hAnsi="Arial" w:cs="Arial"/>
          <w:spacing w:val="-6"/>
          <w:sz w:val="20"/>
          <w:szCs w:val="20"/>
        </w:rPr>
        <w:t>w</w:t>
      </w:r>
      <w:r>
        <w:rPr>
          <w:rFonts w:ascii="Arial" w:hAnsi="Arial" w:cs="Arial"/>
          <w:sz w:val="20"/>
          <w:szCs w:val="20"/>
        </w:rPr>
        <w:t>ould</w:t>
      </w:r>
      <w:r>
        <w:rPr>
          <w:rFonts w:ascii="Arial" w:hAnsi="Arial" w:cs="Arial"/>
          <w:spacing w:val="1"/>
          <w:sz w:val="20"/>
          <w:szCs w:val="20"/>
        </w:rPr>
        <w:t xml:space="preserve"> </w:t>
      </w:r>
      <w:r>
        <w:rPr>
          <w:rFonts w:ascii="Arial" w:hAnsi="Arial" w:cs="Arial"/>
          <w:sz w:val="20"/>
          <w:szCs w:val="20"/>
        </w:rPr>
        <w:t>differ,</w:t>
      </w:r>
      <w:r>
        <w:rPr>
          <w:rFonts w:ascii="Arial" w:hAnsi="Arial" w:cs="Arial"/>
          <w:spacing w:val="7"/>
          <w:sz w:val="20"/>
          <w:szCs w:val="20"/>
        </w:rPr>
        <w:t xml:space="preserve"> </w:t>
      </w:r>
      <w:r>
        <w:rPr>
          <w:rFonts w:ascii="Arial" w:hAnsi="Arial" w:cs="Arial"/>
          <w:sz w:val="20"/>
          <w:szCs w:val="20"/>
        </w:rPr>
        <w:t>t</w:t>
      </w:r>
      <w:r>
        <w:rPr>
          <w:rFonts w:ascii="Arial" w:hAnsi="Arial" w:cs="Arial"/>
          <w:spacing w:val="-5"/>
          <w:sz w:val="20"/>
          <w:szCs w:val="20"/>
        </w:rPr>
        <w:t>h</w:t>
      </w:r>
      <w:r>
        <w:rPr>
          <w:rFonts w:ascii="Arial" w:hAnsi="Arial" w:cs="Arial"/>
          <w:sz w:val="20"/>
          <w:szCs w:val="20"/>
        </w:rPr>
        <w:t>us</w:t>
      </w:r>
      <w:r>
        <w:rPr>
          <w:rFonts w:ascii="Arial" w:hAnsi="Arial" w:cs="Arial"/>
          <w:spacing w:val="3"/>
          <w:sz w:val="20"/>
          <w:szCs w:val="20"/>
        </w:rPr>
        <w:t xml:space="preserve"> </w:t>
      </w:r>
      <w:r>
        <w:rPr>
          <w:rFonts w:ascii="Arial" w:hAnsi="Arial" w:cs="Arial"/>
          <w:w w:val="92"/>
          <w:sz w:val="20"/>
          <w:szCs w:val="20"/>
        </w:rPr>
        <w:t>e</w:t>
      </w:r>
      <w:r>
        <w:rPr>
          <w:rFonts w:ascii="Arial" w:hAnsi="Arial" w:cs="Arial"/>
          <w:spacing w:val="-5"/>
          <w:w w:val="92"/>
          <w:sz w:val="20"/>
          <w:szCs w:val="20"/>
        </w:rPr>
        <w:t>v</w:t>
      </w:r>
      <w:r>
        <w:rPr>
          <w:rFonts w:ascii="Arial" w:hAnsi="Arial" w:cs="Arial"/>
          <w:w w:val="92"/>
          <w:sz w:val="20"/>
          <w:szCs w:val="20"/>
        </w:rPr>
        <w:t>er</w:t>
      </w:r>
      <w:r>
        <w:rPr>
          <w:rFonts w:ascii="Arial" w:hAnsi="Arial" w:cs="Arial"/>
          <w:spacing w:val="-5"/>
          <w:w w:val="92"/>
          <w:sz w:val="20"/>
          <w:szCs w:val="20"/>
        </w:rPr>
        <w:t>y</w:t>
      </w:r>
      <w:r>
        <w:rPr>
          <w:rFonts w:ascii="Arial" w:hAnsi="Arial" w:cs="Arial"/>
          <w:w w:val="92"/>
          <w:sz w:val="20"/>
          <w:szCs w:val="20"/>
        </w:rPr>
        <w:t>one</w:t>
      </w:r>
      <w:r>
        <w:rPr>
          <w:rFonts w:ascii="Arial" w:hAnsi="Arial" w:cs="Arial"/>
          <w:spacing w:val="11"/>
          <w:w w:val="92"/>
          <w:sz w:val="20"/>
          <w:szCs w:val="20"/>
        </w:rPr>
        <w:t xml:space="preserve"> </w:t>
      </w:r>
      <w:r>
        <w:rPr>
          <w:rFonts w:ascii="Arial" w:hAnsi="Arial" w:cs="Arial"/>
          <w:w w:val="92"/>
          <w:sz w:val="20"/>
          <w:szCs w:val="20"/>
        </w:rPr>
        <w:t>learns</w:t>
      </w:r>
      <w:r>
        <w:rPr>
          <w:rFonts w:ascii="Arial" w:hAnsi="Arial" w:cs="Arial"/>
          <w:spacing w:val="16"/>
          <w:w w:val="92"/>
          <w:sz w:val="20"/>
          <w:szCs w:val="20"/>
        </w:rPr>
        <w:t xml:space="preserve"> </w:t>
      </w:r>
      <w:r>
        <w:rPr>
          <w:rFonts w:ascii="Arial" w:hAnsi="Arial" w:cs="Arial"/>
          <w:sz w:val="20"/>
          <w:szCs w:val="20"/>
        </w:rPr>
        <w:t>that</w:t>
      </w:r>
      <w:r>
        <w:rPr>
          <w:rFonts w:ascii="Arial" w:hAnsi="Arial" w:cs="Arial"/>
          <w:spacing w:val="36"/>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sz w:val="20"/>
          <w:szCs w:val="20"/>
        </w:rPr>
        <w:t xml:space="preserve">con- </w:t>
      </w:r>
      <w:proofErr w:type="spellStart"/>
      <w:r>
        <w:rPr>
          <w:rFonts w:ascii="Arial" w:hAnsi="Arial" w:cs="Arial"/>
          <w:spacing w:val="-5"/>
          <w:sz w:val="20"/>
          <w:szCs w:val="20"/>
        </w:rPr>
        <w:t>v</w:t>
      </w:r>
      <w:r>
        <w:rPr>
          <w:rFonts w:ascii="Arial" w:hAnsi="Arial" w:cs="Arial"/>
          <w:sz w:val="20"/>
          <w:szCs w:val="20"/>
        </w:rPr>
        <w:t>ersation</w:t>
      </w:r>
      <w:proofErr w:type="spellEnd"/>
      <w:r>
        <w:rPr>
          <w:rFonts w:ascii="Arial" w:hAnsi="Arial" w:cs="Arial"/>
          <w:spacing w:val="2"/>
          <w:sz w:val="20"/>
          <w:szCs w:val="20"/>
        </w:rPr>
        <w:t xml:space="preserve"> </w:t>
      </w:r>
      <w:r>
        <w:rPr>
          <w:rFonts w:ascii="Arial" w:hAnsi="Arial" w:cs="Arial"/>
          <w:sz w:val="20"/>
          <w:szCs w:val="20"/>
        </w:rPr>
        <w:t>history</w:t>
      </w:r>
      <w:r>
        <w:rPr>
          <w:rFonts w:ascii="Arial" w:hAnsi="Arial" w:cs="Arial"/>
          <w:spacing w:val="37"/>
          <w:sz w:val="20"/>
          <w:szCs w:val="20"/>
        </w:rPr>
        <w:t xml:space="preserve"> </w:t>
      </w:r>
      <w:r>
        <w:rPr>
          <w:rFonts w:ascii="Arial" w:hAnsi="Arial" w:cs="Arial"/>
          <w:sz w:val="20"/>
          <w:szCs w:val="20"/>
        </w:rPr>
        <w:t>is</w:t>
      </w:r>
      <w:r>
        <w:rPr>
          <w:rFonts w:ascii="Arial" w:hAnsi="Arial" w:cs="Arial"/>
          <w:spacing w:val="12"/>
          <w:sz w:val="20"/>
          <w:szCs w:val="20"/>
        </w:rPr>
        <w:t xml:space="preserve"> </w:t>
      </w:r>
      <w:r>
        <w:rPr>
          <w:rFonts w:ascii="Arial" w:hAnsi="Arial" w:cs="Arial"/>
          <w:w w:val="93"/>
          <w:sz w:val="20"/>
          <w:szCs w:val="20"/>
        </w:rPr>
        <w:t>incon</w:t>
      </w:r>
      <w:r>
        <w:rPr>
          <w:rFonts w:ascii="Arial" w:hAnsi="Arial" w:cs="Arial"/>
          <w:spacing w:val="1"/>
          <w:w w:val="93"/>
          <w:sz w:val="20"/>
          <w:szCs w:val="20"/>
        </w:rPr>
        <w:t>s</w:t>
      </w:r>
      <w:r>
        <w:rPr>
          <w:rFonts w:ascii="Arial" w:hAnsi="Arial" w:cs="Arial"/>
          <w:w w:val="97"/>
          <w:sz w:val="20"/>
          <w:szCs w:val="20"/>
        </w:rPr>
        <w:t>iste</w:t>
      </w:r>
      <w:r>
        <w:rPr>
          <w:rFonts w:ascii="Arial" w:hAnsi="Arial" w:cs="Arial"/>
          <w:spacing w:val="-5"/>
          <w:w w:val="97"/>
          <w:sz w:val="20"/>
          <w:szCs w:val="20"/>
        </w:rPr>
        <w:t>n</w:t>
      </w:r>
      <w:r>
        <w:rPr>
          <w:rFonts w:ascii="Arial" w:hAnsi="Arial" w:cs="Arial"/>
          <w:w w:val="139"/>
          <w:sz w:val="20"/>
          <w:szCs w:val="20"/>
        </w:rPr>
        <w:t>t</w:t>
      </w:r>
      <w:r>
        <w:rPr>
          <w:rFonts w:ascii="Arial" w:hAnsi="Arial" w:cs="Arial"/>
          <w:spacing w:val="24"/>
          <w:sz w:val="20"/>
          <w:szCs w:val="20"/>
        </w:rPr>
        <w:t xml:space="preserve"> </w:t>
      </w:r>
      <w:r>
        <w:rPr>
          <w:rFonts w:ascii="Arial" w:hAnsi="Arial" w:cs="Arial"/>
          <w:sz w:val="20"/>
          <w:szCs w:val="20"/>
        </w:rPr>
        <w:t>and</w:t>
      </w:r>
      <w:r>
        <w:rPr>
          <w:rFonts w:ascii="Arial" w:hAnsi="Arial" w:cs="Arial"/>
          <w:spacing w:val="11"/>
          <w:sz w:val="20"/>
          <w:szCs w:val="20"/>
        </w:rPr>
        <w:t xml:space="preserve"> </w:t>
      </w:r>
      <w:r>
        <w:rPr>
          <w:rFonts w:ascii="Arial" w:hAnsi="Arial" w:cs="Arial"/>
          <w:sz w:val="20"/>
          <w:szCs w:val="20"/>
        </w:rPr>
        <w:t>should</w:t>
      </w:r>
      <w:r>
        <w:rPr>
          <w:rFonts w:ascii="Arial" w:hAnsi="Arial" w:cs="Arial"/>
          <w:spacing w:val="-4"/>
          <w:sz w:val="20"/>
          <w:szCs w:val="20"/>
        </w:rPr>
        <w:t xml:space="preserve"> </w:t>
      </w:r>
      <w:r>
        <w:rPr>
          <w:rFonts w:ascii="Arial" w:hAnsi="Arial" w:cs="Arial"/>
          <w:sz w:val="20"/>
          <w:szCs w:val="20"/>
        </w:rPr>
        <w:t>no</w:t>
      </w:r>
      <w:r>
        <w:rPr>
          <w:rFonts w:ascii="Arial" w:hAnsi="Arial" w:cs="Arial"/>
          <w:spacing w:val="12"/>
          <w:sz w:val="20"/>
          <w:szCs w:val="20"/>
        </w:rPr>
        <w:t xml:space="preserve"> </w:t>
      </w:r>
      <w:r>
        <w:rPr>
          <w:rFonts w:ascii="Arial" w:hAnsi="Arial" w:cs="Arial"/>
          <w:sz w:val="20"/>
          <w:szCs w:val="20"/>
        </w:rPr>
        <w:t>longer</w:t>
      </w:r>
      <w:r>
        <w:rPr>
          <w:rFonts w:ascii="Arial" w:hAnsi="Arial" w:cs="Arial"/>
          <w:spacing w:val="-3"/>
          <w:sz w:val="20"/>
          <w:szCs w:val="20"/>
        </w:rPr>
        <w:t xml:space="preserve"> </w:t>
      </w:r>
      <w:r>
        <w:rPr>
          <w:rFonts w:ascii="Arial" w:hAnsi="Arial" w:cs="Arial"/>
          <w:spacing w:val="4"/>
          <w:w w:val="89"/>
          <w:sz w:val="20"/>
          <w:szCs w:val="20"/>
        </w:rPr>
        <w:t>b</w:t>
      </w:r>
      <w:r>
        <w:rPr>
          <w:rFonts w:ascii="Arial" w:hAnsi="Arial" w:cs="Arial"/>
          <w:w w:val="89"/>
          <w:sz w:val="20"/>
          <w:szCs w:val="20"/>
        </w:rPr>
        <w:t>e</w:t>
      </w:r>
      <w:r>
        <w:rPr>
          <w:rFonts w:ascii="Arial" w:hAnsi="Arial" w:cs="Arial"/>
          <w:spacing w:val="31"/>
          <w:w w:val="89"/>
          <w:sz w:val="20"/>
          <w:szCs w:val="20"/>
        </w:rPr>
        <w:t xml:space="preserve"> </w:t>
      </w:r>
      <w:r>
        <w:rPr>
          <w:rFonts w:ascii="Arial" w:hAnsi="Arial" w:cs="Arial"/>
          <w:sz w:val="20"/>
          <w:szCs w:val="20"/>
        </w:rPr>
        <w:t xml:space="preserve">trusted. </w:t>
      </w:r>
      <w:r>
        <w:rPr>
          <w:rFonts w:ascii="Arial" w:hAnsi="Arial" w:cs="Arial"/>
          <w:spacing w:val="26"/>
          <w:sz w:val="20"/>
          <w:szCs w:val="20"/>
        </w:rPr>
        <w:t xml:space="preserve"> </w:t>
      </w:r>
      <w:r>
        <w:rPr>
          <w:rFonts w:ascii="Arial" w:hAnsi="Arial" w:cs="Arial"/>
          <w:sz w:val="20"/>
          <w:szCs w:val="20"/>
        </w:rPr>
        <w:t>Due</w:t>
      </w:r>
      <w:r>
        <w:rPr>
          <w:rFonts w:ascii="Arial" w:hAnsi="Arial" w:cs="Arial"/>
          <w:spacing w:val="7"/>
          <w:sz w:val="20"/>
          <w:szCs w:val="20"/>
        </w:rPr>
        <w:t xml:space="preserve"> </w:t>
      </w:r>
      <w:r>
        <w:rPr>
          <w:rFonts w:ascii="Arial" w:hAnsi="Arial" w:cs="Arial"/>
          <w:sz w:val="20"/>
          <w:szCs w:val="20"/>
        </w:rPr>
        <w:t>to</w:t>
      </w:r>
      <w:r>
        <w:rPr>
          <w:rFonts w:ascii="Arial" w:hAnsi="Arial" w:cs="Arial"/>
          <w:spacing w:val="32"/>
          <w:sz w:val="20"/>
          <w:szCs w:val="20"/>
        </w:rPr>
        <w:t xml:space="preserve"> </w:t>
      </w:r>
      <w:r>
        <w:rPr>
          <w:rFonts w:ascii="Arial" w:hAnsi="Arial" w:cs="Arial"/>
          <w:sz w:val="20"/>
          <w:szCs w:val="20"/>
        </w:rPr>
        <w:t>the unpredictable</w:t>
      </w:r>
      <w:r>
        <w:rPr>
          <w:rFonts w:ascii="Arial" w:hAnsi="Arial" w:cs="Arial"/>
          <w:spacing w:val="7"/>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er</w:t>
      </w:r>
      <w:r>
        <w:rPr>
          <w:rFonts w:ascii="Arial" w:hAnsi="Arial" w:cs="Arial"/>
          <w:spacing w:val="-5"/>
          <w:sz w:val="20"/>
          <w:szCs w:val="20"/>
        </w:rPr>
        <w:t>t</w:t>
      </w:r>
      <w:r>
        <w:rPr>
          <w:rFonts w:ascii="Arial" w:hAnsi="Arial" w:cs="Arial"/>
          <w:sz w:val="20"/>
          <w:szCs w:val="20"/>
        </w:rPr>
        <w:t>y</w:t>
      </w:r>
      <w:r>
        <w:rPr>
          <w:rFonts w:ascii="Arial" w:hAnsi="Arial" w:cs="Arial"/>
          <w:spacing w:val="40"/>
          <w:sz w:val="20"/>
          <w:szCs w:val="20"/>
        </w:rPr>
        <w:t xml:space="preserve"> </w:t>
      </w:r>
      <w:r>
        <w:rPr>
          <w:rFonts w:ascii="Arial" w:hAnsi="Arial" w:cs="Arial"/>
          <w:sz w:val="20"/>
          <w:szCs w:val="20"/>
        </w:rPr>
        <w:t>of</w:t>
      </w:r>
      <w:r>
        <w:rPr>
          <w:rFonts w:ascii="Arial" w:hAnsi="Arial" w:cs="Arial"/>
          <w:spacing w:val="23"/>
          <w:sz w:val="20"/>
          <w:szCs w:val="20"/>
        </w:rPr>
        <w:t xml:space="preserve"> </w:t>
      </w:r>
      <w:r>
        <w:rPr>
          <w:rFonts w:ascii="Arial" w:hAnsi="Arial" w:cs="Arial"/>
          <w:sz w:val="20"/>
          <w:szCs w:val="20"/>
        </w:rPr>
        <w:t>the</w:t>
      </w:r>
      <w:r>
        <w:rPr>
          <w:rFonts w:ascii="Arial" w:hAnsi="Arial" w:cs="Arial"/>
          <w:spacing w:val="27"/>
          <w:sz w:val="20"/>
          <w:szCs w:val="20"/>
        </w:rPr>
        <w:t xml:space="preserve"> </w:t>
      </w:r>
      <w:r>
        <w:rPr>
          <w:rFonts w:ascii="Arial" w:hAnsi="Arial" w:cs="Arial"/>
          <w:sz w:val="20"/>
          <w:szCs w:val="20"/>
        </w:rPr>
        <w:t>one-</w:t>
      </w:r>
      <w:r>
        <w:rPr>
          <w:rFonts w:ascii="Arial" w:hAnsi="Arial" w:cs="Arial"/>
          <w:spacing w:val="-5"/>
          <w:sz w:val="20"/>
          <w:szCs w:val="20"/>
        </w:rPr>
        <w:t>wa</w:t>
      </w:r>
      <w:r>
        <w:rPr>
          <w:rFonts w:ascii="Arial" w:hAnsi="Arial" w:cs="Arial"/>
          <w:sz w:val="20"/>
          <w:szCs w:val="20"/>
        </w:rPr>
        <w:t>y</w:t>
      </w:r>
      <w:r>
        <w:rPr>
          <w:rFonts w:ascii="Arial" w:hAnsi="Arial" w:cs="Arial"/>
          <w:spacing w:val="-16"/>
          <w:sz w:val="20"/>
          <w:szCs w:val="20"/>
        </w:rPr>
        <w:t xml:space="preserve"> </w:t>
      </w:r>
      <w:r>
        <w:rPr>
          <w:rFonts w:ascii="Arial" w:hAnsi="Arial" w:cs="Arial"/>
          <w:sz w:val="20"/>
          <w:szCs w:val="20"/>
        </w:rPr>
        <w:t>function,</w:t>
      </w:r>
      <w:r>
        <w:rPr>
          <w:rFonts w:ascii="Arial" w:hAnsi="Arial" w:cs="Arial"/>
          <w:spacing w:val="43"/>
          <w:sz w:val="20"/>
          <w:szCs w:val="20"/>
        </w:rPr>
        <w:t xml:space="preserve"> </w:t>
      </w:r>
      <w:r>
        <w:rPr>
          <w:rFonts w:ascii="Arial" w:hAnsi="Arial" w:cs="Arial"/>
          <w:sz w:val="20"/>
          <w:szCs w:val="20"/>
        </w:rPr>
        <w:t>Alice</w:t>
      </w:r>
      <w:r>
        <w:rPr>
          <w:rFonts w:ascii="Arial" w:hAnsi="Arial" w:cs="Arial"/>
          <w:spacing w:val="30"/>
          <w:sz w:val="20"/>
          <w:szCs w:val="20"/>
        </w:rPr>
        <w:t xml:space="preserve"> </w:t>
      </w:r>
      <w:r>
        <w:rPr>
          <w:rFonts w:ascii="Arial" w:hAnsi="Arial" w:cs="Arial"/>
          <w:sz w:val="20"/>
          <w:szCs w:val="20"/>
        </w:rPr>
        <w:t>cannot</w:t>
      </w:r>
      <w:r>
        <w:rPr>
          <w:rFonts w:ascii="Arial" w:hAnsi="Arial" w:cs="Arial"/>
          <w:spacing w:val="13"/>
          <w:sz w:val="20"/>
          <w:szCs w:val="20"/>
        </w:rPr>
        <w:t xml:space="preserve"> </w:t>
      </w:r>
      <w:r>
        <w:rPr>
          <w:rFonts w:ascii="Arial" w:hAnsi="Arial" w:cs="Arial"/>
          <w:sz w:val="20"/>
          <w:szCs w:val="20"/>
        </w:rPr>
        <w:t>phrase</w:t>
      </w:r>
      <w:r>
        <w:rPr>
          <w:rFonts w:ascii="Arial" w:hAnsi="Arial" w:cs="Arial"/>
          <w:spacing w:val="-19"/>
          <w:sz w:val="20"/>
          <w:szCs w:val="20"/>
        </w:rPr>
        <w:t xml:space="preserve"> </w:t>
      </w:r>
      <w:r>
        <w:rPr>
          <w:rFonts w:ascii="Arial" w:hAnsi="Arial" w:cs="Arial"/>
          <w:sz w:val="20"/>
          <w:szCs w:val="20"/>
        </w:rPr>
        <w:t>the</w:t>
      </w:r>
      <w:r>
        <w:rPr>
          <w:rFonts w:ascii="Arial" w:hAnsi="Arial" w:cs="Arial"/>
          <w:spacing w:val="27"/>
          <w:sz w:val="20"/>
          <w:szCs w:val="20"/>
        </w:rPr>
        <w:t xml:space="preserve"> </w:t>
      </w:r>
      <w:r>
        <w:rPr>
          <w:rFonts w:ascii="Arial" w:hAnsi="Arial" w:cs="Arial"/>
          <w:spacing w:val="-5"/>
          <w:w w:val="139"/>
          <w:sz w:val="20"/>
          <w:szCs w:val="20"/>
        </w:rPr>
        <w:t>t</w:t>
      </w:r>
      <w:r>
        <w:rPr>
          <w:rFonts w:ascii="Arial" w:hAnsi="Arial" w:cs="Arial"/>
          <w:spacing w:val="-5"/>
          <w:w w:val="99"/>
          <w:sz w:val="20"/>
          <w:szCs w:val="20"/>
        </w:rPr>
        <w:t>w</w:t>
      </w:r>
      <w:r>
        <w:rPr>
          <w:rFonts w:ascii="Arial" w:hAnsi="Arial" w:cs="Arial"/>
          <w:w w:val="89"/>
          <w:sz w:val="20"/>
          <w:szCs w:val="20"/>
        </w:rPr>
        <w:t xml:space="preserve">o </w:t>
      </w:r>
      <w:r>
        <w:rPr>
          <w:rFonts w:ascii="Arial" w:hAnsi="Arial" w:cs="Arial"/>
          <w:w w:val="97"/>
          <w:sz w:val="20"/>
          <w:szCs w:val="20"/>
        </w:rPr>
        <w:t>differe</w:t>
      </w:r>
      <w:r>
        <w:rPr>
          <w:rFonts w:ascii="Arial" w:hAnsi="Arial" w:cs="Arial"/>
          <w:spacing w:val="-5"/>
          <w:w w:val="97"/>
          <w:sz w:val="20"/>
          <w:szCs w:val="20"/>
        </w:rPr>
        <w:t>n</w:t>
      </w:r>
      <w:r>
        <w:rPr>
          <w:rFonts w:ascii="Arial" w:hAnsi="Arial" w:cs="Arial"/>
          <w:w w:val="139"/>
          <w:sz w:val="20"/>
          <w:szCs w:val="20"/>
        </w:rPr>
        <w:t>t</w:t>
      </w:r>
      <w:r>
        <w:rPr>
          <w:rFonts w:ascii="Arial" w:hAnsi="Arial" w:cs="Arial"/>
          <w:spacing w:val="7"/>
          <w:sz w:val="20"/>
          <w:szCs w:val="20"/>
        </w:rPr>
        <w:t xml:space="preserve"> </w:t>
      </w:r>
      <w:r>
        <w:rPr>
          <w:rFonts w:ascii="Arial" w:hAnsi="Arial" w:cs="Arial"/>
          <w:w w:val="85"/>
          <w:sz w:val="20"/>
          <w:szCs w:val="20"/>
        </w:rPr>
        <w:t>messages</w:t>
      </w:r>
      <w:r>
        <w:rPr>
          <w:rFonts w:ascii="Arial" w:hAnsi="Arial" w:cs="Arial"/>
          <w:spacing w:val="15"/>
          <w:w w:val="85"/>
          <w:sz w:val="20"/>
          <w:szCs w:val="20"/>
        </w:rPr>
        <w:t xml:space="preserve"> </w:t>
      </w:r>
      <w:r>
        <w:rPr>
          <w:rFonts w:ascii="Arial" w:hAnsi="Arial" w:cs="Arial"/>
          <w:sz w:val="20"/>
          <w:szCs w:val="20"/>
        </w:rPr>
        <w:t>in</w:t>
      </w:r>
      <w:r>
        <w:rPr>
          <w:rFonts w:ascii="Arial" w:hAnsi="Arial" w:cs="Arial"/>
          <w:spacing w:val="16"/>
          <w:sz w:val="20"/>
          <w:szCs w:val="20"/>
        </w:rPr>
        <w:t xml:space="preserve"> </w:t>
      </w:r>
      <w:r>
        <w:rPr>
          <w:rFonts w:ascii="Arial" w:hAnsi="Arial" w:cs="Arial"/>
          <w:w w:val="91"/>
          <w:sz w:val="20"/>
          <w:szCs w:val="20"/>
        </w:rPr>
        <w:t>su</w:t>
      </w:r>
      <w:r>
        <w:rPr>
          <w:rFonts w:ascii="Arial" w:hAnsi="Arial" w:cs="Arial"/>
          <w:spacing w:val="-5"/>
          <w:w w:val="91"/>
          <w:sz w:val="20"/>
          <w:szCs w:val="20"/>
        </w:rPr>
        <w:t>c</w:t>
      </w:r>
      <w:r>
        <w:rPr>
          <w:rFonts w:ascii="Arial" w:hAnsi="Arial" w:cs="Arial"/>
          <w:w w:val="91"/>
          <w:sz w:val="20"/>
          <w:szCs w:val="20"/>
        </w:rPr>
        <w:t>h</w:t>
      </w:r>
      <w:r>
        <w:rPr>
          <w:rFonts w:ascii="Arial" w:hAnsi="Arial" w:cs="Arial"/>
          <w:spacing w:val="13"/>
          <w:w w:val="91"/>
          <w:sz w:val="20"/>
          <w:szCs w:val="20"/>
        </w:rPr>
        <w:t xml:space="preserve"> </w:t>
      </w:r>
      <w:r>
        <w:rPr>
          <w:rFonts w:ascii="Arial" w:hAnsi="Arial" w:cs="Arial"/>
          <w:sz w:val="20"/>
          <w:szCs w:val="20"/>
        </w:rPr>
        <w:t>a</w:t>
      </w:r>
      <w:r>
        <w:rPr>
          <w:rFonts w:ascii="Arial" w:hAnsi="Arial" w:cs="Arial"/>
          <w:spacing w:val="-6"/>
          <w:sz w:val="20"/>
          <w:szCs w:val="20"/>
        </w:rPr>
        <w:t xml:space="preserve"> w</w:t>
      </w:r>
      <w:r>
        <w:rPr>
          <w:rFonts w:ascii="Arial" w:hAnsi="Arial" w:cs="Arial"/>
          <w:spacing w:val="-5"/>
          <w:sz w:val="20"/>
          <w:szCs w:val="20"/>
        </w:rPr>
        <w:t>a</w:t>
      </w:r>
      <w:r>
        <w:rPr>
          <w:rFonts w:ascii="Arial" w:hAnsi="Arial" w:cs="Arial"/>
          <w:sz w:val="20"/>
          <w:szCs w:val="20"/>
        </w:rPr>
        <w:t>y</w:t>
      </w:r>
      <w:r>
        <w:rPr>
          <w:rFonts w:ascii="Arial" w:hAnsi="Arial" w:cs="Arial"/>
          <w:spacing w:val="-3"/>
          <w:sz w:val="20"/>
          <w:szCs w:val="20"/>
        </w:rPr>
        <w:t xml:space="preserve"> </w:t>
      </w:r>
      <w:r>
        <w:rPr>
          <w:rFonts w:ascii="Arial" w:hAnsi="Arial" w:cs="Arial"/>
          <w:sz w:val="20"/>
          <w:szCs w:val="20"/>
        </w:rPr>
        <w:t>that</w:t>
      </w:r>
      <w:r>
        <w:rPr>
          <w:rFonts w:ascii="Arial" w:hAnsi="Arial" w:cs="Arial"/>
          <w:spacing w:val="37"/>
          <w:sz w:val="20"/>
          <w:szCs w:val="20"/>
        </w:rPr>
        <w:t xml:space="preserve"> </w:t>
      </w:r>
      <w:r>
        <w:rPr>
          <w:rFonts w:ascii="Arial" w:hAnsi="Arial" w:cs="Arial"/>
          <w:sz w:val="20"/>
          <w:szCs w:val="20"/>
        </w:rPr>
        <w:t>they</w:t>
      </w:r>
      <w:r>
        <w:rPr>
          <w:rFonts w:ascii="Arial" w:hAnsi="Arial" w:cs="Arial"/>
          <w:spacing w:val="7"/>
          <w:sz w:val="20"/>
          <w:szCs w:val="20"/>
        </w:rPr>
        <w:t xml:space="preserve"> </w:t>
      </w:r>
      <w:r>
        <w:rPr>
          <w:rFonts w:ascii="Arial" w:hAnsi="Arial" w:cs="Arial"/>
          <w:sz w:val="20"/>
          <w:szCs w:val="20"/>
        </w:rPr>
        <w:t>yield</w:t>
      </w:r>
      <w:r>
        <w:rPr>
          <w:rFonts w:ascii="Arial" w:hAnsi="Arial" w:cs="Arial"/>
          <w:spacing w:val="8"/>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w w:val="87"/>
          <w:sz w:val="20"/>
          <w:szCs w:val="20"/>
        </w:rPr>
        <w:t>same</w:t>
      </w:r>
      <w:r>
        <w:rPr>
          <w:rFonts w:ascii="Arial" w:hAnsi="Arial" w:cs="Arial"/>
          <w:spacing w:val="19"/>
          <w:w w:val="87"/>
          <w:sz w:val="20"/>
          <w:szCs w:val="20"/>
        </w:rPr>
        <w:t xml:space="preserve"> </w:t>
      </w:r>
      <w:r>
        <w:rPr>
          <w:rFonts w:ascii="Arial" w:hAnsi="Arial" w:cs="Arial"/>
          <w:w w:val="87"/>
          <w:sz w:val="20"/>
          <w:szCs w:val="20"/>
        </w:rPr>
        <w:t>message</w:t>
      </w:r>
      <w:r>
        <w:rPr>
          <w:rFonts w:ascii="Arial" w:hAnsi="Arial" w:cs="Arial"/>
          <w:spacing w:val="6"/>
          <w:w w:val="87"/>
          <w:sz w:val="20"/>
          <w:szCs w:val="20"/>
        </w:rPr>
        <w:t xml:space="preserve"> </w:t>
      </w:r>
      <w:r>
        <w:rPr>
          <w:rFonts w:ascii="Arial" w:hAnsi="Arial" w:cs="Arial"/>
          <w:sz w:val="20"/>
          <w:szCs w:val="20"/>
        </w:rPr>
        <w:t>dig</w:t>
      </w:r>
      <w:r>
        <w:rPr>
          <w:rFonts w:ascii="Arial" w:hAnsi="Arial" w:cs="Arial"/>
          <w:spacing w:val="1"/>
          <w:sz w:val="20"/>
          <w:szCs w:val="20"/>
        </w:rPr>
        <w:t>e</w:t>
      </w:r>
      <w:r>
        <w:rPr>
          <w:rFonts w:ascii="Arial" w:hAnsi="Arial" w:cs="Arial"/>
          <w:sz w:val="20"/>
          <w:szCs w:val="20"/>
        </w:rPr>
        <w:t>st</w:t>
      </w:r>
      <w:r>
        <w:rPr>
          <w:rFonts w:ascii="Arial" w:hAnsi="Arial" w:cs="Arial"/>
          <w:spacing w:val="-20"/>
          <w:sz w:val="20"/>
          <w:szCs w:val="20"/>
        </w:rPr>
        <w:t xml:space="preserve"> </w:t>
      </w:r>
      <w:r>
        <w:rPr>
          <w:rFonts w:ascii="Arial" w:hAnsi="Arial" w:cs="Arial"/>
          <w:sz w:val="20"/>
          <w:szCs w:val="20"/>
        </w:rPr>
        <w:t>in</w:t>
      </w:r>
      <w:r>
        <w:rPr>
          <w:rFonts w:ascii="Arial" w:hAnsi="Arial" w:cs="Arial"/>
          <w:spacing w:val="16"/>
          <w:sz w:val="20"/>
          <w:szCs w:val="20"/>
        </w:rPr>
        <w:t xml:space="preserve"> </w:t>
      </w:r>
      <w:r>
        <w:rPr>
          <w:rFonts w:ascii="Arial" w:hAnsi="Arial" w:cs="Arial"/>
          <w:sz w:val="20"/>
          <w:szCs w:val="20"/>
        </w:rPr>
        <w:t>the history</w:t>
      </w:r>
      <w:r>
        <w:rPr>
          <w:rFonts w:ascii="Arial" w:hAnsi="Arial" w:cs="Arial"/>
          <w:spacing w:val="37"/>
          <w:sz w:val="20"/>
          <w:szCs w:val="20"/>
        </w:rPr>
        <w:t xml:space="preserve"> </w:t>
      </w:r>
      <w:r>
        <w:rPr>
          <w:rFonts w:ascii="Arial" w:hAnsi="Arial" w:cs="Arial"/>
          <w:sz w:val="20"/>
          <w:szCs w:val="20"/>
        </w:rPr>
        <w:t xml:space="preserve">either. </w:t>
      </w:r>
      <w:r>
        <w:rPr>
          <w:rFonts w:ascii="Arial" w:hAnsi="Arial" w:cs="Arial"/>
          <w:spacing w:val="13"/>
          <w:sz w:val="20"/>
          <w:szCs w:val="20"/>
        </w:rPr>
        <w:t xml:space="preserve"> </w:t>
      </w:r>
      <w:r>
        <w:rPr>
          <w:rFonts w:ascii="Arial" w:hAnsi="Arial" w:cs="Arial"/>
          <w:sz w:val="20"/>
          <w:szCs w:val="20"/>
        </w:rPr>
        <w:t>But</w:t>
      </w:r>
      <w:r>
        <w:rPr>
          <w:rFonts w:ascii="Arial" w:hAnsi="Arial" w:cs="Arial"/>
          <w:spacing w:val="52"/>
          <w:sz w:val="20"/>
          <w:szCs w:val="20"/>
        </w:rPr>
        <w:t xml:space="preserve"> </w:t>
      </w:r>
      <w:r>
        <w:rPr>
          <w:rFonts w:ascii="Arial" w:hAnsi="Arial" w:cs="Arial"/>
          <w:sz w:val="20"/>
          <w:szCs w:val="20"/>
        </w:rPr>
        <w:t>despite</w:t>
      </w:r>
      <w:r>
        <w:rPr>
          <w:rFonts w:ascii="Arial" w:hAnsi="Arial" w:cs="Arial"/>
          <w:spacing w:val="-14"/>
          <w:sz w:val="20"/>
          <w:szCs w:val="20"/>
        </w:rPr>
        <w:t xml:space="preserve"> </w:t>
      </w:r>
      <w:r>
        <w:rPr>
          <w:rFonts w:ascii="Arial" w:hAnsi="Arial" w:cs="Arial"/>
          <w:sz w:val="20"/>
          <w:szCs w:val="20"/>
        </w:rPr>
        <w:t>this,</w:t>
      </w:r>
      <w:r>
        <w:rPr>
          <w:rFonts w:ascii="Arial" w:hAnsi="Arial" w:cs="Arial"/>
          <w:spacing w:val="36"/>
          <w:sz w:val="20"/>
          <w:szCs w:val="20"/>
        </w:rPr>
        <w:t xml:space="preserve"> </w:t>
      </w:r>
      <w:r>
        <w:rPr>
          <w:rFonts w:ascii="Arial" w:hAnsi="Arial" w:cs="Arial"/>
          <w:sz w:val="20"/>
          <w:szCs w:val="20"/>
        </w:rPr>
        <w:t>the</w:t>
      </w:r>
      <w:r>
        <w:rPr>
          <w:rFonts w:ascii="Arial" w:hAnsi="Arial" w:cs="Arial"/>
          <w:spacing w:val="22"/>
          <w:sz w:val="20"/>
          <w:szCs w:val="20"/>
        </w:rPr>
        <w:t xml:space="preserve"> </w:t>
      </w:r>
      <w:r>
        <w:rPr>
          <w:rFonts w:ascii="Arial" w:hAnsi="Arial" w:cs="Arial"/>
          <w:sz w:val="20"/>
          <w:szCs w:val="20"/>
        </w:rPr>
        <w:t>other</w:t>
      </w:r>
      <w:r>
        <w:rPr>
          <w:rFonts w:ascii="Arial" w:hAnsi="Arial" w:cs="Arial"/>
          <w:spacing w:val="20"/>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42"/>
          <w:sz w:val="20"/>
          <w:szCs w:val="20"/>
        </w:rPr>
        <w:t xml:space="preserve"> </w:t>
      </w:r>
      <w:r>
        <w:rPr>
          <w:rFonts w:ascii="Arial" w:hAnsi="Arial" w:cs="Arial"/>
          <w:sz w:val="20"/>
          <w:szCs w:val="20"/>
        </w:rPr>
        <w:t>cannot</w:t>
      </w:r>
      <w:r>
        <w:rPr>
          <w:rFonts w:ascii="Arial" w:hAnsi="Arial" w:cs="Arial"/>
          <w:spacing w:val="7"/>
          <w:sz w:val="20"/>
          <w:szCs w:val="20"/>
        </w:rPr>
        <w:t xml:space="preserve"> </w:t>
      </w:r>
      <w:r>
        <w:rPr>
          <w:rFonts w:ascii="Arial" w:hAnsi="Arial" w:cs="Arial"/>
          <w:sz w:val="20"/>
          <w:szCs w:val="20"/>
        </w:rPr>
        <w:t>determine</w:t>
      </w:r>
      <w:r>
        <w:rPr>
          <w:rFonts w:ascii="Arial" w:hAnsi="Arial" w:cs="Arial"/>
          <w:spacing w:val="-2"/>
          <w:sz w:val="20"/>
          <w:szCs w:val="20"/>
        </w:rPr>
        <w:t xml:space="preserve"> </w:t>
      </w:r>
      <w:r>
        <w:rPr>
          <w:rFonts w:ascii="Arial" w:hAnsi="Arial" w:cs="Arial"/>
          <w:sz w:val="20"/>
          <w:szCs w:val="20"/>
        </w:rPr>
        <w:t>if</w:t>
      </w:r>
      <w:r>
        <w:rPr>
          <w:rFonts w:ascii="Arial" w:hAnsi="Arial" w:cs="Arial"/>
          <w:spacing w:val="40"/>
          <w:sz w:val="20"/>
          <w:szCs w:val="20"/>
        </w:rPr>
        <w:t xml:space="preserve"> </w:t>
      </w:r>
      <w:r>
        <w:rPr>
          <w:rFonts w:ascii="Arial" w:hAnsi="Arial" w:cs="Arial"/>
          <w:w w:val="132"/>
          <w:sz w:val="20"/>
          <w:szCs w:val="20"/>
        </w:rPr>
        <w:t>it</w:t>
      </w:r>
    </w:p>
    <w:p w14:paraId="54D23D25" w14:textId="77777777" w:rsidR="009E6749" w:rsidRDefault="009E6749">
      <w:pPr>
        <w:spacing w:after="0"/>
        <w:jc w:val="both"/>
        <w:sectPr w:rsidR="009E6749">
          <w:pgSz w:w="12240" w:h="15840"/>
          <w:pgMar w:top="1480" w:right="1720" w:bottom="1920" w:left="1720" w:header="0" w:footer="1736" w:gutter="0"/>
          <w:cols w:space="720"/>
        </w:sectPr>
      </w:pPr>
    </w:p>
    <w:p w14:paraId="2080AA15" w14:textId="77777777" w:rsidR="009E6749" w:rsidRDefault="009E6749">
      <w:pPr>
        <w:spacing w:after="0" w:line="200" w:lineRule="exact"/>
        <w:rPr>
          <w:sz w:val="20"/>
          <w:szCs w:val="20"/>
        </w:rPr>
      </w:pPr>
    </w:p>
    <w:p w14:paraId="0309A1DA" w14:textId="77777777" w:rsidR="009E6749" w:rsidRDefault="009E6749">
      <w:pPr>
        <w:spacing w:after="0" w:line="200" w:lineRule="exact"/>
        <w:rPr>
          <w:sz w:val="20"/>
          <w:szCs w:val="20"/>
        </w:rPr>
      </w:pPr>
    </w:p>
    <w:p w14:paraId="2392E0D8" w14:textId="77777777" w:rsidR="009E6749" w:rsidRDefault="009E6749">
      <w:pPr>
        <w:spacing w:after="0" w:line="200" w:lineRule="exact"/>
        <w:rPr>
          <w:sz w:val="20"/>
          <w:szCs w:val="20"/>
        </w:rPr>
      </w:pPr>
    </w:p>
    <w:p w14:paraId="54C87E3C" w14:textId="77777777" w:rsidR="009E6749" w:rsidRDefault="009E6749">
      <w:pPr>
        <w:spacing w:after="0" w:line="200" w:lineRule="exact"/>
        <w:rPr>
          <w:sz w:val="20"/>
          <w:szCs w:val="20"/>
        </w:rPr>
      </w:pPr>
    </w:p>
    <w:p w14:paraId="2A9FA462" w14:textId="77777777" w:rsidR="009E6749" w:rsidRDefault="009E6749">
      <w:pPr>
        <w:spacing w:before="7" w:after="0" w:line="200" w:lineRule="exact"/>
        <w:rPr>
          <w:sz w:val="20"/>
          <w:szCs w:val="20"/>
        </w:rPr>
      </w:pPr>
    </w:p>
    <w:p w14:paraId="4971FC3F" w14:textId="77777777" w:rsidR="009E6749" w:rsidRDefault="009E6749">
      <w:pPr>
        <w:spacing w:before="21" w:after="0" w:line="249" w:lineRule="auto"/>
        <w:ind w:left="955" w:right="916"/>
        <w:jc w:val="both"/>
        <w:rPr>
          <w:rFonts w:ascii="Arial" w:hAnsi="Arial" w:cs="Arial"/>
          <w:sz w:val="20"/>
          <w:szCs w:val="20"/>
        </w:rPr>
      </w:pPr>
      <w:r>
        <w:rPr>
          <w:rFonts w:ascii="Arial" w:hAnsi="Arial" w:cs="Arial"/>
          <w:sz w:val="20"/>
          <w:szCs w:val="20"/>
        </w:rPr>
        <w:t>is Alice</w:t>
      </w:r>
      <w:r>
        <w:rPr>
          <w:rFonts w:ascii="Arial" w:hAnsi="Arial" w:cs="Arial"/>
          <w:spacing w:val="12"/>
          <w:sz w:val="20"/>
          <w:szCs w:val="20"/>
        </w:rPr>
        <w:t xml:space="preserve"> </w:t>
      </w:r>
      <w:r>
        <w:rPr>
          <w:rFonts w:ascii="Arial" w:hAnsi="Arial" w:cs="Arial"/>
          <w:sz w:val="20"/>
          <w:szCs w:val="20"/>
        </w:rPr>
        <w:t>or</w:t>
      </w:r>
      <w:r>
        <w:rPr>
          <w:rFonts w:ascii="Arial" w:hAnsi="Arial" w:cs="Arial"/>
          <w:spacing w:val="10"/>
          <w:sz w:val="20"/>
          <w:szCs w:val="20"/>
        </w:rPr>
        <w:t xml:space="preserve"> </w:t>
      </w:r>
      <w:r>
        <w:rPr>
          <w:rFonts w:ascii="Arial" w:hAnsi="Arial" w:cs="Arial"/>
          <w:sz w:val="20"/>
          <w:szCs w:val="20"/>
        </w:rPr>
        <w:t>Bob</w:t>
      </w:r>
      <w:r>
        <w:rPr>
          <w:rFonts w:ascii="Arial" w:hAnsi="Arial" w:cs="Arial"/>
          <w:spacing w:val="5"/>
          <w:sz w:val="20"/>
          <w:szCs w:val="20"/>
        </w:rPr>
        <w:t xml:space="preserve"> </w:t>
      </w:r>
      <w:r>
        <w:rPr>
          <w:rFonts w:ascii="Arial" w:hAnsi="Arial" w:cs="Arial"/>
          <w:sz w:val="20"/>
          <w:szCs w:val="20"/>
        </w:rPr>
        <w:t>who</w:t>
      </w:r>
      <w:r>
        <w:rPr>
          <w:rFonts w:ascii="Arial" w:hAnsi="Arial" w:cs="Arial"/>
          <w:spacing w:val="-3"/>
          <w:sz w:val="20"/>
          <w:szCs w:val="20"/>
        </w:rPr>
        <w:t xml:space="preserve"> </w:t>
      </w:r>
      <w:r>
        <w:rPr>
          <w:rFonts w:ascii="Arial" w:hAnsi="Arial" w:cs="Arial"/>
          <w:sz w:val="20"/>
          <w:szCs w:val="20"/>
        </w:rPr>
        <w:t>is lying</w:t>
      </w:r>
      <w:r>
        <w:rPr>
          <w:rFonts w:ascii="Arial" w:hAnsi="Arial" w:cs="Arial"/>
          <w:spacing w:val="24"/>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z w:val="20"/>
          <w:szCs w:val="20"/>
        </w:rPr>
        <w:t>out</w:t>
      </w:r>
      <w:r>
        <w:rPr>
          <w:rFonts w:ascii="Arial" w:hAnsi="Arial" w:cs="Arial"/>
          <w:spacing w:val="7"/>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w w:val="85"/>
          <w:sz w:val="20"/>
          <w:szCs w:val="20"/>
        </w:rPr>
        <w:t>message</w:t>
      </w:r>
      <w:r>
        <w:rPr>
          <w:rFonts w:ascii="Arial" w:hAnsi="Arial" w:cs="Arial"/>
          <w:spacing w:val="27"/>
          <w:w w:val="85"/>
          <w:sz w:val="20"/>
          <w:szCs w:val="20"/>
        </w:rPr>
        <w:t xml:space="preserve"> </w:t>
      </w:r>
      <w:r>
        <w:rPr>
          <w:rFonts w:ascii="Arial" w:hAnsi="Arial" w:cs="Arial"/>
          <w:sz w:val="20"/>
          <w:szCs w:val="20"/>
        </w:rPr>
        <w:t>history</w:t>
      </w:r>
      <w:r>
        <w:rPr>
          <w:rFonts w:ascii="Arial" w:hAnsi="Arial" w:cs="Arial"/>
          <w:spacing w:val="25"/>
          <w:sz w:val="20"/>
          <w:szCs w:val="20"/>
        </w:rPr>
        <w:t xml:space="preserve"> </w:t>
      </w:r>
      <w:r>
        <w:rPr>
          <w:rFonts w:ascii="Arial" w:hAnsi="Arial" w:cs="Arial"/>
          <w:sz w:val="20"/>
          <w:szCs w:val="20"/>
        </w:rPr>
        <w:t>—</w:t>
      </w:r>
      <w:r>
        <w:rPr>
          <w:rFonts w:ascii="Arial" w:hAnsi="Arial" w:cs="Arial"/>
          <w:spacing w:val="10"/>
          <w:sz w:val="20"/>
          <w:szCs w:val="20"/>
        </w:rPr>
        <w:t xml:space="preserve"> </w:t>
      </w:r>
      <w:r>
        <w:rPr>
          <w:rFonts w:ascii="Arial" w:hAnsi="Arial" w:cs="Arial"/>
          <w:sz w:val="20"/>
          <w:szCs w:val="20"/>
        </w:rPr>
        <w:t>Alice</w:t>
      </w:r>
      <w:r>
        <w:rPr>
          <w:rFonts w:ascii="Arial" w:hAnsi="Arial" w:cs="Arial"/>
          <w:spacing w:val="12"/>
          <w:sz w:val="20"/>
          <w:szCs w:val="20"/>
        </w:rPr>
        <w:t xml:space="preserve"> </w:t>
      </w:r>
      <w:r>
        <w:rPr>
          <w:rFonts w:ascii="Arial" w:hAnsi="Arial" w:cs="Arial"/>
          <w:sz w:val="20"/>
          <w:szCs w:val="20"/>
        </w:rPr>
        <w:t>could</w:t>
      </w:r>
      <w:r>
        <w:rPr>
          <w:rFonts w:ascii="Arial" w:hAnsi="Arial" w:cs="Arial"/>
          <w:spacing w:val="-2"/>
          <w:sz w:val="20"/>
          <w:szCs w:val="20"/>
        </w:rPr>
        <w:t xml:space="preserve"> </w:t>
      </w:r>
      <w:r>
        <w:rPr>
          <w:rFonts w:ascii="Arial" w:hAnsi="Arial" w:cs="Arial"/>
          <w:w w:val="89"/>
          <w:sz w:val="20"/>
          <w:szCs w:val="20"/>
        </w:rPr>
        <w:t>send</w:t>
      </w:r>
      <w:r>
        <w:rPr>
          <w:rFonts w:ascii="Arial" w:hAnsi="Arial" w:cs="Arial"/>
          <w:spacing w:val="18"/>
          <w:w w:val="89"/>
          <w:sz w:val="20"/>
          <w:szCs w:val="20"/>
        </w:rPr>
        <w:t xml:space="preserve"> </w:t>
      </w:r>
      <w:r>
        <w:rPr>
          <w:rFonts w:ascii="Arial" w:hAnsi="Arial" w:cs="Arial"/>
          <w:sz w:val="20"/>
          <w:szCs w:val="20"/>
        </w:rPr>
        <w:t xml:space="preserve">the </w:t>
      </w:r>
      <w:r>
        <w:rPr>
          <w:rFonts w:ascii="Arial" w:hAnsi="Arial" w:cs="Arial"/>
          <w:w w:val="86"/>
          <w:sz w:val="20"/>
          <w:szCs w:val="20"/>
        </w:rPr>
        <w:t>same</w:t>
      </w:r>
      <w:r>
        <w:rPr>
          <w:rFonts w:ascii="Arial" w:hAnsi="Arial" w:cs="Arial"/>
          <w:spacing w:val="29"/>
          <w:w w:val="86"/>
          <w:sz w:val="20"/>
          <w:szCs w:val="20"/>
        </w:rPr>
        <w:t xml:space="preserve"> </w:t>
      </w:r>
      <w:r>
        <w:rPr>
          <w:rFonts w:ascii="Arial" w:hAnsi="Arial" w:cs="Arial"/>
          <w:w w:val="86"/>
          <w:sz w:val="20"/>
          <w:szCs w:val="20"/>
        </w:rPr>
        <w:t>message</w:t>
      </w:r>
      <w:r>
        <w:rPr>
          <w:rFonts w:ascii="Arial" w:hAnsi="Arial" w:cs="Arial"/>
          <w:spacing w:val="18"/>
          <w:w w:val="86"/>
          <w:sz w:val="20"/>
          <w:szCs w:val="20"/>
        </w:rPr>
        <w:t xml:space="preserve"> </w:t>
      </w:r>
      <w:r>
        <w:rPr>
          <w:rFonts w:ascii="Arial" w:hAnsi="Arial" w:cs="Arial"/>
          <w:sz w:val="20"/>
          <w:szCs w:val="20"/>
        </w:rPr>
        <w:t>to</w:t>
      </w:r>
      <w:r>
        <w:rPr>
          <w:rFonts w:ascii="Arial" w:hAnsi="Arial" w:cs="Arial"/>
          <w:spacing w:val="19"/>
          <w:sz w:val="20"/>
          <w:szCs w:val="20"/>
        </w:rPr>
        <w:t xml:space="preserve"> </w:t>
      </w:r>
      <w:r>
        <w:rPr>
          <w:rFonts w:ascii="Arial" w:hAnsi="Arial" w:cs="Arial"/>
          <w:w w:val="92"/>
          <w:sz w:val="20"/>
          <w:szCs w:val="20"/>
        </w:rPr>
        <w:t>e</w:t>
      </w:r>
      <w:r>
        <w:rPr>
          <w:rFonts w:ascii="Arial" w:hAnsi="Arial" w:cs="Arial"/>
          <w:spacing w:val="-5"/>
          <w:w w:val="92"/>
          <w:sz w:val="20"/>
          <w:szCs w:val="20"/>
        </w:rPr>
        <w:t>v</w:t>
      </w:r>
      <w:r>
        <w:rPr>
          <w:rFonts w:ascii="Arial" w:hAnsi="Arial" w:cs="Arial"/>
          <w:w w:val="92"/>
          <w:sz w:val="20"/>
          <w:szCs w:val="20"/>
        </w:rPr>
        <w:t>er</w:t>
      </w:r>
      <w:r>
        <w:rPr>
          <w:rFonts w:ascii="Arial" w:hAnsi="Arial" w:cs="Arial"/>
          <w:spacing w:val="-5"/>
          <w:w w:val="92"/>
          <w:sz w:val="20"/>
          <w:szCs w:val="20"/>
        </w:rPr>
        <w:t>y</w:t>
      </w:r>
      <w:r>
        <w:rPr>
          <w:rFonts w:ascii="Arial" w:hAnsi="Arial" w:cs="Arial"/>
          <w:w w:val="92"/>
          <w:sz w:val="20"/>
          <w:szCs w:val="20"/>
        </w:rPr>
        <w:t>one</w:t>
      </w:r>
      <w:r>
        <w:rPr>
          <w:rFonts w:ascii="Arial" w:hAnsi="Arial" w:cs="Arial"/>
          <w:spacing w:val="16"/>
          <w:w w:val="92"/>
          <w:sz w:val="20"/>
          <w:szCs w:val="20"/>
        </w:rPr>
        <w:t xml:space="preserve"> </w:t>
      </w:r>
      <w:r>
        <w:rPr>
          <w:rFonts w:ascii="Arial" w:hAnsi="Arial" w:cs="Arial"/>
          <w:sz w:val="20"/>
          <w:szCs w:val="20"/>
        </w:rPr>
        <w:t>and</w:t>
      </w:r>
      <w:r>
        <w:rPr>
          <w:rFonts w:ascii="Arial" w:hAnsi="Arial" w:cs="Arial"/>
          <w:spacing w:val="-2"/>
          <w:sz w:val="20"/>
          <w:szCs w:val="20"/>
        </w:rPr>
        <w:t xml:space="preserve"> </w:t>
      </w:r>
      <w:r>
        <w:rPr>
          <w:rFonts w:ascii="Arial" w:hAnsi="Arial" w:cs="Arial"/>
          <w:sz w:val="20"/>
          <w:szCs w:val="20"/>
        </w:rPr>
        <w:t>still</w:t>
      </w:r>
      <w:r>
        <w:rPr>
          <w:rFonts w:ascii="Arial" w:hAnsi="Arial" w:cs="Arial"/>
          <w:spacing w:val="43"/>
          <w:sz w:val="20"/>
          <w:szCs w:val="20"/>
        </w:rPr>
        <w:t xml:space="preserve"> </w:t>
      </w:r>
      <w:r>
        <w:rPr>
          <w:rFonts w:ascii="Arial" w:hAnsi="Arial" w:cs="Arial"/>
          <w:sz w:val="20"/>
          <w:szCs w:val="20"/>
        </w:rPr>
        <w:t>Bob</w:t>
      </w:r>
      <w:r>
        <w:rPr>
          <w:rFonts w:ascii="Arial" w:hAnsi="Arial" w:cs="Arial"/>
          <w:spacing w:val="4"/>
          <w:sz w:val="20"/>
          <w:szCs w:val="20"/>
        </w:rPr>
        <w:t xml:space="preserve"> </w:t>
      </w:r>
      <w:r>
        <w:rPr>
          <w:rFonts w:ascii="Arial" w:hAnsi="Arial" w:cs="Arial"/>
          <w:sz w:val="20"/>
          <w:szCs w:val="20"/>
        </w:rPr>
        <w:t>could</w:t>
      </w:r>
      <w:r>
        <w:rPr>
          <w:rFonts w:ascii="Arial" w:hAnsi="Arial" w:cs="Arial"/>
          <w:spacing w:val="-3"/>
          <w:sz w:val="20"/>
          <w:szCs w:val="20"/>
        </w:rPr>
        <w:t xml:space="preserve"> </w:t>
      </w:r>
      <w:r>
        <w:rPr>
          <w:rFonts w:ascii="Arial" w:hAnsi="Arial" w:cs="Arial"/>
          <w:sz w:val="20"/>
          <w:szCs w:val="20"/>
        </w:rPr>
        <w:t>try</w:t>
      </w:r>
      <w:r>
        <w:rPr>
          <w:rFonts w:ascii="Arial" w:hAnsi="Arial" w:cs="Arial"/>
          <w:spacing w:val="49"/>
          <w:sz w:val="20"/>
          <w:szCs w:val="20"/>
        </w:rPr>
        <w:t xml:space="preserve"> </w:t>
      </w:r>
      <w:r>
        <w:rPr>
          <w:rFonts w:ascii="Arial" w:hAnsi="Arial" w:cs="Arial"/>
          <w:sz w:val="20"/>
          <w:szCs w:val="20"/>
        </w:rPr>
        <w:t>to</w:t>
      </w:r>
      <w:r>
        <w:rPr>
          <w:rFonts w:ascii="Arial" w:hAnsi="Arial" w:cs="Arial"/>
          <w:spacing w:val="19"/>
          <w:sz w:val="20"/>
          <w:szCs w:val="20"/>
        </w:rPr>
        <w:t xml:space="preserve"> </w:t>
      </w:r>
      <w:r>
        <w:rPr>
          <w:rFonts w:ascii="Arial" w:hAnsi="Arial" w:cs="Arial"/>
          <w:sz w:val="20"/>
          <w:szCs w:val="20"/>
        </w:rPr>
        <w:t>frame</w:t>
      </w:r>
      <w:r>
        <w:rPr>
          <w:rFonts w:ascii="Arial" w:hAnsi="Arial" w:cs="Arial"/>
          <w:spacing w:val="-9"/>
          <w:sz w:val="20"/>
          <w:szCs w:val="20"/>
        </w:rPr>
        <w:t xml:space="preserve"> </w:t>
      </w:r>
      <w:r>
        <w:rPr>
          <w:rFonts w:ascii="Arial" w:hAnsi="Arial" w:cs="Arial"/>
          <w:sz w:val="20"/>
          <w:szCs w:val="20"/>
        </w:rPr>
        <w:t>her.</w:t>
      </w:r>
    </w:p>
    <w:p w14:paraId="34E6E304" w14:textId="77777777" w:rsidR="009E6749" w:rsidRDefault="009E6749">
      <w:pPr>
        <w:spacing w:before="19" w:after="0" w:line="260" w:lineRule="exact"/>
        <w:rPr>
          <w:sz w:val="26"/>
          <w:szCs w:val="26"/>
        </w:rPr>
      </w:pPr>
    </w:p>
    <w:p w14:paraId="189FDA09" w14:textId="77777777" w:rsidR="009E6749" w:rsidRDefault="009E6749">
      <w:pPr>
        <w:spacing w:after="0" w:line="240" w:lineRule="auto"/>
        <w:ind w:left="955" w:right="4960"/>
        <w:jc w:val="both"/>
        <w:rPr>
          <w:rFonts w:ascii="Arial" w:hAnsi="Arial" w:cs="Arial"/>
          <w:sz w:val="20"/>
          <w:szCs w:val="20"/>
        </w:rPr>
      </w:pPr>
      <w:r>
        <w:rPr>
          <w:rFonts w:ascii="Arial" w:hAnsi="Arial" w:cs="Arial"/>
          <w:b/>
          <w:bCs/>
          <w:sz w:val="20"/>
          <w:szCs w:val="20"/>
        </w:rPr>
        <w:t xml:space="preserve">2.3.2   </w:t>
      </w:r>
      <w:r>
        <w:rPr>
          <w:rFonts w:ascii="Arial" w:hAnsi="Arial" w:cs="Arial"/>
          <w:b/>
          <w:bCs/>
          <w:spacing w:val="29"/>
          <w:sz w:val="20"/>
          <w:szCs w:val="20"/>
        </w:rPr>
        <w:t xml:space="preserve"> </w:t>
      </w:r>
      <w:r>
        <w:rPr>
          <w:rFonts w:ascii="Arial" w:hAnsi="Arial" w:cs="Arial"/>
          <w:b/>
          <w:bCs/>
          <w:sz w:val="20"/>
          <w:szCs w:val="20"/>
        </w:rPr>
        <w:t>Messa</w:t>
      </w:r>
      <w:r>
        <w:rPr>
          <w:rFonts w:ascii="Arial" w:hAnsi="Arial" w:cs="Arial"/>
          <w:b/>
          <w:bCs/>
          <w:spacing w:val="1"/>
          <w:sz w:val="20"/>
          <w:szCs w:val="20"/>
        </w:rPr>
        <w:t>g</w:t>
      </w:r>
      <w:r>
        <w:rPr>
          <w:rFonts w:ascii="Arial" w:hAnsi="Arial" w:cs="Arial"/>
          <w:b/>
          <w:bCs/>
          <w:sz w:val="20"/>
          <w:szCs w:val="20"/>
        </w:rPr>
        <w:t>e</w:t>
      </w:r>
      <w:r>
        <w:rPr>
          <w:rFonts w:ascii="Arial" w:hAnsi="Arial" w:cs="Arial"/>
          <w:b/>
          <w:bCs/>
          <w:spacing w:val="7"/>
          <w:sz w:val="20"/>
          <w:szCs w:val="20"/>
        </w:rPr>
        <w:t xml:space="preserve"> </w:t>
      </w:r>
      <w:r>
        <w:rPr>
          <w:rFonts w:ascii="Arial" w:hAnsi="Arial" w:cs="Arial"/>
          <w:b/>
          <w:bCs/>
          <w:w w:val="109"/>
          <w:sz w:val="20"/>
          <w:szCs w:val="20"/>
        </w:rPr>
        <w:t>Distribution</w:t>
      </w:r>
    </w:p>
    <w:p w14:paraId="477C4CFB" w14:textId="77777777" w:rsidR="009E6749" w:rsidRDefault="009E6749">
      <w:pPr>
        <w:spacing w:before="8" w:after="0" w:line="130" w:lineRule="exact"/>
        <w:rPr>
          <w:sz w:val="13"/>
          <w:szCs w:val="13"/>
        </w:rPr>
      </w:pPr>
    </w:p>
    <w:p w14:paraId="06A21E7E" w14:textId="77777777" w:rsidR="009E6749" w:rsidRDefault="009E6749">
      <w:pPr>
        <w:spacing w:after="0" w:line="249" w:lineRule="auto"/>
        <w:ind w:left="955" w:right="916"/>
        <w:jc w:val="both"/>
        <w:rPr>
          <w:rFonts w:ascii="Arial" w:hAnsi="Arial" w:cs="Arial"/>
          <w:sz w:val="20"/>
          <w:szCs w:val="20"/>
        </w:rPr>
      </w:pPr>
      <w:proofErr w:type="spellStart"/>
      <w:r>
        <w:rPr>
          <w:rFonts w:ascii="Arial" w:hAnsi="Arial" w:cs="Arial"/>
          <w:sz w:val="20"/>
          <w:szCs w:val="20"/>
        </w:rPr>
        <w:t>Bosk</w:t>
      </w:r>
      <w:proofErr w:type="spellEnd"/>
      <w:r>
        <w:rPr>
          <w:rFonts w:ascii="Arial" w:hAnsi="Arial" w:cs="Arial"/>
          <w:spacing w:val="2"/>
          <w:sz w:val="20"/>
          <w:szCs w:val="20"/>
        </w:rPr>
        <w:t xml:space="preserve"> </w:t>
      </w:r>
      <w:r>
        <w:rPr>
          <w:rFonts w:ascii="Arial" w:hAnsi="Arial" w:cs="Arial"/>
          <w:sz w:val="20"/>
          <w:szCs w:val="20"/>
        </w:rPr>
        <w:t>and</w:t>
      </w:r>
      <w:r>
        <w:rPr>
          <w:rFonts w:ascii="Arial" w:hAnsi="Arial" w:cs="Arial"/>
          <w:spacing w:val="11"/>
          <w:sz w:val="20"/>
          <w:szCs w:val="20"/>
        </w:rPr>
        <w:t xml:space="preserve"> </w:t>
      </w:r>
      <w:proofErr w:type="spellStart"/>
      <w:r>
        <w:rPr>
          <w:rFonts w:ascii="Arial" w:hAnsi="Arial" w:cs="Arial"/>
          <w:w w:val="92"/>
          <w:sz w:val="20"/>
          <w:szCs w:val="20"/>
        </w:rPr>
        <w:t>Bu</w:t>
      </w:r>
      <w:r>
        <w:rPr>
          <w:rFonts w:ascii="Arial" w:hAnsi="Arial" w:cs="Arial"/>
          <w:spacing w:val="-5"/>
          <w:w w:val="92"/>
          <w:sz w:val="20"/>
          <w:szCs w:val="20"/>
        </w:rPr>
        <w:t>c</w:t>
      </w:r>
      <w:r>
        <w:rPr>
          <w:rFonts w:ascii="Arial" w:hAnsi="Arial" w:cs="Arial"/>
          <w:w w:val="92"/>
          <w:sz w:val="20"/>
          <w:szCs w:val="20"/>
        </w:rPr>
        <w:t>hegger</w:t>
      </w:r>
      <w:proofErr w:type="spellEnd"/>
      <w:r>
        <w:rPr>
          <w:rFonts w:ascii="Arial" w:hAnsi="Arial" w:cs="Arial"/>
          <w:spacing w:val="37"/>
          <w:w w:val="92"/>
          <w:sz w:val="20"/>
          <w:szCs w:val="20"/>
        </w:rPr>
        <w:t xml:space="preserve"> </w:t>
      </w:r>
      <w:r>
        <w:rPr>
          <w:rFonts w:ascii="Arial" w:hAnsi="Arial" w:cs="Arial"/>
          <w:sz w:val="20"/>
          <w:szCs w:val="20"/>
        </w:rPr>
        <w:t>(2016)</w:t>
      </w:r>
      <w:r>
        <w:rPr>
          <w:rFonts w:ascii="Arial" w:hAnsi="Arial" w:cs="Arial"/>
          <w:spacing w:val="-4"/>
          <w:sz w:val="20"/>
          <w:szCs w:val="20"/>
        </w:rPr>
        <w:t xml:space="preserve"> </w:t>
      </w:r>
      <w:proofErr w:type="spellStart"/>
      <w:r>
        <w:rPr>
          <w:rFonts w:ascii="Arial" w:hAnsi="Arial" w:cs="Arial"/>
          <w:w w:val="93"/>
          <w:sz w:val="20"/>
          <w:szCs w:val="20"/>
        </w:rPr>
        <w:t>analysed</w:t>
      </w:r>
      <w:proofErr w:type="spellEnd"/>
      <w:r>
        <w:rPr>
          <w:rFonts w:ascii="Arial" w:hAnsi="Arial" w:cs="Arial"/>
          <w:spacing w:val="29"/>
          <w:w w:val="93"/>
          <w:sz w:val="20"/>
          <w:szCs w:val="20"/>
        </w:rPr>
        <w:t xml:space="preserve"> </w:t>
      </w:r>
      <w:r>
        <w:rPr>
          <w:rFonts w:ascii="Arial" w:hAnsi="Arial" w:cs="Arial"/>
          <w:spacing w:val="-5"/>
          <w:w w:val="139"/>
          <w:sz w:val="20"/>
          <w:szCs w:val="20"/>
        </w:rPr>
        <w:t>t</w:t>
      </w:r>
      <w:r>
        <w:rPr>
          <w:rFonts w:ascii="Arial" w:hAnsi="Arial" w:cs="Arial"/>
          <w:spacing w:val="-6"/>
          <w:w w:val="99"/>
          <w:sz w:val="20"/>
          <w:szCs w:val="20"/>
        </w:rPr>
        <w:t>w</w:t>
      </w:r>
      <w:r>
        <w:rPr>
          <w:rFonts w:ascii="Arial" w:hAnsi="Arial" w:cs="Arial"/>
          <w:w w:val="89"/>
          <w:sz w:val="20"/>
          <w:szCs w:val="20"/>
        </w:rPr>
        <w:t>o</w:t>
      </w:r>
      <w:r>
        <w:rPr>
          <w:rFonts w:ascii="Arial" w:hAnsi="Arial" w:cs="Arial"/>
          <w:spacing w:val="24"/>
          <w:sz w:val="20"/>
          <w:szCs w:val="20"/>
        </w:rPr>
        <w:t xml:space="preserve"> </w:t>
      </w:r>
      <w:r>
        <w:rPr>
          <w:rFonts w:ascii="Arial" w:hAnsi="Arial" w:cs="Arial"/>
          <w:sz w:val="20"/>
          <w:szCs w:val="20"/>
        </w:rPr>
        <w:t>di</w:t>
      </w:r>
      <w:r>
        <w:rPr>
          <w:rFonts w:ascii="Arial" w:hAnsi="Arial" w:cs="Arial"/>
          <w:spacing w:val="-5"/>
          <w:sz w:val="20"/>
          <w:szCs w:val="20"/>
        </w:rPr>
        <w:t>c</w:t>
      </w:r>
      <w:r>
        <w:rPr>
          <w:rFonts w:ascii="Arial" w:hAnsi="Arial" w:cs="Arial"/>
          <w:sz w:val="20"/>
          <w:szCs w:val="20"/>
        </w:rPr>
        <w:t>hotomous</w:t>
      </w:r>
      <w:r>
        <w:rPr>
          <w:rFonts w:ascii="Arial" w:hAnsi="Arial" w:cs="Arial"/>
          <w:spacing w:val="-21"/>
          <w:sz w:val="20"/>
          <w:szCs w:val="20"/>
        </w:rPr>
        <w:t xml:space="preserve"> </w:t>
      </w:r>
      <w:r>
        <w:rPr>
          <w:rFonts w:ascii="Arial" w:hAnsi="Arial" w:cs="Arial"/>
          <w:w w:val="92"/>
          <w:sz w:val="20"/>
          <w:szCs w:val="20"/>
        </w:rPr>
        <w:t>m</w:t>
      </w:r>
      <w:r>
        <w:rPr>
          <w:rFonts w:ascii="Arial" w:hAnsi="Arial" w:cs="Arial"/>
          <w:spacing w:val="6"/>
          <w:w w:val="92"/>
          <w:sz w:val="20"/>
          <w:szCs w:val="20"/>
        </w:rPr>
        <w:t>o</w:t>
      </w:r>
      <w:r>
        <w:rPr>
          <w:rFonts w:ascii="Arial" w:hAnsi="Arial" w:cs="Arial"/>
          <w:w w:val="92"/>
          <w:sz w:val="20"/>
          <w:szCs w:val="20"/>
        </w:rPr>
        <w:t>dels</w:t>
      </w:r>
      <w:r>
        <w:rPr>
          <w:rFonts w:ascii="Arial" w:hAnsi="Arial" w:cs="Arial"/>
          <w:spacing w:val="30"/>
          <w:w w:val="92"/>
          <w:sz w:val="20"/>
          <w:szCs w:val="20"/>
        </w:rPr>
        <w:t xml:space="preserve"> </w:t>
      </w:r>
      <w:r>
        <w:rPr>
          <w:rFonts w:ascii="Arial" w:hAnsi="Arial" w:cs="Arial"/>
          <w:sz w:val="20"/>
          <w:szCs w:val="20"/>
        </w:rPr>
        <w:t>of</w:t>
      </w:r>
      <w:r>
        <w:rPr>
          <w:rFonts w:ascii="Arial" w:hAnsi="Arial" w:cs="Arial"/>
          <w:spacing w:val="17"/>
          <w:sz w:val="20"/>
          <w:szCs w:val="20"/>
        </w:rPr>
        <w:t xml:space="preserve"> </w:t>
      </w:r>
      <w:proofErr w:type="spellStart"/>
      <w:r>
        <w:rPr>
          <w:rFonts w:ascii="Arial" w:hAnsi="Arial" w:cs="Arial"/>
          <w:sz w:val="20"/>
          <w:szCs w:val="20"/>
        </w:rPr>
        <w:t>com</w:t>
      </w:r>
      <w:r>
        <w:rPr>
          <w:rFonts w:ascii="Arial" w:hAnsi="Arial" w:cs="Arial"/>
          <w:spacing w:val="-5"/>
          <w:sz w:val="20"/>
          <w:szCs w:val="20"/>
        </w:rPr>
        <w:t>m</w:t>
      </w:r>
      <w:r>
        <w:rPr>
          <w:rFonts w:ascii="Arial" w:hAnsi="Arial" w:cs="Arial"/>
          <w:sz w:val="20"/>
          <w:szCs w:val="20"/>
        </w:rPr>
        <w:t>unica</w:t>
      </w:r>
      <w:proofErr w:type="spellEnd"/>
      <w:r>
        <w:rPr>
          <w:rFonts w:ascii="Arial" w:hAnsi="Arial" w:cs="Arial"/>
          <w:sz w:val="20"/>
          <w:szCs w:val="20"/>
        </w:rPr>
        <w:t xml:space="preserve">- </w:t>
      </w:r>
      <w:proofErr w:type="spellStart"/>
      <w:r>
        <w:rPr>
          <w:rFonts w:ascii="Arial" w:hAnsi="Arial" w:cs="Arial"/>
          <w:sz w:val="20"/>
          <w:szCs w:val="20"/>
        </w:rPr>
        <w:t>tion</w:t>
      </w:r>
      <w:proofErr w:type="spellEnd"/>
      <w:r>
        <w:rPr>
          <w:rFonts w:ascii="Arial" w:hAnsi="Arial" w:cs="Arial"/>
          <w:sz w:val="20"/>
          <w:szCs w:val="20"/>
        </w:rPr>
        <w:t>.</w:t>
      </w:r>
      <w:r>
        <w:rPr>
          <w:rFonts w:ascii="Arial" w:hAnsi="Arial" w:cs="Arial"/>
          <w:spacing w:val="48"/>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sz w:val="20"/>
          <w:szCs w:val="20"/>
        </w:rPr>
        <w:t>firs</w:t>
      </w:r>
      <w:r>
        <w:rPr>
          <w:rFonts w:ascii="Arial" w:hAnsi="Arial" w:cs="Arial"/>
          <w:w w:val="139"/>
          <w:sz w:val="20"/>
          <w:szCs w:val="20"/>
        </w:rPr>
        <w:t>t</w:t>
      </w:r>
      <w:r>
        <w:rPr>
          <w:rFonts w:ascii="Arial" w:hAnsi="Arial" w:cs="Arial"/>
          <w:spacing w:val="-3"/>
          <w:sz w:val="20"/>
          <w:szCs w:val="20"/>
        </w:rPr>
        <w:t xml:space="preserve"> </w:t>
      </w:r>
      <w:r>
        <w:rPr>
          <w:rFonts w:ascii="Arial" w:hAnsi="Arial" w:cs="Arial"/>
          <w:spacing w:val="-4"/>
          <w:w w:val="89"/>
          <w:sz w:val="20"/>
          <w:szCs w:val="20"/>
        </w:rPr>
        <w:t>w</w:t>
      </w:r>
      <w:r>
        <w:rPr>
          <w:rFonts w:ascii="Arial" w:hAnsi="Arial" w:cs="Arial"/>
          <w:w w:val="89"/>
          <w:sz w:val="20"/>
          <w:szCs w:val="20"/>
        </w:rPr>
        <w:t>as</w:t>
      </w:r>
      <w:r>
        <w:rPr>
          <w:rFonts w:ascii="Arial" w:hAnsi="Arial" w:cs="Arial"/>
          <w:spacing w:val="6"/>
          <w:w w:val="89"/>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sz w:val="20"/>
          <w:szCs w:val="20"/>
        </w:rPr>
        <w:t>pull</w:t>
      </w:r>
      <w:r>
        <w:rPr>
          <w:rFonts w:ascii="Arial" w:hAnsi="Arial" w:cs="Arial"/>
          <w:spacing w:val="16"/>
          <w:sz w:val="20"/>
          <w:szCs w:val="20"/>
        </w:rPr>
        <w:t xml:space="preserve"> </w:t>
      </w:r>
      <w:r>
        <w:rPr>
          <w:rFonts w:ascii="Arial" w:hAnsi="Arial" w:cs="Arial"/>
          <w:w w:val="94"/>
          <w:sz w:val="20"/>
          <w:szCs w:val="20"/>
        </w:rPr>
        <w:t>m</w:t>
      </w:r>
      <w:r>
        <w:rPr>
          <w:rFonts w:ascii="Arial" w:hAnsi="Arial" w:cs="Arial"/>
          <w:spacing w:val="6"/>
          <w:w w:val="94"/>
          <w:sz w:val="20"/>
          <w:szCs w:val="20"/>
        </w:rPr>
        <w:t>o</w:t>
      </w:r>
      <w:r>
        <w:rPr>
          <w:rFonts w:ascii="Arial" w:hAnsi="Arial" w:cs="Arial"/>
          <w:w w:val="94"/>
          <w:sz w:val="20"/>
          <w:szCs w:val="20"/>
        </w:rPr>
        <w:t>del,</w:t>
      </w:r>
      <w:r>
        <w:rPr>
          <w:rFonts w:ascii="Arial" w:hAnsi="Arial" w:cs="Arial"/>
          <w:spacing w:val="10"/>
          <w:w w:val="94"/>
          <w:sz w:val="20"/>
          <w:szCs w:val="20"/>
        </w:rPr>
        <w:t xml:space="preserve"> </w:t>
      </w:r>
      <w:r>
        <w:rPr>
          <w:rFonts w:ascii="Arial" w:hAnsi="Arial" w:cs="Arial"/>
          <w:w w:val="94"/>
          <w:sz w:val="20"/>
          <w:szCs w:val="20"/>
        </w:rPr>
        <w:t>where</w:t>
      </w:r>
      <w:r>
        <w:rPr>
          <w:rFonts w:ascii="Arial" w:hAnsi="Arial" w:cs="Arial"/>
          <w:spacing w:val="-5"/>
          <w:w w:val="94"/>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w w:val="96"/>
          <w:sz w:val="20"/>
          <w:szCs w:val="20"/>
        </w:rPr>
        <w:t>recipie</w:t>
      </w:r>
      <w:r>
        <w:rPr>
          <w:rFonts w:ascii="Arial" w:hAnsi="Arial" w:cs="Arial"/>
          <w:spacing w:val="-5"/>
          <w:w w:val="96"/>
          <w:sz w:val="20"/>
          <w:szCs w:val="20"/>
        </w:rPr>
        <w:t>n</w:t>
      </w:r>
      <w:r>
        <w:rPr>
          <w:rFonts w:ascii="Arial" w:hAnsi="Arial" w:cs="Arial"/>
          <w:w w:val="96"/>
          <w:sz w:val="20"/>
          <w:szCs w:val="20"/>
        </w:rPr>
        <w:t>ts</w:t>
      </w:r>
      <w:r>
        <w:rPr>
          <w:rFonts w:ascii="Arial" w:hAnsi="Arial" w:cs="Arial"/>
          <w:spacing w:val="5"/>
          <w:w w:val="96"/>
          <w:sz w:val="20"/>
          <w:szCs w:val="20"/>
        </w:rPr>
        <w:t xml:space="preserve"> </w:t>
      </w:r>
      <w:r>
        <w:rPr>
          <w:rFonts w:ascii="Arial" w:hAnsi="Arial" w:cs="Arial"/>
          <w:sz w:val="20"/>
          <w:szCs w:val="20"/>
        </w:rPr>
        <w:t>fet</w:t>
      </w:r>
      <w:r>
        <w:rPr>
          <w:rFonts w:ascii="Arial" w:hAnsi="Arial" w:cs="Arial"/>
          <w:spacing w:val="-5"/>
          <w:sz w:val="20"/>
          <w:szCs w:val="20"/>
        </w:rPr>
        <w:t>c</w:t>
      </w:r>
      <w:r>
        <w:rPr>
          <w:rFonts w:ascii="Arial" w:hAnsi="Arial" w:cs="Arial"/>
          <w:sz w:val="20"/>
          <w:szCs w:val="20"/>
        </w:rPr>
        <w:t>h</w:t>
      </w:r>
      <w:r>
        <w:rPr>
          <w:rFonts w:ascii="Arial" w:hAnsi="Arial" w:cs="Arial"/>
          <w:spacing w:val="-14"/>
          <w:sz w:val="20"/>
          <w:szCs w:val="20"/>
        </w:rPr>
        <w:t xml:space="preserve"> </w:t>
      </w:r>
      <w:r>
        <w:rPr>
          <w:rFonts w:ascii="Arial" w:hAnsi="Arial" w:cs="Arial"/>
          <w:sz w:val="20"/>
          <w:szCs w:val="20"/>
        </w:rPr>
        <w:t>(i.e.</w:t>
      </w:r>
      <w:r>
        <w:rPr>
          <w:rFonts w:ascii="Arial" w:hAnsi="Arial" w:cs="Arial"/>
          <w:spacing w:val="-6"/>
          <w:sz w:val="20"/>
          <w:szCs w:val="20"/>
        </w:rPr>
        <w:t xml:space="preserve"> </w:t>
      </w:r>
      <w:r>
        <w:rPr>
          <w:rFonts w:ascii="Arial" w:hAnsi="Arial" w:cs="Arial"/>
          <w:sz w:val="20"/>
          <w:szCs w:val="20"/>
        </w:rPr>
        <w:t>pull)</w:t>
      </w:r>
      <w:r>
        <w:rPr>
          <w:rFonts w:ascii="Arial" w:hAnsi="Arial" w:cs="Arial"/>
          <w:spacing w:val="27"/>
          <w:sz w:val="20"/>
          <w:szCs w:val="20"/>
        </w:rPr>
        <w:t xml:space="preserve"> </w:t>
      </w:r>
      <w:r>
        <w:rPr>
          <w:rFonts w:ascii="Arial" w:hAnsi="Arial" w:cs="Arial"/>
          <w:w w:val="93"/>
          <w:sz w:val="20"/>
          <w:szCs w:val="20"/>
        </w:rPr>
        <w:t>new</w:t>
      </w:r>
      <w:r>
        <w:rPr>
          <w:rFonts w:ascii="Arial" w:hAnsi="Arial" w:cs="Arial"/>
          <w:spacing w:val="1"/>
          <w:w w:val="93"/>
          <w:sz w:val="20"/>
          <w:szCs w:val="20"/>
        </w:rPr>
        <w:t xml:space="preserve"> </w:t>
      </w:r>
      <w:proofErr w:type="spellStart"/>
      <w:r>
        <w:rPr>
          <w:rFonts w:ascii="Arial" w:hAnsi="Arial" w:cs="Arial"/>
          <w:sz w:val="20"/>
          <w:szCs w:val="20"/>
        </w:rPr>
        <w:t>mes</w:t>
      </w:r>
      <w:proofErr w:type="spellEnd"/>
      <w:r>
        <w:rPr>
          <w:rFonts w:ascii="Arial" w:hAnsi="Arial" w:cs="Arial"/>
          <w:sz w:val="20"/>
          <w:szCs w:val="20"/>
        </w:rPr>
        <w:t xml:space="preserve">- </w:t>
      </w:r>
      <w:r>
        <w:rPr>
          <w:rFonts w:ascii="Arial" w:hAnsi="Arial" w:cs="Arial"/>
          <w:w w:val="83"/>
          <w:sz w:val="20"/>
          <w:szCs w:val="20"/>
        </w:rPr>
        <w:t>sages</w:t>
      </w:r>
      <w:r>
        <w:rPr>
          <w:rFonts w:ascii="Arial" w:hAnsi="Arial" w:cs="Arial"/>
          <w:spacing w:val="8"/>
          <w:w w:val="83"/>
          <w:sz w:val="20"/>
          <w:szCs w:val="20"/>
        </w:rPr>
        <w:t xml:space="preserve"> </w:t>
      </w:r>
      <w:r>
        <w:rPr>
          <w:rFonts w:ascii="Arial" w:hAnsi="Arial" w:cs="Arial"/>
          <w:sz w:val="20"/>
          <w:szCs w:val="20"/>
        </w:rPr>
        <w:t>from</w:t>
      </w:r>
      <w:r>
        <w:rPr>
          <w:rFonts w:ascii="Arial" w:hAnsi="Arial" w:cs="Arial"/>
          <w:spacing w:val="3"/>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w w:val="91"/>
          <w:sz w:val="20"/>
          <w:szCs w:val="20"/>
        </w:rPr>
        <w:t>sender.</w:t>
      </w:r>
      <w:r>
        <w:rPr>
          <w:rFonts w:ascii="Arial" w:hAnsi="Arial" w:cs="Arial"/>
          <w:spacing w:val="37"/>
          <w:w w:val="91"/>
          <w:sz w:val="20"/>
          <w:szCs w:val="20"/>
        </w:rPr>
        <w:t xml:space="preserve"> </w:t>
      </w:r>
      <w:r>
        <w:rPr>
          <w:rFonts w:ascii="Arial" w:hAnsi="Arial" w:cs="Arial"/>
          <w:sz w:val="20"/>
          <w:szCs w:val="20"/>
        </w:rPr>
        <w:t>A</w:t>
      </w:r>
      <w:r>
        <w:rPr>
          <w:rFonts w:ascii="Arial" w:hAnsi="Arial" w:cs="Arial"/>
          <w:spacing w:val="14"/>
          <w:sz w:val="20"/>
          <w:szCs w:val="20"/>
        </w:rPr>
        <w:t xml:space="preserve"> </w:t>
      </w:r>
      <w:r>
        <w:rPr>
          <w:rFonts w:ascii="Arial" w:hAnsi="Arial" w:cs="Arial"/>
          <w:sz w:val="20"/>
          <w:szCs w:val="20"/>
        </w:rPr>
        <w:t>suitable</w:t>
      </w:r>
      <w:r>
        <w:rPr>
          <w:rFonts w:ascii="Arial" w:hAnsi="Arial" w:cs="Arial"/>
          <w:spacing w:val="-21"/>
          <w:sz w:val="20"/>
          <w:szCs w:val="20"/>
        </w:rPr>
        <w:t xml:space="preserve"> </w:t>
      </w:r>
      <w:r>
        <w:rPr>
          <w:rFonts w:ascii="Arial" w:hAnsi="Arial" w:cs="Arial"/>
          <w:w w:val="95"/>
          <w:sz w:val="20"/>
          <w:szCs w:val="20"/>
        </w:rPr>
        <w:t>analogy</w:t>
      </w:r>
      <w:r>
        <w:rPr>
          <w:rFonts w:ascii="Arial" w:hAnsi="Arial" w:cs="Arial"/>
          <w:spacing w:val="3"/>
          <w:w w:val="95"/>
          <w:sz w:val="20"/>
          <w:szCs w:val="20"/>
        </w:rPr>
        <w:t xml:space="preserve"> </w:t>
      </w:r>
      <w:r>
        <w:rPr>
          <w:rFonts w:ascii="Arial" w:hAnsi="Arial" w:cs="Arial"/>
          <w:spacing w:val="-6"/>
          <w:sz w:val="20"/>
          <w:szCs w:val="20"/>
        </w:rPr>
        <w:t>w</w:t>
      </w:r>
      <w:r>
        <w:rPr>
          <w:rFonts w:ascii="Arial" w:hAnsi="Arial" w:cs="Arial"/>
          <w:sz w:val="20"/>
          <w:szCs w:val="20"/>
        </w:rPr>
        <w:t>ould</w:t>
      </w:r>
      <w:r>
        <w:rPr>
          <w:rFonts w:ascii="Arial" w:hAnsi="Arial" w:cs="Arial"/>
          <w:spacing w:val="-6"/>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5"/>
          <w:w w:val="89"/>
          <w:sz w:val="20"/>
          <w:szCs w:val="20"/>
        </w:rPr>
        <w:t xml:space="preserve"> </w:t>
      </w:r>
      <w:r>
        <w:rPr>
          <w:rFonts w:ascii="Arial" w:hAnsi="Arial" w:cs="Arial"/>
          <w:sz w:val="20"/>
          <w:szCs w:val="20"/>
        </w:rPr>
        <w:t>that</w:t>
      </w:r>
      <w:r>
        <w:rPr>
          <w:rFonts w:ascii="Arial" w:hAnsi="Arial" w:cs="Arial"/>
          <w:spacing w:val="29"/>
          <w:sz w:val="20"/>
          <w:szCs w:val="20"/>
        </w:rPr>
        <w:t xml:space="preserve"> </w:t>
      </w:r>
      <w:r>
        <w:rPr>
          <w:rFonts w:ascii="Arial" w:hAnsi="Arial" w:cs="Arial"/>
          <w:sz w:val="20"/>
          <w:szCs w:val="20"/>
        </w:rPr>
        <w:t>of</w:t>
      </w:r>
      <w:r>
        <w:rPr>
          <w:rFonts w:ascii="Arial" w:hAnsi="Arial" w:cs="Arial"/>
          <w:spacing w:val="-8"/>
          <w:sz w:val="20"/>
          <w:szCs w:val="20"/>
        </w:rPr>
        <w:t xml:space="preserve"> </w:t>
      </w:r>
      <w:r>
        <w:rPr>
          <w:rFonts w:ascii="Arial" w:hAnsi="Arial" w:cs="Arial"/>
          <w:w w:val="91"/>
          <w:sz w:val="20"/>
          <w:szCs w:val="20"/>
        </w:rPr>
        <w:t>magazines</w:t>
      </w:r>
      <w:r>
        <w:rPr>
          <w:rFonts w:ascii="Arial" w:hAnsi="Arial" w:cs="Arial"/>
          <w:spacing w:val="5"/>
          <w:w w:val="91"/>
          <w:sz w:val="20"/>
          <w:szCs w:val="20"/>
        </w:rPr>
        <w:t xml:space="preserve"> </w:t>
      </w:r>
      <w:r>
        <w:rPr>
          <w:rFonts w:ascii="Arial" w:hAnsi="Arial" w:cs="Arial"/>
          <w:sz w:val="20"/>
          <w:szCs w:val="20"/>
        </w:rPr>
        <w:t>published through</w:t>
      </w:r>
      <w:r>
        <w:rPr>
          <w:rFonts w:ascii="Arial" w:hAnsi="Arial" w:cs="Arial"/>
          <w:spacing w:val="33"/>
          <w:sz w:val="20"/>
          <w:szCs w:val="20"/>
        </w:rPr>
        <w:t xml:space="preserve"> </w:t>
      </w:r>
      <w:r>
        <w:rPr>
          <w:rFonts w:ascii="Arial" w:hAnsi="Arial" w:cs="Arial"/>
          <w:w w:val="85"/>
          <w:sz w:val="20"/>
          <w:szCs w:val="20"/>
        </w:rPr>
        <w:t>sales</w:t>
      </w:r>
      <w:r>
        <w:rPr>
          <w:rFonts w:ascii="Arial" w:hAnsi="Arial" w:cs="Arial"/>
          <w:spacing w:val="34"/>
          <w:w w:val="85"/>
          <w:sz w:val="20"/>
          <w:szCs w:val="20"/>
        </w:rPr>
        <w:t xml:space="preserve"> </w:t>
      </w:r>
      <w:r>
        <w:rPr>
          <w:rFonts w:ascii="Arial" w:hAnsi="Arial" w:cs="Arial"/>
          <w:sz w:val="20"/>
          <w:szCs w:val="20"/>
        </w:rPr>
        <w:t>in</w:t>
      </w:r>
      <w:r>
        <w:rPr>
          <w:rFonts w:ascii="Arial" w:hAnsi="Arial" w:cs="Arial"/>
          <w:spacing w:val="34"/>
          <w:sz w:val="20"/>
          <w:szCs w:val="20"/>
        </w:rPr>
        <w:t xml:space="preserve"> </w:t>
      </w:r>
      <w:r>
        <w:rPr>
          <w:rFonts w:ascii="Arial" w:hAnsi="Arial" w:cs="Arial"/>
          <w:sz w:val="20"/>
          <w:szCs w:val="20"/>
        </w:rPr>
        <w:t>kiosks:</w:t>
      </w:r>
      <w:r>
        <w:rPr>
          <w:rFonts w:ascii="Arial" w:hAnsi="Arial" w:cs="Arial"/>
          <w:spacing w:val="25"/>
          <w:sz w:val="20"/>
          <w:szCs w:val="20"/>
        </w:rPr>
        <w:t xml:space="preserve"> </w:t>
      </w:r>
      <w:r>
        <w:rPr>
          <w:rFonts w:ascii="Arial" w:hAnsi="Arial" w:cs="Arial"/>
          <w:spacing w:val="5"/>
          <w:w w:val="91"/>
          <w:sz w:val="20"/>
          <w:szCs w:val="20"/>
        </w:rPr>
        <w:t>p</w:t>
      </w:r>
      <w:r>
        <w:rPr>
          <w:rFonts w:ascii="Arial" w:hAnsi="Arial" w:cs="Arial"/>
          <w:w w:val="91"/>
          <w:sz w:val="20"/>
          <w:szCs w:val="20"/>
        </w:rPr>
        <w:t>eople</w:t>
      </w:r>
      <w:r>
        <w:rPr>
          <w:rFonts w:ascii="Arial" w:hAnsi="Arial" w:cs="Arial"/>
          <w:spacing w:val="36"/>
          <w:w w:val="91"/>
          <w:sz w:val="20"/>
          <w:szCs w:val="20"/>
        </w:rPr>
        <w:t xml:space="preserve"> </w:t>
      </w:r>
      <w:r>
        <w:rPr>
          <w:rFonts w:ascii="Arial" w:hAnsi="Arial" w:cs="Arial"/>
          <w:sz w:val="20"/>
          <w:szCs w:val="20"/>
        </w:rPr>
        <w:t>go</w:t>
      </w:r>
      <w:r>
        <w:rPr>
          <w:rFonts w:ascii="Arial" w:hAnsi="Arial" w:cs="Arial"/>
          <w:spacing w:val="1"/>
          <w:sz w:val="20"/>
          <w:szCs w:val="20"/>
        </w:rPr>
        <w:t xml:space="preserve"> </w:t>
      </w:r>
      <w:r>
        <w:rPr>
          <w:rFonts w:ascii="Arial" w:hAnsi="Arial" w:cs="Arial"/>
          <w:sz w:val="20"/>
          <w:szCs w:val="20"/>
        </w:rPr>
        <w:t>to</w:t>
      </w:r>
      <w:r>
        <w:rPr>
          <w:rFonts w:ascii="Arial" w:hAnsi="Arial" w:cs="Arial"/>
          <w:spacing w:val="33"/>
          <w:sz w:val="20"/>
          <w:szCs w:val="20"/>
        </w:rPr>
        <w:t xml:space="preserve"> </w:t>
      </w:r>
      <w:r>
        <w:rPr>
          <w:rFonts w:ascii="Arial" w:hAnsi="Arial" w:cs="Arial"/>
          <w:sz w:val="20"/>
          <w:szCs w:val="20"/>
        </w:rPr>
        <w:t>the</w:t>
      </w:r>
      <w:r>
        <w:rPr>
          <w:rFonts w:ascii="Arial" w:hAnsi="Arial" w:cs="Arial"/>
          <w:spacing w:val="22"/>
          <w:sz w:val="20"/>
          <w:szCs w:val="20"/>
        </w:rPr>
        <w:t xml:space="preserve"> </w:t>
      </w:r>
      <w:r>
        <w:rPr>
          <w:rFonts w:ascii="Arial" w:hAnsi="Arial" w:cs="Arial"/>
          <w:sz w:val="20"/>
          <w:szCs w:val="20"/>
        </w:rPr>
        <w:t>kiosk</w:t>
      </w:r>
      <w:r>
        <w:rPr>
          <w:rFonts w:ascii="Arial" w:hAnsi="Arial" w:cs="Arial"/>
          <w:spacing w:val="12"/>
          <w:sz w:val="20"/>
          <w:szCs w:val="20"/>
        </w:rPr>
        <w:t xml:space="preserve"> </w:t>
      </w:r>
      <w:r>
        <w:rPr>
          <w:rFonts w:ascii="Arial" w:hAnsi="Arial" w:cs="Arial"/>
          <w:sz w:val="20"/>
          <w:szCs w:val="20"/>
        </w:rPr>
        <w:t>to</w:t>
      </w:r>
      <w:r>
        <w:rPr>
          <w:rFonts w:ascii="Arial" w:hAnsi="Arial" w:cs="Arial"/>
          <w:spacing w:val="33"/>
          <w:sz w:val="20"/>
          <w:szCs w:val="20"/>
        </w:rPr>
        <w:t xml:space="preserve"> </w:t>
      </w:r>
      <w:r>
        <w:rPr>
          <w:rFonts w:ascii="Arial" w:hAnsi="Arial" w:cs="Arial"/>
          <w:sz w:val="20"/>
          <w:szCs w:val="20"/>
        </w:rPr>
        <w:t>get</w:t>
      </w:r>
      <w:r>
        <w:rPr>
          <w:rFonts w:ascii="Arial" w:hAnsi="Arial" w:cs="Arial"/>
          <w:spacing w:val="11"/>
          <w:sz w:val="20"/>
          <w:szCs w:val="20"/>
        </w:rPr>
        <w:t xml:space="preserve"> </w:t>
      </w:r>
      <w:r>
        <w:rPr>
          <w:rFonts w:ascii="Arial" w:hAnsi="Arial" w:cs="Arial"/>
          <w:sz w:val="20"/>
          <w:szCs w:val="20"/>
        </w:rPr>
        <w:t>the</w:t>
      </w:r>
      <w:r>
        <w:rPr>
          <w:rFonts w:ascii="Arial" w:hAnsi="Arial" w:cs="Arial"/>
          <w:spacing w:val="22"/>
          <w:sz w:val="20"/>
          <w:szCs w:val="20"/>
        </w:rPr>
        <w:t xml:space="preserve"> </w:t>
      </w:r>
      <w:r>
        <w:rPr>
          <w:rFonts w:ascii="Arial" w:hAnsi="Arial" w:cs="Arial"/>
          <w:w w:val="94"/>
          <w:sz w:val="20"/>
          <w:szCs w:val="20"/>
        </w:rPr>
        <w:t>late</w:t>
      </w:r>
      <w:r>
        <w:rPr>
          <w:rFonts w:ascii="Arial" w:hAnsi="Arial" w:cs="Arial"/>
          <w:spacing w:val="1"/>
          <w:w w:val="94"/>
          <w:sz w:val="20"/>
          <w:szCs w:val="20"/>
        </w:rPr>
        <w:t>s</w:t>
      </w:r>
      <w:r>
        <w:rPr>
          <w:rFonts w:ascii="Arial" w:hAnsi="Arial" w:cs="Arial"/>
          <w:w w:val="139"/>
          <w:sz w:val="20"/>
          <w:szCs w:val="20"/>
        </w:rPr>
        <w:t>t</w:t>
      </w:r>
      <w:r>
        <w:rPr>
          <w:rFonts w:ascii="Arial" w:hAnsi="Arial" w:cs="Arial"/>
          <w:spacing w:val="25"/>
          <w:sz w:val="20"/>
          <w:szCs w:val="20"/>
        </w:rPr>
        <w:t xml:space="preserve"> </w:t>
      </w:r>
      <w:r>
        <w:rPr>
          <w:rFonts w:ascii="Arial" w:hAnsi="Arial" w:cs="Arial"/>
          <w:sz w:val="20"/>
          <w:szCs w:val="20"/>
        </w:rPr>
        <w:t>publications. The</w:t>
      </w:r>
      <w:r>
        <w:rPr>
          <w:rFonts w:ascii="Arial" w:hAnsi="Arial" w:cs="Arial"/>
          <w:spacing w:val="-3"/>
          <w:sz w:val="20"/>
          <w:szCs w:val="20"/>
        </w:rPr>
        <w:t xml:space="preserve"> </w:t>
      </w:r>
      <w:r>
        <w:rPr>
          <w:rFonts w:ascii="Arial" w:hAnsi="Arial" w:cs="Arial"/>
          <w:w w:val="91"/>
          <w:sz w:val="20"/>
          <w:szCs w:val="20"/>
        </w:rPr>
        <w:t>second</w:t>
      </w:r>
      <w:r>
        <w:rPr>
          <w:rFonts w:ascii="Arial" w:hAnsi="Arial" w:cs="Arial"/>
          <w:spacing w:val="-8"/>
          <w:w w:val="91"/>
          <w:sz w:val="20"/>
          <w:szCs w:val="20"/>
        </w:rPr>
        <w:t xml:space="preserve"> </w:t>
      </w:r>
      <w:r>
        <w:rPr>
          <w:rFonts w:ascii="Arial" w:hAnsi="Arial" w:cs="Arial"/>
          <w:w w:val="91"/>
          <w:sz w:val="20"/>
          <w:szCs w:val="20"/>
        </w:rPr>
        <w:t>m</w:t>
      </w:r>
      <w:r>
        <w:rPr>
          <w:rFonts w:ascii="Arial" w:hAnsi="Arial" w:cs="Arial"/>
          <w:spacing w:val="5"/>
          <w:w w:val="91"/>
          <w:sz w:val="20"/>
          <w:szCs w:val="20"/>
        </w:rPr>
        <w:t>o</w:t>
      </w:r>
      <w:r>
        <w:rPr>
          <w:rFonts w:ascii="Arial" w:hAnsi="Arial" w:cs="Arial"/>
          <w:w w:val="91"/>
          <w:sz w:val="20"/>
          <w:szCs w:val="20"/>
        </w:rPr>
        <w:t>del</w:t>
      </w:r>
      <w:r>
        <w:rPr>
          <w:rFonts w:ascii="Arial" w:hAnsi="Arial" w:cs="Arial"/>
          <w:spacing w:val="27"/>
          <w:w w:val="91"/>
          <w:sz w:val="20"/>
          <w:szCs w:val="20"/>
        </w:rPr>
        <w:t xml:space="preserve"> </w:t>
      </w:r>
      <w:r>
        <w:rPr>
          <w:rFonts w:ascii="Arial" w:hAnsi="Arial" w:cs="Arial"/>
          <w:spacing w:val="-5"/>
          <w:w w:val="91"/>
          <w:sz w:val="20"/>
          <w:szCs w:val="20"/>
        </w:rPr>
        <w:t>w</w:t>
      </w:r>
      <w:r>
        <w:rPr>
          <w:rFonts w:ascii="Arial" w:hAnsi="Arial" w:cs="Arial"/>
          <w:w w:val="91"/>
          <w:sz w:val="20"/>
          <w:szCs w:val="20"/>
        </w:rPr>
        <w:t>as</w:t>
      </w:r>
      <w:r>
        <w:rPr>
          <w:rFonts w:ascii="Arial" w:hAnsi="Arial" w:cs="Arial"/>
          <w:spacing w:val="1"/>
          <w:w w:val="91"/>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w w:val="93"/>
          <w:sz w:val="20"/>
          <w:szCs w:val="20"/>
        </w:rPr>
        <w:t>push</w:t>
      </w:r>
      <w:r>
        <w:rPr>
          <w:rFonts w:ascii="Arial" w:hAnsi="Arial" w:cs="Arial"/>
          <w:spacing w:val="8"/>
          <w:w w:val="93"/>
          <w:sz w:val="20"/>
          <w:szCs w:val="20"/>
        </w:rPr>
        <w:t xml:space="preserve"> </w:t>
      </w:r>
      <w:r>
        <w:rPr>
          <w:rFonts w:ascii="Arial" w:hAnsi="Arial" w:cs="Arial"/>
          <w:w w:val="93"/>
          <w:sz w:val="20"/>
          <w:szCs w:val="20"/>
        </w:rPr>
        <w:t>m</w:t>
      </w:r>
      <w:r>
        <w:rPr>
          <w:rFonts w:ascii="Arial" w:hAnsi="Arial" w:cs="Arial"/>
          <w:spacing w:val="6"/>
          <w:w w:val="93"/>
          <w:sz w:val="20"/>
          <w:szCs w:val="20"/>
        </w:rPr>
        <w:t>o</w:t>
      </w:r>
      <w:r>
        <w:rPr>
          <w:rFonts w:ascii="Arial" w:hAnsi="Arial" w:cs="Arial"/>
          <w:w w:val="93"/>
          <w:sz w:val="20"/>
          <w:szCs w:val="20"/>
        </w:rPr>
        <w:t>del,</w:t>
      </w:r>
      <w:r>
        <w:rPr>
          <w:rFonts w:ascii="Arial" w:hAnsi="Arial" w:cs="Arial"/>
          <w:spacing w:val="18"/>
          <w:w w:val="93"/>
          <w:sz w:val="20"/>
          <w:szCs w:val="20"/>
        </w:rPr>
        <w:t xml:space="preserve"> </w:t>
      </w:r>
      <w:r>
        <w:rPr>
          <w:rFonts w:ascii="Arial" w:hAnsi="Arial" w:cs="Arial"/>
          <w:w w:val="93"/>
          <w:sz w:val="20"/>
          <w:szCs w:val="20"/>
        </w:rPr>
        <w:t>here</w:t>
      </w:r>
      <w:r>
        <w:rPr>
          <w:rFonts w:ascii="Arial" w:hAnsi="Arial" w:cs="Arial"/>
          <w:spacing w:val="-4"/>
          <w:w w:val="93"/>
          <w:sz w:val="20"/>
          <w:szCs w:val="20"/>
        </w:rPr>
        <w:t xml:space="preserve"> </w:t>
      </w:r>
      <w:r>
        <w:rPr>
          <w:rFonts w:ascii="Arial" w:hAnsi="Arial" w:cs="Arial"/>
          <w:sz w:val="20"/>
          <w:szCs w:val="20"/>
        </w:rPr>
        <w:t>a</w:t>
      </w:r>
      <w:r>
        <w:rPr>
          <w:rFonts w:ascii="Arial" w:hAnsi="Arial" w:cs="Arial"/>
          <w:spacing w:val="-12"/>
          <w:sz w:val="20"/>
          <w:szCs w:val="20"/>
        </w:rPr>
        <w:t xml:space="preserve"> </w:t>
      </w:r>
      <w:r>
        <w:rPr>
          <w:rFonts w:ascii="Arial" w:hAnsi="Arial" w:cs="Arial"/>
          <w:w w:val="88"/>
          <w:sz w:val="20"/>
          <w:szCs w:val="20"/>
        </w:rPr>
        <w:t>sender</w:t>
      </w:r>
      <w:r>
        <w:rPr>
          <w:rFonts w:ascii="Arial" w:hAnsi="Arial" w:cs="Arial"/>
          <w:spacing w:val="19"/>
          <w:w w:val="88"/>
          <w:sz w:val="20"/>
          <w:szCs w:val="20"/>
        </w:rPr>
        <w:t xml:space="preserve"> </w:t>
      </w:r>
      <w:r>
        <w:rPr>
          <w:rFonts w:ascii="Arial" w:hAnsi="Arial" w:cs="Arial"/>
          <w:w w:val="88"/>
          <w:sz w:val="20"/>
          <w:szCs w:val="20"/>
        </w:rPr>
        <w:t>sends</w:t>
      </w:r>
      <w:r>
        <w:rPr>
          <w:rFonts w:ascii="Arial" w:hAnsi="Arial" w:cs="Arial"/>
          <w:spacing w:val="1"/>
          <w:w w:val="88"/>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w w:val="86"/>
          <w:sz w:val="20"/>
          <w:szCs w:val="20"/>
        </w:rPr>
        <w:t>message</w:t>
      </w:r>
      <w:r>
        <w:rPr>
          <w:rFonts w:ascii="Arial" w:hAnsi="Arial" w:cs="Arial"/>
          <w:spacing w:val="8"/>
          <w:w w:val="86"/>
          <w:sz w:val="20"/>
          <w:szCs w:val="20"/>
        </w:rPr>
        <w:t xml:space="preserve"> </w:t>
      </w:r>
      <w:r>
        <w:rPr>
          <w:rFonts w:ascii="Arial" w:hAnsi="Arial" w:cs="Arial"/>
          <w:w w:val="99"/>
          <w:sz w:val="20"/>
          <w:szCs w:val="20"/>
        </w:rPr>
        <w:t>d</w:t>
      </w:r>
      <w:r>
        <w:rPr>
          <w:rFonts w:ascii="Arial" w:hAnsi="Arial" w:cs="Arial"/>
          <w:w w:val="119"/>
          <w:sz w:val="20"/>
          <w:szCs w:val="20"/>
        </w:rPr>
        <w:t>ir</w:t>
      </w:r>
      <w:r>
        <w:rPr>
          <w:rFonts w:ascii="Arial" w:hAnsi="Arial" w:cs="Arial"/>
          <w:w w:val="79"/>
          <w:sz w:val="20"/>
          <w:szCs w:val="20"/>
        </w:rPr>
        <w:t>e</w:t>
      </w:r>
      <w:r>
        <w:rPr>
          <w:rFonts w:ascii="Arial" w:hAnsi="Arial" w:cs="Arial"/>
          <w:w w:val="108"/>
          <w:sz w:val="20"/>
          <w:szCs w:val="20"/>
        </w:rPr>
        <w:t xml:space="preserve">ctly </w:t>
      </w:r>
      <w:r>
        <w:rPr>
          <w:rFonts w:ascii="Arial" w:hAnsi="Arial" w:cs="Arial"/>
          <w:sz w:val="20"/>
          <w:szCs w:val="20"/>
        </w:rPr>
        <w:t>to</w:t>
      </w:r>
      <w:r>
        <w:rPr>
          <w:rFonts w:ascii="Arial" w:hAnsi="Arial" w:cs="Arial"/>
          <w:spacing w:val="32"/>
          <w:sz w:val="20"/>
          <w:szCs w:val="20"/>
        </w:rPr>
        <w:t xml:space="preserve"> </w:t>
      </w:r>
      <w:r>
        <w:rPr>
          <w:rFonts w:ascii="Arial" w:hAnsi="Arial" w:cs="Arial"/>
          <w:sz w:val="20"/>
          <w:szCs w:val="20"/>
        </w:rPr>
        <w:t>the</w:t>
      </w:r>
      <w:r>
        <w:rPr>
          <w:rFonts w:ascii="Arial" w:hAnsi="Arial" w:cs="Arial"/>
          <w:spacing w:val="21"/>
          <w:sz w:val="20"/>
          <w:szCs w:val="20"/>
        </w:rPr>
        <w:t xml:space="preserve"> </w:t>
      </w:r>
      <w:r>
        <w:rPr>
          <w:rFonts w:ascii="Arial" w:hAnsi="Arial" w:cs="Arial"/>
          <w:sz w:val="20"/>
          <w:szCs w:val="20"/>
        </w:rPr>
        <w:t>recipie</w:t>
      </w:r>
      <w:r>
        <w:rPr>
          <w:rFonts w:ascii="Arial" w:hAnsi="Arial" w:cs="Arial"/>
          <w:spacing w:val="-5"/>
          <w:sz w:val="20"/>
          <w:szCs w:val="20"/>
        </w:rPr>
        <w:t>n</w:t>
      </w:r>
      <w:r>
        <w:rPr>
          <w:rFonts w:ascii="Arial" w:hAnsi="Arial" w:cs="Arial"/>
          <w:sz w:val="20"/>
          <w:szCs w:val="20"/>
        </w:rPr>
        <w:t>ts.</w:t>
      </w:r>
      <w:r>
        <w:rPr>
          <w:rFonts w:ascii="Arial" w:hAnsi="Arial" w:cs="Arial"/>
          <w:spacing w:val="42"/>
          <w:sz w:val="20"/>
          <w:szCs w:val="20"/>
        </w:rPr>
        <w:t xml:space="preserve"> </w:t>
      </w:r>
      <w:r>
        <w:rPr>
          <w:rFonts w:ascii="Arial" w:hAnsi="Arial" w:cs="Arial"/>
          <w:sz w:val="20"/>
          <w:szCs w:val="20"/>
        </w:rPr>
        <w:t>T</w:t>
      </w:r>
      <w:r>
        <w:rPr>
          <w:rFonts w:ascii="Arial" w:hAnsi="Arial" w:cs="Arial"/>
          <w:spacing w:val="-5"/>
          <w:sz w:val="20"/>
          <w:szCs w:val="20"/>
        </w:rPr>
        <w:t>h</w:t>
      </w:r>
      <w:r>
        <w:rPr>
          <w:rFonts w:ascii="Arial" w:hAnsi="Arial" w:cs="Arial"/>
          <w:sz w:val="20"/>
          <w:szCs w:val="20"/>
        </w:rPr>
        <w:t>us</w:t>
      </w:r>
      <w:r>
        <w:rPr>
          <w:rFonts w:ascii="Arial" w:hAnsi="Arial" w:cs="Arial"/>
          <w:spacing w:val="22"/>
          <w:sz w:val="20"/>
          <w:szCs w:val="20"/>
        </w:rPr>
        <w:t xml:space="preserve"> </w:t>
      </w:r>
      <w:r>
        <w:rPr>
          <w:rFonts w:ascii="Arial" w:hAnsi="Arial" w:cs="Arial"/>
          <w:w w:val="132"/>
          <w:sz w:val="20"/>
          <w:szCs w:val="20"/>
        </w:rPr>
        <w:t>it</w:t>
      </w:r>
      <w:r>
        <w:rPr>
          <w:rFonts w:ascii="Arial" w:hAnsi="Arial" w:cs="Arial"/>
          <w:spacing w:val="6"/>
          <w:w w:val="132"/>
          <w:sz w:val="20"/>
          <w:szCs w:val="20"/>
        </w:rPr>
        <w:t xml:space="preserve"> </w:t>
      </w:r>
      <w:r>
        <w:rPr>
          <w:rFonts w:ascii="Arial" w:hAnsi="Arial" w:cs="Arial"/>
          <w:sz w:val="20"/>
          <w:szCs w:val="20"/>
        </w:rPr>
        <w:t>is</w:t>
      </w:r>
      <w:r>
        <w:rPr>
          <w:rFonts w:ascii="Arial" w:hAnsi="Arial" w:cs="Arial"/>
          <w:spacing w:val="12"/>
          <w:sz w:val="20"/>
          <w:szCs w:val="20"/>
        </w:rPr>
        <w:t xml:space="preserve"> </w:t>
      </w:r>
      <w:r>
        <w:rPr>
          <w:rFonts w:ascii="Arial" w:hAnsi="Arial" w:cs="Arial"/>
          <w:sz w:val="20"/>
          <w:szCs w:val="20"/>
        </w:rPr>
        <w:t>more</w:t>
      </w:r>
      <w:r>
        <w:rPr>
          <w:rFonts w:ascii="Arial" w:hAnsi="Arial" w:cs="Arial"/>
          <w:spacing w:val="-3"/>
          <w:sz w:val="20"/>
          <w:szCs w:val="20"/>
        </w:rPr>
        <w:t xml:space="preserve"> </w:t>
      </w:r>
      <w:r>
        <w:rPr>
          <w:rFonts w:ascii="Arial" w:hAnsi="Arial" w:cs="Arial"/>
          <w:w w:val="114"/>
          <w:sz w:val="20"/>
          <w:szCs w:val="20"/>
        </w:rPr>
        <w:t>li</w:t>
      </w:r>
      <w:r>
        <w:rPr>
          <w:rFonts w:ascii="Arial" w:hAnsi="Arial" w:cs="Arial"/>
          <w:spacing w:val="-5"/>
          <w:w w:val="114"/>
          <w:sz w:val="20"/>
          <w:szCs w:val="20"/>
        </w:rPr>
        <w:t>k</w:t>
      </w:r>
      <w:r>
        <w:rPr>
          <w:rFonts w:ascii="Arial" w:hAnsi="Arial" w:cs="Arial"/>
          <w:w w:val="79"/>
          <w:sz w:val="20"/>
          <w:szCs w:val="20"/>
        </w:rPr>
        <w:t>e</w:t>
      </w:r>
      <w:r>
        <w:rPr>
          <w:rFonts w:ascii="Arial" w:hAnsi="Arial" w:cs="Arial"/>
          <w:spacing w:val="24"/>
          <w:sz w:val="20"/>
          <w:szCs w:val="20"/>
        </w:rPr>
        <w:t xml:space="preserve"> </w:t>
      </w:r>
      <w:r>
        <w:rPr>
          <w:rFonts w:ascii="Arial" w:hAnsi="Arial" w:cs="Arial"/>
          <w:w w:val="93"/>
          <w:sz w:val="20"/>
          <w:szCs w:val="20"/>
        </w:rPr>
        <w:t>magazine</w:t>
      </w:r>
      <w:r>
        <w:rPr>
          <w:rFonts w:ascii="Arial" w:hAnsi="Arial" w:cs="Arial"/>
          <w:spacing w:val="29"/>
          <w:w w:val="93"/>
          <w:sz w:val="20"/>
          <w:szCs w:val="20"/>
        </w:rPr>
        <w:t xml:space="preserve"> </w:t>
      </w:r>
      <w:r>
        <w:rPr>
          <w:rFonts w:ascii="Arial" w:hAnsi="Arial" w:cs="Arial"/>
          <w:sz w:val="20"/>
          <w:szCs w:val="20"/>
        </w:rPr>
        <w:t>subscriptions:</w:t>
      </w:r>
      <w:r>
        <w:rPr>
          <w:rFonts w:ascii="Arial" w:hAnsi="Arial" w:cs="Arial"/>
          <w:spacing w:val="24"/>
          <w:sz w:val="20"/>
          <w:szCs w:val="20"/>
        </w:rPr>
        <w:t xml:space="preserve"> </w:t>
      </w:r>
      <w:r>
        <w:rPr>
          <w:rFonts w:ascii="Arial" w:hAnsi="Arial" w:cs="Arial"/>
          <w:sz w:val="20"/>
          <w:szCs w:val="20"/>
        </w:rPr>
        <w:t>the</w:t>
      </w:r>
      <w:r>
        <w:rPr>
          <w:rFonts w:ascii="Arial" w:hAnsi="Arial" w:cs="Arial"/>
          <w:spacing w:val="21"/>
          <w:sz w:val="20"/>
          <w:szCs w:val="20"/>
        </w:rPr>
        <w:t xml:space="preserve"> </w:t>
      </w:r>
      <w:r>
        <w:rPr>
          <w:rFonts w:ascii="Arial" w:hAnsi="Arial" w:cs="Arial"/>
          <w:sz w:val="20"/>
          <w:szCs w:val="20"/>
        </w:rPr>
        <w:t>next</w:t>
      </w:r>
      <w:r>
        <w:rPr>
          <w:rFonts w:ascii="Arial" w:hAnsi="Arial" w:cs="Arial"/>
          <w:spacing w:val="24"/>
          <w:sz w:val="20"/>
          <w:szCs w:val="20"/>
        </w:rPr>
        <w:t xml:space="preserve"> </w:t>
      </w:r>
      <w:r>
        <w:rPr>
          <w:rFonts w:ascii="Arial" w:hAnsi="Arial" w:cs="Arial"/>
          <w:w w:val="88"/>
          <w:sz w:val="20"/>
          <w:szCs w:val="20"/>
        </w:rPr>
        <w:t xml:space="preserve">issue </w:t>
      </w:r>
      <w:r>
        <w:rPr>
          <w:rFonts w:ascii="Arial" w:hAnsi="Arial" w:cs="Arial"/>
          <w:w w:val="106"/>
          <w:sz w:val="20"/>
          <w:szCs w:val="20"/>
        </w:rPr>
        <w:t>arri</w:t>
      </w:r>
      <w:r>
        <w:rPr>
          <w:rFonts w:ascii="Arial" w:hAnsi="Arial" w:cs="Arial"/>
          <w:spacing w:val="-5"/>
          <w:w w:val="106"/>
          <w:sz w:val="20"/>
          <w:szCs w:val="20"/>
        </w:rPr>
        <w:t>v</w:t>
      </w:r>
      <w:r>
        <w:rPr>
          <w:rFonts w:ascii="Arial" w:hAnsi="Arial" w:cs="Arial"/>
          <w:w w:val="79"/>
          <w:sz w:val="20"/>
          <w:szCs w:val="20"/>
        </w:rPr>
        <w:t>es</w:t>
      </w:r>
      <w:r>
        <w:rPr>
          <w:rFonts w:ascii="Arial" w:hAnsi="Arial" w:cs="Arial"/>
          <w:spacing w:val="15"/>
          <w:sz w:val="20"/>
          <w:szCs w:val="20"/>
        </w:rPr>
        <w:t xml:space="preserve"> </w:t>
      </w:r>
      <w:r>
        <w:rPr>
          <w:rFonts w:ascii="Arial" w:hAnsi="Arial" w:cs="Arial"/>
          <w:sz w:val="20"/>
          <w:szCs w:val="20"/>
        </w:rPr>
        <w:t>in</w:t>
      </w:r>
      <w:r>
        <w:rPr>
          <w:rFonts w:ascii="Arial" w:hAnsi="Arial" w:cs="Arial"/>
          <w:spacing w:val="24"/>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sz w:val="20"/>
          <w:szCs w:val="20"/>
        </w:rPr>
        <w:t>mail</w:t>
      </w:r>
      <w:r>
        <w:rPr>
          <w:rFonts w:ascii="Arial" w:hAnsi="Arial" w:cs="Arial"/>
          <w:spacing w:val="6"/>
          <w:sz w:val="20"/>
          <w:szCs w:val="20"/>
        </w:rPr>
        <w:t>b</w:t>
      </w:r>
      <w:r>
        <w:rPr>
          <w:rFonts w:ascii="Arial" w:hAnsi="Arial" w:cs="Arial"/>
          <w:spacing w:val="-5"/>
          <w:sz w:val="20"/>
          <w:szCs w:val="20"/>
        </w:rPr>
        <w:t>o</w:t>
      </w:r>
      <w:r>
        <w:rPr>
          <w:rFonts w:ascii="Arial" w:hAnsi="Arial" w:cs="Arial"/>
          <w:sz w:val="20"/>
          <w:szCs w:val="20"/>
        </w:rPr>
        <w:t>x</w:t>
      </w:r>
      <w:r>
        <w:rPr>
          <w:rFonts w:ascii="Arial" w:hAnsi="Arial" w:cs="Arial"/>
          <w:spacing w:val="13"/>
          <w:sz w:val="20"/>
          <w:szCs w:val="20"/>
        </w:rPr>
        <w:t xml:space="preserve"> </w:t>
      </w:r>
      <w:r>
        <w:rPr>
          <w:rFonts w:ascii="Arial" w:hAnsi="Arial" w:cs="Arial"/>
          <w:sz w:val="20"/>
          <w:szCs w:val="20"/>
        </w:rPr>
        <w:t>shortly</w:t>
      </w:r>
      <w:r>
        <w:rPr>
          <w:rFonts w:ascii="Arial" w:hAnsi="Arial" w:cs="Arial"/>
          <w:spacing w:val="27"/>
          <w:sz w:val="20"/>
          <w:szCs w:val="20"/>
        </w:rPr>
        <w:t xml:space="preserve"> </w:t>
      </w:r>
      <w:r>
        <w:rPr>
          <w:rFonts w:ascii="Arial" w:hAnsi="Arial" w:cs="Arial"/>
          <w:sz w:val="20"/>
          <w:szCs w:val="20"/>
        </w:rPr>
        <w:t>after</w:t>
      </w:r>
      <w:r>
        <w:rPr>
          <w:rFonts w:ascii="Arial" w:hAnsi="Arial" w:cs="Arial"/>
          <w:spacing w:val="15"/>
          <w:sz w:val="20"/>
          <w:szCs w:val="20"/>
        </w:rPr>
        <w:t xml:space="preserve"> </w:t>
      </w:r>
      <w:r>
        <w:rPr>
          <w:rFonts w:ascii="Arial" w:hAnsi="Arial" w:cs="Arial"/>
          <w:sz w:val="20"/>
          <w:szCs w:val="20"/>
        </w:rPr>
        <w:t>publication.  This</w:t>
      </w:r>
      <w:r>
        <w:rPr>
          <w:rFonts w:ascii="Arial" w:hAnsi="Arial" w:cs="Arial"/>
          <w:spacing w:val="23"/>
          <w:sz w:val="20"/>
          <w:szCs w:val="20"/>
        </w:rPr>
        <w:t xml:space="preserve"> </w:t>
      </w:r>
      <w:r>
        <w:rPr>
          <w:rFonts w:ascii="Arial" w:hAnsi="Arial" w:cs="Arial"/>
          <w:sz w:val="20"/>
          <w:szCs w:val="20"/>
        </w:rPr>
        <w:t>is</w:t>
      </w:r>
      <w:r>
        <w:rPr>
          <w:rFonts w:ascii="Arial" w:hAnsi="Arial" w:cs="Arial"/>
          <w:spacing w:val="3"/>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sz w:val="20"/>
          <w:szCs w:val="20"/>
        </w:rPr>
        <w:t>m</w:t>
      </w:r>
      <w:r>
        <w:rPr>
          <w:rFonts w:ascii="Arial" w:hAnsi="Arial" w:cs="Arial"/>
          <w:spacing w:val="6"/>
          <w:sz w:val="20"/>
          <w:szCs w:val="20"/>
        </w:rPr>
        <w:t>o</w:t>
      </w:r>
      <w:r>
        <w:rPr>
          <w:rFonts w:ascii="Arial" w:hAnsi="Arial" w:cs="Arial"/>
          <w:sz w:val="20"/>
          <w:szCs w:val="20"/>
        </w:rPr>
        <w:t>del</w:t>
      </w:r>
      <w:r>
        <w:rPr>
          <w:rFonts w:ascii="Arial" w:hAnsi="Arial" w:cs="Arial"/>
          <w:spacing w:val="-14"/>
          <w:sz w:val="20"/>
          <w:szCs w:val="20"/>
        </w:rPr>
        <w:t xml:space="preserve"> </w:t>
      </w:r>
      <w:r>
        <w:rPr>
          <w:rFonts w:ascii="Arial" w:hAnsi="Arial" w:cs="Arial"/>
          <w:sz w:val="20"/>
          <w:szCs w:val="20"/>
        </w:rPr>
        <w:t>of</w:t>
      </w:r>
      <w:r>
        <w:rPr>
          <w:rFonts w:ascii="Arial" w:hAnsi="Arial" w:cs="Arial"/>
          <w:spacing w:val="8"/>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sz w:val="20"/>
          <w:szCs w:val="20"/>
        </w:rPr>
        <w:t xml:space="preserve">com- </w:t>
      </w:r>
      <w:proofErr w:type="spellStart"/>
      <w:r>
        <w:rPr>
          <w:rFonts w:ascii="Arial" w:hAnsi="Arial" w:cs="Arial"/>
          <w:spacing w:val="-6"/>
          <w:sz w:val="20"/>
          <w:szCs w:val="20"/>
        </w:rPr>
        <w:t>m</w:t>
      </w:r>
      <w:r>
        <w:rPr>
          <w:rFonts w:ascii="Arial" w:hAnsi="Arial" w:cs="Arial"/>
          <w:sz w:val="20"/>
          <w:szCs w:val="20"/>
        </w:rPr>
        <w:t>unication</w:t>
      </w:r>
      <w:proofErr w:type="spellEnd"/>
      <w:r>
        <w:rPr>
          <w:rFonts w:ascii="Arial" w:hAnsi="Arial" w:cs="Arial"/>
          <w:spacing w:val="13"/>
          <w:sz w:val="20"/>
          <w:szCs w:val="20"/>
        </w:rPr>
        <w:t xml:space="preserve"> </w:t>
      </w:r>
      <w:r>
        <w:rPr>
          <w:rFonts w:ascii="Arial" w:hAnsi="Arial" w:cs="Arial"/>
          <w:w w:val="92"/>
          <w:sz w:val="20"/>
          <w:szCs w:val="20"/>
        </w:rPr>
        <w:t>descri</w:t>
      </w:r>
      <w:r>
        <w:rPr>
          <w:rFonts w:ascii="Arial" w:hAnsi="Arial" w:cs="Arial"/>
          <w:spacing w:val="6"/>
          <w:w w:val="92"/>
          <w:sz w:val="20"/>
          <w:szCs w:val="20"/>
        </w:rPr>
        <w:t>b</w:t>
      </w:r>
      <w:r>
        <w:rPr>
          <w:rFonts w:ascii="Arial" w:hAnsi="Arial" w:cs="Arial"/>
          <w:w w:val="92"/>
          <w:sz w:val="20"/>
          <w:szCs w:val="20"/>
        </w:rPr>
        <w:t>ed</w:t>
      </w:r>
      <w:r>
        <w:rPr>
          <w:rFonts w:ascii="Arial" w:hAnsi="Arial" w:cs="Arial"/>
          <w:spacing w:val="24"/>
          <w:w w:val="92"/>
          <w:sz w:val="20"/>
          <w:szCs w:val="20"/>
        </w:rPr>
        <w:t xml:space="preserve"> </w:t>
      </w:r>
      <w:r>
        <w:rPr>
          <w:rFonts w:ascii="Arial" w:hAnsi="Arial" w:cs="Arial"/>
          <w:sz w:val="20"/>
          <w:szCs w:val="20"/>
        </w:rPr>
        <w:t>in</w:t>
      </w:r>
      <w:r>
        <w:rPr>
          <w:rFonts w:ascii="Arial" w:hAnsi="Arial" w:cs="Arial"/>
          <w:spacing w:val="23"/>
          <w:sz w:val="20"/>
          <w:szCs w:val="20"/>
        </w:rPr>
        <w:t xml:space="preserve"> </w:t>
      </w:r>
      <w:r>
        <w:rPr>
          <w:rFonts w:ascii="Arial" w:hAnsi="Arial" w:cs="Arial"/>
          <w:w w:val="93"/>
          <w:sz w:val="20"/>
          <w:szCs w:val="20"/>
        </w:rPr>
        <w:t>Section</w:t>
      </w:r>
      <w:r>
        <w:rPr>
          <w:rFonts w:ascii="Arial" w:hAnsi="Arial" w:cs="Arial"/>
          <w:spacing w:val="25"/>
          <w:w w:val="93"/>
          <w:sz w:val="20"/>
          <w:szCs w:val="20"/>
        </w:rPr>
        <w:t xml:space="preserve"> </w:t>
      </w:r>
      <w:r>
        <w:rPr>
          <w:rFonts w:ascii="Arial" w:hAnsi="Arial" w:cs="Arial"/>
          <w:w w:val="93"/>
          <w:sz w:val="20"/>
          <w:szCs w:val="20"/>
        </w:rPr>
        <w:t>2.3.1,</w:t>
      </w:r>
      <w:r>
        <w:rPr>
          <w:rFonts w:ascii="Arial" w:hAnsi="Arial" w:cs="Arial"/>
          <w:spacing w:val="14"/>
          <w:w w:val="93"/>
          <w:sz w:val="20"/>
          <w:szCs w:val="20"/>
        </w:rPr>
        <w:t xml:space="preserve"> </w:t>
      </w:r>
      <w:r>
        <w:rPr>
          <w:rFonts w:ascii="Arial" w:hAnsi="Arial" w:cs="Arial"/>
          <w:sz w:val="20"/>
          <w:szCs w:val="20"/>
        </w:rPr>
        <w:t>i.</w:t>
      </w:r>
      <w:r>
        <w:rPr>
          <w:rFonts w:ascii="Arial" w:hAnsi="Arial" w:cs="Arial"/>
          <w:spacing w:val="1"/>
          <w:sz w:val="20"/>
          <w:szCs w:val="20"/>
        </w:rPr>
        <w:t>e</w:t>
      </w:r>
      <w:r>
        <w:rPr>
          <w:rFonts w:ascii="Arial" w:hAnsi="Arial" w:cs="Arial"/>
          <w:sz w:val="20"/>
          <w:szCs w:val="20"/>
        </w:rPr>
        <w:t>. the</w:t>
      </w:r>
      <w:r>
        <w:rPr>
          <w:rFonts w:ascii="Arial" w:hAnsi="Arial" w:cs="Arial"/>
          <w:spacing w:val="11"/>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w:t>
      </w:r>
      <w:r>
        <w:rPr>
          <w:rFonts w:ascii="Arial" w:hAnsi="Arial" w:cs="Arial"/>
          <w:spacing w:val="-12"/>
          <w:sz w:val="20"/>
          <w:szCs w:val="20"/>
        </w:rPr>
        <w:t xml:space="preserve"> </w:t>
      </w:r>
      <w:r>
        <w:rPr>
          <w:rFonts w:ascii="Arial" w:hAnsi="Arial" w:cs="Arial"/>
          <w:sz w:val="20"/>
          <w:szCs w:val="20"/>
        </w:rPr>
        <w:t>m</w:t>
      </w:r>
      <w:r>
        <w:rPr>
          <w:rFonts w:ascii="Arial" w:hAnsi="Arial" w:cs="Arial"/>
          <w:spacing w:val="6"/>
          <w:sz w:val="20"/>
          <w:szCs w:val="20"/>
        </w:rPr>
        <w:t>o</w:t>
      </w:r>
      <w:r>
        <w:rPr>
          <w:rFonts w:ascii="Arial" w:hAnsi="Arial" w:cs="Arial"/>
          <w:sz w:val="20"/>
          <w:szCs w:val="20"/>
        </w:rPr>
        <w:t>del</w:t>
      </w:r>
      <w:r>
        <w:rPr>
          <w:rFonts w:ascii="Arial" w:hAnsi="Arial" w:cs="Arial"/>
          <w:spacing w:val="-13"/>
          <w:sz w:val="20"/>
          <w:szCs w:val="20"/>
        </w:rPr>
        <w:t xml:space="preserve"> </w:t>
      </w:r>
      <w:r>
        <w:rPr>
          <w:rFonts w:ascii="Arial" w:hAnsi="Arial" w:cs="Arial"/>
          <w:sz w:val="20"/>
          <w:szCs w:val="20"/>
        </w:rPr>
        <w:t>for</w:t>
      </w:r>
      <w:r>
        <w:rPr>
          <w:rFonts w:ascii="Arial" w:hAnsi="Arial" w:cs="Arial"/>
          <w:spacing w:val="19"/>
          <w:sz w:val="20"/>
          <w:szCs w:val="20"/>
        </w:rPr>
        <w:t xml:space="preserve"> </w:t>
      </w:r>
      <w:r>
        <w:rPr>
          <w:rFonts w:ascii="Arial" w:hAnsi="Arial" w:cs="Arial"/>
          <w:sz w:val="20"/>
          <w:szCs w:val="20"/>
        </w:rPr>
        <w:t xml:space="preserve">email. </w:t>
      </w:r>
      <w:proofErr w:type="spellStart"/>
      <w:r>
        <w:rPr>
          <w:rFonts w:ascii="Arial" w:hAnsi="Arial" w:cs="Arial"/>
          <w:sz w:val="20"/>
          <w:szCs w:val="20"/>
        </w:rPr>
        <w:t>Bosk</w:t>
      </w:r>
      <w:proofErr w:type="spellEnd"/>
      <w:r>
        <w:rPr>
          <w:rFonts w:ascii="Arial" w:hAnsi="Arial" w:cs="Arial"/>
          <w:spacing w:val="-9"/>
          <w:sz w:val="20"/>
          <w:szCs w:val="20"/>
        </w:rPr>
        <w:t xml:space="preserve"> </w:t>
      </w:r>
      <w:r>
        <w:rPr>
          <w:rFonts w:ascii="Arial" w:hAnsi="Arial" w:cs="Arial"/>
          <w:sz w:val="20"/>
          <w:szCs w:val="20"/>
        </w:rPr>
        <w:t xml:space="preserve">and </w:t>
      </w:r>
      <w:proofErr w:type="spellStart"/>
      <w:r>
        <w:rPr>
          <w:rFonts w:ascii="Arial" w:hAnsi="Arial" w:cs="Arial"/>
          <w:w w:val="92"/>
          <w:sz w:val="20"/>
          <w:szCs w:val="20"/>
        </w:rPr>
        <w:t>Bu</w:t>
      </w:r>
      <w:r>
        <w:rPr>
          <w:rFonts w:ascii="Arial" w:hAnsi="Arial" w:cs="Arial"/>
          <w:spacing w:val="-5"/>
          <w:w w:val="92"/>
          <w:sz w:val="20"/>
          <w:szCs w:val="20"/>
        </w:rPr>
        <w:t>c</w:t>
      </w:r>
      <w:r>
        <w:rPr>
          <w:rFonts w:ascii="Arial" w:hAnsi="Arial" w:cs="Arial"/>
          <w:w w:val="92"/>
          <w:sz w:val="20"/>
          <w:szCs w:val="20"/>
        </w:rPr>
        <w:t>hegger</w:t>
      </w:r>
      <w:proofErr w:type="spellEnd"/>
      <w:r>
        <w:rPr>
          <w:rFonts w:ascii="Arial" w:hAnsi="Arial" w:cs="Arial"/>
          <w:spacing w:val="25"/>
          <w:w w:val="92"/>
          <w:sz w:val="20"/>
          <w:szCs w:val="20"/>
        </w:rPr>
        <w:t xml:space="preserve"> </w:t>
      </w:r>
      <w:r>
        <w:rPr>
          <w:rFonts w:ascii="Arial" w:hAnsi="Arial" w:cs="Arial"/>
          <w:sz w:val="20"/>
          <w:szCs w:val="20"/>
        </w:rPr>
        <w:t>found</w:t>
      </w:r>
      <w:r>
        <w:rPr>
          <w:rFonts w:ascii="Arial" w:hAnsi="Arial" w:cs="Arial"/>
          <w:spacing w:val="3"/>
          <w:sz w:val="20"/>
          <w:szCs w:val="20"/>
        </w:rPr>
        <w:t xml:space="preserve"> </w:t>
      </w:r>
      <w:r>
        <w:rPr>
          <w:rFonts w:ascii="Arial" w:hAnsi="Arial" w:cs="Arial"/>
          <w:sz w:val="20"/>
          <w:szCs w:val="20"/>
        </w:rPr>
        <w:t>that</w:t>
      </w:r>
      <w:r>
        <w:rPr>
          <w:rFonts w:ascii="Arial" w:hAnsi="Arial" w:cs="Arial"/>
          <w:spacing w:val="43"/>
          <w:sz w:val="20"/>
          <w:szCs w:val="20"/>
        </w:rPr>
        <w:t xml:space="preserve"> </w:t>
      </w:r>
      <w:r>
        <w:rPr>
          <w:rFonts w:ascii="Arial" w:hAnsi="Arial" w:cs="Arial"/>
          <w:w w:val="95"/>
          <w:sz w:val="20"/>
          <w:szCs w:val="20"/>
        </w:rPr>
        <w:t>a</w:t>
      </w:r>
      <w:r>
        <w:rPr>
          <w:rFonts w:ascii="Arial" w:hAnsi="Arial" w:cs="Arial"/>
          <w:spacing w:val="-5"/>
          <w:w w:val="95"/>
          <w:sz w:val="20"/>
          <w:szCs w:val="20"/>
        </w:rPr>
        <w:t>c</w:t>
      </w:r>
      <w:r>
        <w:rPr>
          <w:rFonts w:ascii="Arial" w:hAnsi="Arial" w:cs="Arial"/>
          <w:w w:val="95"/>
          <w:sz w:val="20"/>
          <w:szCs w:val="20"/>
        </w:rPr>
        <w:t>hieving</w:t>
      </w:r>
      <w:r>
        <w:rPr>
          <w:rFonts w:ascii="Arial" w:hAnsi="Arial" w:cs="Arial"/>
          <w:spacing w:val="20"/>
          <w:w w:val="95"/>
          <w:sz w:val="20"/>
          <w:szCs w:val="20"/>
        </w:rPr>
        <w:t xml:space="preserve"> </w:t>
      </w:r>
      <w:r>
        <w:rPr>
          <w:rFonts w:ascii="Arial" w:hAnsi="Arial" w:cs="Arial"/>
          <w:sz w:val="20"/>
          <w:szCs w:val="20"/>
        </w:rPr>
        <w:t>pri</w:t>
      </w:r>
      <w:r>
        <w:rPr>
          <w:rFonts w:ascii="Arial" w:hAnsi="Arial" w:cs="Arial"/>
          <w:spacing w:val="-11"/>
          <w:sz w:val="20"/>
          <w:szCs w:val="20"/>
        </w:rPr>
        <w:t>v</w:t>
      </w:r>
      <w:r>
        <w:rPr>
          <w:rFonts w:ascii="Arial" w:hAnsi="Arial" w:cs="Arial"/>
          <w:sz w:val="20"/>
          <w:szCs w:val="20"/>
        </w:rPr>
        <w:t>acy</w:t>
      </w:r>
      <w:r>
        <w:rPr>
          <w:rFonts w:ascii="Arial" w:hAnsi="Arial" w:cs="Arial"/>
          <w:spacing w:val="20"/>
          <w:sz w:val="20"/>
          <w:szCs w:val="20"/>
        </w:rPr>
        <w:t xml:space="preserve"> </w:t>
      </w:r>
      <w:r>
        <w:rPr>
          <w:rFonts w:ascii="Arial" w:hAnsi="Arial" w:cs="Arial"/>
          <w:sz w:val="20"/>
          <w:szCs w:val="20"/>
        </w:rPr>
        <w:t>in</w:t>
      </w:r>
      <w:r>
        <w:rPr>
          <w:rFonts w:ascii="Arial" w:hAnsi="Arial" w:cs="Arial"/>
          <w:spacing w:val="22"/>
          <w:sz w:val="20"/>
          <w:szCs w:val="20"/>
        </w:rPr>
        <w:t xml:space="preserve"> </w:t>
      </w:r>
      <w:r>
        <w:rPr>
          <w:rFonts w:ascii="Arial" w:hAnsi="Arial" w:cs="Arial"/>
          <w:sz w:val="20"/>
          <w:szCs w:val="20"/>
        </w:rPr>
        <w:t>the</w:t>
      </w:r>
      <w:r>
        <w:rPr>
          <w:rFonts w:ascii="Arial" w:hAnsi="Arial" w:cs="Arial"/>
          <w:spacing w:val="10"/>
          <w:sz w:val="20"/>
          <w:szCs w:val="20"/>
        </w:rPr>
        <w:t xml:space="preserve"> </w:t>
      </w:r>
      <w:r>
        <w:rPr>
          <w:rFonts w:ascii="Arial" w:hAnsi="Arial" w:cs="Arial"/>
          <w:sz w:val="20"/>
          <w:szCs w:val="20"/>
        </w:rPr>
        <w:t>pull</w:t>
      </w:r>
      <w:r>
        <w:rPr>
          <w:rFonts w:ascii="Arial" w:hAnsi="Arial" w:cs="Arial"/>
          <w:spacing w:val="32"/>
          <w:sz w:val="20"/>
          <w:szCs w:val="20"/>
        </w:rPr>
        <w:t xml:space="preserve"> </w:t>
      </w:r>
      <w:r>
        <w:rPr>
          <w:rFonts w:ascii="Arial" w:hAnsi="Arial" w:cs="Arial"/>
          <w:sz w:val="20"/>
          <w:szCs w:val="20"/>
        </w:rPr>
        <w:t>m</w:t>
      </w:r>
      <w:r>
        <w:rPr>
          <w:rFonts w:ascii="Arial" w:hAnsi="Arial" w:cs="Arial"/>
          <w:spacing w:val="6"/>
          <w:sz w:val="20"/>
          <w:szCs w:val="20"/>
        </w:rPr>
        <w:t>o</w:t>
      </w:r>
      <w:r>
        <w:rPr>
          <w:rFonts w:ascii="Arial" w:hAnsi="Arial" w:cs="Arial"/>
          <w:sz w:val="20"/>
          <w:szCs w:val="20"/>
        </w:rPr>
        <w:t>del</w:t>
      </w:r>
      <w:r>
        <w:rPr>
          <w:rFonts w:ascii="Arial" w:hAnsi="Arial" w:cs="Arial"/>
          <w:spacing w:val="-14"/>
          <w:sz w:val="20"/>
          <w:szCs w:val="20"/>
        </w:rPr>
        <w:t xml:space="preserve"> </w:t>
      </w:r>
      <w:r>
        <w:rPr>
          <w:rFonts w:ascii="Arial" w:hAnsi="Arial" w:cs="Arial"/>
          <w:sz w:val="20"/>
          <w:szCs w:val="20"/>
        </w:rPr>
        <w:t>is</w:t>
      </w:r>
      <w:r>
        <w:rPr>
          <w:rFonts w:ascii="Arial" w:hAnsi="Arial" w:cs="Arial"/>
          <w:spacing w:val="1"/>
          <w:sz w:val="20"/>
          <w:szCs w:val="20"/>
        </w:rPr>
        <w:t xml:space="preserve"> </w:t>
      </w:r>
      <w:r>
        <w:rPr>
          <w:rFonts w:ascii="Arial" w:hAnsi="Arial" w:cs="Arial"/>
          <w:sz w:val="20"/>
          <w:szCs w:val="20"/>
        </w:rPr>
        <w:t>te</w:t>
      </w:r>
      <w:r>
        <w:rPr>
          <w:rFonts w:ascii="Arial" w:hAnsi="Arial" w:cs="Arial"/>
          <w:spacing w:val="-5"/>
          <w:sz w:val="20"/>
          <w:szCs w:val="20"/>
        </w:rPr>
        <w:t>c</w:t>
      </w:r>
      <w:r>
        <w:rPr>
          <w:rFonts w:ascii="Arial" w:hAnsi="Arial" w:cs="Arial"/>
          <w:sz w:val="20"/>
          <w:szCs w:val="20"/>
        </w:rPr>
        <w:t>hnic- ally</w:t>
      </w:r>
      <w:r>
        <w:rPr>
          <w:rFonts w:ascii="Arial" w:hAnsi="Arial" w:cs="Arial"/>
          <w:spacing w:val="15"/>
          <w:sz w:val="20"/>
          <w:szCs w:val="20"/>
        </w:rPr>
        <w:t xml:space="preserve"> </w:t>
      </w:r>
      <w:r>
        <w:rPr>
          <w:rFonts w:ascii="Arial" w:hAnsi="Arial" w:cs="Arial"/>
          <w:w w:val="89"/>
          <w:sz w:val="20"/>
          <w:szCs w:val="20"/>
        </w:rPr>
        <w:t>easier</w:t>
      </w:r>
      <w:r>
        <w:rPr>
          <w:rFonts w:ascii="Arial" w:hAnsi="Arial" w:cs="Arial"/>
          <w:spacing w:val="9"/>
          <w:w w:val="89"/>
          <w:sz w:val="20"/>
          <w:szCs w:val="20"/>
        </w:rPr>
        <w:t xml:space="preserve"> </w:t>
      </w:r>
      <w:r>
        <w:rPr>
          <w:rFonts w:ascii="Arial" w:hAnsi="Arial" w:cs="Arial"/>
          <w:sz w:val="20"/>
          <w:szCs w:val="20"/>
        </w:rPr>
        <w:t>than</w:t>
      </w:r>
      <w:r>
        <w:rPr>
          <w:rFonts w:ascii="Arial" w:hAnsi="Arial" w:cs="Arial"/>
          <w:spacing w:val="10"/>
          <w:sz w:val="20"/>
          <w:szCs w:val="20"/>
        </w:rPr>
        <w:t xml:space="preserve"> </w:t>
      </w:r>
      <w:r>
        <w:rPr>
          <w:rFonts w:ascii="Arial" w:hAnsi="Arial" w:cs="Arial"/>
          <w:sz w:val="20"/>
          <w:szCs w:val="20"/>
        </w:rPr>
        <w:t>in</w:t>
      </w:r>
      <w:r>
        <w:rPr>
          <w:rFonts w:ascii="Arial" w:hAnsi="Arial" w:cs="Arial"/>
          <w:spacing w:val="11"/>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w w:val="94"/>
          <w:sz w:val="20"/>
          <w:szCs w:val="20"/>
        </w:rPr>
        <w:t>push</w:t>
      </w:r>
      <w:r>
        <w:rPr>
          <w:rFonts w:ascii="Arial" w:hAnsi="Arial" w:cs="Arial"/>
          <w:spacing w:val="5"/>
          <w:w w:val="94"/>
          <w:sz w:val="20"/>
          <w:szCs w:val="20"/>
        </w:rPr>
        <w:t xml:space="preserve"> </w:t>
      </w:r>
      <w:r>
        <w:rPr>
          <w:rFonts w:ascii="Arial" w:hAnsi="Arial" w:cs="Arial"/>
          <w:sz w:val="20"/>
          <w:szCs w:val="20"/>
        </w:rPr>
        <w:t>m</w:t>
      </w:r>
      <w:r>
        <w:rPr>
          <w:rFonts w:ascii="Arial" w:hAnsi="Arial" w:cs="Arial"/>
          <w:spacing w:val="6"/>
          <w:sz w:val="20"/>
          <w:szCs w:val="20"/>
        </w:rPr>
        <w:t>o</w:t>
      </w:r>
      <w:r>
        <w:rPr>
          <w:rFonts w:ascii="Arial" w:hAnsi="Arial" w:cs="Arial"/>
          <w:sz w:val="20"/>
          <w:szCs w:val="20"/>
        </w:rPr>
        <w:t>del.</w:t>
      </w:r>
      <w:r>
        <w:rPr>
          <w:rFonts w:ascii="Arial" w:hAnsi="Arial" w:cs="Arial"/>
          <w:spacing w:val="1"/>
          <w:sz w:val="20"/>
          <w:szCs w:val="20"/>
        </w:rPr>
        <w:t xml:space="preserve"> </w:t>
      </w:r>
      <w:r>
        <w:rPr>
          <w:rFonts w:ascii="Arial" w:hAnsi="Arial" w:cs="Arial"/>
          <w:w w:val="109"/>
          <w:sz w:val="20"/>
          <w:szCs w:val="20"/>
        </w:rPr>
        <w:t>In</w:t>
      </w:r>
      <w:r>
        <w:rPr>
          <w:rFonts w:ascii="Arial" w:hAnsi="Arial" w:cs="Arial"/>
          <w:spacing w:val="-3"/>
          <w:w w:val="109"/>
          <w:sz w:val="20"/>
          <w:szCs w:val="20"/>
        </w:rPr>
        <w:t xml:space="preserve"> </w:t>
      </w:r>
      <w:r>
        <w:rPr>
          <w:rFonts w:ascii="Arial" w:hAnsi="Arial" w:cs="Arial"/>
          <w:sz w:val="20"/>
          <w:szCs w:val="20"/>
        </w:rPr>
        <w:t>fact,</w:t>
      </w:r>
      <w:r>
        <w:rPr>
          <w:rFonts w:ascii="Arial" w:hAnsi="Arial" w:cs="Arial"/>
          <w:spacing w:val="4"/>
          <w:sz w:val="20"/>
          <w:szCs w:val="20"/>
        </w:rPr>
        <w:t xml:space="preserve"> </w:t>
      </w:r>
      <w:r>
        <w:rPr>
          <w:rFonts w:ascii="Arial" w:hAnsi="Arial" w:cs="Arial"/>
          <w:w w:val="95"/>
          <w:sz w:val="20"/>
          <w:szCs w:val="20"/>
        </w:rPr>
        <w:t>a</w:t>
      </w:r>
      <w:r>
        <w:rPr>
          <w:rFonts w:ascii="Arial" w:hAnsi="Arial" w:cs="Arial"/>
          <w:spacing w:val="-5"/>
          <w:w w:val="95"/>
          <w:sz w:val="20"/>
          <w:szCs w:val="20"/>
        </w:rPr>
        <w:t>c</w:t>
      </w:r>
      <w:r>
        <w:rPr>
          <w:rFonts w:ascii="Arial" w:hAnsi="Arial" w:cs="Arial"/>
          <w:w w:val="95"/>
          <w:sz w:val="20"/>
          <w:szCs w:val="20"/>
        </w:rPr>
        <w:t>hieving</w:t>
      </w:r>
      <w:r>
        <w:rPr>
          <w:rFonts w:ascii="Arial" w:hAnsi="Arial" w:cs="Arial"/>
          <w:spacing w:val="10"/>
          <w:w w:val="95"/>
          <w:sz w:val="20"/>
          <w:szCs w:val="20"/>
        </w:rPr>
        <w:t xml:space="preserve"> </w:t>
      </w:r>
      <w:r>
        <w:rPr>
          <w:rFonts w:ascii="Arial" w:hAnsi="Arial" w:cs="Arial"/>
          <w:w w:val="78"/>
          <w:sz w:val="20"/>
          <w:szCs w:val="20"/>
        </w:rPr>
        <w:t>s</w:t>
      </w:r>
      <w:r>
        <w:rPr>
          <w:rFonts w:ascii="Arial" w:hAnsi="Arial" w:cs="Arial"/>
          <w:w w:val="139"/>
          <w:sz w:val="20"/>
          <w:szCs w:val="20"/>
        </w:rPr>
        <w:t>t</w:t>
      </w:r>
      <w:r>
        <w:rPr>
          <w:rFonts w:ascii="Arial" w:hAnsi="Arial" w:cs="Arial"/>
          <w:w w:val="96"/>
          <w:sz w:val="20"/>
          <w:szCs w:val="20"/>
        </w:rPr>
        <w:t>rong</w:t>
      </w:r>
      <w:r>
        <w:rPr>
          <w:rFonts w:ascii="Arial" w:hAnsi="Arial" w:cs="Arial"/>
          <w:spacing w:val="3"/>
          <w:sz w:val="20"/>
          <w:szCs w:val="20"/>
        </w:rPr>
        <w:t xml:space="preserve"> </w:t>
      </w:r>
      <w:r>
        <w:rPr>
          <w:rFonts w:ascii="Arial" w:hAnsi="Arial" w:cs="Arial"/>
          <w:sz w:val="20"/>
          <w:szCs w:val="20"/>
        </w:rPr>
        <w:t>pri</w:t>
      </w:r>
      <w:r>
        <w:rPr>
          <w:rFonts w:ascii="Arial" w:hAnsi="Arial" w:cs="Arial"/>
          <w:spacing w:val="-11"/>
          <w:sz w:val="20"/>
          <w:szCs w:val="20"/>
        </w:rPr>
        <w:t>v</w:t>
      </w:r>
      <w:r>
        <w:rPr>
          <w:rFonts w:ascii="Arial" w:hAnsi="Arial" w:cs="Arial"/>
          <w:sz w:val="20"/>
          <w:szCs w:val="20"/>
        </w:rPr>
        <w:t>acy</w:t>
      </w:r>
      <w:r>
        <w:rPr>
          <w:rFonts w:ascii="Arial" w:hAnsi="Arial" w:cs="Arial"/>
          <w:spacing w:val="9"/>
          <w:sz w:val="20"/>
          <w:szCs w:val="20"/>
        </w:rPr>
        <w:t xml:space="preserve"> </w:t>
      </w:r>
      <w:r>
        <w:rPr>
          <w:rFonts w:ascii="Arial" w:hAnsi="Arial" w:cs="Arial"/>
          <w:sz w:val="20"/>
          <w:szCs w:val="20"/>
        </w:rPr>
        <w:t>in</w:t>
      </w:r>
      <w:r>
        <w:rPr>
          <w:rFonts w:ascii="Arial" w:hAnsi="Arial" w:cs="Arial"/>
          <w:spacing w:val="11"/>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sz w:val="20"/>
          <w:szCs w:val="20"/>
        </w:rPr>
        <w:t>push m</w:t>
      </w:r>
      <w:r>
        <w:rPr>
          <w:rFonts w:ascii="Arial" w:hAnsi="Arial" w:cs="Arial"/>
          <w:spacing w:val="6"/>
          <w:sz w:val="20"/>
          <w:szCs w:val="20"/>
        </w:rPr>
        <w:t>o</w:t>
      </w:r>
      <w:r>
        <w:rPr>
          <w:rFonts w:ascii="Arial" w:hAnsi="Arial" w:cs="Arial"/>
          <w:sz w:val="20"/>
          <w:szCs w:val="20"/>
        </w:rPr>
        <w:t>del</w:t>
      </w:r>
      <w:r>
        <w:rPr>
          <w:rFonts w:ascii="Arial" w:hAnsi="Arial" w:cs="Arial"/>
          <w:spacing w:val="-16"/>
          <w:sz w:val="20"/>
          <w:szCs w:val="20"/>
        </w:rPr>
        <w:t xml:space="preserve"> </w:t>
      </w:r>
      <w:r>
        <w:rPr>
          <w:rFonts w:ascii="Arial" w:hAnsi="Arial" w:cs="Arial"/>
          <w:sz w:val="20"/>
          <w:szCs w:val="20"/>
        </w:rPr>
        <w:t>is</w:t>
      </w:r>
      <w:r>
        <w:rPr>
          <w:rFonts w:ascii="Arial" w:hAnsi="Arial" w:cs="Arial"/>
          <w:spacing w:val="-1"/>
          <w:sz w:val="20"/>
          <w:szCs w:val="20"/>
        </w:rPr>
        <w:t xml:space="preserve"> </w:t>
      </w:r>
      <w:r>
        <w:rPr>
          <w:rFonts w:ascii="Arial" w:hAnsi="Arial" w:cs="Arial"/>
          <w:spacing w:val="-5"/>
          <w:sz w:val="20"/>
          <w:szCs w:val="20"/>
        </w:rPr>
        <w:t>v</w:t>
      </w:r>
      <w:r>
        <w:rPr>
          <w:rFonts w:ascii="Arial" w:hAnsi="Arial" w:cs="Arial"/>
          <w:sz w:val="20"/>
          <w:szCs w:val="20"/>
        </w:rPr>
        <w:t>ery</w:t>
      </w:r>
      <w:r>
        <w:rPr>
          <w:rFonts w:ascii="Arial" w:hAnsi="Arial" w:cs="Arial"/>
          <w:spacing w:val="8"/>
          <w:sz w:val="20"/>
          <w:szCs w:val="20"/>
        </w:rPr>
        <w:t xml:space="preserve"> </w:t>
      </w:r>
      <w:r>
        <w:rPr>
          <w:rFonts w:ascii="Arial" w:hAnsi="Arial" w:cs="Arial"/>
          <w:w w:val="105"/>
          <w:sz w:val="20"/>
          <w:szCs w:val="20"/>
        </w:rPr>
        <w:t>difficult.</w:t>
      </w:r>
    </w:p>
    <w:p w14:paraId="14786B11" w14:textId="77777777" w:rsidR="009E6749" w:rsidRDefault="009E6749">
      <w:pPr>
        <w:spacing w:before="19" w:after="0" w:line="260" w:lineRule="exact"/>
        <w:rPr>
          <w:sz w:val="26"/>
          <w:szCs w:val="26"/>
        </w:rPr>
      </w:pPr>
    </w:p>
    <w:p w14:paraId="6AB033DB" w14:textId="77777777" w:rsidR="009E6749" w:rsidRDefault="009E6749">
      <w:pPr>
        <w:spacing w:after="0" w:line="249" w:lineRule="auto"/>
        <w:ind w:left="955" w:right="916"/>
        <w:jc w:val="both"/>
        <w:rPr>
          <w:rFonts w:ascii="Arial" w:hAnsi="Arial" w:cs="Arial"/>
          <w:sz w:val="20"/>
          <w:szCs w:val="20"/>
        </w:rPr>
      </w:pPr>
      <w:r>
        <w:rPr>
          <w:rFonts w:ascii="Arial" w:hAnsi="Arial" w:cs="Arial"/>
          <w:b/>
          <w:bCs/>
          <w:sz w:val="20"/>
          <w:szCs w:val="20"/>
        </w:rPr>
        <w:t xml:space="preserve">The </w:t>
      </w:r>
      <w:r>
        <w:rPr>
          <w:rFonts w:ascii="Arial" w:hAnsi="Arial" w:cs="Arial"/>
          <w:b/>
          <w:bCs/>
          <w:spacing w:val="7"/>
          <w:sz w:val="20"/>
          <w:szCs w:val="20"/>
        </w:rPr>
        <w:t xml:space="preserve"> </w:t>
      </w:r>
      <w:r>
        <w:rPr>
          <w:rFonts w:ascii="Arial" w:hAnsi="Arial" w:cs="Arial"/>
          <w:b/>
          <w:bCs/>
          <w:sz w:val="20"/>
          <w:szCs w:val="20"/>
        </w:rPr>
        <w:t xml:space="preserve">Pull </w:t>
      </w:r>
      <w:r>
        <w:rPr>
          <w:rFonts w:ascii="Arial" w:hAnsi="Arial" w:cs="Arial"/>
          <w:b/>
          <w:bCs/>
          <w:spacing w:val="15"/>
          <w:sz w:val="20"/>
          <w:szCs w:val="20"/>
        </w:rPr>
        <w:t xml:space="preserve"> </w:t>
      </w:r>
      <w:r>
        <w:rPr>
          <w:rFonts w:ascii="Arial" w:hAnsi="Arial" w:cs="Arial"/>
          <w:b/>
          <w:bCs/>
          <w:sz w:val="20"/>
          <w:szCs w:val="20"/>
        </w:rPr>
        <w:t>M</w:t>
      </w:r>
      <w:r>
        <w:rPr>
          <w:rFonts w:ascii="Arial" w:hAnsi="Arial" w:cs="Arial"/>
          <w:b/>
          <w:bCs/>
          <w:spacing w:val="7"/>
          <w:sz w:val="20"/>
          <w:szCs w:val="20"/>
        </w:rPr>
        <w:t>o</w:t>
      </w:r>
      <w:r>
        <w:rPr>
          <w:rFonts w:ascii="Arial" w:hAnsi="Arial" w:cs="Arial"/>
          <w:b/>
          <w:bCs/>
          <w:sz w:val="20"/>
          <w:szCs w:val="20"/>
        </w:rPr>
        <w:t xml:space="preserve">del   </w:t>
      </w:r>
      <w:r>
        <w:rPr>
          <w:rFonts w:ascii="Arial" w:hAnsi="Arial" w:cs="Arial"/>
          <w:b/>
          <w:bCs/>
          <w:spacing w:val="23"/>
          <w:sz w:val="20"/>
          <w:szCs w:val="20"/>
        </w:rPr>
        <w:t xml:space="preserve"> </w:t>
      </w:r>
      <w:r>
        <w:rPr>
          <w:rFonts w:ascii="Arial" w:hAnsi="Arial" w:cs="Arial"/>
          <w:spacing w:val="-16"/>
          <w:w w:val="108"/>
          <w:sz w:val="20"/>
          <w:szCs w:val="20"/>
        </w:rPr>
        <w:t>W</w:t>
      </w:r>
      <w:r>
        <w:rPr>
          <w:rFonts w:ascii="Arial" w:hAnsi="Arial" w:cs="Arial"/>
          <w:w w:val="79"/>
          <w:sz w:val="20"/>
          <w:szCs w:val="20"/>
        </w:rPr>
        <w:t>e</w:t>
      </w:r>
      <w:r>
        <w:rPr>
          <w:rFonts w:ascii="Arial" w:hAnsi="Arial" w:cs="Arial"/>
          <w:spacing w:val="19"/>
          <w:sz w:val="20"/>
          <w:szCs w:val="20"/>
        </w:rPr>
        <w:t xml:space="preserve"> </w:t>
      </w:r>
      <w:r>
        <w:rPr>
          <w:rFonts w:ascii="Arial" w:hAnsi="Arial" w:cs="Arial"/>
          <w:sz w:val="20"/>
          <w:szCs w:val="20"/>
        </w:rPr>
        <w:t>can</w:t>
      </w:r>
      <w:r>
        <w:rPr>
          <w:rFonts w:ascii="Arial" w:hAnsi="Arial" w:cs="Arial"/>
          <w:spacing w:val="-7"/>
          <w:sz w:val="20"/>
          <w:szCs w:val="20"/>
        </w:rPr>
        <w:t xml:space="preserve"> </w:t>
      </w:r>
      <w:r>
        <w:rPr>
          <w:rFonts w:ascii="Arial" w:hAnsi="Arial" w:cs="Arial"/>
          <w:sz w:val="20"/>
          <w:szCs w:val="20"/>
        </w:rPr>
        <w:t>start</w:t>
      </w:r>
      <w:r>
        <w:rPr>
          <w:rFonts w:ascii="Arial" w:hAnsi="Arial" w:cs="Arial"/>
          <w:spacing w:val="38"/>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23"/>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oking</w:t>
      </w:r>
      <w:r>
        <w:rPr>
          <w:rFonts w:ascii="Arial" w:hAnsi="Arial" w:cs="Arial"/>
          <w:spacing w:val="8"/>
          <w:sz w:val="20"/>
          <w:szCs w:val="20"/>
        </w:rPr>
        <w:t xml:space="preserve"> </w:t>
      </w:r>
      <w:r>
        <w:rPr>
          <w:rFonts w:ascii="Arial" w:hAnsi="Arial" w:cs="Arial"/>
          <w:sz w:val="20"/>
          <w:szCs w:val="20"/>
        </w:rPr>
        <w:t>at</w:t>
      </w:r>
      <w:r>
        <w:rPr>
          <w:rFonts w:ascii="Arial" w:hAnsi="Arial" w:cs="Arial"/>
          <w:spacing w:val="27"/>
          <w:sz w:val="20"/>
          <w:szCs w:val="20"/>
        </w:rPr>
        <w:t xml:space="preserve"> </w:t>
      </w:r>
      <w:r>
        <w:rPr>
          <w:rFonts w:ascii="Arial" w:hAnsi="Arial" w:cs="Arial"/>
          <w:sz w:val="20"/>
          <w:szCs w:val="20"/>
        </w:rPr>
        <w:t>the</w:t>
      </w:r>
      <w:r>
        <w:rPr>
          <w:rFonts w:ascii="Arial" w:hAnsi="Arial" w:cs="Arial"/>
          <w:spacing w:val="16"/>
          <w:sz w:val="20"/>
          <w:szCs w:val="20"/>
        </w:rPr>
        <w:t xml:space="preserve"> </w:t>
      </w:r>
      <w:r>
        <w:rPr>
          <w:rFonts w:ascii="Arial" w:hAnsi="Arial" w:cs="Arial"/>
          <w:sz w:val="20"/>
          <w:szCs w:val="20"/>
        </w:rPr>
        <w:t>pull</w:t>
      </w:r>
      <w:r>
        <w:rPr>
          <w:rFonts w:ascii="Arial" w:hAnsi="Arial" w:cs="Arial"/>
          <w:spacing w:val="38"/>
          <w:sz w:val="20"/>
          <w:szCs w:val="20"/>
        </w:rPr>
        <w:t xml:space="preserve"> </w:t>
      </w:r>
      <w:r>
        <w:rPr>
          <w:rFonts w:ascii="Arial" w:hAnsi="Arial" w:cs="Arial"/>
          <w:sz w:val="20"/>
          <w:szCs w:val="20"/>
        </w:rPr>
        <w:t>m</w:t>
      </w:r>
      <w:r>
        <w:rPr>
          <w:rFonts w:ascii="Arial" w:hAnsi="Arial" w:cs="Arial"/>
          <w:spacing w:val="6"/>
          <w:sz w:val="20"/>
          <w:szCs w:val="20"/>
        </w:rPr>
        <w:t>o</w:t>
      </w:r>
      <w:r>
        <w:rPr>
          <w:rFonts w:ascii="Arial" w:hAnsi="Arial" w:cs="Arial"/>
          <w:sz w:val="20"/>
          <w:szCs w:val="20"/>
        </w:rPr>
        <w:t>del</w:t>
      </w:r>
      <w:r>
        <w:rPr>
          <w:rFonts w:ascii="Arial" w:hAnsi="Arial" w:cs="Arial"/>
          <w:spacing w:val="-8"/>
          <w:sz w:val="20"/>
          <w:szCs w:val="20"/>
        </w:rPr>
        <w:t xml:space="preserve"> </w:t>
      </w:r>
      <w:r>
        <w:rPr>
          <w:rFonts w:ascii="Arial" w:hAnsi="Arial" w:cs="Arial"/>
          <w:sz w:val="20"/>
          <w:szCs w:val="20"/>
        </w:rPr>
        <w:t>for</w:t>
      </w:r>
      <w:r>
        <w:rPr>
          <w:rFonts w:ascii="Arial" w:hAnsi="Arial" w:cs="Arial"/>
          <w:spacing w:val="24"/>
          <w:sz w:val="20"/>
          <w:szCs w:val="20"/>
        </w:rPr>
        <w:t xml:space="preserve"> </w:t>
      </w:r>
      <w:proofErr w:type="spellStart"/>
      <w:r>
        <w:rPr>
          <w:rFonts w:ascii="Arial" w:hAnsi="Arial" w:cs="Arial"/>
          <w:sz w:val="20"/>
          <w:szCs w:val="20"/>
        </w:rPr>
        <w:t>com</w:t>
      </w:r>
      <w:r>
        <w:rPr>
          <w:rFonts w:ascii="Arial" w:hAnsi="Arial" w:cs="Arial"/>
          <w:spacing w:val="-5"/>
          <w:sz w:val="20"/>
          <w:szCs w:val="20"/>
        </w:rPr>
        <w:t>m</w:t>
      </w:r>
      <w:r>
        <w:rPr>
          <w:rFonts w:ascii="Arial" w:hAnsi="Arial" w:cs="Arial"/>
          <w:sz w:val="20"/>
          <w:szCs w:val="20"/>
        </w:rPr>
        <w:t>unic</w:t>
      </w:r>
      <w:proofErr w:type="spellEnd"/>
      <w:r>
        <w:rPr>
          <w:rFonts w:ascii="Arial" w:hAnsi="Arial" w:cs="Arial"/>
          <w:sz w:val="20"/>
          <w:szCs w:val="20"/>
        </w:rPr>
        <w:t xml:space="preserve">- </w:t>
      </w:r>
      <w:proofErr w:type="spellStart"/>
      <w:r>
        <w:rPr>
          <w:rFonts w:ascii="Arial" w:hAnsi="Arial" w:cs="Arial"/>
          <w:sz w:val="20"/>
          <w:szCs w:val="20"/>
        </w:rPr>
        <w:t>ation</w:t>
      </w:r>
      <w:proofErr w:type="spellEnd"/>
      <w:r>
        <w:rPr>
          <w:rFonts w:ascii="Arial" w:hAnsi="Arial" w:cs="Arial"/>
          <w:sz w:val="20"/>
          <w:szCs w:val="20"/>
        </w:rPr>
        <w:t xml:space="preserve">. </w:t>
      </w:r>
      <w:r>
        <w:rPr>
          <w:rFonts w:ascii="Arial" w:hAnsi="Arial" w:cs="Arial"/>
          <w:spacing w:val="10"/>
          <w:sz w:val="20"/>
          <w:szCs w:val="20"/>
        </w:rPr>
        <w:t xml:space="preserve"> </w:t>
      </w:r>
      <w:r>
        <w:rPr>
          <w:rFonts w:ascii="Arial" w:hAnsi="Arial" w:cs="Arial"/>
          <w:sz w:val="20"/>
          <w:szCs w:val="20"/>
        </w:rPr>
        <w:t>Alice</w:t>
      </w:r>
      <w:r>
        <w:rPr>
          <w:rFonts w:ascii="Arial" w:hAnsi="Arial" w:cs="Arial"/>
          <w:spacing w:val="20"/>
          <w:sz w:val="20"/>
          <w:szCs w:val="20"/>
        </w:rPr>
        <w:t xml:space="preserve"> </w:t>
      </w:r>
      <w:r>
        <w:rPr>
          <w:rFonts w:ascii="Arial" w:hAnsi="Arial" w:cs="Arial"/>
          <w:spacing w:val="-5"/>
          <w:sz w:val="20"/>
          <w:szCs w:val="20"/>
        </w:rPr>
        <w:t>w</w:t>
      </w:r>
      <w:r>
        <w:rPr>
          <w:rFonts w:ascii="Arial" w:hAnsi="Arial" w:cs="Arial"/>
          <w:sz w:val="20"/>
          <w:szCs w:val="20"/>
        </w:rPr>
        <w:t>a</w:t>
      </w:r>
      <w:r>
        <w:rPr>
          <w:rFonts w:ascii="Arial" w:hAnsi="Arial" w:cs="Arial"/>
          <w:spacing w:val="-5"/>
          <w:sz w:val="20"/>
          <w:szCs w:val="20"/>
        </w:rPr>
        <w:t>n</w:t>
      </w:r>
      <w:r>
        <w:rPr>
          <w:rFonts w:ascii="Arial" w:hAnsi="Arial" w:cs="Arial"/>
          <w:sz w:val="20"/>
          <w:szCs w:val="20"/>
        </w:rPr>
        <w:t>ts</w:t>
      </w:r>
      <w:r>
        <w:rPr>
          <w:rFonts w:ascii="Arial" w:hAnsi="Arial" w:cs="Arial"/>
          <w:spacing w:val="5"/>
          <w:sz w:val="20"/>
          <w:szCs w:val="20"/>
        </w:rPr>
        <w:t xml:space="preserve"> </w:t>
      </w:r>
      <w:r>
        <w:rPr>
          <w:rFonts w:ascii="Arial" w:hAnsi="Arial" w:cs="Arial"/>
          <w:sz w:val="20"/>
          <w:szCs w:val="20"/>
        </w:rPr>
        <w:t>to</w:t>
      </w:r>
      <w:r>
        <w:rPr>
          <w:rFonts w:ascii="Arial" w:hAnsi="Arial" w:cs="Arial"/>
          <w:spacing w:val="28"/>
          <w:sz w:val="20"/>
          <w:szCs w:val="20"/>
        </w:rPr>
        <w:t xml:space="preserve"> </w:t>
      </w:r>
      <w:r>
        <w:rPr>
          <w:rFonts w:ascii="Arial" w:hAnsi="Arial" w:cs="Arial"/>
          <w:sz w:val="20"/>
          <w:szCs w:val="20"/>
        </w:rPr>
        <w:t>distribute</w:t>
      </w:r>
      <w:r>
        <w:rPr>
          <w:rFonts w:ascii="Arial" w:hAnsi="Arial" w:cs="Arial"/>
          <w:spacing w:val="45"/>
          <w:sz w:val="20"/>
          <w:szCs w:val="20"/>
        </w:rPr>
        <w:t xml:space="preserve"> </w:t>
      </w:r>
      <w:r>
        <w:rPr>
          <w:rFonts w:ascii="Arial" w:hAnsi="Arial" w:cs="Arial"/>
          <w:sz w:val="20"/>
          <w:szCs w:val="20"/>
        </w:rPr>
        <w:t>a</w:t>
      </w:r>
      <w:r>
        <w:rPr>
          <w:rFonts w:ascii="Arial" w:hAnsi="Arial" w:cs="Arial"/>
          <w:spacing w:val="8"/>
          <w:sz w:val="20"/>
          <w:szCs w:val="20"/>
        </w:rPr>
        <w:t xml:space="preserve"> </w:t>
      </w:r>
      <w:r>
        <w:rPr>
          <w:rFonts w:ascii="Arial" w:hAnsi="Arial" w:cs="Arial"/>
          <w:w w:val="85"/>
          <w:sz w:val="20"/>
          <w:szCs w:val="20"/>
        </w:rPr>
        <w:t>message</w:t>
      </w:r>
      <w:r>
        <w:rPr>
          <w:rFonts w:ascii="Arial" w:hAnsi="Arial" w:cs="Arial"/>
          <w:spacing w:val="32"/>
          <w:w w:val="85"/>
          <w:sz w:val="20"/>
          <w:szCs w:val="20"/>
        </w:rPr>
        <w:t xml:space="preserve"> </w:t>
      </w:r>
      <w:r>
        <w:rPr>
          <w:rFonts w:ascii="Arial" w:hAnsi="Arial" w:cs="Arial"/>
          <w:sz w:val="20"/>
          <w:szCs w:val="20"/>
        </w:rPr>
        <w:t>to</w:t>
      </w:r>
      <w:r>
        <w:rPr>
          <w:rFonts w:ascii="Arial" w:hAnsi="Arial" w:cs="Arial"/>
          <w:spacing w:val="28"/>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37"/>
          <w:sz w:val="20"/>
          <w:szCs w:val="20"/>
        </w:rPr>
        <w:t xml:space="preserve"> </w:t>
      </w:r>
      <w:r>
        <w:rPr>
          <w:rFonts w:ascii="Arial" w:hAnsi="Arial" w:cs="Arial"/>
          <w:sz w:val="20"/>
          <w:szCs w:val="20"/>
        </w:rPr>
        <w:t>in</w:t>
      </w:r>
      <w:r>
        <w:rPr>
          <w:rFonts w:ascii="Arial" w:hAnsi="Arial" w:cs="Arial"/>
          <w:spacing w:val="29"/>
          <w:sz w:val="20"/>
          <w:szCs w:val="20"/>
        </w:rPr>
        <w:t xml:space="preserve"> </w:t>
      </w:r>
      <w:r>
        <w:rPr>
          <w:rFonts w:ascii="Arial" w:hAnsi="Arial" w:cs="Arial"/>
          <w:sz w:val="20"/>
          <w:szCs w:val="20"/>
        </w:rPr>
        <w:t>a</w:t>
      </w:r>
      <w:r>
        <w:rPr>
          <w:rFonts w:ascii="Arial" w:hAnsi="Arial" w:cs="Arial"/>
          <w:spacing w:val="8"/>
          <w:sz w:val="20"/>
          <w:szCs w:val="20"/>
        </w:rPr>
        <w:t xml:space="preserve"> </w:t>
      </w:r>
      <w:r>
        <w:rPr>
          <w:rFonts w:ascii="Arial" w:hAnsi="Arial" w:cs="Arial"/>
          <w:w w:val="94"/>
          <w:sz w:val="20"/>
          <w:szCs w:val="20"/>
        </w:rPr>
        <w:t>disc</w:t>
      </w:r>
      <w:r>
        <w:rPr>
          <w:rFonts w:ascii="Arial" w:hAnsi="Arial" w:cs="Arial"/>
          <w:spacing w:val="1"/>
          <w:w w:val="94"/>
          <w:sz w:val="20"/>
          <w:szCs w:val="20"/>
        </w:rPr>
        <w:t>u</w:t>
      </w:r>
      <w:r>
        <w:rPr>
          <w:rFonts w:ascii="Arial" w:hAnsi="Arial" w:cs="Arial"/>
          <w:w w:val="91"/>
          <w:sz w:val="20"/>
          <w:szCs w:val="20"/>
        </w:rPr>
        <w:t xml:space="preserve">ssion. </w:t>
      </w:r>
      <w:r>
        <w:rPr>
          <w:rFonts w:ascii="Arial" w:hAnsi="Arial" w:cs="Arial"/>
          <w:sz w:val="20"/>
          <w:szCs w:val="20"/>
        </w:rPr>
        <w:t>In</w:t>
      </w:r>
      <w:r>
        <w:rPr>
          <w:rFonts w:ascii="Arial" w:hAnsi="Arial" w:cs="Arial"/>
          <w:spacing w:val="19"/>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sz w:val="20"/>
          <w:szCs w:val="20"/>
        </w:rPr>
        <w:t>pull</w:t>
      </w:r>
      <w:r>
        <w:rPr>
          <w:rFonts w:ascii="Arial" w:hAnsi="Arial" w:cs="Arial"/>
          <w:spacing w:val="24"/>
          <w:sz w:val="20"/>
          <w:szCs w:val="20"/>
        </w:rPr>
        <w:t xml:space="preserve"> </w:t>
      </w:r>
      <w:r>
        <w:rPr>
          <w:rFonts w:ascii="Arial" w:hAnsi="Arial" w:cs="Arial"/>
          <w:w w:val="95"/>
          <w:sz w:val="20"/>
          <w:szCs w:val="20"/>
        </w:rPr>
        <w:t>m</w:t>
      </w:r>
      <w:r>
        <w:rPr>
          <w:rFonts w:ascii="Arial" w:hAnsi="Arial" w:cs="Arial"/>
          <w:spacing w:val="6"/>
          <w:w w:val="95"/>
          <w:sz w:val="20"/>
          <w:szCs w:val="20"/>
        </w:rPr>
        <w:t>o</w:t>
      </w:r>
      <w:r>
        <w:rPr>
          <w:rFonts w:ascii="Arial" w:hAnsi="Arial" w:cs="Arial"/>
          <w:w w:val="95"/>
          <w:sz w:val="20"/>
          <w:szCs w:val="20"/>
        </w:rPr>
        <w:t>del</w:t>
      </w:r>
      <w:r>
        <w:rPr>
          <w:rFonts w:ascii="Arial" w:hAnsi="Arial" w:cs="Arial"/>
          <w:spacing w:val="7"/>
          <w:w w:val="95"/>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21"/>
          <w:sz w:val="20"/>
          <w:szCs w:val="20"/>
        </w:rPr>
        <w:t xml:space="preserve"> </w:t>
      </w:r>
      <w:r>
        <w:rPr>
          <w:rFonts w:ascii="Arial" w:hAnsi="Arial" w:cs="Arial"/>
          <w:sz w:val="20"/>
          <w:szCs w:val="20"/>
        </w:rPr>
        <w:t>acti</w:t>
      </w:r>
      <w:r>
        <w:rPr>
          <w:rFonts w:ascii="Arial" w:hAnsi="Arial" w:cs="Arial"/>
          <w:spacing w:val="-5"/>
          <w:sz w:val="20"/>
          <w:szCs w:val="20"/>
        </w:rPr>
        <w:t>v</w:t>
      </w:r>
      <w:r>
        <w:rPr>
          <w:rFonts w:ascii="Arial" w:hAnsi="Arial" w:cs="Arial"/>
          <w:sz w:val="20"/>
          <w:szCs w:val="20"/>
        </w:rPr>
        <w:t>ely</w:t>
      </w:r>
      <w:r>
        <w:rPr>
          <w:rFonts w:ascii="Arial" w:hAnsi="Arial" w:cs="Arial"/>
          <w:spacing w:val="10"/>
          <w:sz w:val="20"/>
          <w:szCs w:val="20"/>
        </w:rPr>
        <w:t xml:space="preserve"> </w:t>
      </w:r>
      <w:r>
        <w:rPr>
          <w:rFonts w:ascii="Arial" w:hAnsi="Arial" w:cs="Arial"/>
          <w:w w:val="90"/>
          <w:sz w:val="20"/>
          <w:szCs w:val="20"/>
        </w:rPr>
        <w:t>ask</w:t>
      </w:r>
      <w:r>
        <w:rPr>
          <w:rFonts w:ascii="Arial" w:hAnsi="Arial" w:cs="Arial"/>
          <w:spacing w:val="11"/>
          <w:w w:val="90"/>
          <w:sz w:val="20"/>
          <w:szCs w:val="20"/>
        </w:rPr>
        <w:t xml:space="preserve"> </w:t>
      </w:r>
      <w:r>
        <w:rPr>
          <w:rFonts w:ascii="Arial" w:hAnsi="Arial" w:cs="Arial"/>
          <w:sz w:val="20"/>
          <w:szCs w:val="20"/>
        </w:rPr>
        <w:t>Alice</w:t>
      </w:r>
      <w:r>
        <w:rPr>
          <w:rFonts w:ascii="Arial" w:hAnsi="Arial" w:cs="Arial"/>
          <w:spacing w:val="5"/>
          <w:sz w:val="20"/>
          <w:szCs w:val="20"/>
        </w:rPr>
        <w:t xml:space="preserve"> </w:t>
      </w:r>
      <w:r>
        <w:rPr>
          <w:rFonts w:ascii="Arial" w:hAnsi="Arial" w:cs="Arial"/>
          <w:sz w:val="20"/>
          <w:szCs w:val="20"/>
        </w:rPr>
        <w:t>or</w:t>
      </w:r>
      <w:r>
        <w:rPr>
          <w:rFonts w:ascii="Arial" w:hAnsi="Arial" w:cs="Arial"/>
          <w:spacing w:val="2"/>
          <w:sz w:val="20"/>
          <w:szCs w:val="20"/>
        </w:rPr>
        <w:t xml:space="preserve"> </w:t>
      </w:r>
      <w:r>
        <w:rPr>
          <w:rFonts w:ascii="Arial" w:hAnsi="Arial" w:cs="Arial"/>
          <w:sz w:val="20"/>
          <w:szCs w:val="20"/>
        </w:rPr>
        <w:t>an</w:t>
      </w:r>
      <w:r>
        <w:rPr>
          <w:rFonts w:ascii="Arial" w:hAnsi="Arial" w:cs="Arial"/>
          <w:spacing w:val="-9"/>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termediary</w:t>
      </w:r>
      <w:r>
        <w:rPr>
          <w:rFonts w:ascii="Arial" w:hAnsi="Arial" w:cs="Arial"/>
          <w:spacing w:val="14"/>
          <w:sz w:val="20"/>
          <w:szCs w:val="20"/>
        </w:rPr>
        <w:t xml:space="preserve"> </w:t>
      </w:r>
      <w:r>
        <w:rPr>
          <w:rFonts w:ascii="Arial" w:hAnsi="Arial" w:cs="Arial"/>
          <w:sz w:val="20"/>
          <w:szCs w:val="20"/>
        </w:rPr>
        <w:t>for</w:t>
      </w:r>
      <w:r>
        <w:rPr>
          <w:rFonts w:ascii="Arial" w:hAnsi="Arial" w:cs="Arial"/>
          <w:spacing w:val="10"/>
          <w:sz w:val="20"/>
          <w:szCs w:val="20"/>
        </w:rPr>
        <w:t xml:space="preserve"> </w:t>
      </w:r>
      <w:r>
        <w:rPr>
          <w:rFonts w:ascii="Arial" w:hAnsi="Arial" w:cs="Arial"/>
          <w:sz w:val="20"/>
          <w:szCs w:val="20"/>
        </w:rPr>
        <w:t xml:space="preserve">new </w:t>
      </w:r>
      <w:r>
        <w:rPr>
          <w:rFonts w:ascii="Arial" w:hAnsi="Arial" w:cs="Arial"/>
          <w:w w:val="85"/>
          <w:sz w:val="20"/>
          <w:szCs w:val="20"/>
        </w:rPr>
        <w:t>messages</w:t>
      </w:r>
      <w:r>
        <w:rPr>
          <w:rFonts w:ascii="Arial" w:hAnsi="Arial" w:cs="Arial"/>
          <w:spacing w:val="18"/>
          <w:w w:val="85"/>
          <w:sz w:val="20"/>
          <w:szCs w:val="20"/>
        </w:rPr>
        <w:t xml:space="preserve"> </w:t>
      </w:r>
      <w:r>
        <w:rPr>
          <w:rFonts w:ascii="Arial" w:hAnsi="Arial" w:cs="Arial"/>
          <w:sz w:val="20"/>
          <w:szCs w:val="20"/>
        </w:rPr>
        <w:t>at</w:t>
      </w:r>
      <w:r>
        <w:rPr>
          <w:rFonts w:ascii="Arial" w:hAnsi="Arial" w:cs="Arial"/>
          <w:spacing w:val="18"/>
          <w:sz w:val="20"/>
          <w:szCs w:val="20"/>
        </w:rPr>
        <w:t xml:space="preserve"> </w:t>
      </w:r>
      <w:r>
        <w:rPr>
          <w:rFonts w:ascii="Arial" w:hAnsi="Arial" w:cs="Arial"/>
          <w:sz w:val="20"/>
          <w:szCs w:val="20"/>
        </w:rPr>
        <w:t>regular</w:t>
      </w:r>
      <w:r>
        <w:rPr>
          <w:rFonts w:ascii="Arial" w:hAnsi="Arial" w:cs="Arial"/>
          <w:spacing w:val="-8"/>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ter</w:t>
      </w:r>
      <w:r>
        <w:rPr>
          <w:rFonts w:ascii="Arial" w:hAnsi="Arial" w:cs="Arial"/>
          <w:spacing w:val="-11"/>
          <w:sz w:val="20"/>
          <w:szCs w:val="20"/>
        </w:rPr>
        <w:t>v</w:t>
      </w:r>
      <w:r>
        <w:rPr>
          <w:rFonts w:ascii="Arial" w:hAnsi="Arial" w:cs="Arial"/>
          <w:sz w:val="20"/>
          <w:szCs w:val="20"/>
        </w:rPr>
        <w:t>als.</w:t>
      </w:r>
      <w:r>
        <w:rPr>
          <w:rFonts w:ascii="Arial" w:hAnsi="Arial" w:cs="Arial"/>
          <w:spacing w:val="31"/>
          <w:sz w:val="20"/>
          <w:szCs w:val="20"/>
        </w:rPr>
        <w:t xml:space="preserve"> </w:t>
      </w:r>
      <w:r>
        <w:rPr>
          <w:rFonts w:ascii="Arial" w:hAnsi="Arial" w:cs="Arial"/>
          <w:spacing w:val="-17"/>
          <w:sz w:val="20"/>
          <w:szCs w:val="20"/>
        </w:rPr>
        <w:t>T</w:t>
      </w:r>
      <w:r>
        <w:rPr>
          <w:rFonts w:ascii="Arial" w:hAnsi="Arial" w:cs="Arial"/>
          <w:sz w:val="20"/>
          <w:szCs w:val="20"/>
        </w:rPr>
        <w:t>o</w:t>
      </w:r>
      <w:r>
        <w:rPr>
          <w:rFonts w:ascii="Arial" w:hAnsi="Arial" w:cs="Arial"/>
          <w:spacing w:val="19"/>
          <w:sz w:val="20"/>
          <w:szCs w:val="20"/>
        </w:rPr>
        <w:t xml:space="preserve"> </w:t>
      </w:r>
      <w:r>
        <w:rPr>
          <w:rFonts w:ascii="Arial" w:hAnsi="Arial" w:cs="Arial"/>
          <w:sz w:val="20"/>
          <w:szCs w:val="20"/>
        </w:rPr>
        <w:t>form</w:t>
      </w:r>
      <w:r>
        <w:rPr>
          <w:rFonts w:ascii="Arial" w:hAnsi="Arial" w:cs="Arial"/>
          <w:spacing w:val="14"/>
          <w:sz w:val="20"/>
          <w:szCs w:val="20"/>
        </w:rPr>
        <w:t xml:space="preserve"> </w:t>
      </w:r>
      <w:r>
        <w:rPr>
          <w:rFonts w:ascii="Arial" w:hAnsi="Arial" w:cs="Arial"/>
          <w:sz w:val="20"/>
          <w:szCs w:val="20"/>
        </w:rPr>
        <w:t>a</w:t>
      </w:r>
      <w:r>
        <w:rPr>
          <w:rFonts w:ascii="Arial" w:hAnsi="Arial" w:cs="Arial"/>
          <w:spacing w:val="-2"/>
          <w:sz w:val="20"/>
          <w:szCs w:val="20"/>
        </w:rPr>
        <w:t xml:space="preserve"> </w:t>
      </w:r>
      <w:r>
        <w:rPr>
          <w:rFonts w:ascii="Arial" w:hAnsi="Arial" w:cs="Arial"/>
          <w:sz w:val="20"/>
          <w:szCs w:val="20"/>
        </w:rPr>
        <w:t>prot</w:t>
      </w:r>
      <w:r>
        <w:rPr>
          <w:rFonts w:ascii="Arial" w:hAnsi="Arial" w:cs="Arial"/>
          <w:spacing w:val="6"/>
          <w:sz w:val="20"/>
          <w:szCs w:val="20"/>
        </w:rPr>
        <w:t>o</w:t>
      </w:r>
      <w:r>
        <w:rPr>
          <w:rFonts w:ascii="Arial" w:hAnsi="Arial" w:cs="Arial"/>
          <w:sz w:val="20"/>
          <w:szCs w:val="20"/>
        </w:rPr>
        <w:t>col</w:t>
      </w:r>
      <w:r>
        <w:rPr>
          <w:rFonts w:ascii="Arial" w:hAnsi="Arial" w:cs="Arial"/>
          <w:spacing w:val="2"/>
          <w:sz w:val="20"/>
          <w:szCs w:val="20"/>
        </w:rPr>
        <w:t xml:space="preserve"> </w:t>
      </w:r>
      <w:r>
        <w:rPr>
          <w:rFonts w:ascii="Arial" w:hAnsi="Arial" w:cs="Arial"/>
          <w:sz w:val="20"/>
          <w:szCs w:val="20"/>
        </w:rPr>
        <w:t>around</w:t>
      </w:r>
      <w:r>
        <w:rPr>
          <w:rFonts w:ascii="Arial" w:hAnsi="Arial" w:cs="Arial"/>
          <w:spacing w:val="-9"/>
          <w:sz w:val="20"/>
          <w:szCs w:val="20"/>
        </w:rPr>
        <w:t xml:space="preserve"> </w:t>
      </w:r>
      <w:r>
        <w:rPr>
          <w:rFonts w:ascii="Arial" w:hAnsi="Arial" w:cs="Arial"/>
          <w:sz w:val="20"/>
          <w:szCs w:val="20"/>
        </w:rPr>
        <w:t>this</w:t>
      </w:r>
      <w:r>
        <w:rPr>
          <w:rFonts w:ascii="Arial" w:hAnsi="Arial" w:cs="Arial"/>
          <w:spacing w:val="19"/>
          <w:sz w:val="20"/>
          <w:szCs w:val="20"/>
        </w:rPr>
        <w:t xml:space="preserve"> </w:t>
      </w:r>
      <w:r>
        <w:rPr>
          <w:rFonts w:ascii="Arial" w:hAnsi="Arial" w:cs="Arial"/>
          <w:sz w:val="20"/>
          <w:szCs w:val="20"/>
        </w:rPr>
        <w:t>m</w:t>
      </w:r>
      <w:r>
        <w:rPr>
          <w:rFonts w:ascii="Arial" w:hAnsi="Arial" w:cs="Arial"/>
          <w:spacing w:val="6"/>
          <w:sz w:val="20"/>
          <w:szCs w:val="20"/>
        </w:rPr>
        <w:t>o</w:t>
      </w:r>
      <w:r>
        <w:rPr>
          <w:rFonts w:ascii="Arial" w:hAnsi="Arial" w:cs="Arial"/>
          <w:sz w:val="20"/>
          <w:szCs w:val="20"/>
        </w:rPr>
        <w:t>del,</w:t>
      </w:r>
      <w:r>
        <w:rPr>
          <w:rFonts w:ascii="Arial" w:hAnsi="Arial" w:cs="Arial"/>
          <w:spacing w:val="-20"/>
          <w:sz w:val="20"/>
          <w:szCs w:val="20"/>
        </w:rPr>
        <w:t xml:space="preserve"> </w:t>
      </w:r>
      <w:r>
        <w:rPr>
          <w:rFonts w:ascii="Arial" w:hAnsi="Arial" w:cs="Arial"/>
          <w:sz w:val="20"/>
          <w:szCs w:val="20"/>
        </w:rPr>
        <w:t>Alice</w:t>
      </w:r>
      <w:r>
        <w:rPr>
          <w:rFonts w:ascii="Arial" w:hAnsi="Arial" w:cs="Arial"/>
          <w:spacing w:val="10"/>
          <w:sz w:val="20"/>
          <w:szCs w:val="20"/>
        </w:rPr>
        <w:t xml:space="preserve"> </w:t>
      </w:r>
      <w:r>
        <w:rPr>
          <w:rFonts w:ascii="Arial" w:hAnsi="Arial" w:cs="Arial"/>
          <w:sz w:val="20"/>
          <w:szCs w:val="20"/>
        </w:rPr>
        <w:t>and the</w:t>
      </w:r>
      <w:r>
        <w:rPr>
          <w:rFonts w:ascii="Arial" w:hAnsi="Arial" w:cs="Arial"/>
          <w:spacing w:val="4"/>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24"/>
          <w:sz w:val="20"/>
          <w:szCs w:val="20"/>
        </w:rPr>
        <w:t xml:space="preserve"> </w:t>
      </w:r>
      <w:r>
        <w:rPr>
          <w:rFonts w:ascii="Arial" w:hAnsi="Arial" w:cs="Arial"/>
          <w:sz w:val="20"/>
          <w:szCs w:val="20"/>
        </w:rPr>
        <w:t>can</w:t>
      </w:r>
      <w:r>
        <w:rPr>
          <w:rFonts w:ascii="Arial" w:hAnsi="Arial" w:cs="Arial"/>
          <w:spacing w:val="-19"/>
          <w:sz w:val="20"/>
          <w:szCs w:val="20"/>
        </w:rPr>
        <w:t xml:space="preserve"> </w:t>
      </w:r>
      <w:r>
        <w:rPr>
          <w:rFonts w:ascii="Arial" w:hAnsi="Arial" w:cs="Arial"/>
          <w:w w:val="88"/>
          <w:sz w:val="20"/>
          <w:szCs w:val="20"/>
        </w:rPr>
        <w:t>agree</w:t>
      </w:r>
      <w:r>
        <w:rPr>
          <w:rFonts w:ascii="Arial" w:hAnsi="Arial" w:cs="Arial"/>
          <w:spacing w:val="14"/>
          <w:w w:val="88"/>
          <w:sz w:val="20"/>
          <w:szCs w:val="20"/>
        </w:rPr>
        <w:t xml:space="preserve"> </w:t>
      </w:r>
      <w:r>
        <w:rPr>
          <w:rFonts w:ascii="Arial" w:hAnsi="Arial" w:cs="Arial"/>
          <w:sz w:val="20"/>
          <w:szCs w:val="20"/>
        </w:rPr>
        <w:t>on</w:t>
      </w:r>
      <w:r>
        <w:rPr>
          <w:rFonts w:ascii="Arial" w:hAnsi="Arial" w:cs="Arial"/>
          <w:spacing w:val="-6"/>
          <w:sz w:val="20"/>
          <w:szCs w:val="20"/>
        </w:rPr>
        <w:t xml:space="preserve"> </w:t>
      </w:r>
      <w:r>
        <w:rPr>
          <w:rFonts w:ascii="Arial" w:hAnsi="Arial" w:cs="Arial"/>
          <w:sz w:val="20"/>
          <w:szCs w:val="20"/>
        </w:rPr>
        <w:t>a</w:t>
      </w:r>
      <w:r>
        <w:rPr>
          <w:rFonts w:ascii="Arial" w:hAnsi="Arial" w:cs="Arial"/>
          <w:spacing w:val="-5"/>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 for</w:t>
      </w:r>
      <w:r>
        <w:rPr>
          <w:rFonts w:ascii="Arial" w:hAnsi="Arial" w:cs="Arial"/>
          <w:spacing w:val="12"/>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w w:val="86"/>
          <w:sz w:val="20"/>
          <w:szCs w:val="20"/>
        </w:rPr>
        <w:t>messages.</w:t>
      </w:r>
      <w:r>
        <w:rPr>
          <w:rFonts w:ascii="Arial" w:hAnsi="Arial" w:cs="Arial"/>
          <w:spacing w:val="40"/>
          <w:w w:val="86"/>
          <w:sz w:val="20"/>
          <w:szCs w:val="20"/>
        </w:rPr>
        <w:t xml:space="preserve"> </w:t>
      </w:r>
      <w:r>
        <w:rPr>
          <w:rFonts w:ascii="Arial" w:hAnsi="Arial" w:cs="Arial"/>
          <w:sz w:val="20"/>
          <w:szCs w:val="20"/>
        </w:rPr>
        <w:t>When</w:t>
      </w:r>
      <w:r>
        <w:rPr>
          <w:rFonts w:ascii="Arial" w:hAnsi="Arial" w:cs="Arial"/>
          <w:spacing w:val="-3"/>
          <w:sz w:val="20"/>
          <w:szCs w:val="20"/>
        </w:rPr>
        <w:t xml:space="preserve"> </w:t>
      </w:r>
      <w:r>
        <w:rPr>
          <w:rFonts w:ascii="Arial" w:hAnsi="Arial" w:cs="Arial"/>
          <w:sz w:val="20"/>
          <w:szCs w:val="20"/>
        </w:rPr>
        <w:t>Alice</w:t>
      </w:r>
      <w:r>
        <w:rPr>
          <w:rFonts w:ascii="Arial" w:hAnsi="Arial" w:cs="Arial"/>
          <w:spacing w:val="7"/>
          <w:sz w:val="20"/>
          <w:szCs w:val="20"/>
        </w:rPr>
        <w:t xml:space="preserve"> </w:t>
      </w:r>
      <w:r>
        <w:rPr>
          <w:rFonts w:ascii="Arial" w:hAnsi="Arial" w:cs="Arial"/>
          <w:spacing w:val="-6"/>
          <w:sz w:val="20"/>
          <w:szCs w:val="20"/>
        </w:rPr>
        <w:t>w</w:t>
      </w:r>
      <w:r>
        <w:rPr>
          <w:rFonts w:ascii="Arial" w:hAnsi="Arial" w:cs="Arial"/>
          <w:sz w:val="20"/>
          <w:szCs w:val="20"/>
        </w:rPr>
        <w:t>a</w:t>
      </w:r>
      <w:r>
        <w:rPr>
          <w:rFonts w:ascii="Arial" w:hAnsi="Arial" w:cs="Arial"/>
          <w:spacing w:val="-5"/>
          <w:sz w:val="20"/>
          <w:szCs w:val="20"/>
        </w:rPr>
        <w:t>n</w:t>
      </w:r>
      <w:r>
        <w:rPr>
          <w:rFonts w:ascii="Arial" w:hAnsi="Arial" w:cs="Arial"/>
          <w:sz w:val="20"/>
          <w:szCs w:val="20"/>
        </w:rPr>
        <w:t>ts</w:t>
      </w:r>
      <w:r>
        <w:rPr>
          <w:rFonts w:ascii="Arial" w:hAnsi="Arial" w:cs="Arial"/>
          <w:spacing w:val="-8"/>
          <w:sz w:val="20"/>
          <w:szCs w:val="20"/>
        </w:rPr>
        <w:t xml:space="preserve"> </w:t>
      </w:r>
      <w:r>
        <w:rPr>
          <w:rFonts w:ascii="Arial" w:hAnsi="Arial" w:cs="Arial"/>
          <w:w w:val="105"/>
          <w:sz w:val="20"/>
          <w:szCs w:val="20"/>
        </w:rPr>
        <w:t xml:space="preserve">to </w:t>
      </w:r>
      <w:r>
        <w:rPr>
          <w:rFonts w:ascii="Arial" w:hAnsi="Arial" w:cs="Arial"/>
          <w:w w:val="89"/>
          <w:sz w:val="20"/>
          <w:szCs w:val="20"/>
        </w:rPr>
        <w:t>send</w:t>
      </w:r>
      <w:r>
        <w:rPr>
          <w:rFonts w:ascii="Arial" w:hAnsi="Arial" w:cs="Arial"/>
          <w:spacing w:val="25"/>
          <w:w w:val="89"/>
          <w:sz w:val="20"/>
          <w:szCs w:val="20"/>
        </w:rPr>
        <w:t xml:space="preserve"> </w:t>
      </w:r>
      <w:r>
        <w:rPr>
          <w:rFonts w:ascii="Arial" w:hAnsi="Arial" w:cs="Arial"/>
          <w:sz w:val="20"/>
          <w:szCs w:val="20"/>
        </w:rPr>
        <w:t>a</w:t>
      </w:r>
      <w:r>
        <w:rPr>
          <w:rFonts w:ascii="Arial" w:hAnsi="Arial" w:cs="Arial"/>
          <w:spacing w:val="7"/>
          <w:sz w:val="20"/>
          <w:szCs w:val="20"/>
        </w:rPr>
        <w:t xml:space="preserve"> </w:t>
      </w:r>
      <w:r>
        <w:rPr>
          <w:rFonts w:ascii="Arial" w:hAnsi="Arial" w:cs="Arial"/>
          <w:sz w:val="20"/>
          <w:szCs w:val="20"/>
        </w:rPr>
        <w:t>new</w:t>
      </w:r>
      <w:r>
        <w:rPr>
          <w:rFonts w:ascii="Arial" w:hAnsi="Arial" w:cs="Arial"/>
          <w:spacing w:val="-7"/>
          <w:sz w:val="20"/>
          <w:szCs w:val="20"/>
        </w:rPr>
        <w:t xml:space="preserve"> </w:t>
      </w:r>
      <w:r>
        <w:rPr>
          <w:rFonts w:ascii="Arial" w:hAnsi="Arial" w:cs="Arial"/>
          <w:w w:val="86"/>
          <w:sz w:val="20"/>
          <w:szCs w:val="20"/>
        </w:rPr>
        <w:t>message,</w:t>
      </w:r>
      <w:r>
        <w:rPr>
          <w:rFonts w:ascii="Arial" w:hAnsi="Arial" w:cs="Arial"/>
          <w:spacing w:val="30"/>
          <w:w w:val="86"/>
          <w:sz w:val="20"/>
          <w:szCs w:val="20"/>
        </w:rPr>
        <w:t xml:space="preserve"> </w:t>
      </w:r>
      <w:r>
        <w:rPr>
          <w:rFonts w:ascii="Arial" w:hAnsi="Arial" w:cs="Arial"/>
          <w:w w:val="86"/>
          <w:sz w:val="20"/>
          <w:szCs w:val="20"/>
        </w:rPr>
        <w:t>she</w:t>
      </w:r>
      <w:r>
        <w:rPr>
          <w:rFonts w:ascii="Arial" w:hAnsi="Arial" w:cs="Arial"/>
          <w:spacing w:val="27"/>
          <w:w w:val="86"/>
          <w:sz w:val="20"/>
          <w:szCs w:val="20"/>
        </w:rPr>
        <w:t xml:space="preserve"> </w:t>
      </w:r>
      <w:r>
        <w:rPr>
          <w:rFonts w:ascii="Arial" w:hAnsi="Arial" w:cs="Arial"/>
          <w:sz w:val="20"/>
          <w:szCs w:val="20"/>
        </w:rPr>
        <w:t>writes</w:t>
      </w:r>
      <w:r>
        <w:rPr>
          <w:rFonts w:ascii="Arial" w:hAnsi="Arial" w:cs="Arial"/>
          <w:spacing w:val="15"/>
          <w:sz w:val="20"/>
          <w:szCs w:val="20"/>
        </w:rPr>
        <w:t xml:space="preserve"> </w:t>
      </w:r>
      <w:r>
        <w:rPr>
          <w:rFonts w:ascii="Arial" w:hAnsi="Arial" w:cs="Arial"/>
          <w:w w:val="132"/>
          <w:sz w:val="20"/>
          <w:szCs w:val="20"/>
        </w:rPr>
        <w:t>it</w:t>
      </w:r>
      <w:r>
        <w:rPr>
          <w:rFonts w:ascii="Arial" w:hAnsi="Arial" w:cs="Arial"/>
          <w:spacing w:val="1"/>
          <w:w w:val="132"/>
          <w:sz w:val="20"/>
          <w:szCs w:val="20"/>
        </w:rPr>
        <w:t xml:space="preserve"> </w:t>
      </w:r>
      <w:r>
        <w:rPr>
          <w:rFonts w:ascii="Arial" w:hAnsi="Arial" w:cs="Arial"/>
          <w:sz w:val="20"/>
          <w:szCs w:val="20"/>
        </w:rPr>
        <w:t>to</w:t>
      </w:r>
      <w:r>
        <w:rPr>
          <w:rFonts w:ascii="Arial" w:hAnsi="Arial" w:cs="Arial"/>
          <w:spacing w:val="27"/>
          <w:sz w:val="20"/>
          <w:szCs w:val="20"/>
        </w:rPr>
        <w:t xml:space="preserve"> </w:t>
      </w:r>
      <w:r>
        <w:rPr>
          <w:rFonts w:ascii="Arial" w:hAnsi="Arial" w:cs="Arial"/>
          <w:sz w:val="20"/>
          <w:szCs w:val="20"/>
        </w:rPr>
        <w:t>this</w:t>
      </w:r>
      <w:r>
        <w:rPr>
          <w:rFonts w:ascii="Arial" w:hAnsi="Arial" w:cs="Arial"/>
          <w:spacing w:val="28"/>
          <w:sz w:val="20"/>
          <w:szCs w:val="20"/>
        </w:rPr>
        <w:t xml:space="preserve"> </w:t>
      </w:r>
      <w:r>
        <w:rPr>
          <w:rFonts w:ascii="Arial" w:hAnsi="Arial" w:cs="Arial"/>
          <w:sz w:val="20"/>
          <w:szCs w:val="20"/>
        </w:rPr>
        <w:t>particular</w:t>
      </w:r>
      <w:r>
        <w:rPr>
          <w:rFonts w:ascii="Arial" w:hAnsi="Arial" w:cs="Arial"/>
          <w:spacing w:val="45"/>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w:t>
      </w:r>
      <w:r>
        <w:rPr>
          <w:rFonts w:ascii="Arial" w:hAnsi="Arial" w:cs="Arial"/>
          <w:spacing w:val="51"/>
          <w:sz w:val="20"/>
          <w:szCs w:val="20"/>
        </w:rPr>
        <w:t xml:space="preserve"> </w:t>
      </w:r>
      <w:r>
        <w:rPr>
          <w:rFonts w:ascii="Arial" w:hAnsi="Arial" w:cs="Arial"/>
          <w:sz w:val="20"/>
          <w:szCs w:val="20"/>
        </w:rPr>
        <w:t>When</w:t>
      </w:r>
      <w:r>
        <w:rPr>
          <w:rFonts w:ascii="Arial" w:hAnsi="Arial" w:cs="Arial"/>
          <w:spacing w:val="9"/>
          <w:sz w:val="20"/>
          <w:szCs w:val="20"/>
        </w:rPr>
        <w:t xml:space="preserve"> </w:t>
      </w:r>
      <w:r>
        <w:rPr>
          <w:rFonts w:ascii="Arial" w:hAnsi="Arial" w:cs="Arial"/>
          <w:sz w:val="20"/>
          <w:szCs w:val="20"/>
        </w:rPr>
        <w:t>the</w:t>
      </w:r>
      <w:r>
        <w:rPr>
          <w:rFonts w:ascii="Arial" w:hAnsi="Arial" w:cs="Arial"/>
          <w:spacing w:val="16"/>
          <w:sz w:val="20"/>
          <w:szCs w:val="20"/>
        </w:rPr>
        <w:t xml:space="preserve"> </w:t>
      </w:r>
      <w:r>
        <w:rPr>
          <w:rFonts w:ascii="Arial" w:hAnsi="Arial" w:cs="Arial"/>
          <w:sz w:val="20"/>
          <w:szCs w:val="20"/>
        </w:rPr>
        <w:t>other participa</w:t>
      </w:r>
      <w:r>
        <w:rPr>
          <w:rFonts w:ascii="Arial" w:hAnsi="Arial" w:cs="Arial"/>
          <w:spacing w:val="-4"/>
          <w:sz w:val="20"/>
          <w:szCs w:val="20"/>
        </w:rPr>
        <w:t>n</w:t>
      </w:r>
      <w:r>
        <w:rPr>
          <w:rFonts w:ascii="Arial" w:hAnsi="Arial" w:cs="Arial"/>
          <w:sz w:val="20"/>
          <w:szCs w:val="20"/>
        </w:rPr>
        <w:t>ts</w:t>
      </w:r>
      <w:r>
        <w:rPr>
          <w:rFonts w:ascii="Arial" w:hAnsi="Arial" w:cs="Arial"/>
          <w:spacing w:val="18"/>
          <w:sz w:val="20"/>
          <w:szCs w:val="20"/>
        </w:rPr>
        <w:t xml:space="preserve"> </w:t>
      </w:r>
      <w:r>
        <w:rPr>
          <w:rFonts w:ascii="Arial" w:hAnsi="Arial" w:cs="Arial"/>
          <w:spacing w:val="-6"/>
          <w:w w:val="99"/>
          <w:sz w:val="20"/>
          <w:szCs w:val="20"/>
        </w:rPr>
        <w:t>w</w:t>
      </w:r>
      <w:r>
        <w:rPr>
          <w:rFonts w:ascii="Arial" w:hAnsi="Arial" w:cs="Arial"/>
          <w:w w:val="94"/>
          <w:sz w:val="20"/>
          <w:szCs w:val="20"/>
        </w:rPr>
        <w:t>a</w:t>
      </w:r>
      <w:r>
        <w:rPr>
          <w:rFonts w:ascii="Arial" w:hAnsi="Arial" w:cs="Arial"/>
          <w:spacing w:val="-5"/>
          <w:w w:val="94"/>
          <w:sz w:val="20"/>
          <w:szCs w:val="20"/>
        </w:rPr>
        <w:t>n</w:t>
      </w:r>
      <w:r>
        <w:rPr>
          <w:rFonts w:ascii="Arial" w:hAnsi="Arial" w:cs="Arial"/>
          <w:w w:val="139"/>
          <w:sz w:val="20"/>
          <w:szCs w:val="20"/>
        </w:rPr>
        <w:t>t</w:t>
      </w:r>
      <w:r>
        <w:rPr>
          <w:rFonts w:ascii="Arial" w:hAnsi="Arial" w:cs="Arial"/>
          <w:spacing w:val="1"/>
          <w:sz w:val="20"/>
          <w:szCs w:val="20"/>
        </w:rPr>
        <w:t xml:space="preserve"> </w:t>
      </w:r>
      <w:r>
        <w:rPr>
          <w:rFonts w:ascii="Arial" w:hAnsi="Arial" w:cs="Arial"/>
          <w:sz w:val="20"/>
          <w:szCs w:val="20"/>
        </w:rPr>
        <w:t>to,</w:t>
      </w:r>
      <w:r>
        <w:rPr>
          <w:rFonts w:ascii="Arial" w:hAnsi="Arial" w:cs="Arial"/>
          <w:spacing w:val="12"/>
          <w:sz w:val="20"/>
          <w:szCs w:val="20"/>
        </w:rPr>
        <w:t xml:space="preserve"> </w:t>
      </w:r>
      <w:r>
        <w:rPr>
          <w:rFonts w:ascii="Arial" w:hAnsi="Arial" w:cs="Arial"/>
          <w:sz w:val="20"/>
          <w:szCs w:val="20"/>
        </w:rPr>
        <w:t>they</w:t>
      </w:r>
      <w:r>
        <w:rPr>
          <w:rFonts w:ascii="Arial" w:hAnsi="Arial" w:cs="Arial"/>
          <w:spacing w:val="1"/>
          <w:sz w:val="20"/>
          <w:szCs w:val="20"/>
        </w:rPr>
        <w:t xml:space="preserve"> </w:t>
      </w:r>
      <w:r>
        <w:rPr>
          <w:rFonts w:ascii="Arial" w:hAnsi="Arial" w:cs="Arial"/>
          <w:w w:val="93"/>
          <w:sz w:val="20"/>
          <w:szCs w:val="20"/>
        </w:rPr>
        <w:t>can</w:t>
      </w:r>
      <w:r>
        <w:rPr>
          <w:rFonts w:ascii="Arial" w:hAnsi="Arial" w:cs="Arial"/>
          <w:spacing w:val="2"/>
          <w:w w:val="93"/>
          <w:sz w:val="20"/>
          <w:szCs w:val="20"/>
        </w:rPr>
        <w:t xml:space="preserve"> </w:t>
      </w:r>
      <w:r>
        <w:rPr>
          <w:rFonts w:ascii="Arial" w:hAnsi="Arial" w:cs="Arial"/>
          <w:w w:val="93"/>
          <w:sz w:val="20"/>
          <w:szCs w:val="20"/>
        </w:rPr>
        <w:t>read</w:t>
      </w:r>
      <w:r>
        <w:rPr>
          <w:rFonts w:ascii="Arial" w:hAnsi="Arial" w:cs="Arial"/>
          <w:spacing w:val="9"/>
          <w:w w:val="93"/>
          <w:sz w:val="20"/>
          <w:szCs w:val="20"/>
        </w:rPr>
        <w:t xml:space="preserve"> </w:t>
      </w:r>
      <w:r>
        <w:rPr>
          <w:rFonts w:ascii="Arial" w:hAnsi="Arial" w:cs="Arial"/>
          <w:sz w:val="20"/>
          <w:szCs w:val="20"/>
        </w:rPr>
        <w:t>from</w:t>
      </w:r>
      <w:r>
        <w:rPr>
          <w:rFonts w:ascii="Arial" w:hAnsi="Arial" w:cs="Arial"/>
          <w:spacing w:val="5"/>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w:t>
      </w:r>
      <w:r>
        <w:rPr>
          <w:rFonts w:ascii="Arial" w:hAnsi="Arial" w:cs="Arial"/>
          <w:spacing w:val="-6"/>
          <w:sz w:val="20"/>
          <w:szCs w:val="20"/>
        </w:rPr>
        <w:t xml:space="preserve"> </w:t>
      </w:r>
      <w:r>
        <w:rPr>
          <w:rFonts w:ascii="Arial" w:hAnsi="Arial" w:cs="Arial"/>
          <w:sz w:val="20"/>
          <w:szCs w:val="20"/>
        </w:rPr>
        <w:t>to</w:t>
      </w:r>
      <w:r>
        <w:rPr>
          <w:rFonts w:ascii="Arial" w:hAnsi="Arial" w:cs="Arial"/>
          <w:spacing w:val="9"/>
          <w:sz w:val="20"/>
          <w:szCs w:val="20"/>
        </w:rPr>
        <w:t xml:space="preserve"> </w:t>
      </w:r>
      <w:r>
        <w:rPr>
          <w:rFonts w:ascii="Arial" w:hAnsi="Arial" w:cs="Arial"/>
          <w:w w:val="79"/>
          <w:sz w:val="20"/>
          <w:szCs w:val="20"/>
        </w:rPr>
        <w:t>see</w:t>
      </w:r>
      <w:r>
        <w:rPr>
          <w:rFonts w:ascii="Arial" w:hAnsi="Arial" w:cs="Arial"/>
          <w:spacing w:val="13"/>
          <w:w w:val="79"/>
          <w:sz w:val="20"/>
          <w:szCs w:val="20"/>
        </w:rPr>
        <w:t xml:space="preserve"> </w:t>
      </w:r>
      <w:r>
        <w:rPr>
          <w:rFonts w:ascii="Arial" w:hAnsi="Arial" w:cs="Arial"/>
          <w:sz w:val="20"/>
          <w:szCs w:val="20"/>
        </w:rPr>
        <w:t>if</w:t>
      </w:r>
      <w:r>
        <w:rPr>
          <w:rFonts w:ascii="Arial" w:hAnsi="Arial" w:cs="Arial"/>
          <w:spacing w:val="16"/>
          <w:sz w:val="20"/>
          <w:szCs w:val="20"/>
        </w:rPr>
        <w:t xml:space="preserve"> </w:t>
      </w:r>
      <w:r>
        <w:rPr>
          <w:rFonts w:ascii="Arial" w:hAnsi="Arial" w:cs="Arial"/>
          <w:sz w:val="20"/>
          <w:szCs w:val="20"/>
        </w:rPr>
        <w:t>there</w:t>
      </w:r>
      <w:r>
        <w:rPr>
          <w:rFonts w:ascii="Arial" w:hAnsi="Arial" w:cs="Arial"/>
          <w:spacing w:val="-13"/>
          <w:sz w:val="20"/>
          <w:szCs w:val="20"/>
        </w:rPr>
        <w:t xml:space="preserve"> </w:t>
      </w:r>
      <w:r>
        <w:rPr>
          <w:rFonts w:ascii="Arial" w:hAnsi="Arial" w:cs="Arial"/>
          <w:w w:val="91"/>
          <w:sz w:val="20"/>
          <w:szCs w:val="20"/>
        </w:rPr>
        <w:t>are</w:t>
      </w:r>
      <w:r>
        <w:rPr>
          <w:rFonts w:ascii="Arial" w:hAnsi="Arial" w:cs="Arial"/>
          <w:spacing w:val="6"/>
          <w:w w:val="91"/>
          <w:sz w:val="20"/>
          <w:szCs w:val="20"/>
        </w:rPr>
        <w:t xml:space="preserve"> </w:t>
      </w:r>
      <w:r>
        <w:rPr>
          <w:rFonts w:ascii="Arial" w:hAnsi="Arial" w:cs="Arial"/>
          <w:sz w:val="20"/>
          <w:szCs w:val="20"/>
        </w:rPr>
        <w:t>a</w:t>
      </w:r>
      <w:r>
        <w:rPr>
          <w:rFonts w:ascii="Arial" w:hAnsi="Arial" w:cs="Arial"/>
          <w:spacing w:val="-5"/>
          <w:sz w:val="20"/>
          <w:szCs w:val="20"/>
        </w:rPr>
        <w:t>n</w:t>
      </w:r>
      <w:r>
        <w:rPr>
          <w:rFonts w:ascii="Arial" w:hAnsi="Arial" w:cs="Arial"/>
          <w:sz w:val="20"/>
          <w:szCs w:val="20"/>
        </w:rPr>
        <w:t>y</w:t>
      </w:r>
      <w:r>
        <w:rPr>
          <w:rFonts w:ascii="Arial" w:hAnsi="Arial" w:cs="Arial"/>
          <w:spacing w:val="-8"/>
          <w:sz w:val="20"/>
          <w:szCs w:val="20"/>
        </w:rPr>
        <w:t xml:space="preserve"> </w:t>
      </w:r>
      <w:r>
        <w:rPr>
          <w:rFonts w:ascii="Arial" w:hAnsi="Arial" w:cs="Arial"/>
          <w:sz w:val="20"/>
          <w:szCs w:val="20"/>
        </w:rPr>
        <w:t>new messages.</w:t>
      </w:r>
    </w:p>
    <w:p w14:paraId="04C239BF"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pacing w:val="-16"/>
          <w:w w:val="108"/>
          <w:sz w:val="20"/>
          <w:szCs w:val="20"/>
        </w:rPr>
        <w:t>W</w:t>
      </w:r>
      <w:r>
        <w:rPr>
          <w:rFonts w:ascii="Arial" w:hAnsi="Arial" w:cs="Arial"/>
          <w:w w:val="79"/>
          <w:sz w:val="20"/>
          <w:szCs w:val="20"/>
        </w:rPr>
        <w:t>e</w:t>
      </w:r>
      <w:r>
        <w:rPr>
          <w:rFonts w:ascii="Arial" w:hAnsi="Arial" w:cs="Arial"/>
          <w:sz w:val="20"/>
          <w:szCs w:val="20"/>
        </w:rPr>
        <w:t xml:space="preserve"> </w:t>
      </w:r>
      <w:r>
        <w:rPr>
          <w:rFonts w:ascii="Arial" w:hAnsi="Arial" w:cs="Arial"/>
          <w:spacing w:val="-21"/>
          <w:sz w:val="20"/>
          <w:szCs w:val="20"/>
        </w:rPr>
        <w:t xml:space="preserve"> </w:t>
      </w:r>
      <w:r>
        <w:rPr>
          <w:rFonts w:ascii="Arial" w:hAnsi="Arial" w:cs="Arial"/>
          <w:sz w:val="20"/>
          <w:szCs w:val="20"/>
        </w:rPr>
        <w:t>can</w:t>
      </w:r>
      <w:r>
        <w:rPr>
          <w:rFonts w:ascii="Arial" w:hAnsi="Arial" w:cs="Arial"/>
          <w:spacing w:val="9"/>
          <w:sz w:val="20"/>
          <w:szCs w:val="20"/>
        </w:rPr>
        <w:t xml:space="preserve"> </w:t>
      </w:r>
      <w:r>
        <w:rPr>
          <w:rFonts w:ascii="Arial" w:hAnsi="Arial" w:cs="Arial"/>
          <w:w w:val="88"/>
          <w:sz w:val="20"/>
          <w:szCs w:val="20"/>
        </w:rPr>
        <w:t>assume</w:t>
      </w:r>
      <w:r>
        <w:rPr>
          <w:rFonts w:ascii="Arial" w:hAnsi="Arial" w:cs="Arial"/>
          <w:spacing w:val="42"/>
          <w:w w:val="88"/>
          <w:sz w:val="20"/>
          <w:szCs w:val="20"/>
        </w:rPr>
        <w:t xml:space="preserve"> </w:t>
      </w:r>
      <w:r>
        <w:rPr>
          <w:rFonts w:ascii="Arial" w:hAnsi="Arial" w:cs="Arial"/>
          <w:sz w:val="20"/>
          <w:szCs w:val="20"/>
        </w:rPr>
        <w:t xml:space="preserve">that </w:t>
      </w:r>
      <w:r>
        <w:rPr>
          <w:rFonts w:ascii="Arial" w:hAnsi="Arial" w:cs="Arial"/>
          <w:spacing w:val="9"/>
          <w:sz w:val="20"/>
          <w:szCs w:val="20"/>
        </w:rPr>
        <w:t xml:space="preserve"> </w:t>
      </w:r>
      <w:r>
        <w:rPr>
          <w:rFonts w:ascii="Arial" w:hAnsi="Arial" w:cs="Arial"/>
          <w:sz w:val="20"/>
          <w:szCs w:val="20"/>
        </w:rPr>
        <w:t>the</w:t>
      </w:r>
      <w:r>
        <w:rPr>
          <w:rFonts w:ascii="Arial" w:hAnsi="Arial" w:cs="Arial"/>
          <w:spacing w:val="32"/>
          <w:sz w:val="20"/>
          <w:szCs w:val="20"/>
        </w:rPr>
        <w:t xml:space="preserve"> </w:t>
      </w:r>
      <w:r>
        <w:rPr>
          <w:rFonts w:ascii="Arial" w:hAnsi="Arial" w:cs="Arial"/>
          <w:sz w:val="20"/>
          <w:szCs w:val="20"/>
        </w:rPr>
        <w:t>ne</w:t>
      </w:r>
      <w:r>
        <w:rPr>
          <w:rFonts w:ascii="Arial" w:hAnsi="Arial" w:cs="Arial"/>
          <w:spacing w:val="-5"/>
          <w:sz w:val="20"/>
          <w:szCs w:val="20"/>
        </w:rPr>
        <w:t>t</w:t>
      </w:r>
      <w:r>
        <w:rPr>
          <w:rFonts w:ascii="Arial" w:hAnsi="Arial" w:cs="Arial"/>
          <w:spacing w:val="-6"/>
          <w:sz w:val="20"/>
          <w:szCs w:val="20"/>
        </w:rPr>
        <w:t>w</w:t>
      </w:r>
      <w:r>
        <w:rPr>
          <w:rFonts w:ascii="Arial" w:hAnsi="Arial" w:cs="Arial"/>
          <w:sz w:val="20"/>
          <w:szCs w:val="20"/>
        </w:rPr>
        <w:t>ork</w:t>
      </w:r>
      <w:r>
        <w:rPr>
          <w:rFonts w:ascii="Arial" w:hAnsi="Arial" w:cs="Arial"/>
          <w:spacing w:val="33"/>
          <w:sz w:val="20"/>
          <w:szCs w:val="20"/>
        </w:rPr>
        <w:t xml:space="preserve"> </w:t>
      </w:r>
      <w:r>
        <w:rPr>
          <w:rFonts w:ascii="Arial" w:hAnsi="Arial" w:cs="Arial"/>
          <w:sz w:val="20"/>
          <w:szCs w:val="20"/>
        </w:rPr>
        <w:t xml:space="preserve">that </w:t>
      </w:r>
      <w:r>
        <w:rPr>
          <w:rFonts w:ascii="Arial" w:hAnsi="Arial" w:cs="Arial"/>
          <w:spacing w:val="10"/>
          <w:sz w:val="20"/>
          <w:szCs w:val="20"/>
        </w:rPr>
        <w:t xml:space="preserve"> </w:t>
      </w:r>
      <w:r>
        <w:rPr>
          <w:rFonts w:ascii="Arial" w:hAnsi="Arial" w:cs="Arial"/>
          <w:sz w:val="20"/>
          <w:szCs w:val="20"/>
        </w:rPr>
        <w:t>Alice</w:t>
      </w:r>
      <w:r>
        <w:rPr>
          <w:rFonts w:ascii="Arial" w:hAnsi="Arial" w:cs="Arial"/>
          <w:spacing w:val="35"/>
          <w:sz w:val="20"/>
          <w:szCs w:val="20"/>
        </w:rPr>
        <w:t xml:space="preserve"> </w:t>
      </w:r>
      <w:r>
        <w:rPr>
          <w:rFonts w:ascii="Arial" w:hAnsi="Arial" w:cs="Arial"/>
          <w:w w:val="83"/>
          <w:sz w:val="20"/>
          <w:szCs w:val="20"/>
        </w:rPr>
        <w:t xml:space="preserve">uses  </w:t>
      </w:r>
      <w:r>
        <w:rPr>
          <w:rFonts w:ascii="Arial" w:hAnsi="Arial" w:cs="Arial"/>
          <w:sz w:val="20"/>
          <w:szCs w:val="20"/>
        </w:rPr>
        <w:t>is</w:t>
      </w:r>
      <w:r>
        <w:rPr>
          <w:rFonts w:ascii="Arial" w:hAnsi="Arial" w:cs="Arial"/>
          <w:spacing w:val="23"/>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trolled</w:t>
      </w:r>
      <w:r>
        <w:rPr>
          <w:rFonts w:ascii="Arial" w:hAnsi="Arial" w:cs="Arial"/>
          <w:spacing w:val="26"/>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38"/>
          <w:sz w:val="20"/>
          <w:szCs w:val="20"/>
        </w:rPr>
        <w:t xml:space="preserve"> </w:t>
      </w:r>
      <w:r>
        <w:rPr>
          <w:rFonts w:ascii="Arial" w:hAnsi="Arial" w:cs="Arial"/>
          <w:sz w:val="20"/>
          <w:szCs w:val="20"/>
        </w:rPr>
        <w:t>the</w:t>
      </w:r>
      <w:r>
        <w:rPr>
          <w:rFonts w:ascii="Arial" w:hAnsi="Arial" w:cs="Arial"/>
          <w:spacing w:val="32"/>
          <w:sz w:val="20"/>
          <w:szCs w:val="20"/>
        </w:rPr>
        <w:t xml:space="preserve"> </w:t>
      </w:r>
      <w:r>
        <w:rPr>
          <w:rFonts w:ascii="Arial" w:hAnsi="Arial" w:cs="Arial"/>
          <w:sz w:val="20"/>
          <w:szCs w:val="20"/>
        </w:rPr>
        <w:t xml:space="preserve">re- </w:t>
      </w:r>
      <w:proofErr w:type="spellStart"/>
      <w:r>
        <w:rPr>
          <w:rFonts w:ascii="Arial" w:hAnsi="Arial" w:cs="Arial"/>
          <w:sz w:val="20"/>
          <w:szCs w:val="20"/>
        </w:rPr>
        <w:t>gime’s</w:t>
      </w:r>
      <w:proofErr w:type="spellEnd"/>
      <w:r>
        <w:rPr>
          <w:rFonts w:ascii="Arial" w:hAnsi="Arial" w:cs="Arial"/>
          <w:spacing w:val="-9"/>
          <w:sz w:val="20"/>
          <w:szCs w:val="20"/>
        </w:rPr>
        <w:t xml:space="preserve"> </w:t>
      </w:r>
      <w:r>
        <w:rPr>
          <w:rFonts w:ascii="Arial" w:hAnsi="Arial" w:cs="Arial"/>
          <w:sz w:val="20"/>
          <w:szCs w:val="20"/>
        </w:rPr>
        <w:t>age</w:t>
      </w:r>
      <w:r>
        <w:rPr>
          <w:rFonts w:ascii="Arial" w:hAnsi="Arial" w:cs="Arial"/>
          <w:spacing w:val="-5"/>
          <w:sz w:val="20"/>
          <w:szCs w:val="20"/>
        </w:rPr>
        <w:t>n</w:t>
      </w:r>
      <w:r>
        <w:rPr>
          <w:rFonts w:ascii="Arial" w:hAnsi="Arial" w:cs="Arial"/>
          <w:sz w:val="20"/>
          <w:szCs w:val="20"/>
        </w:rPr>
        <w:t>ts.</w:t>
      </w:r>
      <w:r>
        <w:rPr>
          <w:rFonts w:ascii="Arial" w:hAnsi="Arial" w:cs="Arial"/>
          <w:spacing w:val="43"/>
          <w:sz w:val="20"/>
          <w:szCs w:val="20"/>
        </w:rPr>
        <w:t xml:space="preserve"> </w:t>
      </w:r>
      <w:r>
        <w:rPr>
          <w:rFonts w:ascii="Arial" w:hAnsi="Arial" w:cs="Arial"/>
          <w:spacing w:val="-16"/>
          <w:w w:val="108"/>
          <w:sz w:val="20"/>
          <w:szCs w:val="20"/>
        </w:rPr>
        <w:t>W</w:t>
      </w:r>
      <w:r>
        <w:rPr>
          <w:rFonts w:ascii="Arial" w:hAnsi="Arial" w:cs="Arial"/>
          <w:w w:val="79"/>
          <w:sz w:val="20"/>
          <w:szCs w:val="20"/>
        </w:rPr>
        <w:t>e</w:t>
      </w:r>
      <w:r>
        <w:rPr>
          <w:rFonts w:ascii="Arial" w:hAnsi="Arial" w:cs="Arial"/>
          <w:sz w:val="20"/>
          <w:szCs w:val="20"/>
        </w:rPr>
        <w:t xml:space="preserve"> </w:t>
      </w:r>
      <w:r>
        <w:rPr>
          <w:rFonts w:ascii="Arial" w:hAnsi="Arial" w:cs="Arial"/>
          <w:spacing w:val="-24"/>
          <w:sz w:val="20"/>
          <w:szCs w:val="20"/>
        </w:rPr>
        <w:t xml:space="preserve"> </w:t>
      </w:r>
      <w:r>
        <w:rPr>
          <w:rFonts w:ascii="Arial" w:hAnsi="Arial" w:cs="Arial"/>
          <w:sz w:val="20"/>
          <w:szCs w:val="20"/>
        </w:rPr>
        <w:t>can</w:t>
      </w:r>
      <w:r>
        <w:rPr>
          <w:rFonts w:ascii="Arial" w:hAnsi="Arial" w:cs="Arial"/>
          <w:spacing w:val="6"/>
          <w:sz w:val="20"/>
          <w:szCs w:val="20"/>
        </w:rPr>
        <w:t xml:space="preserve"> </w:t>
      </w:r>
      <w:r>
        <w:rPr>
          <w:rFonts w:ascii="Arial" w:hAnsi="Arial" w:cs="Arial"/>
          <w:sz w:val="20"/>
          <w:szCs w:val="20"/>
        </w:rPr>
        <w:t>also</w:t>
      </w:r>
      <w:r>
        <w:rPr>
          <w:rFonts w:ascii="Arial" w:hAnsi="Arial" w:cs="Arial"/>
          <w:spacing w:val="-5"/>
          <w:sz w:val="20"/>
          <w:szCs w:val="20"/>
        </w:rPr>
        <w:t xml:space="preserve"> </w:t>
      </w:r>
      <w:r>
        <w:rPr>
          <w:rFonts w:ascii="Arial" w:hAnsi="Arial" w:cs="Arial"/>
          <w:w w:val="88"/>
          <w:sz w:val="20"/>
          <w:szCs w:val="20"/>
        </w:rPr>
        <w:t>assume</w:t>
      </w:r>
      <w:r>
        <w:rPr>
          <w:rFonts w:ascii="Arial" w:hAnsi="Arial" w:cs="Arial"/>
          <w:spacing w:val="38"/>
          <w:w w:val="88"/>
          <w:sz w:val="20"/>
          <w:szCs w:val="20"/>
        </w:rPr>
        <w:t xml:space="preserve"> </w:t>
      </w:r>
      <w:r>
        <w:rPr>
          <w:rFonts w:ascii="Arial" w:hAnsi="Arial" w:cs="Arial"/>
          <w:sz w:val="20"/>
          <w:szCs w:val="20"/>
        </w:rPr>
        <w:t xml:space="preserve">that </w:t>
      </w:r>
      <w:r>
        <w:rPr>
          <w:rFonts w:ascii="Arial" w:hAnsi="Arial" w:cs="Arial"/>
          <w:spacing w:val="6"/>
          <w:sz w:val="20"/>
          <w:szCs w:val="20"/>
        </w:rPr>
        <w:t xml:space="preserve"> </w:t>
      </w:r>
      <w:r>
        <w:rPr>
          <w:rFonts w:ascii="Arial" w:hAnsi="Arial" w:cs="Arial"/>
          <w:sz w:val="20"/>
          <w:szCs w:val="20"/>
        </w:rPr>
        <w:t>the</w:t>
      </w:r>
      <w:r>
        <w:rPr>
          <w:rFonts w:ascii="Arial" w:hAnsi="Arial" w:cs="Arial"/>
          <w:spacing w:val="29"/>
          <w:sz w:val="20"/>
          <w:szCs w:val="20"/>
        </w:rPr>
        <w:t xml:space="preserve"> </w:t>
      </w:r>
      <w:r>
        <w:rPr>
          <w:rFonts w:ascii="Arial" w:hAnsi="Arial" w:cs="Arial"/>
          <w:sz w:val="20"/>
          <w:szCs w:val="20"/>
        </w:rPr>
        <w:t>storage</w:t>
      </w:r>
      <w:r>
        <w:rPr>
          <w:rFonts w:ascii="Arial" w:hAnsi="Arial" w:cs="Arial"/>
          <w:spacing w:val="-15"/>
          <w:sz w:val="20"/>
          <w:szCs w:val="20"/>
        </w:rPr>
        <w:t xml:space="preserve"> </w:t>
      </w:r>
      <w:r>
        <w:rPr>
          <w:rFonts w:ascii="Arial" w:hAnsi="Arial" w:cs="Arial"/>
          <w:sz w:val="20"/>
          <w:szCs w:val="20"/>
        </w:rPr>
        <w:t>where</w:t>
      </w:r>
      <w:r>
        <w:rPr>
          <w:rFonts w:ascii="Arial" w:hAnsi="Arial" w:cs="Arial"/>
          <w:spacing w:val="-7"/>
          <w:sz w:val="20"/>
          <w:szCs w:val="20"/>
        </w:rPr>
        <w:t xml:space="preserve"> </w:t>
      </w:r>
      <w:r>
        <w:rPr>
          <w:rFonts w:ascii="Arial" w:hAnsi="Arial" w:cs="Arial"/>
          <w:sz w:val="20"/>
          <w:szCs w:val="20"/>
        </w:rPr>
        <w:t>the</w:t>
      </w:r>
      <w:r>
        <w:rPr>
          <w:rFonts w:ascii="Arial" w:hAnsi="Arial" w:cs="Arial"/>
          <w:spacing w:val="29"/>
          <w:sz w:val="20"/>
          <w:szCs w:val="20"/>
        </w:rPr>
        <w:t xml:space="preserve"> </w:t>
      </w:r>
      <w:r>
        <w:rPr>
          <w:rFonts w:ascii="Arial" w:hAnsi="Arial" w:cs="Arial"/>
          <w:w w:val="85"/>
          <w:sz w:val="20"/>
          <w:szCs w:val="20"/>
        </w:rPr>
        <w:t>messages</w:t>
      </w:r>
      <w:r>
        <w:rPr>
          <w:rFonts w:ascii="Arial" w:hAnsi="Arial" w:cs="Arial"/>
          <w:spacing w:val="40"/>
          <w:w w:val="85"/>
          <w:sz w:val="20"/>
          <w:szCs w:val="20"/>
        </w:rPr>
        <w:t xml:space="preserve"> </w:t>
      </w:r>
      <w:r>
        <w:rPr>
          <w:rFonts w:ascii="Arial" w:hAnsi="Arial" w:cs="Arial"/>
          <w:sz w:val="20"/>
          <w:szCs w:val="20"/>
        </w:rPr>
        <w:t>are stored</w:t>
      </w:r>
      <w:r>
        <w:rPr>
          <w:rFonts w:ascii="Arial" w:hAnsi="Arial" w:cs="Arial"/>
          <w:spacing w:val="-13"/>
          <w:sz w:val="20"/>
          <w:szCs w:val="20"/>
        </w:rPr>
        <w:t xml:space="preserve"> </w:t>
      </w:r>
      <w:r>
        <w:rPr>
          <w:rFonts w:ascii="Arial" w:hAnsi="Arial" w:cs="Arial"/>
          <w:sz w:val="20"/>
          <w:szCs w:val="20"/>
        </w:rPr>
        <w:t>is</w:t>
      </w:r>
      <w:r>
        <w:rPr>
          <w:rFonts w:ascii="Arial" w:hAnsi="Arial" w:cs="Arial"/>
          <w:spacing w:val="3"/>
          <w:sz w:val="20"/>
          <w:szCs w:val="20"/>
        </w:rPr>
        <w:t xml:space="preserve"> </w:t>
      </w:r>
      <w:r>
        <w:rPr>
          <w:rFonts w:ascii="Arial" w:hAnsi="Arial" w:cs="Arial"/>
          <w:sz w:val="20"/>
          <w:szCs w:val="20"/>
        </w:rPr>
        <w:t>publicly</w:t>
      </w:r>
      <w:r>
        <w:rPr>
          <w:rFonts w:ascii="Arial" w:hAnsi="Arial" w:cs="Arial"/>
          <w:spacing w:val="35"/>
          <w:sz w:val="20"/>
          <w:szCs w:val="20"/>
        </w:rPr>
        <w:t xml:space="preserve"> </w:t>
      </w:r>
      <w:r>
        <w:rPr>
          <w:rFonts w:ascii="Arial" w:hAnsi="Arial" w:cs="Arial"/>
          <w:w w:val="90"/>
          <w:sz w:val="20"/>
          <w:szCs w:val="20"/>
        </w:rPr>
        <w:t xml:space="preserve">readable, </w:t>
      </w:r>
      <w:r>
        <w:rPr>
          <w:rFonts w:ascii="Arial" w:hAnsi="Arial" w:cs="Arial"/>
          <w:spacing w:val="5"/>
          <w:w w:val="90"/>
          <w:sz w:val="20"/>
          <w:szCs w:val="20"/>
        </w:rPr>
        <w:t xml:space="preserve"> </w:t>
      </w:r>
      <w:r>
        <w:rPr>
          <w:rFonts w:ascii="Arial" w:hAnsi="Arial" w:cs="Arial"/>
          <w:spacing w:val="4"/>
          <w:w w:val="90"/>
          <w:sz w:val="20"/>
          <w:szCs w:val="20"/>
        </w:rPr>
        <w:t>b</w:t>
      </w:r>
      <w:r>
        <w:rPr>
          <w:rFonts w:ascii="Arial" w:hAnsi="Arial" w:cs="Arial"/>
          <w:w w:val="90"/>
          <w:sz w:val="20"/>
          <w:szCs w:val="20"/>
        </w:rPr>
        <w:t>ecause</w:t>
      </w:r>
      <w:r>
        <w:rPr>
          <w:rFonts w:ascii="Arial" w:hAnsi="Arial" w:cs="Arial"/>
          <w:spacing w:val="-1"/>
          <w:w w:val="90"/>
          <w:sz w:val="20"/>
          <w:szCs w:val="20"/>
        </w:rPr>
        <w:t xml:space="preserve"> </w:t>
      </w:r>
      <w:r>
        <w:rPr>
          <w:rFonts w:ascii="Arial" w:hAnsi="Arial" w:cs="Arial"/>
          <w:w w:val="132"/>
          <w:sz w:val="20"/>
          <w:szCs w:val="20"/>
        </w:rPr>
        <w:t>it</w:t>
      </w:r>
      <w:r>
        <w:rPr>
          <w:rFonts w:ascii="Arial" w:hAnsi="Arial" w:cs="Arial"/>
          <w:spacing w:val="-3"/>
          <w:w w:val="132"/>
          <w:sz w:val="20"/>
          <w:szCs w:val="20"/>
        </w:rPr>
        <w:t xml:space="preserve"> </w:t>
      </w:r>
      <w:r>
        <w:rPr>
          <w:rFonts w:ascii="Arial" w:hAnsi="Arial" w:cs="Arial"/>
          <w:sz w:val="20"/>
          <w:szCs w:val="20"/>
        </w:rPr>
        <w:t>is</w:t>
      </w:r>
      <w:r>
        <w:rPr>
          <w:rFonts w:ascii="Arial" w:hAnsi="Arial" w:cs="Arial"/>
          <w:spacing w:val="3"/>
          <w:sz w:val="20"/>
          <w:szCs w:val="20"/>
        </w:rPr>
        <w:t xml:space="preserve"> </w:t>
      </w:r>
      <w:r>
        <w:rPr>
          <w:rFonts w:ascii="Arial" w:hAnsi="Arial" w:cs="Arial"/>
          <w:sz w:val="20"/>
          <w:szCs w:val="20"/>
        </w:rPr>
        <w:t>probable</w:t>
      </w:r>
      <w:r>
        <w:rPr>
          <w:rFonts w:ascii="Arial" w:hAnsi="Arial" w:cs="Arial"/>
          <w:spacing w:val="-16"/>
          <w:sz w:val="20"/>
          <w:szCs w:val="20"/>
        </w:rPr>
        <w:t xml:space="preserve"> </w:t>
      </w:r>
      <w:r>
        <w:rPr>
          <w:rFonts w:ascii="Arial" w:hAnsi="Arial" w:cs="Arial"/>
          <w:sz w:val="20"/>
          <w:szCs w:val="20"/>
        </w:rPr>
        <w:t>that</w:t>
      </w:r>
      <w:r>
        <w:rPr>
          <w:rFonts w:ascii="Arial" w:hAnsi="Arial" w:cs="Arial"/>
          <w:spacing w:val="45"/>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w w:val="92"/>
          <w:sz w:val="20"/>
          <w:szCs w:val="20"/>
        </w:rPr>
        <w:t>regime’s</w:t>
      </w:r>
      <w:r>
        <w:rPr>
          <w:rFonts w:ascii="Arial" w:hAnsi="Arial" w:cs="Arial"/>
          <w:spacing w:val="27"/>
          <w:w w:val="92"/>
          <w:sz w:val="20"/>
          <w:szCs w:val="20"/>
        </w:rPr>
        <w:t xml:space="preserve"> </w:t>
      </w:r>
      <w:r>
        <w:rPr>
          <w:rFonts w:ascii="Arial" w:hAnsi="Arial" w:cs="Arial"/>
          <w:w w:val="92"/>
          <w:sz w:val="20"/>
          <w:szCs w:val="20"/>
        </w:rPr>
        <w:t>age</w:t>
      </w:r>
      <w:r>
        <w:rPr>
          <w:rFonts w:ascii="Arial" w:hAnsi="Arial" w:cs="Arial"/>
          <w:spacing w:val="-5"/>
          <w:w w:val="92"/>
          <w:sz w:val="20"/>
          <w:szCs w:val="20"/>
        </w:rPr>
        <w:t>n</w:t>
      </w:r>
      <w:r>
        <w:rPr>
          <w:rFonts w:ascii="Arial" w:hAnsi="Arial" w:cs="Arial"/>
          <w:w w:val="92"/>
          <w:sz w:val="20"/>
          <w:szCs w:val="20"/>
        </w:rPr>
        <w:t>ts</w:t>
      </w:r>
      <w:r>
        <w:rPr>
          <w:rFonts w:ascii="Arial" w:hAnsi="Arial" w:cs="Arial"/>
          <w:spacing w:val="18"/>
          <w:w w:val="92"/>
          <w:sz w:val="20"/>
          <w:szCs w:val="20"/>
        </w:rPr>
        <w:t xml:space="preserve"> </w:t>
      </w:r>
      <w:r>
        <w:rPr>
          <w:rFonts w:ascii="Arial" w:hAnsi="Arial" w:cs="Arial"/>
          <w:sz w:val="20"/>
          <w:szCs w:val="20"/>
        </w:rPr>
        <w:t xml:space="preserve">can </w:t>
      </w:r>
      <w:r>
        <w:rPr>
          <w:rFonts w:ascii="Arial" w:hAnsi="Arial" w:cs="Arial"/>
          <w:w w:val="94"/>
          <w:sz w:val="20"/>
          <w:szCs w:val="20"/>
        </w:rPr>
        <w:t>compromise</w:t>
      </w:r>
      <w:r>
        <w:rPr>
          <w:rFonts w:ascii="Arial" w:hAnsi="Arial" w:cs="Arial"/>
          <w:spacing w:val="28"/>
          <w:w w:val="94"/>
          <w:sz w:val="20"/>
          <w:szCs w:val="20"/>
        </w:rPr>
        <w:t xml:space="preserve"> </w:t>
      </w:r>
      <w:r>
        <w:rPr>
          <w:rFonts w:ascii="Arial" w:hAnsi="Arial" w:cs="Arial"/>
          <w:sz w:val="20"/>
          <w:szCs w:val="20"/>
        </w:rPr>
        <w:t xml:space="preserve">it. </w:t>
      </w:r>
      <w:r>
        <w:rPr>
          <w:rFonts w:ascii="Arial" w:hAnsi="Arial" w:cs="Arial"/>
          <w:spacing w:val="49"/>
          <w:sz w:val="20"/>
          <w:szCs w:val="20"/>
        </w:rPr>
        <w:t xml:space="preserve"> </w:t>
      </w:r>
      <w:r>
        <w:rPr>
          <w:rFonts w:ascii="Arial" w:hAnsi="Arial" w:cs="Arial"/>
          <w:sz w:val="20"/>
          <w:szCs w:val="20"/>
        </w:rPr>
        <w:t>T</w:t>
      </w:r>
      <w:r>
        <w:rPr>
          <w:rFonts w:ascii="Arial" w:hAnsi="Arial" w:cs="Arial"/>
          <w:spacing w:val="-5"/>
          <w:sz w:val="20"/>
          <w:szCs w:val="20"/>
        </w:rPr>
        <w:t>h</w:t>
      </w:r>
      <w:r>
        <w:rPr>
          <w:rFonts w:ascii="Arial" w:hAnsi="Arial" w:cs="Arial"/>
          <w:sz w:val="20"/>
          <w:szCs w:val="20"/>
        </w:rPr>
        <w:t>us</w:t>
      </w:r>
      <w:r>
        <w:rPr>
          <w:rFonts w:ascii="Arial" w:hAnsi="Arial" w:cs="Arial"/>
          <w:spacing w:val="22"/>
          <w:sz w:val="20"/>
          <w:szCs w:val="20"/>
        </w:rPr>
        <w:t xml:space="preserve"> </w:t>
      </w:r>
      <w:r>
        <w:rPr>
          <w:rFonts w:ascii="Arial" w:hAnsi="Arial" w:cs="Arial"/>
          <w:sz w:val="20"/>
          <w:szCs w:val="20"/>
        </w:rPr>
        <w:t>Alice</w:t>
      </w:r>
      <w:r>
        <w:rPr>
          <w:rFonts w:ascii="Arial" w:hAnsi="Arial" w:cs="Arial"/>
          <w:spacing w:val="25"/>
          <w:sz w:val="20"/>
          <w:szCs w:val="20"/>
        </w:rPr>
        <w:t xml:space="preserve"> </w:t>
      </w:r>
      <w:r>
        <w:rPr>
          <w:rFonts w:ascii="Arial" w:hAnsi="Arial" w:cs="Arial"/>
          <w:w w:val="86"/>
          <w:sz w:val="20"/>
          <w:szCs w:val="20"/>
        </w:rPr>
        <w:t>d</w:t>
      </w:r>
      <w:r>
        <w:rPr>
          <w:rFonts w:ascii="Arial" w:hAnsi="Arial" w:cs="Arial"/>
          <w:spacing w:val="5"/>
          <w:w w:val="86"/>
          <w:sz w:val="20"/>
          <w:szCs w:val="20"/>
        </w:rPr>
        <w:t>o</w:t>
      </w:r>
      <w:r>
        <w:rPr>
          <w:rFonts w:ascii="Arial" w:hAnsi="Arial" w:cs="Arial"/>
          <w:w w:val="86"/>
          <w:sz w:val="20"/>
          <w:szCs w:val="20"/>
        </w:rPr>
        <w:t>es</w:t>
      </w:r>
      <w:r>
        <w:rPr>
          <w:rFonts w:ascii="Arial" w:hAnsi="Arial" w:cs="Arial"/>
          <w:spacing w:val="36"/>
          <w:w w:val="86"/>
          <w:sz w:val="20"/>
          <w:szCs w:val="20"/>
        </w:rPr>
        <w:t xml:space="preserve"> </w:t>
      </w:r>
      <w:r>
        <w:rPr>
          <w:rFonts w:ascii="Arial" w:hAnsi="Arial" w:cs="Arial"/>
          <w:sz w:val="20"/>
          <w:szCs w:val="20"/>
        </w:rPr>
        <w:t>not</w:t>
      </w:r>
      <w:r>
        <w:rPr>
          <w:rFonts w:ascii="Arial" w:hAnsi="Arial" w:cs="Arial"/>
          <w:spacing w:val="33"/>
          <w:sz w:val="20"/>
          <w:szCs w:val="20"/>
        </w:rPr>
        <w:t xml:space="preserve"> </w:t>
      </w:r>
      <w:r>
        <w:rPr>
          <w:rFonts w:ascii="Arial" w:hAnsi="Arial" w:cs="Arial"/>
          <w:spacing w:val="-6"/>
          <w:w w:val="99"/>
          <w:sz w:val="20"/>
          <w:szCs w:val="20"/>
        </w:rPr>
        <w:t>w</w:t>
      </w:r>
      <w:r>
        <w:rPr>
          <w:rFonts w:ascii="Arial" w:hAnsi="Arial" w:cs="Arial"/>
          <w:w w:val="94"/>
          <w:sz w:val="20"/>
          <w:szCs w:val="20"/>
        </w:rPr>
        <w:t>a</w:t>
      </w:r>
      <w:r>
        <w:rPr>
          <w:rFonts w:ascii="Arial" w:hAnsi="Arial" w:cs="Arial"/>
          <w:spacing w:val="-5"/>
          <w:w w:val="94"/>
          <w:sz w:val="20"/>
          <w:szCs w:val="20"/>
        </w:rPr>
        <w:t>n</w:t>
      </w:r>
      <w:r>
        <w:rPr>
          <w:rFonts w:ascii="Arial" w:hAnsi="Arial" w:cs="Arial"/>
          <w:w w:val="139"/>
          <w:sz w:val="20"/>
          <w:szCs w:val="20"/>
        </w:rPr>
        <w:t>t</w:t>
      </w:r>
      <w:r>
        <w:rPr>
          <w:rFonts w:ascii="Arial" w:hAnsi="Arial" w:cs="Arial"/>
          <w:spacing w:val="24"/>
          <w:sz w:val="20"/>
          <w:szCs w:val="20"/>
        </w:rPr>
        <w:t xml:space="preserve"> </w:t>
      </w:r>
      <w:r>
        <w:rPr>
          <w:rFonts w:ascii="Arial" w:hAnsi="Arial" w:cs="Arial"/>
          <w:sz w:val="20"/>
          <w:szCs w:val="20"/>
        </w:rPr>
        <w:t>to</w:t>
      </w:r>
      <w:r>
        <w:rPr>
          <w:rFonts w:ascii="Arial" w:hAnsi="Arial" w:cs="Arial"/>
          <w:spacing w:val="33"/>
          <w:sz w:val="20"/>
          <w:szCs w:val="20"/>
        </w:rPr>
        <w:t xml:space="preserve"> </w:t>
      </w:r>
      <w:r>
        <w:rPr>
          <w:rFonts w:ascii="Arial" w:hAnsi="Arial" w:cs="Arial"/>
          <w:spacing w:val="4"/>
          <w:w w:val="90"/>
          <w:sz w:val="20"/>
          <w:szCs w:val="20"/>
        </w:rPr>
        <w:t>b</w:t>
      </w:r>
      <w:r>
        <w:rPr>
          <w:rFonts w:ascii="Arial" w:hAnsi="Arial" w:cs="Arial"/>
          <w:w w:val="90"/>
          <w:sz w:val="20"/>
          <w:szCs w:val="20"/>
        </w:rPr>
        <w:t>e</w:t>
      </w:r>
      <w:r>
        <w:rPr>
          <w:rFonts w:ascii="Arial" w:hAnsi="Arial" w:cs="Arial"/>
          <w:spacing w:val="28"/>
          <w:w w:val="90"/>
          <w:sz w:val="20"/>
          <w:szCs w:val="20"/>
        </w:rPr>
        <w:t xml:space="preserve"> </w:t>
      </w:r>
      <w:r>
        <w:rPr>
          <w:rFonts w:ascii="Arial" w:hAnsi="Arial" w:cs="Arial"/>
          <w:w w:val="90"/>
          <w:sz w:val="20"/>
          <w:szCs w:val="20"/>
        </w:rPr>
        <w:t>ass</w:t>
      </w:r>
      <w:r>
        <w:rPr>
          <w:rFonts w:ascii="Arial" w:hAnsi="Arial" w:cs="Arial"/>
          <w:spacing w:val="5"/>
          <w:w w:val="90"/>
          <w:sz w:val="20"/>
          <w:szCs w:val="20"/>
        </w:rPr>
        <w:t>o</w:t>
      </w:r>
      <w:r>
        <w:rPr>
          <w:rFonts w:ascii="Arial" w:hAnsi="Arial" w:cs="Arial"/>
          <w:w w:val="90"/>
          <w:sz w:val="20"/>
          <w:szCs w:val="20"/>
        </w:rPr>
        <w:t>ciated</w:t>
      </w:r>
      <w:r>
        <w:rPr>
          <w:rFonts w:ascii="Arial" w:hAnsi="Arial" w:cs="Arial"/>
          <w:spacing w:val="43"/>
          <w:w w:val="90"/>
          <w:sz w:val="20"/>
          <w:szCs w:val="20"/>
        </w:rPr>
        <w:t xml:space="preserve"> </w:t>
      </w:r>
      <w:r>
        <w:rPr>
          <w:rFonts w:ascii="Arial" w:hAnsi="Arial" w:cs="Arial"/>
          <w:sz w:val="20"/>
          <w:szCs w:val="20"/>
        </w:rPr>
        <w:t>with</w:t>
      </w:r>
      <w:r>
        <w:rPr>
          <w:rFonts w:ascii="Arial" w:hAnsi="Arial" w:cs="Arial"/>
          <w:spacing w:val="52"/>
          <w:sz w:val="20"/>
          <w:szCs w:val="20"/>
        </w:rPr>
        <w:t xml:space="preserve"> </w:t>
      </w:r>
      <w:r>
        <w:rPr>
          <w:rFonts w:ascii="Arial" w:hAnsi="Arial" w:cs="Arial"/>
          <w:sz w:val="20"/>
          <w:szCs w:val="20"/>
        </w:rPr>
        <w:t>the</w:t>
      </w:r>
      <w:r>
        <w:rPr>
          <w:rFonts w:ascii="Arial" w:hAnsi="Arial" w:cs="Arial"/>
          <w:spacing w:val="22"/>
          <w:sz w:val="20"/>
          <w:szCs w:val="20"/>
        </w:rPr>
        <w:t xml:space="preserve"> </w:t>
      </w:r>
      <w:r>
        <w:rPr>
          <w:rFonts w:ascii="Arial" w:hAnsi="Arial" w:cs="Arial"/>
          <w:w w:val="86"/>
          <w:sz w:val="20"/>
          <w:szCs w:val="20"/>
        </w:rPr>
        <w:t xml:space="preserve">message, </w:t>
      </w:r>
      <w:r>
        <w:rPr>
          <w:rFonts w:ascii="Arial" w:hAnsi="Arial" w:cs="Arial"/>
          <w:sz w:val="20"/>
          <w:szCs w:val="20"/>
        </w:rPr>
        <w:t>not</w:t>
      </w:r>
      <w:r>
        <w:rPr>
          <w:rFonts w:ascii="Arial" w:hAnsi="Arial" w:cs="Arial"/>
          <w:spacing w:val="19"/>
          <w:sz w:val="20"/>
          <w:szCs w:val="20"/>
        </w:rPr>
        <w:t xml:space="preserve"> </w:t>
      </w:r>
      <w:r>
        <w:rPr>
          <w:rFonts w:ascii="Arial" w:hAnsi="Arial" w:cs="Arial"/>
          <w:sz w:val="20"/>
          <w:szCs w:val="20"/>
        </w:rPr>
        <w:t>authorship</w:t>
      </w:r>
      <w:r>
        <w:rPr>
          <w:rFonts w:ascii="Arial" w:hAnsi="Arial" w:cs="Arial"/>
          <w:spacing w:val="3"/>
          <w:sz w:val="20"/>
          <w:szCs w:val="20"/>
        </w:rPr>
        <w:t xml:space="preserve"> </w:t>
      </w:r>
      <w:r>
        <w:rPr>
          <w:rFonts w:ascii="Arial" w:hAnsi="Arial" w:cs="Arial"/>
          <w:sz w:val="20"/>
          <w:szCs w:val="20"/>
        </w:rPr>
        <w:t>nor</w:t>
      </w:r>
      <w:r>
        <w:rPr>
          <w:rFonts w:ascii="Arial" w:hAnsi="Arial" w:cs="Arial"/>
          <w:spacing w:val="8"/>
          <w:sz w:val="20"/>
          <w:szCs w:val="20"/>
        </w:rPr>
        <w:t xml:space="preserve"> </w:t>
      </w:r>
      <w:r>
        <w:rPr>
          <w:rFonts w:ascii="Arial" w:hAnsi="Arial" w:cs="Arial"/>
          <w:spacing w:val="6"/>
          <w:sz w:val="20"/>
          <w:szCs w:val="20"/>
        </w:rPr>
        <w:t>p</w:t>
      </w:r>
      <w:r>
        <w:rPr>
          <w:rFonts w:ascii="Arial" w:hAnsi="Arial" w:cs="Arial"/>
          <w:sz w:val="20"/>
          <w:szCs w:val="20"/>
        </w:rPr>
        <w:t>osting</w:t>
      </w:r>
      <w:r>
        <w:rPr>
          <w:rFonts w:ascii="Arial" w:hAnsi="Arial" w:cs="Arial"/>
          <w:spacing w:val="-5"/>
          <w:sz w:val="20"/>
          <w:szCs w:val="20"/>
        </w:rPr>
        <w:t xml:space="preserve"> </w:t>
      </w:r>
      <w:r>
        <w:rPr>
          <w:rFonts w:ascii="Arial" w:hAnsi="Arial" w:cs="Arial"/>
          <w:w w:val="120"/>
          <w:sz w:val="20"/>
          <w:szCs w:val="20"/>
        </w:rPr>
        <w:t>it.</w:t>
      </w:r>
    </w:p>
    <w:p w14:paraId="2A2DF80E"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The</w:t>
      </w:r>
      <w:r>
        <w:rPr>
          <w:rFonts w:ascii="Arial" w:hAnsi="Arial" w:cs="Arial"/>
          <w:spacing w:val="16"/>
          <w:sz w:val="20"/>
          <w:szCs w:val="20"/>
        </w:rPr>
        <w:t xml:space="preserve"> </w:t>
      </w:r>
      <w:r>
        <w:rPr>
          <w:rFonts w:ascii="Arial" w:hAnsi="Arial" w:cs="Arial"/>
          <w:sz w:val="20"/>
          <w:szCs w:val="20"/>
        </w:rPr>
        <w:t>first</w:t>
      </w:r>
      <w:r>
        <w:rPr>
          <w:rFonts w:ascii="Arial" w:hAnsi="Arial" w:cs="Arial"/>
          <w:spacing w:val="39"/>
          <w:sz w:val="20"/>
          <w:szCs w:val="20"/>
        </w:rPr>
        <w:t xml:space="preserve"> </w:t>
      </w:r>
      <w:r>
        <w:rPr>
          <w:rFonts w:ascii="Arial" w:hAnsi="Arial" w:cs="Arial"/>
          <w:sz w:val="20"/>
          <w:szCs w:val="20"/>
        </w:rPr>
        <w:t>thing</w:t>
      </w:r>
      <w:r>
        <w:rPr>
          <w:rFonts w:ascii="Arial" w:hAnsi="Arial" w:cs="Arial"/>
          <w:spacing w:val="37"/>
          <w:sz w:val="20"/>
          <w:szCs w:val="20"/>
        </w:rPr>
        <w:t xml:space="preserve"> </w:t>
      </w:r>
      <w:r>
        <w:rPr>
          <w:rFonts w:ascii="Arial" w:hAnsi="Arial" w:cs="Arial"/>
          <w:spacing w:val="-4"/>
          <w:w w:val="90"/>
          <w:sz w:val="20"/>
          <w:szCs w:val="20"/>
        </w:rPr>
        <w:t>w</w:t>
      </w:r>
      <w:r>
        <w:rPr>
          <w:rFonts w:ascii="Arial" w:hAnsi="Arial" w:cs="Arial"/>
          <w:w w:val="90"/>
          <w:sz w:val="20"/>
          <w:szCs w:val="20"/>
        </w:rPr>
        <w:t>e</w:t>
      </w:r>
      <w:r>
        <w:rPr>
          <w:rFonts w:ascii="Arial" w:hAnsi="Arial" w:cs="Arial"/>
          <w:spacing w:val="25"/>
          <w:w w:val="90"/>
          <w:sz w:val="20"/>
          <w:szCs w:val="20"/>
        </w:rPr>
        <w:t xml:space="preserve"> </w:t>
      </w:r>
      <w:r>
        <w:rPr>
          <w:rFonts w:ascii="Arial" w:hAnsi="Arial" w:cs="Arial"/>
          <w:sz w:val="20"/>
          <w:szCs w:val="20"/>
        </w:rPr>
        <w:t>can</w:t>
      </w:r>
      <w:r>
        <w:rPr>
          <w:rFonts w:ascii="Arial" w:hAnsi="Arial" w:cs="Arial"/>
          <w:spacing w:val="-7"/>
          <w:sz w:val="20"/>
          <w:szCs w:val="20"/>
        </w:rPr>
        <w:t xml:space="preserve"> </w:t>
      </w:r>
      <w:r>
        <w:rPr>
          <w:rFonts w:ascii="Arial" w:hAnsi="Arial" w:cs="Arial"/>
          <w:sz w:val="20"/>
          <w:szCs w:val="20"/>
        </w:rPr>
        <w:t>s</w:t>
      </w:r>
      <w:r>
        <w:rPr>
          <w:rFonts w:ascii="Arial" w:hAnsi="Arial" w:cs="Arial"/>
          <w:spacing w:val="-5"/>
          <w:sz w:val="20"/>
          <w:szCs w:val="20"/>
        </w:rPr>
        <w:t>a</w:t>
      </w:r>
      <w:r>
        <w:rPr>
          <w:rFonts w:ascii="Arial" w:hAnsi="Arial" w:cs="Arial"/>
          <w:sz w:val="20"/>
          <w:szCs w:val="20"/>
        </w:rPr>
        <w:t>y</w:t>
      </w:r>
      <w:r>
        <w:rPr>
          <w:rFonts w:ascii="Arial" w:hAnsi="Arial" w:cs="Arial"/>
          <w:spacing w:val="-10"/>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z w:val="20"/>
          <w:szCs w:val="20"/>
        </w:rPr>
        <w:t>out</w:t>
      </w:r>
      <w:r>
        <w:rPr>
          <w:rFonts w:ascii="Arial" w:hAnsi="Arial" w:cs="Arial"/>
          <w:spacing w:val="14"/>
          <w:sz w:val="20"/>
          <w:szCs w:val="20"/>
        </w:rPr>
        <w:t xml:space="preserve"> </w:t>
      </w:r>
      <w:r>
        <w:rPr>
          <w:rFonts w:ascii="Arial" w:hAnsi="Arial" w:cs="Arial"/>
          <w:w w:val="115"/>
          <w:sz w:val="20"/>
          <w:szCs w:val="20"/>
        </w:rPr>
        <w:t>th</w:t>
      </w:r>
      <w:r>
        <w:rPr>
          <w:rFonts w:ascii="Arial" w:hAnsi="Arial" w:cs="Arial"/>
          <w:spacing w:val="1"/>
          <w:w w:val="115"/>
          <w:sz w:val="20"/>
          <w:szCs w:val="20"/>
        </w:rPr>
        <w:t>i</w:t>
      </w:r>
      <w:r>
        <w:rPr>
          <w:rFonts w:ascii="Arial" w:hAnsi="Arial" w:cs="Arial"/>
          <w:w w:val="78"/>
          <w:sz w:val="20"/>
          <w:szCs w:val="20"/>
        </w:rPr>
        <w:t>s</w:t>
      </w:r>
      <w:r>
        <w:rPr>
          <w:rFonts w:ascii="Arial" w:hAnsi="Arial" w:cs="Arial"/>
          <w:spacing w:val="19"/>
          <w:sz w:val="20"/>
          <w:szCs w:val="20"/>
        </w:rPr>
        <w:t xml:space="preserve"> </w:t>
      </w:r>
      <w:r>
        <w:rPr>
          <w:rFonts w:ascii="Arial" w:hAnsi="Arial" w:cs="Arial"/>
          <w:sz w:val="20"/>
          <w:szCs w:val="20"/>
        </w:rPr>
        <w:t>is</w:t>
      </w:r>
      <w:r>
        <w:rPr>
          <w:rFonts w:ascii="Arial" w:hAnsi="Arial" w:cs="Arial"/>
          <w:spacing w:val="7"/>
          <w:sz w:val="20"/>
          <w:szCs w:val="20"/>
        </w:rPr>
        <w:t xml:space="preserve"> </w:t>
      </w:r>
      <w:r>
        <w:rPr>
          <w:rFonts w:ascii="Arial" w:hAnsi="Arial" w:cs="Arial"/>
          <w:sz w:val="20"/>
          <w:szCs w:val="20"/>
        </w:rPr>
        <w:t>that</w:t>
      </w:r>
      <w:r>
        <w:rPr>
          <w:rFonts w:ascii="Arial" w:hAnsi="Arial" w:cs="Arial"/>
          <w:spacing w:val="50"/>
          <w:sz w:val="20"/>
          <w:szCs w:val="20"/>
        </w:rPr>
        <w:t xml:space="preserve"> </w:t>
      </w:r>
      <w:r>
        <w:rPr>
          <w:rFonts w:ascii="Arial" w:hAnsi="Arial" w:cs="Arial"/>
          <w:sz w:val="20"/>
          <w:szCs w:val="20"/>
        </w:rPr>
        <w:t>Alice</w:t>
      </w:r>
      <w:r>
        <w:rPr>
          <w:rFonts w:ascii="Arial" w:hAnsi="Arial" w:cs="Arial"/>
          <w:spacing w:val="20"/>
          <w:sz w:val="20"/>
          <w:szCs w:val="20"/>
        </w:rPr>
        <w:t xml:space="preserve"> </w:t>
      </w:r>
      <w:r>
        <w:rPr>
          <w:rFonts w:ascii="Arial" w:hAnsi="Arial" w:cs="Arial"/>
          <w:spacing w:val="-6"/>
          <w:sz w:val="20"/>
          <w:szCs w:val="20"/>
        </w:rPr>
        <w:t>w</w:t>
      </w:r>
      <w:r>
        <w:rPr>
          <w:rFonts w:ascii="Arial" w:hAnsi="Arial" w:cs="Arial"/>
          <w:sz w:val="20"/>
          <w:szCs w:val="20"/>
        </w:rPr>
        <w:t>ould</w:t>
      </w:r>
      <w:r>
        <w:rPr>
          <w:rFonts w:ascii="Arial" w:hAnsi="Arial" w:cs="Arial"/>
          <w:spacing w:val="15"/>
          <w:sz w:val="20"/>
          <w:szCs w:val="20"/>
        </w:rPr>
        <w:t xml:space="preserve"> </w:t>
      </w:r>
      <w:r>
        <w:rPr>
          <w:rFonts w:ascii="Arial" w:hAnsi="Arial" w:cs="Arial"/>
          <w:w w:val="114"/>
          <w:sz w:val="20"/>
          <w:szCs w:val="20"/>
        </w:rPr>
        <w:t>li</w:t>
      </w:r>
      <w:r>
        <w:rPr>
          <w:rFonts w:ascii="Arial" w:hAnsi="Arial" w:cs="Arial"/>
          <w:spacing w:val="-5"/>
          <w:w w:val="114"/>
          <w:sz w:val="20"/>
          <w:szCs w:val="20"/>
        </w:rPr>
        <w:t>k</w:t>
      </w:r>
      <w:r>
        <w:rPr>
          <w:rFonts w:ascii="Arial" w:hAnsi="Arial" w:cs="Arial"/>
          <w:w w:val="79"/>
          <w:sz w:val="20"/>
          <w:szCs w:val="20"/>
        </w:rPr>
        <w:t>e</w:t>
      </w:r>
      <w:r>
        <w:rPr>
          <w:rFonts w:ascii="Arial" w:hAnsi="Arial" w:cs="Arial"/>
          <w:spacing w:val="19"/>
          <w:sz w:val="20"/>
          <w:szCs w:val="20"/>
        </w:rPr>
        <w:t xml:space="preserve"> </w:t>
      </w:r>
      <w:r>
        <w:rPr>
          <w:rFonts w:ascii="Arial" w:hAnsi="Arial" w:cs="Arial"/>
          <w:w w:val="139"/>
          <w:sz w:val="20"/>
          <w:szCs w:val="20"/>
        </w:rPr>
        <w:t>t</w:t>
      </w:r>
      <w:r>
        <w:rPr>
          <w:rFonts w:ascii="Arial" w:hAnsi="Arial" w:cs="Arial"/>
          <w:w w:val="89"/>
          <w:sz w:val="20"/>
          <w:szCs w:val="20"/>
        </w:rPr>
        <w:t>o</w:t>
      </w:r>
      <w:r>
        <w:rPr>
          <w:rFonts w:ascii="Arial" w:hAnsi="Arial" w:cs="Arial"/>
          <w:spacing w:val="19"/>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26"/>
          <w:w w:val="92"/>
          <w:sz w:val="20"/>
          <w:szCs w:val="20"/>
        </w:rPr>
        <w:t xml:space="preserve"> </w:t>
      </w:r>
      <w:r>
        <w:rPr>
          <w:rFonts w:ascii="Arial" w:hAnsi="Arial" w:cs="Arial"/>
          <w:sz w:val="20"/>
          <w:szCs w:val="20"/>
        </w:rPr>
        <w:t xml:space="preserve">con- </w:t>
      </w:r>
      <w:proofErr w:type="spellStart"/>
      <w:r>
        <w:rPr>
          <w:rFonts w:ascii="Arial" w:hAnsi="Arial" w:cs="Arial"/>
          <w:sz w:val="20"/>
          <w:szCs w:val="20"/>
        </w:rPr>
        <w:t>fide</w:t>
      </w:r>
      <w:r>
        <w:rPr>
          <w:rFonts w:ascii="Arial" w:hAnsi="Arial" w:cs="Arial"/>
          <w:spacing w:val="-5"/>
          <w:sz w:val="20"/>
          <w:szCs w:val="20"/>
        </w:rPr>
        <w:t>n</w:t>
      </w:r>
      <w:r>
        <w:rPr>
          <w:rFonts w:ascii="Arial" w:hAnsi="Arial" w:cs="Arial"/>
          <w:sz w:val="20"/>
          <w:szCs w:val="20"/>
        </w:rPr>
        <w:t>tiali</w:t>
      </w:r>
      <w:r>
        <w:rPr>
          <w:rFonts w:ascii="Arial" w:hAnsi="Arial" w:cs="Arial"/>
          <w:spacing w:val="-4"/>
          <w:sz w:val="20"/>
          <w:szCs w:val="20"/>
        </w:rPr>
        <w:t>t</w:t>
      </w:r>
      <w:r>
        <w:rPr>
          <w:rFonts w:ascii="Arial" w:hAnsi="Arial" w:cs="Arial"/>
          <w:sz w:val="20"/>
          <w:szCs w:val="20"/>
        </w:rPr>
        <w:t>y</w:t>
      </w:r>
      <w:proofErr w:type="spellEnd"/>
      <w:r>
        <w:rPr>
          <w:rFonts w:ascii="Arial" w:hAnsi="Arial" w:cs="Arial"/>
          <w:sz w:val="20"/>
          <w:szCs w:val="20"/>
        </w:rPr>
        <w:t xml:space="preserve"> </w:t>
      </w:r>
      <w:r>
        <w:rPr>
          <w:rFonts w:ascii="Arial" w:hAnsi="Arial" w:cs="Arial"/>
          <w:spacing w:val="3"/>
          <w:sz w:val="20"/>
          <w:szCs w:val="20"/>
        </w:rPr>
        <w:t xml:space="preserve"> </w:t>
      </w:r>
      <w:r>
        <w:rPr>
          <w:rFonts w:ascii="Arial" w:hAnsi="Arial" w:cs="Arial"/>
          <w:sz w:val="20"/>
          <w:szCs w:val="20"/>
        </w:rPr>
        <w:t>for</w:t>
      </w:r>
      <w:r>
        <w:rPr>
          <w:rFonts w:ascii="Arial" w:hAnsi="Arial" w:cs="Arial"/>
          <w:spacing w:val="12"/>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w w:val="86"/>
          <w:sz w:val="20"/>
          <w:szCs w:val="20"/>
        </w:rPr>
        <w:t>message</w:t>
      </w:r>
      <w:r>
        <w:rPr>
          <w:rFonts w:ascii="Arial" w:hAnsi="Arial" w:cs="Arial"/>
          <w:spacing w:val="15"/>
          <w:w w:val="86"/>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te</w:t>
      </w:r>
      <w:r>
        <w:rPr>
          <w:rFonts w:ascii="Arial" w:hAnsi="Arial" w:cs="Arial"/>
          <w:spacing w:val="-5"/>
          <w:sz w:val="20"/>
          <w:szCs w:val="20"/>
        </w:rPr>
        <w:t>n</w:t>
      </w:r>
      <w:r>
        <w:rPr>
          <w:rFonts w:ascii="Arial" w:hAnsi="Arial" w:cs="Arial"/>
          <w:sz w:val="20"/>
          <w:szCs w:val="20"/>
        </w:rPr>
        <w:t>ts,</w:t>
      </w:r>
      <w:r>
        <w:rPr>
          <w:rFonts w:ascii="Arial" w:hAnsi="Arial" w:cs="Arial"/>
          <w:spacing w:val="-21"/>
          <w:sz w:val="20"/>
          <w:szCs w:val="20"/>
        </w:rPr>
        <w:t xml:space="preserve"> </w:t>
      </w:r>
      <w:r>
        <w:rPr>
          <w:rFonts w:ascii="Arial" w:hAnsi="Arial" w:cs="Arial"/>
          <w:w w:val="84"/>
          <w:sz w:val="20"/>
          <w:szCs w:val="20"/>
        </w:rPr>
        <w:t>so</w:t>
      </w:r>
      <w:r>
        <w:rPr>
          <w:rFonts w:ascii="Arial" w:hAnsi="Arial" w:cs="Arial"/>
          <w:spacing w:val="16"/>
          <w:w w:val="84"/>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w w:val="92"/>
          <w:sz w:val="20"/>
          <w:szCs w:val="20"/>
        </w:rPr>
        <w:t>regime’s</w:t>
      </w:r>
      <w:r>
        <w:rPr>
          <w:rFonts w:ascii="Arial" w:hAnsi="Arial" w:cs="Arial"/>
          <w:spacing w:val="20"/>
          <w:w w:val="92"/>
          <w:sz w:val="20"/>
          <w:szCs w:val="20"/>
        </w:rPr>
        <w:t xml:space="preserve"> </w:t>
      </w:r>
      <w:r>
        <w:rPr>
          <w:rFonts w:ascii="Arial" w:hAnsi="Arial" w:cs="Arial"/>
          <w:w w:val="92"/>
          <w:sz w:val="20"/>
          <w:szCs w:val="20"/>
        </w:rPr>
        <w:t>age</w:t>
      </w:r>
      <w:r>
        <w:rPr>
          <w:rFonts w:ascii="Arial" w:hAnsi="Arial" w:cs="Arial"/>
          <w:spacing w:val="-5"/>
          <w:w w:val="92"/>
          <w:sz w:val="20"/>
          <w:szCs w:val="20"/>
        </w:rPr>
        <w:t>n</w:t>
      </w:r>
      <w:r>
        <w:rPr>
          <w:rFonts w:ascii="Arial" w:hAnsi="Arial" w:cs="Arial"/>
          <w:w w:val="92"/>
          <w:sz w:val="20"/>
          <w:szCs w:val="20"/>
        </w:rPr>
        <w:t>ts</w:t>
      </w:r>
      <w:r>
        <w:rPr>
          <w:rFonts w:ascii="Arial" w:hAnsi="Arial" w:cs="Arial"/>
          <w:spacing w:val="10"/>
          <w:w w:val="92"/>
          <w:sz w:val="20"/>
          <w:szCs w:val="20"/>
        </w:rPr>
        <w:t xml:space="preserve"> </w:t>
      </w:r>
      <w:r>
        <w:rPr>
          <w:rFonts w:ascii="Arial" w:hAnsi="Arial" w:cs="Arial"/>
          <w:sz w:val="20"/>
          <w:szCs w:val="20"/>
        </w:rPr>
        <w:t>cannot</w:t>
      </w:r>
      <w:r>
        <w:rPr>
          <w:rFonts w:ascii="Arial" w:hAnsi="Arial" w:cs="Arial"/>
          <w:spacing w:val="-10"/>
          <w:sz w:val="20"/>
          <w:szCs w:val="20"/>
        </w:rPr>
        <w:t xml:space="preserve"> </w:t>
      </w:r>
      <w:r>
        <w:rPr>
          <w:rFonts w:ascii="Arial" w:hAnsi="Arial" w:cs="Arial"/>
          <w:sz w:val="20"/>
          <w:szCs w:val="20"/>
        </w:rPr>
        <w:t>read</w:t>
      </w:r>
      <w:r>
        <w:rPr>
          <w:rFonts w:ascii="Arial" w:hAnsi="Arial" w:cs="Arial"/>
          <w:spacing w:val="-17"/>
          <w:sz w:val="20"/>
          <w:szCs w:val="20"/>
        </w:rPr>
        <w:t xml:space="preserve"> </w:t>
      </w:r>
      <w:r>
        <w:rPr>
          <w:rFonts w:ascii="Arial" w:hAnsi="Arial" w:cs="Arial"/>
          <w:sz w:val="20"/>
          <w:szCs w:val="20"/>
        </w:rPr>
        <w:t xml:space="preserve">it. </w:t>
      </w:r>
      <w:r>
        <w:rPr>
          <w:rFonts w:ascii="Arial" w:hAnsi="Arial" w:cs="Arial"/>
          <w:spacing w:val="7"/>
          <w:sz w:val="20"/>
          <w:szCs w:val="20"/>
        </w:rPr>
        <w:t xml:space="preserve"> </w:t>
      </w:r>
      <w:r>
        <w:rPr>
          <w:rFonts w:ascii="Arial" w:hAnsi="Arial" w:cs="Arial"/>
          <w:sz w:val="20"/>
          <w:szCs w:val="20"/>
        </w:rPr>
        <w:t xml:space="preserve">She </w:t>
      </w:r>
      <w:r>
        <w:rPr>
          <w:rFonts w:ascii="Arial" w:hAnsi="Arial" w:cs="Arial"/>
          <w:spacing w:val="-6"/>
          <w:sz w:val="20"/>
          <w:szCs w:val="20"/>
        </w:rPr>
        <w:t>w</w:t>
      </w:r>
      <w:r>
        <w:rPr>
          <w:rFonts w:ascii="Arial" w:hAnsi="Arial" w:cs="Arial"/>
          <w:sz w:val="20"/>
          <w:szCs w:val="20"/>
        </w:rPr>
        <w:t>ould</w:t>
      </w:r>
      <w:r>
        <w:rPr>
          <w:rFonts w:ascii="Arial" w:hAnsi="Arial" w:cs="Arial"/>
          <w:spacing w:val="32"/>
          <w:sz w:val="20"/>
          <w:szCs w:val="20"/>
        </w:rPr>
        <w:t xml:space="preserve"> </w:t>
      </w:r>
      <w:r>
        <w:rPr>
          <w:rFonts w:ascii="Arial" w:hAnsi="Arial" w:cs="Arial"/>
          <w:sz w:val="20"/>
          <w:szCs w:val="20"/>
        </w:rPr>
        <w:t>also</w:t>
      </w:r>
      <w:r>
        <w:rPr>
          <w:rFonts w:ascii="Arial" w:hAnsi="Arial" w:cs="Arial"/>
          <w:spacing w:val="1"/>
          <w:sz w:val="20"/>
          <w:szCs w:val="20"/>
        </w:rPr>
        <w:t xml:space="preserve"> </w:t>
      </w:r>
      <w:r>
        <w:rPr>
          <w:rFonts w:ascii="Arial" w:hAnsi="Arial" w:cs="Arial"/>
          <w:w w:val="114"/>
          <w:sz w:val="20"/>
          <w:szCs w:val="20"/>
        </w:rPr>
        <w:t>li</w:t>
      </w:r>
      <w:r>
        <w:rPr>
          <w:rFonts w:ascii="Arial" w:hAnsi="Arial" w:cs="Arial"/>
          <w:spacing w:val="-5"/>
          <w:w w:val="114"/>
          <w:sz w:val="20"/>
          <w:szCs w:val="20"/>
        </w:rPr>
        <w:t>k</w:t>
      </w:r>
      <w:r>
        <w:rPr>
          <w:rFonts w:ascii="Arial" w:hAnsi="Arial" w:cs="Arial"/>
          <w:w w:val="79"/>
          <w:sz w:val="20"/>
          <w:szCs w:val="20"/>
        </w:rPr>
        <w:t>e</w:t>
      </w:r>
      <w:r>
        <w:rPr>
          <w:rFonts w:ascii="Arial" w:hAnsi="Arial" w:cs="Arial"/>
          <w:sz w:val="20"/>
          <w:szCs w:val="20"/>
        </w:rPr>
        <w:t xml:space="preserve"> </w:t>
      </w:r>
      <w:r>
        <w:rPr>
          <w:rFonts w:ascii="Arial" w:hAnsi="Arial" w:cs="Arial"/>
          <w:spacing w:val="-19"/>
          <w:sz w:val="20"/>
          <w:szCs w:val="20"/>
        </w:rPr>
        <w:t xml:space="preserve"> </w:t>
      </w:r>
      <w:r>
        <w:rPr>
          <w:rFonts w:ascii="Arial" w:hAnsi="Arial" w:cs="Arial"/>
          <w:sz w:val="20"/>
          <w:szCs w:val="20"/>
        </w:rPr>
        <w:t>to</w:t>
      </w:r>
      <w:r>
        <w:rPr>
          <w:rFonts w:ascii="Arial" w:hAnsi="Arial" w:cs="Arial"/>
          <w:spacing w:val="45"/>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43"/>
          <w:w w:val="92"/>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tegri</w:t>
      </w:r>
      <w:r>
        <w:rPr>
          <w:rFonts w:ascii="Arial" w:hAnsi="Arial" w:cs="Arial"/>
          <w:spacing w:val="-5"/>
          <w:sz w:val="20"/>
          <w:szCs w:val="20"/>
        </w:rPr>
        <w:t>t</w:t>
      </w:r>
      <w:r>
        <w:rPr>
          <w:rFonts w:ascii="Arial" w:hAnsi="Arial" w:cs="Arial"/>
          <w:sz w:val="20"/>
          <w:szCs w:val="20"/>
        </w:rPr>
        <w:t xml:space="preserve">y </w:t>
      </w:r>
      <w:r>
        <w:rPr>
          <w:rFonts w:ascii="Arial" w:hAnsi="Arial" w:cs="Arial"/>
          <w:spacing w:val="22"/>
          <w:sz w:val="20"/>
          <w:szCs w:val="20"/>
        </w:rPr>
        <w:t xml:space="preserve"> </w:t>
      </w:r>
      <w:r>
        <w:rPr>
          <w:rFonts w:ascii="Arial" w:hAnsi="Arial" w:cs="Arial"/>
          <w:sz w:val="20"/>
          <w:szCs w:val="20"/>
        </w:rPr>
        <w:t>for</w:t>
      </w:r>
      <w:r>
        <w:rPr>
          <w:rFonts w:ascii="Arial" w:hAnsi="Arial" w:cs="Arial"/>
          <w:spacing w:val="41"/>
          <w:sz w:val="20"/>
          <w:szCs w:val="20"/>
        </w:rPr>
        <w:t xml:space="preserve"> </w:t>
      </w:r>
      <w:r>
        <w:rPr>
          <w:rFonts w:ascii="Arial" w:hAnsi="Arial" w:cs="Arial"/>
          <w:sz w:val="20"/>
          <w:szCs w:val="20"/>
        </w:rPr>
        <w:t>the</w:t>
      </w:r>
      <w:r>
        <w:rPr>
          <w:rFonts w:ascii="Arial" w:hAnsi="Arial" w:cs="Arial"/>
          <w:spacing w:val="34"/>
          <w:sz w:val="20"/>
          <w:szCs w:val="20"/>
        </w:rPr>
        <w:t xml:space="preserve"> </w:t>
      </w:r>
      <w:r>
        <w:rPr>
          <w:rFonts w:ascii="Arial" w:hAnsi="Arial" w:cs="Arial"/>
          <w:w w:val="86"/>
          <w:sz w:val="20"/>
          <w:szCs w:val="20"/>
        </w:rPr>
        <w:t xml:space="preserve">message, </w:t>
      </w:r>
      <w:r>
        <w:rPr>
          <w:rFonts w:ascii="Arial" w:hAnsi="Arial" w:cs="Arial"/>
          <w:spacing w:val="4"/>
          <w:w w:val="86"/>
          <w:sz w:val="20"/>
          <w:szCs w:val="20"/>
        </w:rPr>
        <w:t xml:space="preserve"> </w:t>
      </w:r>
      <w:r>
        <w:rPr>
          <w:rFonts w:ascii="Arial" w:hAnsi="Arial" w:cs="Arial"/>
          <w:sz w:val="20"/>
          <w:szCs w:val="20"/>
        </w:rPr>
        <w:t>so</w:t>
      </w:r>
      <w:r>
        <w:rPr>
          <w:rFonts w:ascii="Arial" w:hAnsi="Arial" w:cs="Arial"/>
          <w:spacing w:val="3"/>
          <w:sz w:val="20"/>
          <w:szCs w:val="20"/>
        </w:rPr>
        <w:t xml:space="preserve"> </w:t>
      </w:r>
      <w:r>
        <w:rPr>
          <w:rFonts w:ascii="Arial" w:hAnsi="Arial" w:cs="Arial"/>
          <w:sz w:val="20"/>
          <w:szCs w:val="20"/>
        </w:rPr>
        <w:t xml:space="preserve">that </w:t>
      </w:r>
      <w:r>
        <w:rPr>
          <w:rFonts w:ascii="Arial" w:hAnsi="Arial" w:cs="Arial"/>
          <w:spacing w:val="12"/>
          <w:sz w:val="20"/>
          <w:szCs w:val="20"/>
        </w:rPr>
        <w:t xml:space="preserve"> </w:t>
      </w:r>
      <w:r>
        <w:rPr>
          <w:rFonts w:ascii="Arial" w:hAnsi="Arial" w:cs="Arial"/>
          <w:sz w:val="20"/>
          <w:szCs w:val="20"/>
        </w:rPr>
        <w:t>the</w:t>
      </w:r>
      <w:r>
        <w:rPr>
          <w:rFonts w:ascii="Arial" w:hAnsi="Arial" w:cs="Arial"/>
          <w:spacing w:val="35"/>
          <w:sz w:val="20"/>
          <w:szCs w:val="20"/>
        </w:rPr>
        <w:t xml:space="preserve"> </w:t>
      </w:r>
      <w:r>
        <w:rPr>
          <w:rFonts w:ascii="Arial" w:hAnsi="Arial" w:cs="Arial"/>
          <w:sz w:val="20"/>
          <w:szCs w:val="20"/>
        </w:rPr>
        <w:t>recipie</w:t>
      </w:r>
      <w:r>
        <w:rPr>
          <w:rFonts w:ascii="Arial" w:hAnsi="Arial" w:cs="Arial"/>
          <w:spacing w:val="-5"/>
          <w:sz w:val="20"/>
          <w:szCs w:val="20"/>
        </w:rPr>
        <w:t>n</w:t>
      </w:r>
      <w:r>
        <w:rPr>
          <w:rFonts w:ascii="Arial" w:hAnsi="Arial" w:cs="Arial"/>
          <w:sz w:val="20"/>
          <w:szCs w:val="20"/>
        </w:rPr>
        <w:t>ts</w:t>
      </w:r>
      <w:r>
        <w:rPr>
          <w:rFonts w:ascii="Arial" w:hAnsi="Arial" w:cs="Arial"/>
          <w:spacing w:val="9"/>
          <w:sz w:val="20"/>
          <w:szCs w:val="20"/>
        </w:rPr>
        <w:t xml:space="preserve"> </w:t>
      </w:r>
      <w:r>
        <w:rPr>
          <w:rFonts w:ascii="Arial" w:hAnsi="Arial" w:cs="Arial"/>
          <w:sz w:val="20"/>
          <w:szCs w:val="20"/>
        </w:rPr>
        <w:t xml:space="preserve">can </w:t>
      </w:r>
      <w:r>
        <w:rPr>
          <w:rFonts w:ascii="Arial" w:hAnsi="Arial" w:cs="Arial"/>
          <w:spacing w:val="5"/>
          <w:w w:val="89"/>
          <w:sz w:val="20"/>
          <w:szCs w:val="20"/>
        </w:rPr>
        <w:t>b</w:t>
      </w:r>
      <w:r>
        <w:rPr>
          <w:rFonts w:ascii="Arial" w:hAnsi="Arial" w:cs="Arial"/>
          <w:w w:val="89"/>
          <w:sz w:val="20"/>
          <w:szCs w:val="20"/>
        </w:rPr>
        <w:t>e</w:t>
      </w:r>
      <w:r>
        <w:rPr>
          <w:rFonts w:ascii="Arial" w:hAnsi="Arial" w:cs="Arial"/>
          <w:spacing w:val="30"/>
          <w:w w:val="89"/>
          <w:sz w:val="20"/>
          <w:szCs w:val="20"/>
        </w:rPr>
        <w:t xml:space="preserve"> </w:t>
      </w:r>
      <w:r>
        <w:rPr>
          <w:rFonts w:ascii="Arial" w:hAnsi="Arial" w:cs="Arial"/>
          <w:sz w:val="20"/>
          <w:szCs w:val="20"/>
        </w:rPr>
        <w:t>sure</w:t>
      </w:r>
      <w:r>
        <w:rPr>
          <w:rFonts w:ascii="Arial" w:hAnsi="Arial" w:cs="Arial"/>
          <w:spacing w:val="-12"/>
          <w:sz w:val="20"/>
          <w:szCs w:val="20"/>
        </w:rPr>
        <w:t xml:space="preserve"> </w:t>
      </w:r>
      <w:r>
        <w:rPr>
          <w:rFonts w:ascii="Arial" w:hAnsi="Arial" w:cs="Arial"/>
          <w:sz w:val="20"/>
          <w:szCs w:val="20"/>
        </w:rPr>
        <w:t>that</w:t>
      </w:r>
      <w:r>
        <w:rPr>
          <w:rFonts w:ascii="Arial" w:hAnsi="Arial" w:cs="Arial"/>
          <w:spacing w:val="53"/>
          <w:sz w:val="20"/>
          <w:szCs w:val="20"/>
        </w:rPr>
        <w:t xml:space="preserve"> </w:t>
      </w:r>
      <w:r>
        <w:rPr>
          <w:rFonts w:ascii="Arial" w:hAnsi="Arial" w:cs="Arial"/>
          <w:sz w:val="20"/>
          <w:szCs w:val="20"/>
        </w:rPr>
        <w:t>the</w:t>
      </w:r>
      <w:r>
        <w:rPr>
          <w:rFonts w:ascii="Arial" w:hAnsi="Arial" w:cs="Arial"/>
          <w:spacing w:val="20"/>
          <w:sz w:val="20"/>
          <w:szCs w:val="20"/>
        </w:rPr>
        <w:t xml:space="preserve"> </w:t>
      </w:r>
      <w:r>
        <w:rPr>
          <w:rFonts w:ascii="Arial" w:hAnsi="Arial" w:cs="Arial"/>
          <w:w w:val="92"/>
          <w:sz w:val="20"/>
          <w:szCs w:val="20"/>
        </w:rPr>
        <w:t>regime’s</w:t>
      </w:r>
      <w:r>
        <w:rPr>
          <w:rFonts w:ascii="Arial" w:hAnsi="Arial" w:cs="Arial"/>
          <w:spacing w:val="36"/>
          <w:w w:val="92"/>
          <w:sz w:val="20"/>
          <w:szCs w:val="20"/>
        </w:rPr>
        <w:t xml:space="preserve"> </w:t>
      </w:r>
      <w:r>
        <w:rPr>
          <w:rFonts w:ascii="Arial" w:hAnsi="Arial" w:cs="Arial"/>
          <w:w w:val="92"/>
          <w:sz w:val="20"/>
          <w:szCs w:val="20"/>
        </w:rPr>
        <w:t>age</w:t>
      </w:r>
      <w:r>
        <w:rPr>
          <w:rFonts w:ascii="Arial" w:hAnsi="Arial" w:cs="Arial"/>
          <w:spacing w:val="-5"/>
          <w:w w:val="92"/>
          <w:sz w:val="20"/>
          <w:szCs w:val="20"/>
        </w:rPr>
        <w:t>n</w:t>
      </w:r>
      <w:r>
        <w:rPr>
          <w:rFonts w:ascii="Arial" w:hAnsi="Arial" w:cs="Arial"/>
          <w:w w:val="92"/>
          <w:sz w:val="20"/>
          <w:szCs w:val="20"/>
        </w:rPr>
        <w:t>ts</w:t>
      </w:r>
      <w:r>
        <w:rPr>
          <w:rFonts w:ascii="Arial" w:hAnsi="Arial" w:cs="Arial"/>
          <w:spacing w:val="26"/>
          <w:w w:val="92"/>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30"/>
          <w:w w:val="92"/>
          <w:sz w:val="20"/>
          <w:szCs w:val="20"/>
        </w:rPr>
        <w:t xml:space="preserve"> </w:t>
      </w:r>
      <w:r>
        <w:rPr>
          <w:rFonts w:ascii="Arial" w:hAnsi="Arial" w:cs="Arial"/>
          <w:sz w:val="20"/>
          <w:szCs w:val="20"/>
        </w:rPr>
        <w:t>not</w:t>
      </w:r>
      <w:r>
        <w:rPr>
          <w:rFonts w:ascii="Arial" w:hAnsi="Arial" w:cs="Arial"/>
          <w:spacing w:val="32"/>
          <w:sz w:val="20"/>
          <w:szCs w:val="20"/>
        </w:rPr>
        <w:t xml:space="preserve"> </w:t>
      </w:r>
      <w:r>
        <w:rPr>
          <w:rFonts w:ascii="Arial" w:hAnsi="Arial" w:cs="Arial"/>
          <w:sz w:val="20"/>
          <w:szCs w:val="20"/>
        </w:rPr>
        <w:t>m</w:t>
      </w:r>
      <w:r>
        <w:rPr>
          <w:rFonts w:ascii="Arial" w:hAnsi="Arial" w:cs="Arial"/>
          <w:spacing w:val="6"/>
          <w:sz w:val="20"/>
          <w:szCs w:val="20"/>
        </w:rPr>
        <w:t>o</w:t>
      </w:r>
      <w:r>
        <w:rPr>
          <w:rFonts w:ascii="Arial" w:hAnsi="Arial" w:cs="Arial"/>
          <w:sz w:val="20"/>
          <w:szCs w:val="20"/>
        </w:rPr>
        <w:t>dified</w:t>
      </w:r>
      <w:r>
        <w:rPr>
          <w:rFonts w:ascii="Arial" w:hAnsi="Arial" w:cs="Arial"/>
          <w:spacing w:val="4"/>
          <w:sz w:val="20"/>
          <w:szCs w:val="20"/>
        </w:rPr>
        <w:t xml:space="preserve"> </w:t>
      </w:r>
      <w:r>
        <w:rPr>
          <w:rFonts w:ascii="Arial" w:hAnsi="Arial" w:cs="Arial"/>
          <w:sz w:val="20"/>
          <w:szCs w:val="20"/>
        </w:rPr>
        <w:t xml:space="preserve">it. </w:t>
      </w:r>
      <w:r>
        <w:rPr>
          <w:rFonts w:ascii="Arial" w:hAnsi="Arial" w:cs="Arial"/>
          <w:spacing w:val="45"/>
          <w:sz w:val="20"/>
          <w:szCs w:val="20"/>
        </w:rPr>
        <w:t xml:space="preserve"> </w:t>
      </w:r>
      <w:r>
        <w:rPr>
          <w:rFonts w:ascii="Arial" w:hAnsi="Arial" w:cs="Arial"/>
          <w:sz w:val="20"/>
          <w:szCs w:val="20"/>
        </w:rPr>
        <w:t>Ma</w:t>
      </w:r>
      <w:r>
        <w:rPr>
          <w:rFonts w:ascii="Arial" w:hAnsi="Arial" w:cs="Arial"/>
          <w:spacing w:val="-5"/>
          <w:sz w:val="20"/>
          <w:szCs w:val="20"/>
        </w:rPr>
        <w:t>n</w:t>
      </w:r>
      <w:r>
        <w:rPr>
          <w:rFonts w:ascii="Arial" w:hAnsi="Arial" w:cs="Arial"/>
          <w:sz w:val="20"/>
          <w:szCs w:val="20"/>
        </w:rPr>
        <w:t>y</w:t>
      </w:r>
      <w:r>
        <w:rPr>
          <w:rFonts w:ascii="Arial" w:hAnsi="Arial" w:cs="Arial"/>
          <w:spacing w:val="28"/>
          <w:sz w:val="20"/>
          <w:szCs w:val="20"/>
        </w:rPr>
        <w:t xml:space="preserve"> </w:t>
      </w:r>
      <w:r>
        <w:rPr>
          <w:rFonts w:ascii="Arial" w:hAnsi="Arial" w:cs="Arial"/>
          <w:w w:val="91"/>
          <w:sz w:val="20"/>
          <w:szCs w:val="20"/>
        </w:rPr>
        <w:t>systems</w:t>
      </w:r>
      <w:r>
        <w:rPr>
          <w:rFonts w:ascii="Arial" w:hAnsi="Arial" w:cs="Arial"/>
          <w:spacing w:val="29"/>
          <w:w w:val="91"/>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z w:val="20"/>
          <w:szCs w:val="20"/>
        </w:rPr>
        <w:t xml:space="preserve">vide </w:t>
      </w:r>
      <w:r>
        <w:rPr>
          <w:rFonts w:ascii="Arial" w:hAnsi="Arial" w:cs="Arial"/>
          <w:w w:val="90"/>
          <w:sz w:val="20"/>
          <w:szCs w:val="20"/>
        </w:rPr>
        <w:t>these</w:t>
      </w:r>
      <w:r>
        <w:rPr>
          <w:rFonts w:ascii="Arial" w:hAnsi="Arial" w:cs="Arial"/>
          <w:spacing w:val="21"/>
          <w:w w:val="90"/>
          <w:sz w:val="20"/>
          <w:szCs w:val="20"/>
        </w:rPr>
        <w:t xml:space="preserve"> </w:t>
      </w:r>
      <w:r>
        <w:rPr>
          <w:rFonts w:ascii="Arial" w:hAnsi="Arial" w:cs="Arial"/>
          <w:spacing w:val="-5"/>
          <w:w w:val="139"/>
          <w:sz w:val="20"/>
          <w:szCs w:val="20"/>
        </w:rPr>
        <w:t>t</w:t>
      </w:r>
      <w:r>
        <w:rPr>
          <w:rFonts w:ascii="Arial" w:hAnsi="Arial" w:cs="Arial"/>
          <w:spacing w:val="-6"/>
          <w:w w:val="99"/>
          <w:sz w:val="20"/>
          <w:szCs w:val="20"/>
        </w:rPr>
        <w:t>w</w:t>
      </w:r>
      <w:r>
        <w:rPr>
          <w:rFonts w:ascii="Arial" w:hAnsi="Arial" w:cs="Arial"/>
          <w:w w:val="89"/>
          <w:sz w:val="20"/>
          <w:szCs w:val="20"/>
        </w:rPr>
        <w:t>o</w:t>
      </w:r>
      <w:r>
        <w:rPr>
          <w:rFonts w:ascii="Arial" w:hAnsi="Arial" w:cs="Arial"/>
          <w:spacing w:val="14"/>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erties,</w:t>
      </w:r>
      <w:r>
        <w:rPr>
          <w:rFonts w:ascii="Arial" w:hAnsi="Arial" w:cs="Arial"/>
          <w:spacing w:val="-15"/>
          <w:sz w:val="20"/>
          <w:szCs w:val="20"/>
        </w:rPr>
        <w:t xml:space="preserve"> </w:t>
      </w:r>
      <w:r>
        <w:rPr>
          <w:rFonts w:ascii="Arial" w:hAnsi="Arial" w:cs="Arial"/>
          <w:sz w:val="20"/>
          <w:szCs w:val="20"/>
        </w:rPr>
        <w:t>e.g.</w:t>
      </w:r>
      <w:r>
        <w:rPr>
          <w:rFonts w:ascii="Arial" w:hAnsi="Arial" w:cs="Arial"/>
          <w:spacing w:val="-22"/>
          <w:sz w:val="20"/>
          <w:szCs w:val="20"/>
        </w:rPr>
        <w:t xml:space="preserve"> </w:t>
      </w:r>
      <w:r>
        <w:rPr>
          <w:rFonts w:ascii="Arial" w:hAnsi="Arial" w:cs="Arial"/>
          <w:sz w:val="20"/>
          <w:szCs w:val="20"/>
        </w:rPr>
        <w:t>Pret</w:t>
      </w:r>
      <w:r>
        <w:rPr>
          <w:rFonts w:ascii="Arial" w:hAnsi="Arial" w:cs="Arial"/>
          <w:spacing w:val="-5"/>
          <w:sz w:val="20"/>
          <w:szCs w:val="20"/>
        </w:rPr>
        <w:t>t</w:t>
      </w:r>
      <w:r>
        <w:rPr>
          <w:rFonts w:ascii="Arial" w:hAnsi="Arial" w:cs="Arial"/>
          <w:sz w:val="20"/>
          <w:szCs w:val="20"/>
        </w:rPr>
        <w:t>y</w:t>
      </w:r>
      <w:r>
        <w:rPr>
          <w:rFonts w:ascii="Arial" w:hAnsi="Arial" w:cs="Arial"/>
          <w:spacing w:val="53"/>
          <w:sz w:val="20"/>
          <w:szCs w:val="20"/>
        </w:rPr>
        <w:t xml:space="preserve"> </w:t>
      </w:r>
      <w:r>
        <w:rPr>
          <w:rFonts w:ascii="Arial" w:hAnsi="Arial" w:cs="Arial"/>
          <w:sz w:val="20"/>
          <w:szCs w:val="20"/>
        </w:rPr>
        <w:t>G</w:t>
      </w:r>
      <w:r>
        <w:rPr>
          <w:rFonts w:ascii="Arial" w:hAnsi="Arial" w:cs="Arial"/>
          <w:spacing w:val="6"/>
          <w:sz w:val="20"/>
          <w:szCs w:val="20"/>
        </w:rPr>
        <w:t>oo</w:t>
      </w:r>
      <w:r>
        <w:rPr>
          <w:rFonts w:ascii="Arial" w:hAnsi="Arial" w:cs="Arial"/>
          <w:sz w:val="20"/>
          <w:szCs w:val="20"/>
        </w:rPr>
        <w:t>d</w:t>
      </w:r>
      <w:r>
        <w:rPr>
          <w:rFonts w:ascii="Arial" w:hAnsi="Arial" w:cs="Arial"/>
          <w:spacing w:val="-13"/>
          <w:sz w:val="20"/>
          <w:szCs w:val="20"/>
        </w:rPr>
        <w:t xml:space="preserve"> </w:t>
      </w:r>
      <w:r>
        <w:rPr>
          <w:rFonts w:ascii="Arial" w:hAnsi="Arial" w:cs="Arial"/>
          <w:sz w:val="20"/>
          <w:szCs w:val="20"/>
        </w:rPr>
        <w:t>Pri</w:t>
      </w:r>
      <w:r>
        <w:rPr>
          <w:rFonts w:ascii="Arial" w:hAnsi="Arial" w:cs="Arial"/>
          <w:spacing w:val="-10"/>
          <w:sz w:val="20"/>
          <w:szCs w:val="20"/>
        </w:rPr>
        <w:t>v</w:t>
      </w:r>
      <w:r>
        <w:rPr>
          <w:rFonts w:ascii="Arial" w:hAnsi="Arial" w:cs="Arial"/>
          <w:sz w:val="20"/>
          <w:szCs w:val="20"/>
        </w:rPr>
        <w:t>acy</w:t>
      </w:r>
      <w:r>
        <w:rPr>
          <w:rFonts w:ascii="Arial" w:hAnsi="Arial" w:cs="Arial"/>
          <w:spacing w:val="22"/>
          <w:sz w:val="20"/>
          <w:szCs w:val="20"/>
        </w:rPr>
        <w:t xml:space="preserve"> </w:t>
      </w:r>
      <w:r>
        <w:rPr>
          <w:rFonts w:ascii="Arial" w:hAnsi="Arial" w:cs="Arial"/>
          <w:sz w:val="20"/>
          <w:szCs w:val="20"/>
        </w:rPr>
        <w:t>(PGP)</w:t>
      </w:r>
      <w:r>
        <w:rPr>
          <w:rFonts w:ascii="Arial" w:hAnsi="Arial" w:cs="Arial"/>
          <w:spacing w:val="37"/>
          <w:sz w:val="20"/>
          <w:szCs w:val="20"/>
        </w:rPr>
        <w:t xml:space="preserve"> </w:t>
      </w:r>
      <w:r>
        <w:rPr>
          <w:rFonts w:ascii="Arial" w:hAnsi="Arial" w:cs="Arial"/>
          <w:sz w:val="20"/>
          <w:szCs w:val="20"/>
        </w:rPr>
        <w:t>whi</w:t>
      </w:r>
      <w:r>
        <w:rPr>
          <w:rFonts w:ascii="Arial" w:hAnsi="Arial" w:cs="Arial"/>
          <w:spacing w:val="-5"/>
          <w:sz w:val="20"/>
          <w:szCs w:val="20"/>
        </w:rPr>
        <w:t>c</w:t>
      </w:r>
      <w:r>
        <w:rPr>
          <w:rFonts w:ascii="Arial" w:hAnsi="Arial" w:cs="Arial"/>
          <w:sz w:val="20"/>
          <w:szCs w:val="20"/>
        </w:rPr>
        <w:t>h</w:t>
      </w:r>
      <w:r>
        <w:rPr>
          <w:rFonts w:ascii="Arial" w:hAnsi="Arial" w:cs="Arial"/>
          <w:spacing w:val="9"/>
          <w:sz w:val="20"/>
          <w:szCs w:val="20"/>
        </w:rPr>
        <w:t xml:space="preserve"> </w:t>
      </w:r>
      <w:r>
        <w:rPr>
          <w:rFonts w:ascii="Arial" w:hAnsi="Arial" w:cs="Arial"/>
          <w:sz w:val="20"/>
          <w:szCs w:val="20"/>
        </w:rPr>
        <w:t>is</w:t>
      </w:r>
      <w:r>
        <w:rPr>
          <w:rFonts w:ascii="Arial" w:hAnsi="Arial" w:cs="Arial"/>
          <w:spacing w:val="2"/>
          <w:sz w:val="20"/>
          <w:szCs w:val="20"/>
        </w:rPr>
        <w:t xml:space="preserve"> </w:t>
      </w:r>
      <w:r>
        <w:rPr>
          <w:rFonts w:ascii="Arial" w:hAnsi="Arial" w:cs="Arial"/>
          <w:w w:val="89"/>
          <w:sz w:val="20"/>
          <w:szCs w:val="20"/>
        </w:rPr>
        <w:t>used</w:t>
      </w:r>
      <w:r>
        <w:rPr>
          <w:rFonts w:ascii="Arial" w:hAnsi="Arial" w:cs="Arial"/>
          <w:spacing w:val="20"/>
          <w:w w:val="89"/>
          <w:sz w:val="20"/>
          <w:szCs w:val="20"/>
        </w:rPr>
        <w:t xml:space="preserve"> </w:t>
      </w:r>
      <w:r>
        <w:rPr>
          <w:rFonts w:ascii="Arial" w:hAnsi="Arial" w:cs="Arial"/>
          <w:sz w:val="20"/>
          <w:szCs w:val="20"/>
        </w:rPr>
        <w:t>for</w:t>
      </w:r>
      <w:r>
        <w:rPr>
          <w:rFonts w:ascii="Arial" w:hAnsi="Arial" w:cs="Arial"/>
          <w:spacing w:val="20"/>
          <w:sz w:val="20"/>
          <w:szCs w:val="20"/>
        </w:rPr>
        <w:t xml:space="preserve"> </w:t>
      </w:r>
      <w:r>
        <w:rPr>
          <w:rFonts w:ascii="Arial" w:hAnsi="Arial" w:cs="Arial"/>
          <w:sz w:val="20"/>
          <w:szCs w:val="20"/>
        </w:rPr>
        <w:t>email. H</w:t>
      </w:r>
      <w:r>
        <w:rPr>
          <w:rFonts w:ascii="Arial" w:hAnsi="Arial" w:cs="Arial"/>
          <w:spacing w:val="-5"/>
          <w:sz w:val="20"/>
          <w:szCs w:val="20"/>
        </w:rPr>
        <w:t>ow</w:t>
      </w:r>
      <w:r>
        <w:rPr>
          <w:rFonts w:ascii="Arial" w:hAnsi="Arial" w:cs="Arial"/>
          <w:sz w:val="20"/>
          <w:szCs w:val="20"/>
        </w:rPr>
        <w:t>e</w:t>
      </w:r>
      <w:r>
        <w:rPr>
          <w:rFonts w:ascii="Arial" w:hAnsi="Arial" w:cs="Arial"/>
          <w:spacing w:val="-5"/>
          <w:sz w:val="20"/>
          <w:szCs w:val="20"/>
        </w:rPr>
        <w:t>v</w:t>
      </w:r>
      <w:r>
        <w:rPr>
          <w:rFonts w:ascii="Arial" w:hAnsi="Arial" w:cs="Arial"/>
          <w:sz w:val="20"/>
          <w:szCs w:val="20"/>
        </w:rPr>
        <w:t>er,</w:t>
      </w:r>
      <w:r>
        <w:rPr>
          <w:rFonts w:ascii="Arial" w:hAnsi="Arial" w:cs="Arial"/>
          <w:spacing w:val="-22"/>
          <w:sz w:val="20"/>
          <w:szCs w:val="20"/>
        </w:rPr>
        <w:t xml:space="preserve"> </w:t>
      </w:r>
      <w:r>
        <w:rPr>
          <w:rFonts w:ascii="Arial" w:hAnsi="Arial" w:cs="Arial"/>
          <w:w w:val="99"/>
          <w:sz w:val="20"/>
          <w:szCs w:val="20"/>
        </w:rPr>
        <w:t>Al</w:t>
      </w:r>
      <w:r>
        <w:rPr>
          <w:rFonts w:ascii="Arial" w:hAnsi="Arial" w:cs="Arial"/>
          <w:spacing w:val="1"/>
          <w:w w:val="99"/>
          <w:sz w:val="20"/>
          <w:szCs w:val="20"/>
        </w:rPr>
        <w:t>i</w:t>
      </w:r>
      <w:r>
        <w:rPr>
          <w:rFonts w:ascii="Arial" w:hAnsi="Arial" w:cs="Arial"/>
          <w:w w:val="99"/>
          <w:sz w:val="20"/>
          <w:szCs w:val="20"/>
        </w:rPr>
        <w:t>ce</w:t>
      </w:r>
      <w:r>
        <w:rPr>
          <w:rFonts w:ascii="Arial" w:hAnsi="Arial" w:cs="Arial"/>
          <w:spacing w:val="23"/>
          <w:w w:val="99"/>
          <w:sz w:val="20"/>
          <w:szCs w:val="20"/>
        </w:rPr>
        <w:t xml:space="preserve"> </w:t>
      </w:r>
      <w:r>
        <w:rPr>
          <w:rFonts w:ascii="Arial" w:hAnsi="Arial" w:cs="Arial"/>
          <w:sz w:val="20"/>
          <w:szCs w:val="20"/>
        </w:rPr>
        <w:t>also</w:t>
      </w:r>
      <w:r>
        <w:rPr>
          <w:rFonts w:ascii="Arial" w:hAnsi="Arial" w:cs="Arial"/>
          <w:spacing w:val="-19"/>
          <w:sz w:val="20"/>
          <w:szCs w:val="20"/>
        </w:rPr>
        <w:t xml:space="preserve"> </w:t>
      </w:r>
      <w:r>
        <w:rPr>
          <w:rFonts w:ascii="Arial" w:hAnsi="Arial" w:cs="Arial"/>
          <w:spacing w:val="-6"/>
          <w:sz w:val="20"/>
          <w:szCs w:val="20"/>
        </w:rPr>
        <w:t>w</w:t>
      </w:r>
      <w:r>
        <w:rPr>
          <w:rFonts w:ascii="Arial" w:hAnsi="Arial" w:cs="Arial"/>
          <w:sz w:val="20"/>
          <w:szCs w:val="20"/>
        </w:rPr>
        <w:t>a</w:t>
      </w:r>
      <w:r>
        <w:rPr>
          <w:rFonts w:ascii="Arial" w:hAnsi="Arial" w:cs="Arial"/>
          <w:spacing w:val="-5"/>
          <w:sz w:val="20"/>
          <w:szCs w:val="20"/>
        </w:rPr>
        <w:t>n</w:t>
      </w:r>
      <w:r>
        <w:rPr>
          <w:rFonts w:ascii="Arial" w:hAnsi="Arial" w:cs="Arial"/>
          <w:sz w:val="20"/>
          <w:szCs w:val="20"/>
        </w:rPr>
        <w:t>ts</w:t>
      </w:r>
      <w:r>
        <w:rPr>
          <w:rFonts w:ascii="Arial" w:hAnsi="Arial" w:cs="Arial"/>
          <w:spacing w:val="3"/>
          <w:sz w:val="20"/>
          <w:szCs w:val="20"/>
        </w:rPr>
        <w:t xml:space="preserve"> </w:t>
      </w:r>
      <w:r>
        <w:rPr>
          <w:rFonts w:ascii="Arial" w:hAnsi="Arial" w:cs="Arial"/>
          <w:sz w:val="20"/>
          <w:szCs w:val="20"/>
        </w:rPr>
        <w:t>to</w:t>
      </w:r>
      <w:r>
        <w:rPr>
          <w:rFonts w:ascii="Arial" w:hAnsi="Arial" w:cs="Arial"/>
          <w:spacing w:val="26"/>
          <w:sz w:val="20"/>
          <w:szCs w:val="20"/>
        </w:rPr>
        <w:t xml:space="preserve"> </w:t>
      </w:r>
      <w:r>
        <w:rPr>
          <w:rFonts w:ascii="Arial" w:hAnsi="Arial" w:cs="Arial"/>
          <w:sz w:val="20"/>
          <w:szCs w:val="20"/>
        </w:rPr>
        <w:t>hide</w:t>
      </w:r>
      <w:r>
        <w:rPr>
          <w:rFonts w:ascii="Arial" w:hAnsi="Arial" w:cs="Arial"/>
          <w:spacing w:val="3"/>
          <w:sz w:val="20"/>
          <w:szCs w:val="20"/>
        </w:rPr>
        <w:t xml:space="preserve"> </w:t>
      </w:r>
      <w:r>
        <w:rPr>
          <w:rFonts w:ascii="Arial" w:hAnsi="Arial" w:cs="Arial"/>
          <w:sz w:val="20"/>
          <w:szCs w:val="20"/>
        </w:rPr>
        <w:t>the</w:t>
      </w:r>
      <w:r>
        <w:rPr>
          <w:rFonts w:ascii="Arial" w:hAnsi="Arial" w:cs="Arial"/>
          <w:spacing w:val="15"/>
          <w:sz w:val="20"/>
          <w:szCs w:val="20"/>
        </w:rPr>
        <w:t xml:space="preserve"> </w:t>
      </w:r>
      <w:r>
        <w:rPr>
          <w:rFonts w:ascii="Arial" w:hAnsi="Arial" w:cs="Arial"/>
          <w:w w:val="90"/>
          <w:sz w:val="20"/>
          <w:szCs w:val="20"/>
        </w:rPr>
        <w:t>sender</w:t>
      </w:r>
      <w:r>
        <w:rPr>
          <w:rFonts w:ascii="Arial" w:hAnsi="Arial" w:cs="Arial"/>
          <w:spacing w:val="24"/>
          <w:w w:val="90"/>
          <w:sz w:val="20"/>
          <w:szCs w:val="20"/>
        </w:rPr>
        <w:t xml:space="preserve"> </w:t>
      </w:r>
      <w:r>
        <w:rPr>
          <w:rFonts w:ascii="Arial" w:hAnsi="Arial" w:cs="Arial"/>
          <w:sz w:val="20"/>
          <w:szCs w:val="20"/>
        </w:rPr>
        <w:t>and</w:t>
      </w:r>
      <w:r>
        <w:rPr>
          <w:rFonts w:ascii="Arial" w:hAnsi="Arial" w:cs="Arial"/>
          <w:spacing w:val="5"/>
          <w:sz w:val="20"/>
          <w:szCs w:val="20"/>
        </w:rPr>
        <w:t xml:space="preserve"> </w:t>
      </w:r>
      <w:r>
        <w:rPr>
          <w:rFonts w:ascii="Arial" w:hAnsi="Arial" w:cs="Arial"/>
          <w:sz w:val="20"/>
          <w:szCs w:val="20"/>
        </w:rPr>
        <w:t>recipie</w:t>
      </w:r>
      <w:r>
        <w:rPr>
          <w:rFonts w:ascii="Arial" w:hAnsi="Arial" w:cs="Arial"/>
          <w:spacing w:val="-5"/>
          <w:sz w:val="20"/>
          <w:szCs w:val="20"/>
        </w:rPr>
        <w:t>n</w:t>
      </w:r>
      <w:r>
        <w:rPr>
          <w:rFonts w:ascii="Arial" w:hAnsi="Arial" w:cs="Arial"/>
          <w:sz w:val="20"/>
          <w:szCs w:val="20"/>
        </w:rPr>
        <w:t>ts,</w:t>
      </w:r>
      <w:r>
        <w:rPr>
          <w:rFonts w:ascii="Arial" w:hAnsi="Arial" w:cs="Arial"/>
          <w:spacing w:val="-10"/>
          <w:sz w:val="20"/>
          <w:szCs w:val="20"/>
        </w:rPr>
        <w:t xml:space="preserve"> </w:t>
      </w:r>
      <w:r>
        <w:rPr>
          <w:rFonts w:ascii="Arial" w:hAnsi="Arial" w:cs="Arial"/>
          <w:sz w:val="20"/>
          <w:szCs w:val="20"/>
        </w:rPr>
        <w:t>a</w:t>
      </w:r>
      <w:r>
        <w:rPr>
          <w:rFonts w:ascii="Arial" w:hAnsi="Arial" w:cs="Arial"/>
          <w:spacing w:val="6"/>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er</w:t>
      </w:r>
      <w:r>
        <w:rPr>
          <w:rFonts w:ascii="Arial" w:hAnsi="Arial" w:cs="Arial"/>
          <w:spacing w:val="-5"/>
          <w:sz w:val="20"/>
          <w:szCs w:val="20"/>
        </w:rPr>
        <w:t>t</w:t>
      </w:r>
      <w:r>
        <w:rPr>
          <w:rFonts w:ascii="Arial" w:hAnsi="Arial" w:cs="Arial"/>
          <w:sz w:val="20"/>
          <w:szCs w:val="20"/>
        </w:rPr>
        <w:t>y</w:t>
      </w:r>
      <w:r>
        <w:rPr>
          <w:rFonts w:ascii="Arial" w:hAnsi="Arial" w:cs="Arial"/>
          <w:spacing w:val="28"/>
          <w:sz w:val="20"/>
          <w:szCs w:val="20"/>
        </w:rPr>
        <w:t xml:space="preserve"> </w:t>
      </w:r>
      <w:r>
        <w:rPr>
          <w:rFonts w:ascii="Arial" w:hAnsi="Arial" w:cs="Arial"/>
          <w:sz w:val="20"/>
          <w:szCs w:val="20"/>
        </w:rPr>
        <w:t>whi</w:t>
      </w:r>
      <w:r>
        <w:rPr>
          <w:rFonts w:ascii="Arial" w:hAnsi="Arial" w:cs="Arial"/>
          <w:spacing w:val="-5"/>
          <w:sz w:val="20"/>
          <w:szCs w:val="20"/>
        </w:rPr>
        <w:t>c</w:t>
      </w:r>
      <w:r>
        <w:rPr>
          <w:rFonts w:ascii="Arial" w:hAnsi="Arial" w:cs="Arial"/>
          <w:sz w:val="20"/>
          <w:szCs w:val="20"/>
        </w:rPr>
        <w:t>h PGP</w:t>
      </w:r>
      <w:r>
        <w:rPr>
          <w:rFonts w:ascii="Arial" w:hAnsi="Arial" w:cs="Arial"/>
          <w:spacing w:val="21"/>
          <w:sz w:val="20"/>
          <w:szCs w:val="20"/>
        </w:rPr>
        <w:t xml:space="preserve"> </w:t>
      </w:r>
      <w:r>
        <w:rPr>
          <w:rFonts w:ascii="Arial" w:hAnsi="Arial" w:cs="Arial"/>
          <w:sz w:val="20"/>
          <w:szCs w:val="20"/>
        </w:rPr>
        <w:t>and</w:t>
      </w:r>
      <w:r>
        <w:rPr>
          <w:rFonts w:ascii="Arial" w:hAnsi="Arial" w:cs="Arial"/>
          <w:spacing w:val="4"/>
          <w:sz w:val="20"/>
          <w:szCs w:val="20"/>
        </w:rPr>
        <w:t xml:space="preserve"> </w:t>
      </w:r>
      <w:r>
        <w:rPr>
          <w:rFonts w:ascii="Arial" w:hAnsi="Arial" w:cs="Arial"/>
          <w:w w:val="96"/>
          <w:sz w:val="20"/>
          <w:szCs w:val="20"/>
        </w:rPr>
        <w:t>oth</w:t>
      </w:r>
      <w:r>
        <w:rPr>
          <w:rFonts w:ascii="Arial" w:hAnsi="Arial" w:cs="Arial"/>
          <w:spacing w:val="1"/>
          <w:w w:val="96"/>
          <w:sz w:val="20"/>
          <w:szCs w:val="20"/>
        </w:rPr>
        <w:t>e</w:t>
      </w:r>
      <w:r>
        <w:rPr>
          <w:rFonts w:ascii="Arial" w:hAnsi="Arial" w:cs="Arial"/>
          <w:w w:val="116"/>
          <w:sz w:val="20"/>
          <w:szCs w:val="20"/>
        </w:rPr>
        <w:t>r</w:t>
      </w:r>
      <w:r>
        <w:rPr>
          <w:rFonts w:ascii="Arial" w:hAnsi="Arial" w:cs="Arial"/>
          <w:w w:val="78"/>
          <w:sz w:val="20"/>
          <w:szCs w:val="20"/>
        </w:rPr>
        <w:t>s</w:t>
      </w:r>
      <w:r>
        <w:rPr>
          <w:rFonts w:ascii="Arial" w:hAnsi="Arial" w:cs="Arial"/>
          <w:spacing w:val="17"/>
          <w:sz w:val="20"/>
          <w:szCs w:val="20"/>
        </w:rPr>
        <w:t xml:space="preserve"> </w:t>
      </w:r>
      <w:r>
        <w:rPr>
          <w:rFonts w:ascii="Arial" w:hAnsi="Arial" w:cs="Arial"/>
          <w:sz w:val="20"/>
          <w:szCs w:val="20"/>
        </w:rPr>
        <w:t>do</w:t>
      </w:r>
      <w:r>
        <w:rPr>
          <w:rFonts w:ascii="Arial" w:hAnsi="Arial" w:cs="Arial"/>
          <w:spacing w:val="4"/>
          <w:sz w:val="20"/>
          <w:szCs w:val="20"/>
        </w:rPr>
        <w:t xml:space="preserve"> </w:t>
      </w:r>
      <w:r>
        <w:rPr>
          <w:rFonts w:ascii="Arial" w:hAnsi="Arial" w:cs="Arial"/>
          <w:sz w:val="20"/>
          <w:szCs w:val="20"/>
        </w:rPr>
        <w:t>not</w:t>
      </w:r>
      <w:r>
        <w:rPr>
          <w:rFonts w:ascii="Arial" w:hAnsi="Arial" w:cs="Arial"/>
          <w:spacing w:val="25"/>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z w:val="20"/>
          <w:szCs w:val="20"/>
        </w:rPr>
        <w:t>vide.</w:t>
      </w:r>
      <w:r>
        <w:rPr>
          <w:rFonts w:ascii="Arial" w:hAnsi="Arial" w:cs="Arial"/>
          <w:spacing w:val="40"/>
          <w:sz w:val="20"/>
          <w:szCs w:val="20"/>
        </w:rPr>
        <w:t xml:space="preserve"> </w:t>
      </w:r>
      <w:r>
        <w:rPr>
          <w:rFonts w:ascii="Arial" w:hAnsi="Arial" w:cs="Arial"/>
          <w:sz w:val="20"/>
          <w:szCs w:val="20"/>
        </w:rPr>
        <w:t>There</w:t>
      </w:r>
      <w:r>
        <w:rPr>
          <w:rFonts w:ascii="Arial" w:hAnsi="Arial" w:cs="Arial"/>
          <w:spacing w:val="1"/>
          <w:sz w:val="20"/>
          <w:szCs w:val="20"/>
        </w:rPr>
        <w:t xml:space="preserve"> </w:t>
      </w:r>
      <w:r>
        <w:rPr>
          <w:rFonts w:ascii="Arial" w:hAnsi="Arial" w:cs="Arial"/>
          <w:sz w:val="20"/>
          <w:szCs w:val="20"/>
        </w:rPr>
        <w:t>is</w:t>
      </w:r>
      <w:r>
        <w:rPr>
          <w:rFonts w:ascii="Arial" w:hAnsi="Arial" w:cs="Arial"/>
          <w:spacing w:val="5"/>
          <w:sz w:val="20"/>
          <w:szCs w:val="20"/>
        </w:rPr>
        <w:t xml:space="preserve"> </w:t>
      </w:r>
      <w:r>
        <w:rPr>
          <w:rFonts w:ascii="Arial" w:hAnsi="Arial" w:cs="Arial"/>
          <w:sz w:val="20"/>
          <w:szCs w:val="20"/>
        </w:rPr>
        <w:t>a</w:t>
      </w:r>
      <w:r>
        <w:rPr>
          <w:rFonts w:ascii="Arial" w:hAnsi="Arial" w:cs="Arial"/>
          <w:spacing w:val="5"/>
          <w:sz w:val="20"/>
          <w:szCs w:val="20"/>
        </w:rPr>
        <w:t xml:space="preserve"> </w:t>
      </w:r>
      <w:r>
        <w:rPr>
          <w:rFonts w:ascii="Arial" w:hAnsi="Arial" w:cs="Arial"/>
          <w:w w:val="87"/>
          <w:sz w:val="20"/>
          <w:szCs w:val="20"/>
        </w:rPr>
        <w:t>class</w:t>
      </w:r>
      <w:r>
        <w:rPr>
          <w:rFonts w:ascii="Arial" w:hAnsi="Arial" w:cs="Arial"/>
          <w:spacing w:val="24"/>
          <w:w w:val="87"/>
          <w:sz w:val="20"/>
          <w:szCs w:val="20"/>
        </w:rPr>
        <w:t xml:space="preserve"> </w:t>
      </w:r>
      <w:r>
        <w:rPr>
          <w:rFonts w:ascii="Arial" w:hAnsi="Arial" w:cs="Arial"/>
          <w:sz w:val="20"/>
          <w:szCs w:val="20"/>
        </w:rPr>
        <w:t>of</w:t>
      </w:r>
      <w:r>
        <w:rPr>
          <w:rFonts w:ascii="Arial" w:hAnsi="Arial" w:cs="Arial"/>
          <w:spacing w:val="10"/>
          <w:sz w:val="20"/>
          <w:szCs w:val="20"/>
        </w:rPr>
        <w:t xml:space="preserve"> </w:t>
      </w:r>
      <w:r>
        <w:rPr>
          <w:rFonts w:ascii="Arial" w:hAnsi="Arial" w:cs="Arial"/>
          <w:w w:val="79"/>
          <w:sz w:val="20"/>
          <w:szCs w:val="20"/>
        </w:rPr>
        <w:t>e</w:t>
      </w:r>
      <w:r>
        <w:rPr>
          <w:rFonts w:ascii="Arial" w:hAnsi="Arial" w:cs="Arial"/>
          <w:w w:val="101"/>
          <w:sz w:val="20"/>
          <w:szCs w:val="20"/>
        </w:rPr>
        <w:t>ncry</w:t>
      </w:r>
      <w:r>
        <w:rPr>
          <w:rFonts w:ascii="Arial" w:hAnsi="Arial" w:cs="Arial"/>
          <w:w w:val="99"/>
          <w:sz w:val="20"/>
          <w:szCs w:val="20"/>
        </w:rPr>
        <w:t>p</w:t>
      </w:r>
      <w:r>
        <w:rPr>
          <w:rFonts w:ascii="Arial" w:hAnsi="Arial" w:cs="Arial"/>
          <w:w w:val="109"/>
          <w:sz w:val="20"/>
          <w:szCs w:val="20"/>
        </w:rPr>
        <w:t>tio</w:t>
      </w:r>
      <w:r>
        <w:rPr>
          <w:rFonts w:ascii="Arial" w:hAnsi="Arial" w:cs="Arial"/>
          <w:w w:val="99"/>
          <w:sz w:val="20"/>
          <w:szCs w:val="20"/>
        </w:rPr>
        <w:t>n</w:t>
      </w:r>
      <w:r>
        <w:rPr>
          <w:rFonts w:ascii="Arial" w:hAnsi="Arial" w:cs="Arial"/>
          <w:spacing w:val="17"/>
          <w:sz w:val="20"/>
          <w:szCs w:val="20"/>
        </w:rPr>
        <w:t xml:space="preserve"> </w:t>
      </w:r>
      <w:r>
        <w:rPr>
          <w:rFonts w:ascii="Arial" w:hAnsi="Arial" w:cs="Arial"/>
          <w:w w:val="86"/>
          <w:sz w:val="20"/>
          <w:szCs w:val="20"/>
        </w:rPr>
        <w:t>s</w:t>
      </w:r>
      <w:r>
        <w:rPr>
          <w:rFonts w:ascii="Arial" w:hAnsi="Arial" w:cs="Arial"/>
          <w:spacing w:val="-4"/>
          <w:w w:val="86"/>
          <w:sz w:val="20"/>
          <w:szCs w:val="20"/>
        </w:rPr>
        <w:t>c</w:t>
      </w:r>
      <w:r>
        <w:rPr>
          <w:rFonts w:ascii="Arial" w:hAnsi="Arial" w:cs="Arial"/>
          <w:w w:val="86"/>
          <w:sz w:val="20"/>
          <w:szCs w:val="20"/>
        </w:rPr>
        <w:t>hemes</w:t>
      </w:r>
      <w:r>
        <w:rPr>
          <w:rFonts w:ascii="Arial" w:hAnsi="Arial" w:cs="Arial"/>
          <w:spacing w:val="30"/>
          <w:w w:val="86"/>
          <w:sz w:val="20"/>
          <w:szCs w:val="20"/>
        </w:rPr>
        <w:t xml:space="preserve"> </w:t>
      </w:r>
      <w:r>
        <w:rPr>
          <w:rFonts w:ascii="Arial" w:hAnsi="Arial" w:cs="Arial"/>
          <w:sz w:val="20"/>
          <w:szCs w:val="20"/>
        </w:rPr>
        <w:t>call</w:t>
      </w:r>
      <w:r>
        <w:rPr>
          <w:rFonts w:ascii="Arial" w:hAnsi="Arial" w:cs="Arial"/>
          <w:spacing w:val="1"/>
          <w:sz w:val="20"/>
          <w:szCs w:val="20"/>
        </w:rPr>
        <w:t>e</w:t>
      </w:r>
      <w:r>
        <w:rPr>
          <w:rFonts w:ascii="Arial" w:hAnsi="Arial" w:cs="Arial"/>
          <w:sz w:val="20"/>
          <w:szCs w:val="20"/>
        </w:rPr>
        <w:t xml:space="preserve">d </w:t>
      </w:r>
      <w:r>
        <w:rPr>
          <w:rFonts w:ascii="Arial" w:hAnsi="Arial" w:cs="Arial"/>
          <w:w w:val="94"/>
          <w:sz w:val="20"/>
          <w:szCs w:val="20"/>
        </w:rPr>
        <w:t>ano</w:t>
      </w:r>
      <w:r>
        <w:rPr>
          <w:rFonts w:ascii="Arial" w:hAnsi="Arial" w:cs="Arial"/>
          <w:spacing w:val="-5"/>
          <w:w w:val="94"/>
          <w:sz w:val="20"/>
          <w:szCs w:val="20"/>
        </w:rPr>
        <w:t>n</w:t>
      </w:r>
      <w:r>
        <w:rPr>
          <w:rFonts w:ascii="Arial" w:hAnsi="Arial" w:cs="Arial"/>
          <w:w w:val="94"/>
          <w:sz w:val="20"/>
          <w:szCs w:val="20"/>
        </w:rPr>
        <w:t>ymous</w:t>
      </w:r>
      <w:r>
        <w:rPr>
          <w:rFonts w:ascii="Arial" w:hAnsi="Arial" w:cs="Arial"/>
          <w:spacing w:val="3"/>
          <w:w w:val="94"/>
          <w:sz w:val="20"/>
          <w:szCs w:val="20"/>
        </w:rPr>
        <w:t xml:space="preserve"> </w:t>
      </w:r>
      <w:r>
        <w:rPr>
          <w:rFonts w:ascii="Arial" w:hAnsi="Arial" w:cs="Arial"/>
          <w:w w:val="94"/>
          <w:sz w:val="20"/>
          <w:szCs w:val="20"/>
        </w:rPr>
        <w:t>broadcast</w:t>
      </w:r>
      <w:r>
        <w:rPr>
          <w:rFonts w:ascii="Arial" w:hAnsi="Arial" w:cs="Arial"/>
          <w:spacing w:val="12"/>
          <w:w w:val="94"/>
          <w:sz w:val="20"/>
          <w:szCs w:val="20"/>
        </w:rPr>
        <w:t xml:space="preserve"> </w:t>
      </w:r>
      <w:r>
        <w:rPr>
          <w:rFonts w:ascii="Arial" w:hAnsi="Arial" w:cs="Arial"/>
          <w:sz w:val="20"/>
          <w:szCs w:val="20"/>
        </w:rPr>
        <w:t>encryption (ANOBE,</w:t>
      </w:r>
      <w:r>
        <w:rPr>
          <w:rFonts w:ascii="Arial" w:hAnsi="Arial" w:cs="Arial"/>
          <w:spacing w:val="33"/>
          <w:sz w:val="20"/>
          <w:szCs w:val="20"/>
        </w:rPr>
        <w:t xml:space="preserve"> </w:t>
      </w:r>
      <w:proofErr w:type="spellStart"/>
      <w:r>
        <w:rPr>
          <w:rFonts w:ascii="Arial" w:hAnsi="Arial" w:cs="Arial"/>
          <w:sz w:val="20"/>
          <w:szCs w:val="20"/>
        </w:rPr>
        <w:t>Li</w:t>
      </w:r>
      <w:r>
        <w:rPr>
          <w:rFonts w:ascii="Arial" w:hAnsi="Arial" w:cs="Arial"/>
          <w:spacing w:val="6"/>
          <w:sz w:val="20"/>
          <w:szCs w:val="20"/>
        </w:rPr>
        <w:t>b</w:t>
      </w:r>
      <w:r>
        <w:rPr>
          <w:rFonts w:ascii="Arial" w:hAnsi="Arial" w:cs="Arial"/>
          <w:sz w:val="20"/>
          <w:szCs w:val="20"/>
        </w:rPr>
        <w:t>ert</w:t>
      </w:r>
      <w:proofErr w:type="spellEnd"/>
      <w:r>
        <w:rPr>
          <w:rFonts w:ascii="Arial" w:hAnsi="Arial" w:cs="Arial"/>
          <w:sz w:val="20"/>
          <w:szCs w:val="20"/>
        </w:rPr>
        <w:t>,</w:t>
      </w:r>
      <w:r>
        <w:rPr>
          <w:rFonts w:ascii="Arial" w:hAnsi="Arial" w:cs="Arial"/>
          <w:spacing w:val="32"/>
          <w:sz w:val="20"/>
          <w:szCs w:val="20"/>
        </w:rPr>
        <w:t xml:space="preserve"> </w:t>
      </w:r>
      <w:r>
        <w:rPr>
          <w:rFonts w:ascii="Arial" w:hAnsi="Arial" w:cs="Arial"/>
          <w:spacing w:val="-5"/>
          <w:w w:val="95"/>
          <w:sz w:val="20"/>
          <w:szCs w:val="20"/>
        </w:rPr>
        <w:t>P</w:t>
      </w:r>
      <w:r>
        <w:rPr>
          <w:rFonts w:ascii="Arial" w:hAnsi="Arial" w:cs="Arial"/>
          <w:w w:val="95"/>
          <w:sz w:val="20"/>
          <w:szCs w:val="20"/>
        </w:rPr>
        <w:t>aterson</w:t>
      </w:r>
      <w:r>
        <w:rPr>
          <w:rFonts w:ascii="Arial" w:hAnsi="Arial" w:cs="Arial"/>
          <w:spacing w:val="4"/>
          <w:w w:val="95"/>
          <w:sz w:val="20"/>
          <w:szCs w:val="20"/>
        </w:rPr>
        <w:t xml:space="preserve"> </w:t>
      </w:r>
      <w:r>
        <w:rPr>
          <w:rFonts w:ascii="Arial" w:hAnsi="Arial" w:cs="Arial"/>
          <w:sz w:val="20"/>
          <w:szCs w:val="20"/>
        </w:rPr>
        <w:t>and</w:t>
      </w:r>
      <w:r>
        <w:rPr>
          <w:rFonts w:ascii="Arial" w:hAnsi="Arial" w:cs="Arial"/>
          <w:spacing w:val="-14"/>
          <w:sz w:val="20"/>
          <w:szCs w:val="20"/>
        </w:rPr>
        <w:t xml:space="preserve"> </w:t>
      </w:r>
      <w:proofErr w:type="spellStart"/>
      <w:r>
        <w:rPr>
          <w:rFonts w:ascii="Arial" w:hAnsi="Arial" w:cs="Arial"/>
          <w:sz w:val="20"/>
          <w:szCs w:val="20"/>
        </w:rPr>
        <w:t>Quaglia</w:t>
      </w:r>
      <w:proofErr w:type="spellEnd"/>
      <w:r>
        <w:rPr>
          <w:rFonts w:ascii="Arial" w:hAnsi="Arial" w:cs="Arial"/>
          <w:spacing w:val="-21"/>
          <w:sz w:val="20"/>
          <w:szCs w:val="20"/>
        </w:rPr>
        <w:t xml:space="preserve"> </w:t>
      </w:r>
      <w:r>
        <w:rPr>
          <w:rFonts w:ascii="Arial" w:hAnsi="Arial" w:cs="Arial"/>
          <w:sz w:val="20"/>
          <w:szCs w:val="20"/>
        </w:rPr>
        <w:t xml:space="preserve">2012) </w:t>
      </w:r>
      <w:r>
        <w:rPr>
          <w:rFonts w:ascii="Arial" w:hAnsi="Arial" w:cs="Arial"/>
          <w:w w:val="87"/>
          <w:sz w:val="20"/>
          <w:szCs w:val="20"/>
        </w:rPr>
        <w:t>s</w:t>
      </w:r>
      <w:r>
        <w:rPr>
          <w:rFonts w:ascii="Arial" w:hAnsi="Arial" w:cs="Arial"/>
          <w:spacing w:val="-4"/>
          <w:w w:val="87"/>
          <w:sz w:val="20"/>
          <w:szCs w:val="20"/>
        </w:rPr>
        <w:t>c</w:t>
      </w:r>
      <w:r>
        <w:rPr>
          <w:rFonts w:ascii="Arial" w:hAnsi="Arial" w:cs="Arial"/>
          <w:w w:val="87"/>
          <w:sz w:val="20"/>
          <w:szCs w:val="20"/>
        </w:rPr>
        <w:t xml:space="preserve">hemes. </w:t>
      </w:r>
      <w:r>
        <w:rPr>
          <w:rFonts w:ascii="Arial" w:hAnsi="Arial" w:cs="Arial"/>
          <w:spacing w:val="23"/>
          <w:w w:val="87"/>
          <w:sz w:val="20"/>
          <w:szCs w:val="20"/>
        </w:rPr>
        <w:t xml:space="preserve"> </w:t>
      </w:r>
      <w:r>
        <w:rPr>
          <w:rFonts w:ascii="Arial" w:hAnsi="Arial" w:cs="Arial"/>
          <w:sz w:val="20"/>
          <w:szCs w:val="20"/>
        </w:rPr>
        <w:t>This</w:t>
      </w:r>
      <w:r>
        <w:rPr>
          <w:rFonts w:ascii="Arial" w:hAnsi="Arial" w:cs="Arial"/>
          <w:spacing w:val="28"/>
          <w:sz w:val="20"/>
          <w:szCs w:val="20"/>
        </w:rPr>
        <w:t xml:space="preserve"> </w:t>
      </w:r>
      <w:r>
        <w:rPr>
          <w:rFonts w:ascii="Arial" w:hAnsi="Arial" w:cs="Arial"/>
          <w:spacing w:val="-5"/>
          <w:w w:val="139"/>
          <w:sz w:val="20"/>
          <w:szCs w:val="20"/>
        </w:rPr>
        <w:t>t</w:t>
      </w:r>
      <w:r>
        <w:rPr>
          <w:rFonts w:ascii="Arial" w:hAnsi="Arial" w:cs="Arial"/>
          <w:w w:val="102"/>
          <w:sz w:val="20"/>
          <w:szCs w:val="20"/>
        </w:rPr>
        <w:t>y</w:t>
      </w:r>
      <w:r>
        <w:rPr>
          <w:rFonts w:ascii="Arial" w:hAnsi="Arial" w:cs="Arial"/>
          <w:spacing w:val="6"/>
          <w:w w:val="102"/>
          <w:sz w:val="20"/>
          <w:szCs w:val="20"/>
        </w:rPr>
        <w:t>p</w:t>
      </w:r>
      <w:r>
        <w:rPr>
          <w:rFonts w:ascii="Arial" w:hAnsi="Arial" w:cs="Arial"/>
          <w:w w:val="79"/>
          <w:sz w:val="20"/>
          <w:szCs w:val="20"/>
        </w:rPr>
        <w:t>e</w:t>
      </w:r>
      <w:r>
        <w:rPr>
          <w:rFonts w:ascii="Arial" w:hAnsi="Arial" w:cs="Arial"/>
          <w:spacing w:val="20"/>
          <w:sz w:val="20"/>
          <w:szCs w:val="20"/>
        </w:rPr>
        <w:t xml:space="preserve"> </w:t>
      </w:r>
      <w:r>
        <w:rPr>
          <w:rFonts w:ascii="Arial" w:hAnsi="Arial" w:cs="Arial"/>
          <w:sz w:val="20"/>
          <w:szCs w:val="20"/>
        </w:rPr>
        <w:t>of</w:t>
      </w:r>
      <w:r>
        <w:rPr>
          <w:rFonts w:ascii="Arial" w:hAnsi="Arial" w:cs="Arial"/>
          <w:spacing w:val="13"/>
          <w:sz w:val="20"/>
          <w:szCs w:val="20"/>
        </w:rPr>
        <w:t xml:space="preserve"> </w:t>
      </w:r>
      <w:r>
        <w:rPr>
          <w:rFonts w:ascii="Arial" w:hAnsi="Arial" w:cs="Arial"/>
          <w:w w:val="87"/>
          <w:sz w:val="20"/>
          <w:szCs w:val="20"/>
        </w:rPr>
        <w:t>s</w:t>
      </w:r>
      <w:r>
        <w:rPr>
          <w:rFonts w:ascii="Arial" w:hAnsi="Arial" w:cs="Arial"/>
          <w:spacing w:val="-4"/>
          <w:w w:val="87"/>
          <w:sz w:val="20"/>
          <w:szCs w:val="20"/>
        </w:rPr>
        <w:t>c</w:t>
      </w:r>
      <w:r>
        <w:rPr>
          <w:rFonts w:ascii="Arial" w:hAnsi="Arial" w:cs="Arial"/>
          <w:w w:val="87"/>
          <w:sz w:val="20"/>
          <w:szCs w:val="20"/>
        </w:rPr>
        <w:t>heme</w:t>
      </w:r>
      <w:r>
        <w:rPr>
          <w:rFonts w:ascii="Arial" w:hAnsi="Arial" w:cs="Arial"/>
          <w:spacing w:val="34"/>
          <w:w w:val="87"/>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z w:val="20"/>
          <w:szCs w:val="20"/>
        </w:rPr>
        <w:t>vides</w:t>
      </w:r>
      <w:r>
        <w:rPr>
          <w:rFonts w:ascii="Arial" w:hAnsi="Arial" w:cs="Arial"/>
          <w:spacing w:val="-16"/>
          <w:sz w:val="20"/>
          <w:szCs w:val="20"/>
        </w:rPr>
        <w:t xml:space="preserve"> </w:t>
      </w:r>
      <w:r>
        <w:rPr>
          <w:rFonts w:ascii="Arial" w:hAnsi="Arial" w:cs="Arial"/>
          <w:sz w:val="20"/>
          <w:szCs w:val="20"/>
        </w:rPr>
        <w:t>confi</w:t>
      </w:r>
      <w:r>
        <w:rPr>
          <w:rFonts w:ascii="Arial" w:hAnsi="Arial" w:cs="Arial"/>
          <w:spacing w:val="1"/>
          <w:sz w:val="20"/>
          <w:szCs w:val="20"/>
        </w:rPr>
        <w:t>d</w:t>
      </w:r>
      <w:r>
        <w:rPr>
          <w:rFonts w:ascii="Arial" w:hAnsi="Arial" w:cs="Arial"/>
          <w:sz w:val="20"/>
          <w:szCs w:val="20"/>
        </w:rPr>
        <w:t>e</w:t>
      </w:r>
      <w:r>
        <w:rPr>
          <w:rFonts w:ascii="Arial" w:hAnsi="Arial" w:cs="Arial"/>
          <w:spacing w:val="-5"/>
          <w:sz w:val="20"/>
          <w:szCs w:val="20"/>
        </w:rPr>
        <w:t>n</w:t>
      </w:r>
      <w:r>
        <w:rPr>
          <w:rFonts w:ascii="Arial" w:hAnsi="Arial" w:cs="Arial"/>
          <w:sz w:val="20"/>
          <w:szCs w:val="20"/>
        </w:rPr>
        <w:t>tiali</w:t>
      </w:r>
      <w:r>
        <w:rPr>
          <w:rFonts w:ascii="Arial" w:hAnsi="Arial" w:cs="Arial"/>
          <w:spacing w:val="-5"/>
          <w:sz w:val="20"/>
          <w:szCs w:val="20"/>
        </w:rPr>
        <w:t>t</w:t>
      </w:r>
      <w:r>
        <w:rPr>
          <w:rFonts w:ascii="Arial" w:hAnsi="Arial" w:cs="Arial"/>
          <w:sz w:val="20"/>
          <w:szCs w:val="20"/>
        </w:rPr>
        <w:t>y</w:t>
      </w:r>
      <w:r>
        <w:rPr>
          <w:rFonts w:ascii="Arial" w:hAnsi="Arial" w:cs="Arial"/>
          <w:spacing w:val="49"/>
          <w:sz w:val="20"/>
          <w:szCs w:val="20"/>
        </w:rPr>
        <w:t xml:space="preserve"> </w:t>
      </w:r>
      <w:r>
        <w:rPr>
          <w:rFonts w:ascii="Arial" w:hAnsi="Arial" w:cs="Arial"/>
          <w:sz w:val="20"/>
          <w:szCs w:val="20"/>
        </w:rPr>
        <w:t>while</w:t>
      </w:r>
      <w:r>
        <w:rPr>
          <w:rFonts w:ascii="Arial" w:hAnsi="Arial" w:cs="Arial"/>
          <w:spacing w:val="16"/>
          <w:sz w:val="20"/>
          <w:szCs w:val="20"/>
        </w:rPr>
        <w:t xml:space="preserve"> </w:t>
      </w:r>
      <w:r>
        <w:rPr>
          <w:rFonts w:ascii="Arial" w:hAnsi="Arial" w:cs="Arial"/>
          <w:sz w:val="20"/>
          <w:szCs w:val="20"/>
        </w:rPr>
        <w:t>hiding</w:t>
      </w:r>
      <w:r>
        <w:rPr>
          <w:rFonts w:ascii="Arial" w:hAnsi="Arial" w:cs="Arial"/>
          <w:spacing w:val="26"/>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w w:val="78"/>
          <w:sz w:val="20"/>
          <w:szCs w:val="20"/>
        </w:rPr>
        <w:t>s</w:t>
      </w:r>
      <w:r>
        <w:rPr>
          <w:rFonts w:ascii="Arial" w:hAnsi="Arial" w:cs="Arial"/>
          <w:w w:val="93"/>
          <w:sz w:val="20"/>
          <w:szCs w:val="20"/>
        </w:rPr>
        <w:t xml:space="preserve">ender </w:t>
      </w:r>
      <w:r>
        <w:rPr>
          <w:rFonts w:ascii="Arial" w:hAnsi="Arial" w:cs="Arial"/>
          <w:sz w:val="20"/>
          <w:szCs w:val="20"/>
        </w:rPr>
        <w:t>and</w:t>
      </w:r>
      <w:r>
        <w:rPr>
          <w:rFonts w:ascii="Arial" w:hAnsi="Arial" w:cs="Arial"/>
          <w:spacing w:val="-6"/>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tended</w:t>
      </w:r>
      <w:r>
        <w:rPr>
          <w:rFonts w:ascii="Arial" w:hAnsi="Arial" w:cs="Arial"/>
          <w:spacing w:val="-14"/>
          <w:sz w:val="20"/>
          <w:szCs w:val="20"/>
        </w:rPr>
        <w:t xml:space="preserve"> </w:t>
      </w:r>
      <w:r>
        <w:rPr>
          <w:rFonts w:ascii="Arial" w:hAnsi="Arial" w:cs="Arial"/>
          <w:sz w:val="20"/>
          <w:szCs w:val="20"/>
        </w:rPr>
        <w:t>recipie</w:t>
      </w:r>
      <w:r>
        <w:rPr>
          <w:rFonts w:ascii="Arial" w:hAnsi="Arial" w:cs="Arial"/>
          <w:spacing w:val="-5"/>
          <w:sz w:val="20"/>
          <w:szCs w:val="20"/>
        </w:rPr>
        <w:t>n</w:t>
      </w:r>
      <w:r>
        <w:rPr>
          <w:rFonts w:ascii="Arial" w:hAnsi="Arial" w:cs="Arial"/>
          <w:sz w:val="20"/>
          <w:szCs w:val="20"/>
        </w:rPr>
        <w:t>ts.</w:t>
      </w:r>
      <w:r>
        <w:rPr>
          <w:rFonts w:ascii="Arial" w:hAnsi="Arial" w:cs="Arial"/>
          <w:spacing w:val="1"/>
          <w:sz w:val="20"/>
          <w:szCs w:val="20"/>
        </w:rPr>
        <w:t xml:space="preserve"> </w:t>
      </w:r>
      <w:r>
        <w:rPr>
          <w:rFonts w:ascii="Arial" w:hAnsi="Arial" w:cs="Arial"/>
          <w:sz w:val="20"/>
          <w:szCs w:val="20"/>
        </w:rPr>
        <w:t>If</w:t>
      </w:r>
      <w:r>
        <w:rPr>
          <w:rFonts w:ascii="Arial" w:hAnsi="Arial" w:cs="Arial"/>
          <w:spacing w:val="28"/>
          <w:sz w:val="20"/>
          <w:szCs w:val="20"/>
        </w:rPr>
        <w:t xml:space="preserve"> </w:t>
      </w:r>
      <w:r>
        <w:rPr>
          <w:rFonts w:ascii="Arial" w:hAnsi="Arial" w:cs="Arial"/>
          <w:sz w:val="20"/>
          <w:szCs w:val="20"/>
        </w:rPr>
        <w:t>Alice</w:t>
      </w:r>
      <w:r>
        <w:rPr>
          <w:rFonts w:ascii="Arial" w:hAnsi="Arial" w:cs="Arial"/>
          <w:spacing w:val="7"/>
          <w:sz w:val="20"/>
          <w:szCs w:val="20"/>
        </w:rPr>
        <w:t xml:space="preserve"> </w:t>
      </w:r>
      <w:r>
        <w:rPr>
          <w:rFonts w:ascii="Arial" w:hAnsi="Arial" w:cs="Arial"/>
          <w:sz w:val="20"/>
          <w:szCs w:val="20"/>
        </w:rPr>
        <w:t>can</w:t>
      </w:r>
      <w:r>
        <w:rPr>
          <w:rFonts w:ascii="Arial" w:hAnsi="Arial" w:cs="Arial"/>
          <w:spacing w:val="-19"/>
          <w:sz w:val="20"/>
          <w:szCs w:val="20"/>
        </w:rPr>
        <w:t xml:space="preserve"> </w:t>
      </w:r>
      <w:r>
        <w:rPr>
          <w:rFonts w:ascii="Arial" w:hAnsi="Arial" w:cs="Arial"/>
          <w:sz w:val="20"/>
          <w:szCs w:val="20"/>
        </w:rPr>
        <w:t>write</w:t>
      </w:r>
      <w:r>
        <w:rPr>
          <w:rFonts w:ascii="Arial" w:hAnsi="Arial" w:cs="Arial"/>
          <w:spacing w:val="24"/>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w w:val="86"/>
          <w:sz w:val="20"/>
          <w:szCs w:val="20"/>
        </w:rPr>
        <w:t>message</w:t>
      </w:r>
      <w:r>
        <w:rPr>
          <w:rFonts w:ascii="Arial" w:hAnsi="Arial" w:cs="Arial"/>
          <w:spacing w:val="15"/>
          <w:w w:val="86"/>
          <w:sz w:val="20"/>
          <w:szCs w:val="20"/>
        </w:rPr>
        <w:t xml:space="preserve"> </w:t>
      </w:r>
      <w:r>
        <w:rPr>
          <w:rFonts w:ascii="Arial" w:hAnsi="Arial" w:cs="Arial"/>
          <w:w w:val="96"/>
          <w:sz w:val="20"/>
          <w:szCs w:val="20"/>
        </w:rPr>
        <w:t>ano</w:t>
      </w:r>
      <w:r>
        <w:rPr>
          <w:rFonts w:ascii="Arial" w:hAnsi="Arial" w:cs="Arial"/>
          <w:spacing w:val="-5"/>
          <w:w w:val="96"/>
          <w:sz w:val="20"/>
          <w:szCs w:val="20"/>
        </w:rPr>
        <w:t>n</w:t>
      </w:r>
      <w:r>
        <w:rPr>
          <w:rFonts w:ascii="Arial" w:hAnsi="Arial" w:cs="Arial"/>
          <w:w w:val="96"/>
          <w:sz w:val="20"/>
          <w:szCs w:val="20"/>
        </w:rPr>
        <w:t>ymously</w:t>
      </w:r>
      <w:r>
        <w:rPr>
          <w:rFonts w:ascii="Arial" w:hAnsi="Arial" w:cs="Arial"/>
          <w:spacing w:val="15"/>
          <w:w w:val="96"/>
          <w:sz w:val="20"/>
          <w:szCs w:val="20"/>
        </w:rPr>
        <w:t xml:space="preserve"> </w:t>
      </w:r>
      <w:r>
        <w:rPr>
          <w:rFonts w:ascii="Arial" w:hAnsi="Arial" w:cs="Arial"/>
          <w:sz w:val="20"/>
          <w:szCs w:val="20"/>
        </w:rPr>
        <w:t>to</w:t>
      </w:r>
      <w:r>
        <w:rPr>
          <w:rFonts w:ascii="Arial" w:hAnsi="Arial" w:cs="Arial"/>
          <w:spacing w:val="15"/>
          <w:sz w:val="20"/>
          <w:szCs w:val="20"/>
        </w:rPr>
        <w:t xml:space="preserve"> </w:t>
      </w:r>
      <w:r>
        <w:rPr>
          <w:rFonts w:ascii="Arial" w:hAnsi="Arial" w:cs="Arial"/>
          <w:sz w:val="20"/>
          <w:szCs w:val="20"/>
        </w:rPr>
        <w:t xml:space="preserve">the </w:t>
      </w:r>
      <w:r>
        <w:rPr>
          <w:rFonts w:ascii="Arial" w:hAnsi="Arial" w:cs="Arial"/>
          <w:w w:val="93"/>
          <w:sz w:val="20"/>
          <w:szCs w:val="20"/>
        </w:rPr>
        <w:t>storage</w:t>
      </w:r>
      <w:r>
        <w:rPr>
          <w:rFonts w:ascii="Arial" w:hAnsi="Arial" w:cs="Arial"/>
          <w:spacing w:val="16"/>
          <w:w w:val="93"/>
          <w:sz w:val="20"/>
          <w:szCs w:val="20"/>
        </w:rPr>
        <w:t xml:space="preserve"> </w:t>
      </w:r>
      <w:r>
        <w:rPr>
          <w:rFonts w:ascii="Arial" w:hAnsi="Arial" w:cs="Arial"/>
          <w:sz w:val="20"/>
          <w:szCs w:val="20"/>
        </w:rPr>
        <w:t>and</w:t>
      </w:r>
      <w:r>
        <w:rPr>
          <w:rFonts w:ascii="Arial" w:hAnsi="Arial" w:cs="Arial"/>
          <w:spacing w:val="-2"/>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w w:val="86"/>
          <w:sz w:val="20"/>
          <w:szCs w:val="20"/>
        </w:rPr>
        <w:t>message</w:t>
      </w:r>
      <w:r>
        <w:rPr>
          <w:rFonts w:ascii="Arial" w:hAnsi="Arial" w:cs="Arial"/>
          <w:spacing w:val="19"/>
          <w:w w:val="86"/>
          <w:sz w:val="20"/>
          <w:szCs w:val="20"/>
        </w:rPr>
        <w:t xml:space="preserve"> </w:t>
      </w:r>
      <w:r>
        <w:rPr>
          <w:rFonts w:ascii="Arial" w:hAnsi="Arial" w:cs="Arial"/>
          <w:sz w:val="20"/>
          <w:szCs w:val="20"/>
        </w:rPr>
        <w:t>is</w:t>
      </w:r>
      <w:r>
        <w:rPr>
          <w:rFonts w:ascii="Arial" w:hAnsi="Arial" w:cs="Arial"/>
          <w:spacing w:val="-1"/>
          <w:sz w:val="20"/>
          <w:szCs w:val="20"/>
        </w:rPr>
        <w:t xml:space="preserve"> </w:t>
      </w:r>
      <w:r>
        <w:rPr>
          <w:rFonts w:ascii="Arial" w:hAnsi="Arial" w:cs="Arial"/>
          <w:sz w:val="20"/>
          <w:szCs w:val="20"/>
        </w:rPr>
        <w:t>encrypted</w:t>
      </w:r>
      <w:r>
        <w:rPr>
          <w:rFonts w:ascii="Arial" w:hAnsi="Arial" w:cs="Arial"/>
          <w:spacing w:val="-14"/>
          <w:sz w:val="20"/>
          <w:szCs w:val="20"/>
        </w:rPr>
        <w:t xml:space="preserve"> </w:t>
      </w:r>
      <w:r>
        <w:rPr>
          <w:rFonts w:ascii="Arial" w:hAnsi="Arial" w:cs="Arial"/>
          <w:sz w:val="20"/>
          <w:szCs w:val="20"/>
        </w:rPr>
        <w:t>using</w:t>
      </w:r>
      <w:r>
        <w:rPr>
          <w:rFonts w:ascii="Arial" w:hAnsi="Arial" w:cs="Arial"/>
          <w:spacing w:val="-13"/>
          <w:sz w:val="20"/>
          <w:szCs w:val="20"/>
        </w:rPr>
        <w:t xml:space="preserve"> </w:t>
      </w:r>
      <w:r>
        <w:rPr>
          <w:rFonts w:ascii="Arial" w:hAnsi="Arial" w:cs="Arial"/>
          <w:sz w:val="20"/>
          <w:szCs w:val="20"/>
        </w:rPr>
        <w:t>an</w:t>
      </w:r>
      <w:r>
        <w:rPr>
          <w:rFonts w:ascii="Arial" w:hAnsi="Arial" w:cs="Arial"/>
          <w:spacing w:val="-2"/>
          <w:sz w:val="20"/>
          <w:szCs w:val="20"/>
        </w:rPr>
        <w:t xml:space="preserve"> </w:t>
      </w:r>
      <w:r>
        <w:rPr>
          <w:rFonts w:ascii="Arial" w:hAnsi="Arial" w:cs="Arial"/>
          <w:sz w:val="20"/>
          <w:szCs w:val="20"/>
        </w:rPr>
        <w:t>ANOBE</w:t>
      </w:r>
      <w:r>
        <w:rPr>
          <w:rFonts w:ascii="Arial" w:hAnsi="Arial" w:cs="Arial"/>
          <w:spacing w:val="39"/>
          <w:sz w:val="20"/>
          <w:szCs w:val="20"/>
        </w:rPr>
        <w:t xml:space="preserve"> </w:t>
      </w:r>
      <w:r>
        <w:rPr>
          <w:rFonts w:ascii="Arial" w:hAnsi="Arial" w:cs="Arial"/>
          <w:w w:val="88"/>
          <w:sz w:val="20"/>
          <w:szCs w:val="20"/>
        </w:rPr>
        <w:t>s</w:t>
      </w:r>
      <w:r>
        <w:rPr>
          <w:rFonts w:ascii="Arial" w:hAnsi="Arial" w:cs="Arial"/>
          <w:spacing w:val="-4"/>
          <w:w w:val="88"/>
          <w:sz w:val="20"/>
          <w:szCs w:val="20"/>
        </w:rPr>
        <w:t>c</w:t>
      </w:r>
      <w:r>
        <w:rPr>
          <w:rFonts w:ascii="Arial" w:hAnsi="Arial" w:cs="Arial"/>
          <w:w w:val="88"/>
          <w:sz w:val="20"/>
          <w:szCs w:val="20"/>
        </w:rPr>
        <w:t>heme,</w:t>
      </w:r>
      <w:r>
        <w:rPr>
          <w:rFonts w:ascii="Arial" w:hAnsi="Arial" w:cs="Arial"/>
          <w:spacing w:val="24"/>
          <w:w w:val="88"/>
          <w:sz w:val="20"/>
          <w:szCs w:val="20"/>
        </w:rPr>
        <w:t xml:space="preserve"> </w:t>
      </w:r>
      <w:r>
        <w:rPr>
          <w:rFonts w:ascii="Arial" w:hAnsi="Arial" w:cs="Arial"/>
          <w:sz w:val="20"/>
          <w:szCs w:val="20"/>
        </w:rPr>
        <w:t>then</w:t>
      </w:r>
      <w:r>
        <w:rPr>
          <w:rFonts w:ascii="Arial" w:hAnsi="Arial" w:cs="Arial"/>
          <w:spacing w:val="7"/>
          <w:sz w:val="20"/>
          <w:szCs w:val="20"/>
        </w:rPr>
        <w:t xml:space="preserve"> </w:t>
      </w:r>
      <w:r>
        <w:rPr>
          <w:rFonts w:ascii="Arial" w:hAnsi="Arial" w:cs="Arial"/>
          <w:w w:val="132"/>
          <w:sz w:val="20"/>
          <w:szCs w:val="20"/>
        </w:rPr>
        <w:t>it</w:t>
      </w:r>
      <w:r>
        <w:rPr>
          <w:rFonts w:ascii="Arial" w:hAnsi="Arial" w:cs="Arial"/>
          <w:spacing w:val="-7"/>
          <w:w w:val="132"/>
          <w:sz w:val="20"/>
          <w:szCs w:val="20"/>
        </w:rPr>
        <w:t xml:space="preserve"> </w:t>
      </w:r>
      <w:r>
        <w:rPr>
          <w:rFonts w:ascii="Arial" w:hAnsi="Arial" w:cs="Arial"/>
          <w:sz w:val="20"/>
          <w:szCs w:val="20"/>
        </w:rPr>
        <w:t>will</w:t>
      </w:r>
      <w:r>
        <w:rPr>
          <w:rFonts w:ascii="Arial" w:hAnsi="Arial" w:cs="Arial"/>
          <w:spacing w:val="42"/>
          <w:sz w:val="20"/>
          <w:szCs w:val="20"/>
        </w:rPr>
        <w:t xml:space="preserve"> </w:t>
      </w:r>
      <w:r>
        <w:rPr>
          <w:rFonts w:ascii="Arial" w:hAnsi="Arial" w:cs="Arial"/>
          <w:spacing w:val="5"/>
          <w:w w:val="99"/>
          <w:sz w:val="20"/>
          <w:szCs w:val="20"/>
        </w:rPr>
        <w:t>b</w:t>
      </w:r>
      <w:r>
        <w:rPr>
          <w:rFonts w:ascii="Arial" w:hAnsi="Arial" w:cs="Arial"/>
          <w:w w:val="79"/>
          <w:sz w:val="20"/>
          <w:szCs w:val="20"/>
        </w:rPr>
        <w:t xml:space="preserve">e </w:t>
      </w:r>
      <w:r>
        <w:rPr>
          <w:rFonts w:ascii="Arial" w:hAnsi="Arial" w:cs="Arial"/>
          <w:sz w:val="20"/>
          <w:szCs w:val="20"/>
        </w:rPr>
        <w:t>difficult</w:t>
      </w:r>
      <w:r>
        <w:rPr>
          <w:rFonts w:ascii="Arial" w:hAnsi="Arial" w:cs="Arial"/>
          <w:spacing w:val="54"/>
          <w:sz w:val="20"/>
          <w:szCs w:val="20"/>
        </w:rPr>
        <w:t xml:space="preserve"> </w:t>
      </w:r>
      <w:r>
        <w:rPr>
          <w:rFonts w:ascii="Arial" w:hAnsi="Arial" w:cs="Arial"/>
          <w:sz w:val="20"/>
          <w:szCs w:val="20"/>
        </w:rPr>
        <w:t>to</w:t>
      </w:r>
      <w:r>
        <w:rPr>
          <w:rFonts w:ascii="Arial" w:hAnsi="Arial" w:cs="Arial"/>
          <w:spacing w:val="24"/>
          <w:sz w:val="20"/>
          <w:szCs w:val="20"/>
        </w:rPr>
        <w:t xml:space="preserve"> </w:t>
      </w:r>
      <w:r>
        <w:rPr>
          <w:rFonts w:ascii="Arial" w:hAnsi="Arial" w:cs="Arial"/>
          <w:sz w:val="20"/>
          <w:szCs w:val="20"/>
        </w:rPr>
        <w:t>determine</w:t>
      </w:r>
      <w:r>
        <w:rPr>
          <w:rFonts w:ascii="Arial" w:hAnsi="Arial" w:cs="Arial"/>
          <w:spacing w:val="-14"/>
          <w:sz w:val="20"/>
          <w:szCs w:val="20"/>
        </w:rPr>
        <w:t xml:space="preserve"> </w:t>
      </w:r>
      <w:r>
        <w:rPr>
          <w:rFonts w:ascii="Arial" w:hAnsi="Arial" w:cs="Arial"/>
          <w:sz w:val="20"/>
          <w:szCs w:val="20"/>
        </w:rPr>
        <w:t>the</w:t>
      </w:r>
      <w:r>
        <w:rPr>
          <w:rFonts w:ascii="Arial" w:hAnsi="Arial" w:cs="Arial"/>
          <w:spacing w:val="13"/>
          <w:sz w:val="20"/>
          <w:szCs w:val="20"/>
        </w:rPr>
        <w:t xml:space="preserve"> </w:t>
      </w:r>
      <w:r>
        <w:rPr>
          <w:rFonts w:ascii="Arial" w:hAnsi="Arial" w:cs="Arial"/>
          <w:sz w:val="20"/>
          <w:szCs w:val="20"/>
        </w:rPr>
        <w:t>sender.</w:t>
      </w:r>
      <w:r>
        <w:rPr>
          <w:rFonts w:ascii="Arial" w:hAnsi="Arial" w:cs="Arial"/>
          <w:spacing w:val="-10"/>
          <w:sz w:val="20"/>
          <w:szCs w:val="20"/>
        </w:rPr>
        <w:t xml:space="preserve"> </w:t>
      </w:r>
      <w:r>
        <w:rPr>
          <w:rFonts w:ascii="Arial" w:hAnsi="Arial" w:cs="Arial"/>
          <w:spacing w:val="-17"/>
          <w:sz w:val="20"/>
          <w:szCs w:val="20"/>
        </w:rPr>
        <w:t>F</w:t>
      </w:r>
      <w:r>
        <w:rPr>
          <w:rFonts w:ascii="Arial" w:hAnsi="Arial" w:cs="Arial"/>
          <w:sz w:val="20"/>
          <w:szCs w:val="20"/>
        </w:rPr>
        <w:t>urth</w:t>
      </w:r>
      <w:r>
        <w:rPr>
          <w:rFonts w:ascii="Arial" w:hAnsi="Arial" w:cs="Arial"/>
          <w:spacing w:val="1"/>
          <w:sz w:val="20"/>
          <w:szCs w:val="20"/>
        </w:rPr>
        <w:t>e</w:t>
      </w:r>
      <w:r>
        <w:rPr>
          <w:rFonts w:ascii="Arial" w:hAnsi="Arial" w:cs="Arial"/>
          <w:sz w:val="20"/>
          <w:szCs w:val="20"/>
        </w:rPr>
        <w:t>rmore,</w:t>
      </w:r>
      <w:r>
        <w:rPr>
          <w:rFonts w:ascii="Arial" w:hAnsi="Arial" w:cs="Arial"/>
          <w:spacing w:val="13"/>
          <w:sz w:val="20"/>
          <w:szCs w:val="20"/>
        </w:rPr>
        <w:t xml:space="preserve"> </w:t>
      </w:r>
      <w:r>
        <w:rPr>
          <w:rFonts w:ascii="Arial" w:hAnsi="Arial" w:cs="Arial"/>
          <w:sz w:val="20"/>
          <w:szCs w:val="20"/>
        </w:rPr>
        <w:t>if</w:t>
      </w:r>
      <w:r>
        <w:rPr>
          <w:rFonts w:ascii="Arial" w:hAnsi="Arial" w:cs="Arial"/>
          <w:spacing w:val="31"/>
          <w:sz w:val="20"/>
          <w:szCs w:val="20"/>
        </w:rPr>
        <w:t xml:space="preserve"> </w:t>
      </w:r>
      <w:r>
        <w:rPr>
          <w:rFonts w:ascii="Arial" w:hAnsi="Arial" w:cs="Arial"/>
          <w:sz w:val="20"/>
          <w:szCs w:val="20"/>
        </w:rPr>
        <w:t>the</w:t>
      </w:r>
      <w:r>
        <w:rPr>
          <w:rFonts w:ascii="Arial" w:hAnsi="Arial" w:cs="Arial"/>
          <w:spacing w:val="13"/>
          <w:sz w:val="20"/>
          <w:szCs w:val="20"/>
        </w:rPr>
        <w:t xml:space="preserve"> </w:t>
      </w:r>
      <w:r>
        <w:rPr>
          <w:rFonts w:ascii="Arial" w:hAnsi="Arial" w:cs="Arial"/>
          <w:sz w:val="20"/>
          <w:szCs w:val="20"/>
        </w:rPr>
        <w:t>recipie</w:t>
      </w:r>
      <w:r>
        <w:rPr>
          <w:rFonts w:ascii="Arial" w:hAnsi="Arial" w:cs="Arial"/>
          <w:spacing w:val="-5"/>
          <w:sz w:val="20"/>
          <w:szCs w:val="20"/>
        </w:rPr>
        <w:t>n</w:t>
      </w:r>
      <w:r>
        <w:rPr>
          <w:rFonts w:ascii="Arial" w:hAnsi="Arial" w:cs="Arial"/>
          <w:sz w:val="20"/>
          <w:szCs w:val="20"/>
        </w:rPr>
        <w:t>ts</w:t>
      </w:r>
      <w:r>
        <w:rPr>
          <w:rFonts w:ascii="Arial" w:hAnsi="Arial" w:cs="Arial"/>
          <w:spacing w:val="-12"/>
          <w:sz w:val="20"/>
          <w:szCs w:val="20"/>
        </w:rPr>
        <w:t xml:space="preserve"> </w:t>
      </w:r>
      <w:r>
        <w:rPr>
          <w:rFonts w:ascii="Arial" w:hAnsi="Arial" w:cs="Arial"/>
          <w:sz w:val="20"/>
          <w:szCs w:val="20"/>
        </w:rPr>
        <w:t>fet</w:t>
      </w:r>
      <w:r>
        <w:rPr>
          <w:rFonts w:ascii="Arial" w:hAnsi="Arial" w:cs="Arial"/>
          <w:spacing w:val="-5"/>
          <w:sz w:val="20"/>
          <w:szCs w:val="20"/>
        </w:rPr>
        <w:t>c</w:t>
      </w:r>
      <w:r>
        <w:rPr>
          <w:rFonts w:ascii="Arial" w:hAnsi="Arial" w:cs="Arial"/>
          <w:sz w:val="20"/>
          <w:szCs w:val="20"/>
        </w:rPr>
        <w:t>h</w:t>
      </w:r>
      <w:r>
        <w:rPr>
          <w:rFonts w:ascii="Arial" w:hAnsi="Arial" w:cs="Arial"/>
          <w:spacing w:val="5"/>
          <w:sz w:val="20"/>
          <w:szCs w:val="20"/>
        </w:rPr>
        <w:t xml:space="preserve"> </w:t>
      </w:r>
      <w:r>
        <w:rPr>
          <w:rFonts w:ascii="Arial" w:hAnsi="Arial" w:cs="Arial"/>
          <w:sz w:val="20"/>
          <w:szCs w:val="20"/>
        </w:rPr>
        <w:t>the</w:t>
      </w:r>
      <w:r>
        <w:rPr>
          <w:rFonts w:ascii="Arial" w:hAnsi="Arial" w:cs="Arial"/>
          <w:spacing w:val="13"/>
          <w:sz w:val="20"/>
          <w:szCs w:val="20"/>
        </w:rPr>
        <w:t xml:space="preserve"> </w:t>
      </w:r>
      <w:proofErr w:type="spellStart"/>
      <w:r>
        <w:rPr>
          <w:rFonts w:ascii="Arial" w:hAnsi="Arial" w:cs="Arial"/>
          <w:sz w:val="20"/>
          <w:szCs w:val="20"/>
        </w:rPr>
        <w:t>mes</w:t>
      </w:r>
      <w:proofErr w:type="spellEnd"/>
      <w:r>
        <w:rPr>
          <w:rFonts w:ascii="Arial" w:hAnsi="Arial" w:cs="Arial"/>
          <w:sz w:val="20"/>
          <w:szCs w:val="20"/>
        </w:rPr>
        <w:t xml:space="preserve">- </w:t>
      </w:r>
      <w:r>
        <w:rPr>
          <w:rFonts w:ascii="Arial" w:hAnsi="Arial" w:cs="Arial"/>
          <w:w w:val="83"/>
          <w:sz w:val="20"/>
          <w:szCs w:val="20"/>
        </w:rPr>
        <w:t>sages</w:t>
      </w:r>
      <w:r>
        <w:rPr>
          <w:rFonts w:ascii="Arial" w:hAnsi="Arial" w:cs="Arial"/>
          <w:spacing w:val="28"/>
          <w:w w:val="83"/>
          <w:sz w:val="20"/>
          <w:szCs w:val="20"/>
        </w:rPr>
        <w:t xml:space="preserve"> </w:t>
      </w:r>
      <w:r>
        <w:rPr>
          <w:rFonts w:ascii="Arial" w:hAnsi="Arial" w:cs="Arial"/>
          <w:w w:val="96"/>
          <w:sz w:val="20"/>
          <w:szCs w:val="20"/>
        </w:rPr>
        <w:t>ano</w:t>
      </w:r>
      <w:r>
        <w:rPr>
          <w:rFonts w:ascii="Arial" w:hAnsi="Arial" w:cs="Arial"/>
          <w:spacing w:val="-5"/>
          <w:w w:val="96"/>
          <w:sz w:val="20"/>
          <w:szCs w:val="20"/>
        </w:rPr>
        <w:t>n</w:t>
      </w:r>
      <w:r>
        <w:rPr>
          <w:rFonts w:ascii="Arial" w:hAnsi="Arial" w:cs="Arial"/>
          <w:w w:val="96"/>
          <w:sz w:val="20"/>
          <w:szCs w:val="20"/>
        </w:rPr>
        <w:t>ymously</w:t>
      </w:r>
      <w:r>
        <w:rPr>
          <w:rFonts w:ascii="Arial" w:hAnsi="Arial" w:cs="Arial"/>
          <w:spacing w:val="27"/>
          <w:w w:val="96"/>
          <w:sz w:val="20"/>
          <w:szCs w:val="20"/>
        </w:rPr>
        <w:t xml:space="preserve"> </w:t>
      </w:r>
      <w:r>
        <w:rPr>
          <w:rFonts w:ascii="Arial" w:hAnsi="Arial" w:cs="Arial"/>
          <w:sz w:val="20"/>
          <w:szCs w:val="20"/>
        </w:rPr>
        <w:t>t</w:t>
      </w:r>
      <w:r>
        <w:rPr>
          <w:rFonts w:ascii="Arial" w:hAnsi="Arial" w:cs="Arial"/>
          <w:spacing w:val="6"/>
          <w:sz w:val="20"/>
          <w:szCs w:val="20"/>
        </w:rPr>
        <w:t>o</w:t>
      </w:r>
      <w:r>
        <w:rPr>
          <w:rFonts w:ascii="Arial" w:hAnsi="Arial" w:cs="Arial"/>
          <w:sz w:val="20"/>
          <w:szCs w:val="20"/>
        </w:rPr>
        <w:t>o,</w:t>
      </w:r>
      <w:r>
        <w:rPr>
          <w:rFonts w:ascii="Arial" w:hAnsi="Arial" w:cs="Arial"/>
          <w:spacing w:val="15"/>
          <w:sz w:val="20"/>
          <w:szCs w:val="20"/>
        </w:rPr>
        <w:t xml:space="preserve"> </w:t>
      </w:r>
      <w:r>
        <w:rPr>
          <w:rFonts w:ascii="Arial" w:hAnsi="Arial" w:cs="Arial"/>
          <w:sz w:val="20"/>
          <w:szCs w:val="20"/>
        </w:rPr>
        <w:t>then</w:t>
      </w:r>
      <w:r>
        <w:rPr>
          <w:rFonts w:ascii="Arial" w:hAnsi="Arial" w:cs="Arial"/>
          <w:spacing w:val="14"/>
          <w:sz w:val="20"/>
          <w:szCs w:val="20"/>
        </w:rPr>
        <w:t xml:space="preserve"> </w:t>
      </w:r>
      <w:r>
        <w:rPr>
          <w:rFonts w:ascii="Arial" w:hAnsi="Arial" w:cs="Arial"/>
          <w:sz w:val="20"/>
          <w:szCs w:val="20"/>
        </w:rPr>
        <w:t>the</w:t>
      </w:r>
      <w:r>
        <w:rPr>
          <w:rFonts w:ascii="Arial" w:hAnsi="Arial" w:cs="Arial"/>
          <w:spacing w:val="16"/>
          <w:sz w:val="20"/>
          <w:szCs w:val="20"/>
        </w:rPr>
        <w:t xml:space="preserve"> </w:t>
      </w:r>
      <w:r>
        <w:rPr>
          <w:rFonts w:ascii="Arial" w:hAnsi="Arial" w:cs="Arial"/>
          <w:sz w:val="20"/>
          <w:szCs w:val="20"/>
        </w:rPr>
        <w:t>recipie</w:t>
      </w:r>
      <w:r>
        <w:rPr>
          <w:rFonts w:ascii="Arial" w:hAnsi="Arial" w:cs="Arial"/>
          <w:spacing w:val="-5"/>
          <w:sz w:val="20"/>
          <w:szCs w:val="20"/>
        </w:rPr>
        <w:t>n</w:t>
      </w:r>
      <w:r>
        <w:rPr>
          <w:rFonts w:ascii="Arial" w:hAnsi="Arial" w:cs="Arial"/>
          <w:sz w:val="20"/>
          <w:szCs w:val="20"/>
        </w:rPr>
        <w:t>ts</w:t>
      </w:r>
      <w:r>
        <w:rPr>
          <w:rFonts w:ascii="Arial" w:hAnsi="Arial" w:cs="Arial"/>
          <w:spacing w:val="-9"/>
          <w:sz w:val="20"/>
          <w:szCs w:val="20"/>
        </w:rPr>
        <w:t xml:space="preserve"> </w:t>
      </w:r>
      <w:r>
        <w:rPr>
          <w:rFonts w:ascii="Arial" w:hAnsi="Arial" w:cs="Arial"/>
          <w:sz w:val="20"/>
          <w:szCs w:val="20"/>
        </w:rPr>
        <w:t>are</w:t>
      </w:r>
      <w:r>
        <w:rPr>
          <w:rFonts w:ascii="Arial" w:hAnsi="Arial" w:cs="Arial"/>
          <w:spacing w:val="-7"/>
          <w:sz w:val="20"/>
          <w:szCs w:val="20"/>
        </w:rPr>
        <w:t xml:space="preserve"> </w:t>
      </w:r>
      <w:r>
        <w:rPr>
          <w:rFonts w:ascii="Arial" w:hAnsi="Arial" w:cs="Arial"/>
          <w:sz w:val="20"/>
          <w:szCs w:val="20"/>
        </w:rPr>
        <w:t>also</w:t>
      </w:r>
      <w:r>
        <w:rPr>
          <w:rFonts w:ascii="Arial" w:hAnsi="Arial" w:cs="Arial"/>
          <w:spacing w:val="-18"/>
          <w:sz w:val="20"/>
          <w:szCs w:val="20"/>
        </w:rPr>
        <w:t xml:space="preserve"> </w:t>
      </w:r>
      <w:r>
        <w:rPr>
          <w:rFonts w:ascii="Arial" w:hAnsi="Arial" w:cs="Arial"/>
          <w:sz w:val="20"/>
          <w:szCs w:val="20"/>
        </w:rPr>
        <w:t>hidden.</w:t>
      </w:r>
      <w:r>
        <w:rPr>
          <w:rFonts w:ascii="Arial" w:hAnsi="Arial" w:cs="Arial"/>
          <w:spacing w:val="37"/>
          <w:sz w:val="20"/>
          <w:szCs w:val="20"/>
        </w:rPr>
        <w:t xml:space="preserve"> </w:t>
      </w:r>
      <w:r>
        <w:rPr>
          <w:rFonts w:ascii="Arial" w:hAnsi="Arial" w:cs="Arial"/>
          <w:sz w:val="20"/>
          <w:szCs w:val="20"/>
        </w:rPr>
        <w:t>N</w:t>
      </w:r>
      <w:r>
        <w:rPr>
          <w:rFonts w:ascii="Arial" w:hAnsi="Arial" w:cs="Arial"/>
          <w:spacing w:val="-5"/>
          <w:sz w:val="20"/>
          <w:szCs w:val="20"/>
        </w:rPr>
        <w:t>o</w:t>
      </w:r>
      <w:r>
        <w:rPr>
          <w:rFonts w:ascii="Arial" w:hAnsi="Arial" w:cs="Arial"/>
          <w:sz w:val="20"/>
          <w:szCs w:val="20"/>
        </w:rPr>
        <w:t>w</w:t>
      </w:r>
      <w:r>
        <w:rPr>
          <w:rFonts w:ascii="Arial" w:hAnsi="Arial" w:cs="Arial"/>
          <w:spacing w:val="9"/>
          <w:sz w:val="20"/>
          <w:szCs w:val="20"/>
        </w:rPr>
        <w:t xml:space="preserve"> </w:t>
      </w:r>
      <w:r>
        <w:rPr>
          <w:rFonts w:ascii="Arial" w:hAnsi="Arial" w:cs="Arial"/>
          <w:sz w:val="20"/>
          <w:szCs w:val="20"/>
        </w:rPr>
        <w:t>the</w:t>
      </w:r>
      <w:r>
        <w:rPr>
          <w:rFonts w:ascii="Arial" w:hAnsi="Arial" w:cs="Arial"/>
          <w:spacing w:val="16"/>
          <w:sz w:val="20"/>
          <w:szCs w:val="20"/>
        </w:rPr>
        <w:t xml:space="preserve"> </w:t>
      </w:r>
      <w:r>
        <w:rPr>
          <w:rFonts w:ascii="Arial" w:hAnsi="Arial" w:cs="Arial"/>
          <w:sz w:val="20"/>
          <w:szCs w:val="20"/>
        </w:rPr>
        <w:t>problem of</w:t>
      </w:r>
      <w:r>
        <w:rPr>
          <w:rFonts w:ascii="Arial" w:hAnsi="Arial" w:cs="Arial"/>
          <w:spacing w:val="12"/>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tegri</w:t>
      </w:r>
      <w:r>
        <w:rPr>
          <w:rFonts w:ascii="Arial" w:hAnsi="Arial" w:cs="Arial"/>
          <w:spacing w:val="-5"/>
          <w:sz w:val="20"/>
          <w:szCs w:val="20"/>
        </w:rPr>
        <w:t>t</w:t>
      </w:r>
      <w:r>
        <w:rPr>
          <w:rFonts w:ascii="Arial" w:hAnsi="Arial" w:cs="Arial"/>
          <w:sz w:val="20"/>
          <w:szCs w:val="20"/>
        </w:rPr>
        <w:t xml:space="preserve">y </w:t>
      </w:r>
      <w:r>
        <w:rPr>
          <w:rFonts w:ascii="Arial" w:hAnsi="Arial" w:cs="Arial"/>
          <w:spacing w:val="4"/>
          <w:sz w:val="20"/>
          <w:szCs w:val="20"/>
        </w:rPr>
        <w:t xml:space="preserve"> </w:t>
      </w:r>
      <w:r>
        <w:rPr>
          <w:rFonts w:ascii="Arial" w:hAnsi="Arial" w:cs="Arial"/>
          <w:sz w:val="20"/>
          <w:szCs w:val="20"/>
        </w:rPr>
        <w:t>remains.</w:t>
      </w:r>
      <w:r>
        <w:rPr>
          <w:rFonts w:ascii="Arial" w:hAnsi="Arial" w:cs="Arial"/>
          <w:spacing w:val="19"/>
          <w:sz w:val="20"/>
          <w:szCs w:val="20"/>
        </w:rPr>
        <w:t xml:space="preserve"> </w:t>
      </w:r>
      <w:r>
        <w:rPr>
          <w:rFonts w:ascii="Arial" w:hAnsi="Arial" w:cs="Arial"/>
          <w:sz w:val="20"/>
          <w:szCs w:val="20"/>
        </w:rPr>
        <w:t>If</w:t>
      </w:r>
      <w:r>
        <w:rPr>
          <w:rFonts w:ascii="Arial" w:hAnsi="Arial" w:cs="Arial"/>
          <w:spacing w:val="40"/>
          <w:sz w:val="20"/>
          <w:szCs w:val="20"/>
        </w:rPr>
        <w:t xml:space="preserve"> </w:t>
      </w:r>
      <w:r>
        <w:rPr>
          <w:rFonts w:ascii="Arial" w:hAnsi="Arial" w:cs="Arial"/>
          <w:sz w:val="20"/>
          <w:szCs w:val="20"/>
        </w:rPr>
        <w:t>Alice</w:t>
      </w:r>
      <w:r>
        <w:rPr>
          <w:rFonts w:ascii="Arial" w:hAnsi="Arial" w:cs="Arial"/>
          <w:spacing w:val="19"/>
          <w:sz w:val="20"/>
          <w:szCs w:val="20"/>
        </w:rPr>
        <w:t xml:space="preserve"> </w:t>
      </w:r>
      <w:r>
        <w:rPr>
          <w:rFonts w:ascii="Arial" w:hAnsi="Arial" w:cs="Arial"/>
          <w:sz w:val="20"/>
          <w:szCs w:val="20"/>
        </w:rPr>
        <w:t>and</w:t>
      </w:r>
      <w:r>
        <w:rPr>
          <w:rFonts w:ascii="Arial" w:hAnsi="Arial" w:cs="Arial"/>
          <w:spacing w:val="6"/>
          <w:sz w:val="20"/>
          <w:szCs w:val="20"/>
        </w:rPr>
        <w:t xml:space="preserve"> </w:t>
      </w:r>
      <w:r>
        <w:rPr>
          <w:rFonts w:ascii="Arial" w:hAnsi="Arial" w:cs="Arial"/>
          <w:sz w:val="20"/>
          <w:szCs w:val="20"/>
        </w:rPr>
        <w:t>the</w:t>
      </w:r>
      <w:r>
        <w:rPr>
          <w:rFonts w:ascii="Arial" w:hAnsi="Arial" w:cs="Arial"/>
          <w:spacing w:val="16"/>
          <w:sz w:val="20"/>
          <w:szCs w:val="20"/>
        </w:rPr>
        <w:t xml:space="preserve"> </w:t>
      </w:r>
      <w:r>
        <w:rPr>
          <w:rFonts w:ascii="Arial" w:hAnsi="Arial" w:cs="Arial"/>
          <w:sz w:val="20"/>
          <w:szCs w:val="20"/>
        </w:rPr>
        <w:t>other</w:t>
      </w:r>
      <w:r>
        <w:rPr>
          <w:rFonts w:ascii="Arial" w:hAnsi="Arial" w:cs="Arial"/>
          <w:spacing w:val="15"/>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36"/>
          <w:sz w:val="20"/>
          <w:szCs w:val="20"/>
        </w:rPr>
        <w:t xml:space="preserve"> </w:t>
      </w:r>
      <w:r>
        <w:rPr>
          <w:rFonts w:ascii="Arial" w:hAnsi="Arial" w:cs="Arial"/>
          <w:w w:val="88"/>
          <w:sz w:val="20"/>
          <w:szCs w:val="20"/>
        </w:rPr>
        <w:t>agree</w:t>
      </w:r>
      <w:r>
        <w:rPr>
          <w:rFonts w:ascii="Arial" w:hAnsi="Arial" w:cs="Arial"/>
          <w:spacing w:val="26"/>
          <w:w w:val="88"/>
          <w:sz w:val="20"/>
          <w:szCs w:val="20"/>
        </w:rPr>
        <w:t xml:space="preserve"> </w:t>
      </w:r>
      <w:r>
        <w:rPr>
          <w:rFonts w:ascii="Arial" w:hAnsi="Arial" w:cs="Arial"/>
          <w:sz w:val="20"/>
          <w:szCs w:val="20"/>
        </w:rPr>
        <w:t>on</w:t>
      </w:r>
      <w:r>
        <w:rPr>
          <w:rFonts w:ascii="Arial" w:hAnsi="Arial" w:cs="Arial"/>
          <w:spacing w:val="6"/>
          <w:sz w:val="20"/>
          <w:szCs w:val="20"/>
        </w:rPr>
        <w:t xml:space="preserve"> </w:t>
      </w:r>
      <w:r>
        <w:rPr>
          <w:rFonts w:ascii="Arial" w:hAnsi="Arial" w:cs="Arial"/>
          <w:sz w:val="20"/>
          <w:szCs w:val="20"/>
        </w:rPr>
        <w:t>a</w:t>
      </w:r>
      <w:r>
        <w:rPr>
          <w:rFonts w:ascii="Arial" w:hAnsi="Arial" w:cs="Arial"/>
          <w:spacing w:val="7"/>
          <w:sz w:val="20"/>
          <w:szCs w:val="20"/>
        </w:rPr>
        <w:t xml:space="preserve"> </w:t>
      </w:r>
      <w:r>
        <w:rPr>
          <w:rFonts w:ascii="Arial" w:hAnsi="Arial" w:cs="Arial"/>
          <w:sz w:val="20"/>
          <w:szCs w:val="20"/>
        </w:rPr>
        <w:t>commonly shared</w:t>
      </w:r>
      <w:r>
        <w:rPr>
          <w:rFonts w:ascii="Arial" w:hAnsi="Arial" w:cs="Arial"/>
          <w:spacing w:val="-22"/>
          <w:sz w:val="20"/>
          <w:szCs w:val="20"/>
        </w:rPr>
        <w:t xml:space="preserve"> </w:t>
      </w:r>
      <w:r>
        <w:rPr>
          <w:rFonts w:ascii="Arial" w:hAnsi="Arial" w:cs="Arial"/>
          <w:w w:val="86"/>
          <w:sz w:val="20"/>
          <w:szCs w:val="20"/>
        </w:rPr>
        <w:t>message</w:t>
      </w:r>
      <w:r>
        <w:rPr>
          <w:rFonts w:ascii="Arial" w:hAnsi="Arial" w:cs="Arial"/>
          <w:spacing w:val="35"/>
          <w:w w:val="86"/>
          <w:sz w:val="20"/>
          <w:szCs w:val="20"/>
        </w:rPr>
        <w:t xml:space="preserve"> </w:t>
      </w:r>
      <w:r>
        <w:rPr>
          <w:rFonts w:ascii="Arial" w:hAnsi="Arial" w:cs="Arial"/>
          <w:sz w:val="20"/>
          <w:szCs w:val="20"/>
        </w:rPr>
        <w:t>authe</w:t>
      </w:r>
      <w:r>
        <w:rPr>
          <w:rFonts w:ascii="Arial" w:hAnsi="Arial" w:cs="Arial"/>
          <w:spacing w:val="-5"/>
          <w:sz w:val="20"/>
          <w:szCs w:val="20"/>
        </w:rPr>
        <w:t>n</w:t>
      </w:r>
      <w:r>
        <w:rPr>
          <w:rFonts w:ascii="Arial" w:hAnsi="Arial" w:cs="Arial"/>
          <w:sz w:val="20"/>
          <w:szCs w:val="20"/>
        </w:rPr>
        <w:t>tication</w:t>
      </w:r>
      <w:r>
        <w:rPr>
          <w:rFonts w:ascii="Arial" w:hAnsi="Arial" w:cs="Arial"/>
          <w:spacing w:val="35"/>
          <w:sz w:val="20"/>
          <w:szCs w:val="20"/>
        </w:rPr>
        <w:t xml:space="preserve"> </w:t>
      </w:r>
      <w:r>
        <w:rPr>
          <w:rFonts w:ascii="Arial" w:hAnsi="Arial" w:cs="Arial"/>
          <w:sz w:val="20"/>
          <w:szCs w:val="20"/>
        </w:rPr>
        <w:t xml:space="preserve">(MA) </w:t>
      </w:r>
      <w:r>
        <w:rPr>
          <w:rFonts w:ascii="Arial" w:hAnsi="Arial" w:cs="Arial"/>
          <w:spacing w:val="23"/>
          <w:sz w:val="20"/>
          <w:szCs w:val="20"/>
        </w:rPr>
        <w:t xml:space="preserve"> </w:t>
      </w:r>
      <w:r>
        <w:rPr>
          <w:rFonts w:ascii="Arial" w:hAnsi="Arial" w:cs="Arial"/>
          <w:spacing w:val="-5"/>
          <w:sz w:val="20"/>
          <w:szCs w:val="20"/>
        </w:rPr>
        <w:t>k</w:t>
      </w:r>
      <w:r>
        <w:rPr>
          <w:rFonts w:ascii="Arial" w:hAnsi="Arial" w:cs="Arial"/>
          <w:sz w:val="20"/>
          <w:szCs w:val="20"/>
        </w:rPr>
        <w:t>e</w:t>
      </w:r>
      <w:r>
        <w:rPr>
          <w:rFonts w:ascii="Arial" w:hAnsi="Arial" w:cs="Arial"/>
          <w:spacing w:val="-17"/>
          <w:sz w:val="20"/>
          <w:szCs w:val="20"/>
        </w:rPr>
        <w:t>y</w:t>
      </w:r>
      <w:r>
        <w:rPr>
          <w:rFonts w:ascii="Arial" w:hAnsi="Arial" w:cs="Arial"/>
          <w:sz w:val="20"/>
          <w:szCs w:val="20"/>
        </w:rPr>
        <w:t>,</w:t>
      </w:r>
      <w:r>
        <w:rPr>
          <w:rFonts w:ascii="Arial" w:hAnsi="Arial" w:cs="Arial"/>
          <w:spacing w:val="16"/>
          <w:sz w:val="20"/>
          <w:szCs w:val="20"/>
        </w:rPr>
        <w:t xml:space="preserve"> </w:t>
      </w:r>
      <w:r>
        <w:rPr>
          <w:rFonts w:ascii="Arial" w:hAnsi="Arial" w:cs="Arial"/>
          <w:sz w:val="20"/>
          <w:szCs w:val="20"/>
        </w:rPr>
        <w:t>then</w:t>
      </w:r>
      <w:r>
        <w:rPr>
          <w:rFonts w:ascii="Arial" w:hAnsi="Arial" w:cs="Arial"/>
          <w:spacing w:val="23"/>
          <w:sz w:val="20"/>
          <w:szCs w:val="20"/>
        </w:rPr>
        <w:t xml:space="preserve"> </w:t>
      </w:r>
      <w:r>
        <w:rPr>
          <w:rFonts w:ascii="Arial" w:hAnsi="Arial" w:cs="Arial"/>
          <w:sz w:val="20"/>
          <w:szCs w:val="20"/>
        </w:rPr>
        <w:t>they</w:t>
      </w:r>
      <w:r>
        <w:rPr>
          <w:rFonts w:ascii="Arial" w:hAnsi="Arial" w:cs="Arial"/>
          <w:spacing w:val="27"/>
          <w:sz w:val="20"/>
          <w:szCs w:val="20"/>
        </w:rPr>
        <w:t xml:space="preserve"> </w:t>
      </w:r>
      <w:r>
        <w:rPr>
          <w:rFonts w:ascii="Arial" w:hAnsi="Arial" w:cs="Arial"/>
          <w:sz w:val="20"/>
          <w:szCs w:val="20"/>
        </w:rPr>
        <w:t>can</w:t>
      </w:r>
      <w:r>
        <w:rPr>
          <w:rFonts w:ascii="Arial" w:hAnsi="Arial" w:cs="Arial"/>
          <w:spacing w:val="1"/>
          <w:sz w:val="20"/>
          <w:szCs w:val="20"/>
        </w:rPr>
        <w:t xml:space="preserve"> </w:t>
      </w:r>
      <w:r>
        <w:rPr>
          <w:rFonts w:ascii="Arial" w:hAnsi="Arial" w:cs="Arial"/>
          <w:sz w:val="20"/>
          <w:szCs w:val="20"/>
        </w:rPr>
        <w:t>use</w:t>
      </w:r>
      <w:r>
        <w:rPr>
          <w:rFonts w:ascii="Arial" w:hAnsi="Arial" w:cs="Arial"/>
          <w:spacing w:val="-18"/>
          <w:sz w:val="20"/>
          <w:szCs w:val="20"/>
        </w:rPr>
        <w:t xml:space="preserve"> </w:t>
      </w:r>
      <w:r>
        <w:rPr>
          <w:rFonts w:ascii="Arial" w:hAnsi="Arial" w:cs="Arial"/>
          <w:sz w:val="20"/>
          <w:szCs w:val="20"/>
        </w:rPr>
        <w:t>M</w:t>
      </w:r>
      <w:r>
        <w:rPr>
          <w:rFonts w:ascii="Arial" w:hAnsi="Arial" w:cs="Arial"/>
          <w:spacing w:val="-5"/>
          <w:sz w:val="20"/>
          <w:szCs w:val="20"/>
        </w:rPr>
        <w:t>A</w:t>
      </w:r>
      <w:r>
        <w:rPr>
          <w:rFonts w:ascii="Arial" w:hAnsi="Arial" w:cs="Arial"/>
          <w:sz w:val="20"/>
          <w:szCs w:val="20"/>
        </w:rPr>
        <w:t>Cs</w:t>
      </w:r>
      <w:r>
        <w:rPr>
          <w:rFonts w:ascii="Arial" w:hAnsi="Arial" w:cs="Arial"/>
          <w:spacing w:val="32"/>
          <w:sz w:val="20"/>
          <w:szCs w:val="20"/>
        </w:rPr>
        <w:t xml:space="preserve"> </w:t>
      </w:r>
      <w:r>
        <w:rPr>
          <w:rFonts w:ascii="Arial" w:hAnsi="Arial" w:cs="Arial"/>
          <w:sz w:val="20"/>
          <w:szCs w:val="20"/>
        </w:rPr>
        <w:t>to</w:t>
      </w:r>
      <w:r>
        <w:rPr>
          <w:rFonts w:ascii="Arial" w:hAnsi="Arial" w:cs="Arial"/>
          <w:spacing w:val="35"/>
          <w:sz w:val="20"/>
          <w:szCs w:val="20"/>
        </w:rPr>
        <w:t xml:space="preserve"> </w:t>
      </w:r>
      <w:r>
        <w:rPr>
          <w:rFonts w:ascii="Arial" w:hAnsi="Arial" w:cs="Arial"/>
          <w:sz w:val="20"/>
          <w:szCs w:val="20"/>
        </w:rPr>
        <w:t>ensure i</w:t>
      </w:r>
      <w:r>
        <w:rPr>
          <w:rFonts w:ascii="Arial" w:hAnsi="Arial" w:cs="Arial"/>
          <w:spacing w:val="-5"/>
          <w:sz w:val="20"/>
          <w:szCs w:val="20"/>
        </w:rPr>
        <w:t>n</w:t>
      </w:r>
      <w:r>
        <w:rPr>
          <w:rFonts w:ascii="Arial" w:hAnsi="Arial" w:cs="Arial"/>
          <w:sz w:val="20"/>
          <w:szCs w:val="20"/>
        </w:rPr>
        <w:t>tegri</w:t>
      </w:r>
      <w:r>
        <w:rPr>
          <w:rFonts w:ascii="Arial" w:hAnsi="Arial" w:cs="Arial"/>
          <w:spacing w:val="-5"/>
          <w:sz w:val="20"/>
          <w:szCs w:val="20"/>
        </w:rPr>
        <w:t>t</w:t>
      </w:r>
      <w:r>
        <w:rPr>
          <w:rFonts w:ascii="Arial" w:hAnsi="Arial" w:cs="Arial"/>
          <w:spacing w:val="-17"/>
          <w:sz w:val="20"/>
          <w:szCs w:val="20"/>
        </w:rPr>
        <w:t>y</w:t>
      </w:r>
      <w:r>
        <w:rPr>
          <w:rFonts w:ascii="Arial" w:hAnsi="Arial" w:cs="Arial"/>
          <w:sz w:val="20"/>
          <w:szCs w:val="20"/>
        </w:rPr>
        <w:t xml:space="preserve">. </w:t>
      </w:r>
      <w:r>
        <w:rPr>
          <w:rFonts w:ascii="Arial" w:hAnsi="Arial" w:cs="Arial"/>
          <w:spacing w:val="45"/>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w w:val="90"/>
          <w:sz w:val="20"/>
          <w:szCs w:val="20"/>
        </w:rPr>
        <w:t>reason</w:t>
      </w:r>
      <w:r>
        <w:rPr>
          <w:rFonts w:ascii="Arial" w:hAnsi="Arial" w:cs="Arial"/>
          <w:spacing w:val="27"/>
          <w:w w:val="90"/>
          <w:sz w:val="20"/>
          <w:szCs w:val="20"/>
        </w:rPr>
        <w:t xml:space="preserve"> </w:t>
      </w:r>
      <w:r>
        <w:rPr>
          <w:rFonts w:ascii="Arial" w:hAnsi="Arial" w:cs="Arial"/>
          <w:sz w:val="20"/>
          <w:szCs w:val="20"/>
        </w:rPr>
        <w:t>M</w:t>
      </w:r>
      <w:r>
        <w:rPr>
          <w:rFonts w:ascii="Arial" w:hAnsi="Arial" w:cs="Arial"/>
          <w:spacing w:val="-5"/>
          <w:sz w:val="20"/>
          <w:szCs w:val="20"/>
        </w:rPr>
        <w:t>A</w:t>
      </w:r>
      <w:r>
        <w:rPr>
          <w:rFonts w:ascii="Arial" w:hAnsi="Arial" w:cs="Arial"/>
          <w:sz w:val="20"/>
          <w:szCs w:val="20"/>
        </w:rPr>
        <w:t>Cs</w:t>
      </w:r>
      <w:r>
        <w:rPr>
          <w:rFonts w:ascii="Arial" w:hAnsi="Arial" w:cs="Arial"/>
          <w:spacing w:val="26"/>
          <w:sz w:val="20"/>
          <w:szCs w:val="20"/>
        </w:rPr>
        <w:t xml:space="preserve"> </w:t>
      </w:r>
      <w:r>
        <w:rPr>
          <w:rFonts w:ascii="Arial" w:hAnsi="Arial" w:cs="Arial"/>
          <w:sz w:val="20"/>
          <w:szCs w:val="20"/>
        </w:rPr>
        <w:t>are</w:t>
      </w:r>
      <w:r>
        <w:rPr>
          <w:rFonts w:ascii="Arial" w:hAnsi="Arial" w:cs="Arial"/>
          <w:spacing w:val="-6"/>
          <w:sz w:val="20"/>
          <w:szCs w:val="20"/>
        </w:rPr>
        <w:t xml:space="preserve"> </w:t>
      </w:r>
      <w:r>
        <w:rPr>
          <w:rFonts w:ascii="Arial" w:hAnsi="Arial" w:cs="Arial"/>
          <w:sz w:val="20"/>
          <w:szCs w:val="20"/>
        </w:rPr>
        <w:t>more</w:t>
      </w:r>
      <w:r>
        <w:rPr>
          <w:rFonts w:ascii="Arial" w:hAnsi="Arial" w:cs="Arial"/>
          <w:spacing w:val="-7"/>
          <w:sz w:val="20"/>
          <w:szCs w:val="20"/>
        </w:rPr>
        <w:t xml:space="preserve"> </w:t>
      </w:r>
      <w:r>
        <w:rPr>
          <w:rFonts w:ascii="Arial" w:hAnsi="Arial" w:cs="Arial"/>
          <w:w w:val="94"/>
          <w:sz w:val="20"/>
          <w:szCs w:val="20"/>
        </w:rPr>
        <w:t>desirable</w:t>
      </w:r>
      <w:r>
        <w:rPr>
          <w:rFonts w:ascii="Arial" w:hAnsi="Arial" w:cs="Arial"/>
          <w:spacing w:val="24"/>
          <w:w w:val="94"/>
          <w:sz w:val="20"/>
          <w:szCs w:val="20"/>
        </w:rPr>
        <w:t xml:space="preserve"> </w:t>
      </w:r>
      <w:r>
        <w:rPr>
          <w:rFonts w:ascii="Arial" w:hAnsi="Arial" w:cs="Arial"/>
          <w:sz w:val="20"/>
          <w:szCs w:val="20"/>
        </w:rPr>
        <w:t>than</w:t>
      </w:r>
      <w:r>
        <w:rPr>
          <w:rFonts w:ascii="Arial" w:hAnsi="Arial" w:cs="Arial"/>
          <w:spacing w:val="28"/>
          <w:sz w:val="20"/>
          <w:szCs w:val="20"/>
        </w:rPr>
        <w:t xml:space="preserve"> </w:t>
      </w:r>
      <w:r>
        <w:rPr>
          <w:rFonts w:ascii="Arial" w:hAnsi="Arial" w:cs="Arial"/>
          <w:sz w:val="20"/>
          <w:szCs w:val="20"/>
        </w:rPr>
        <w:t>digital</w:t>
      </w:r>
      <w:r>
        <w:rPr>
          <w:rFonts w:ascii="Arial" w:hAnsi="Arial" w:cs="Arial"/>
          <w:spacing w:val="47"/>
          <w:sz w:val="20"/>
          <w:szCs w:val="20"/>
        </w:rPr>
        <w:t xml:space="preserve"> </w:t>
      </w:r>
      <w:r>
        <w:rPr>
          <w:rFonts w:ascii="Arial" w:hAnsi="Arial" w:cs="Arial"/>
          <w:w w:val="94"/>
          <w:sz w:val="20"/>
          <w:szCs w:val="20"/>
        </w:rPr>
        <w:t>signatures</w:t>
      </w:r>
      <w:r>
        <w:rPr>
          <w:rFonts w:ascii="Arial" w:hAnsi="Arial" w:cs="Arial"/>
          <w:spacing w:val="24"/>
          <w:w w:val="94"/>
          <w:sz w:val="20"/>
          <w:szCs w:val="20"/>
        </w:rPr>
        <w:t xml:space="preserve"> </w:t>
      </w:r>
      <w:r>
        <w:rPr>
          <w:rFonts w:ascii="Arial" w:hAnsi="Arial" w:cs="Arial"/>
          <w:sz w:val="20"/>
          <w:szCs w:val="20"/>
        </w:rPr>
        <w:t>in</w:t>
      </w:r>
      <w:r>
        <w:rPr>
          <w:rFonts w:ascii="Arial" w:hAnsi="Arial" w:cs="Arial"/>
          <w:spacing w:val="29"/>
          <w:sz w:val="20"/>
          <w:szCs w:val="20"/>
        </w:rPr>
        <w:t xml:space="preserve"> </w:t>
      </w:r>
      <w:r>
        <w:rPr>
          <w:rFonts w:ascii="Arial" w:hAnsi="Arial" w:cs="Arial"/>
          <w:w w:val="103"/>
          <w:sz w:val="20"/>
          <w:szCs w:val="20"/>
        </w:rPr>
        <w:t>this</w:t>
      </w:r>
    </w:p>
    <w:p w14:paraId="4091F63F" w14:textId="77777777" w:rsidR="009E6749" w:rsidRDefault="009E6749">
      <w:pPr>
        <w:spacing w:after="0"/>
        <w:jc w:val="both"/>
        <w:sectPr w:rsidR="009E6749">
          <w:pgSz w:w="12240" w:h="15840"/>
          <w:pgMar w:top="1480" w:right="1720" w:bottom="1920" w:left="1720" w:header="0" w:footer="1736" w:gutter="0"/>
          <w:cols w:space="720"/>
        </w:sectPr>
      </w:pPr>
    </w:p>
    <w:p w14:paraId="3AA09B77" w14:textId="77777777" w:rsidR="009E6749" w:rsidRDefault="009E6749">
      <w:pPr>
        <w:spacing w:after="0" w:line="200" w:lineRule="exact"/>
        <w:rPr>
          <w:sz w:val="20"/>
          <w:szCs w:val="20"/>
        </w:rPr>
      </w:pPr>
    </w:p>
    <w:p w14:paraId="3E78F022" w14:textId="77777777" w:rsidR="009E6749" w:rsidRDefault="009E6749">
      <w:pPr>
        <w:spacing w:after="0" w:line="200" w:lineRule="exact"/>
        <w:rPr>
          <w:sz w:val="20"/>
          <w:szCs w:val="20"/>
        </w:rPr>
      </w:pPr>
    </w:p>
    <w:p w14:paraId="40A12244" w14:textId="77777777" w:rsidR="009E6749" w:rsidRDefault="009E6749">
      <w:pPr>
        <w:spacing w:after="0" w:line="200" w:lineRule="exact"/>
        <w:rPr>
          <w:sz w:val="20"/>
          <w:szCs w:val="20"/>
        </w:rPr>
      </w:pPr>
    </w:p>
    <w:p w14:paraId="00AC6359" w14:textId="77777777" w:rsidR="009E6749" w:rsidRDefault="009E6749">
      <w:pPr>
        <w:spacing w:after="0" w:line="200" w:lineRule="exact"/>
        <w:rPr>
          <w:sz w:val="20"/>
          <w:szCs w:val="20"/>
        </w:rPr>
      </w:pPr>
    </w:p>
    <w:p w14:paraId="706BFC3C" w14:textId="77777777" w:rsidR="009E6749" w:rsidRDefault="009E6749">
      <w:pPr>
        <w:spacing w:before="7" w:after="0" w:line="200" w:lineRule="exact"/>
        <w:rPr>
          <w:sz w:val="20"/>
          <w:szCs w:val="20"/>
        </w:rPr>
      </w:pPr>
    </w:p>
    <w:p w14:paraId="79B87EC2" w14:textId="77777777" w:rsidR="009E6749" w:rsidRDefault="009E6749">
      <w:pPr>
        <w:spacing w:before="21" w:after="0" w:line="249" w:lineRule="auto"/>
        <w:ind w:left="955" w:right="916"/>
        <w:jc w:val="both"/>
        <w:rPr>
          <w:rFonts w:ascii="Arial" w:hAnsi="Arial" w:cs="Arial"/>
          <w:sz w:val="20"/>
          <w:szCs w:val="20"/>
        </w:rPr>
      </w:pPr>
      <w:r>
        <w:rPr>
          <w:rFonts w:ascii="Arial" w:hAnsi="Arial" w:cs="Arial"/>
          <w:sz w:val="20"/>
          <w:szCs w:val="20"/>
        </w:rPr>
        <w:t>situation</w:t>
      </w:r>
      <w:r>
        <w:rPr>
          <w:rFonts w:ascii="Arial" w:hAnsi="Arial" w:cs="Arial"/>
          <w:spacing w:val="52"/>
          <w:sz w:val="20"/>
          <w:szCs w:val="20"/>
        </w:rPr>
        <w:t xml:space="preserve"> </w:t>
      </w:r>
      <w:r>
        <w:rPr>
          <w:rFonts w:ascii="Arial" w:hAnsi="Arial" w:cs="Arial"/>
          <w:sz w:val="20"/>
          <w:szCs w:val="20"/>
        </w:rPr>
        <w:t>is</w:t>
      </w:r>
      <w:r>
        <w:rPr>
          <w:rFonts w:ascii="Arial" w:hAnsi="Arial" w:cs="Arial"/>
          <w:spacing w:val="24"/>
          <w:sz w:val="20"/>
          <w:szCs w:val="20"/>
        </w:rPr>
        <w:t xml:space="preserve"> </w:t>
      </w:r>
      <w:r>
        <w:rPr>
          <w:rFonts w:ascii="Arial" w:hAnsi="Arial" w:cs="Arial"/>
          <w:sz w:val="20"/>
          <w:szCs w:val="20"/>
        </w:rPr>
        <w:t xml:space="preserve">that </w:t>
      </w:r>
      <w:r>
        <w:rPr>
          <w:rFonts w:ascii="Arial" w:hAnsi="Arial" w:cs="Arial"/>
          <w:spacing w:val="10"/>
          <w:sz w:val="20"/>
          <w:szCs w:val="20"/>
        </w:rPr>
        <w:t xml:space="preserve"> </w:t>
      </w:r>
      <w:r>
        <w:rPr>
          <w:rFonts w:ascii="Arial" w:hAnsi="Arial" w:cs="Arial"/>
          <w:w w:val="93"/>
          <w:sz w:val="20"/>
          <w:szCs w:val="20"/>
        </w:rPr>
        <w:t>a</w:t>
      </w:r>
      <w:r>
        <w:rPr>
          <w:rFonts w:ascii="Arial" w:hAnsi="Arial" w:cs="Arial"/>
          <w:spacing w:val="-5"/>
          <w:w w:val="93"/>
          <w:sz w:val="20"/>
          <w:szCs w:val="20"/>
        </w:rPr>
        <w:t>ny</w:t>
      </w:r>
      <w:r>
        <w:rPr>
          <w:rFonts w:ascii="Arial" w:hAnsi="Arial" w:cs="Arial"/>
          <w:w w:val="93"/>
          <w:sz w:val="20"/>
          <w:szCs w:val="20"/>
        </w:rPr>
        <w:t>one</w:t>
      </w:r>
      <w:r>
        <w:rPr>
          <w:rFonts w:ascii="Arial" w:hAnsi="Arial" w:cs="Arial"/>
          <w:spacing w:val="40"/>
          <w:w w:val="93"/>
          <w:sz w:val="20"/>
          <w:szCs w:val="20"/>
        </w:rPr>
        <w:t xml:space="preserve"> </w:t>
      </w:r>
      <w:r>
        <w:rPr>
          <w:rFonts w:ascii="Arial" w:hAnsi="Arial" w:cs="Arial"/>
          <w:sz w:val="20"/>
          <w:szCs w:val="20"/>
        </w:rPr>
        <w:t>who</w:t>
      </w:r>
      <w:r>
        <w:rPr>
          <w:rFonts w:ascii="Arial" w:hAnsi="Arial" w:cs="Arial"/>
          <w:spacing w:val="21"/>
          <w:sz w:val="20"/>
          <w:szCs w:val="20"/>
        </w:rPr>
        <w:t xml:space="preserve"> </w:t>
      </w:r>
      <w:r>
        <w:rPr>
          <w:rFonts w:ascii="Arial" w:hAnsi="Arial" w:cs="Arial"/>
          <w:sz w:val="20"/>
          <w:szCs w:val="20"/>
        </w:rPr>
        <w:t>can</w:t>
      </w:r>
      <w:r>
        <w:rPr>
          <w:rFonts w:ascii="Arial" w:hAnsi="Arial" w:cs="Arial"/>
          <w:spacing w:val="10"/>
          <w:sz w:val="20"/>
          <w:szCs w:val="20"/>
        </w:rPr>
        <w:t xml:space="preserve"> </w:t>
      </w:r>
      <w:r>
        <w:rPr>
          <w:rFonts w:ascii="Arial" w:hAnsi="Arial" w:cs="Arial"/>
          <w:spacing w:val="-5"/>
          <w:sz w:val="20"/>
          <w:szCs w:val="20"/>
        </w:rPr>
        <w:t>v</w:t>
      </w:r>
      <w:r>
        <w:rPr>
          <w:rFonts w:ascii="Arial" w:hAnsi="Arial" w:cs="Arial"/>
          <w:sz w:val="20"/>
          <w:szCs w:val="20"/>
        </w:rPr>
        <w:t>erify</w:t>
      </w:r>
      <w:r>
        <w:rPr>
          <w:rFonts w:ascii="Arial" w:hAnsi="Arial" w:cs="Arial"/>
          <w:spacing w:val="48"/>
          <w:sz w:val="20"/>
          <w:szCs w:val="20"/>
        </w:rPr>
        <w:t xml:space="preserve"> </w:t>
      </w:r>
      <w:r>
        <w:rPr>
          <w:rFonts w:ascii="Arial" w:hAnsi="Arial" w:cs="Arial"/>
          <w:sz w:val="20"/>
          <w:szCs w:val="20"/>
        </w:rPr>
        <w:t>the</w:t>
      </w:r>
      <w:r>
        <w:rPr>
          <w:rFonts w:ascii="Arial" w:hAnsi="Arial" w:cs="Arial"/>
          <w:spacing w:val="33"/>
          <w:sz w:val="20"/>
          <w:szCs w:val="20"/>
        </w:rPr>
        <w:t xml:space="preserve"> </w:t>
      </w:r>
      <w:r>
        <w:rPr>
          <w:rFonts w:ascii="Arial" w:hAnsi="Arial" w:cs="Arial"/>
          <w:sz w:val="20"/>
          <w:szCs w:val="20"/>
        </w:rPr>
        <w:t>authe</w:t>
      </w:r>
      <w:r>
        <w:rPr>
          <w:rFonts w:ascii="Arial" w:hAnsi="Arial" w:cs="Arial"/>
          <w:spacing w:val="-5"/>
          <w:sz w:val="20"/>
          <w:szCs w:val="20"/>
        </w:rPr>
        <w:t>n</w:t>
      </w:r>
      <w:r>
        <w:rPr>
          <w:rFonts w:ascii="Arial" w:hAnsi="Arial" w:cs="Arial"/>
          <w:sz w:val="20"/>
          <w:szCs w:val="20"/>
        </w:rPr>
        <w:t>tici</w:t>
      </w:r>
      <w:r>
        <w:rPr>
          <w:rFonts w:ascii="Arial" w:hAnsi="Arial" w:cs="Arial"/>
          <w:spacing w:val="-5"/>
          <w:sz w:val="20"/>
          <w:szCs w:val="20"/>
        </w:rPr>
        <w:t>t</w:t>
      </w:r>
      <w:r>
        <w:rPr>
          <w:rFonts w:ascii="Arial" w:hAnsi="Arial" w:cs="Arial"/>
          <w:sz w:val="20"/>
          <w:szCs w:val="20"/>
        </w:rPr>
        <w:t xml:space="preserve">y </w:t>
      </w:r>
      <w:r>
        <w:rPr>
          <w:rFonts w:ascii="Arial" w:hAnsi="Arial" w:cs="Arial"/>
          <w:spacing w:val="18"/>
          <w:sz w:val="20"/>
          <w:szCs w:val="20"/>
        </w:rPr>
        <w:t xml:space="preserve"> </w:t>
      </w:r>
      <w:r>
        <w:rPr>
          <w:rFonts w:ascii="Arial" w:hAnsi="Arial" w:cs="Arial"/>
          <w:sz w:val="20"/>
          <w:szCs w:val="20"/>
        </w:rPr>
        <w:t>of</w:t>
      </w:r>
      <w:r>
        <w:rPr>
          <w:rFonts w:ascii="Arial" w:hAnsi="Arial" w:cs="Arial"/>
          <w:spacing w:val="29"/>
          <w:sz w:val="20"/>
          <w:szCs w:val="20"/>
        </w:rPr>
        <w:t xml:space="preserve"> </w:t>
      </w:r>
      <w:r>
        <w:rPr>
          <w:rFonts w:ascii="Arial" w:hAnsi="Arial" w:cs="Arial"/>
          <w:sz w:val="20"/>
          <w:szCs w:val="20"/>
        </w:rPr>
        <w:t>a</w:t>
      </w:r>
      <w:r>
        <w:rPr>
          <w:rFonts w:ascii="Arial" w:hAnsi="Arial" w:cs="Arial"/>
          <w:spacing w:val="23"/>
          <w:sz w:val="20"/>
          <w:szCs w:val="20"/>
        </w:rPr>
        <w:t xml:space="preserve"> </w:t>
      </w:r>
      <w:r>
        <w:rPr>
          <w:rFonts w:ascii="Arial" w:hAnsi="Arial" w:cs="Arial"/>
          <w:sz w:val="20"/>
          <w:szCs w:val="20"/>
        </w:rPr>
        <w:t>M</w:t>
      </w:r>
      <w:r>
        <w:rPr>
          <w:rFonts w:ascii="Arial" w:hAnsi="Arial" w:cs="Arial"/>
          <w:spacing w:val="-5"/>
          <w:sz w:val="20"/>
          <w:szCs w:val="20"/>
        </w:rPr>
        <w:t>A</w:t>
      </w:r>
      <w:r>
        <w:rPr>
          <w:rFonts w:ascii="Arial" w:hAnsi="Arial" w:cs="Arial"/>
          <w:sz w:val="20"/>
          <w:szCs w:val="20"/>
        </w:rPr>
        <w:t xml:space="preserve">C </w:t>
      </w:r>
      <w:r>
        <w:rPr>
          <w:rFonts w:ascii="Arial" w:hAnsi="Arial" w:cs="Arial"/>
          <w:spacing w:val="9"/>
          <w:sz w:val="20"/>
          <w:szCs w:val="20"/>
        </w:rPr>
        <w:t xml:space="preserve"> </w:t>
      </w:r>
      <w:r>
        <w:rPr>
          <w:rFonts w:ascii="Arial" w:hAnsi="Arial" w:cs="Arial"/>
          <w:sz w:val="20"/>
          <w:szCs w:val="20"/>
        </w:rPr>
        <w:t>can</w:t>
      </w:r>
      <w:r>
        <w:rPr>
          <w:rFonts w:ascii="Arial" w:hAnsi="Arial" w:cs="Arial"/>
          <w:spacing w:val="10"/>
          <w:sz w:val="20"/>
          <w:szCs w:val="20"/>
        </w:rPr>
        <w:t xml:space="preserve"> </w:t>
      </w:r>
      <w:r>
        <w:rPr>
          <w:rFonts w:ascii="Arial" w:hAnsi="Arial" w:cs="Arial"/>
          <w:sz w:val="20"/>
          <w:szCs w:val="20"/>
        </w:rPr>
        <w:t>also create</w:t>
      </w:r>
      <w:r>
        <w:rPr>
          <w:rFonts w:ascii="Arial" w:hAnsi="Arial" w:cs="Arial"/>
          <w:spacing w:val="-8"/>
          <w:sz w:val="20"/>
          <w:szCs w:val="20"/>
        </w:rPr>
        <w:t xml:space="preserve"> </w:t>
      </w:r>
      <w:r>
        <w:rPr>
          <w:rFonts w:ascii="Arial" w:hAnsi="Arial" w:cs="Arial"/>
          <w:sz w:val="20"/>
          <w:szCs w:val="20"/>
        </w:rPr>
        <w:t>one</w:t>
      </w:r>
      <w:r>
        <w:rPr>
          <w:rFonts w:ascii="Arial" w:hAnsi="Arial" w:cs="Arial"/>
          <w:spacing w:val="-6"/>
          <w:sz w:val="20"/>
          <w:szCs w:val="20"/>
        </w:rPr>
        <w:t xml:space="preserve"> </w:t>
      </w:r>
      <w:r>
        <w:rPr>
          <w:rFonts w:ascii="Arial" w:hAnsi="Arial" w:cs="Arial"/>
          <w:sz w:val="20"/>
          <w:szCs w:val="20"/>
        </w:rPr>
        <w:t>(as</w:t>
      </w:r>
      <w:r>
        <w:rPr>
          <w:rFonts w:ascii="Arial" w:hAnsi="Arial" w:cs="Arial"/>
          <w:spacing w:val="6"/>
          <w:sz w:val="20"/>
          <w:szCs w:val="20"/>
        </w:rPr>
        <w:t xml:space="preserve"> </w:t>
      </w:r>
      <w:r>
        <w:rPr>
          <w:rFonts w:ascii="Arial" w:hAnsi="Arial" w:cs="Arial"/>
          <w:spacing w:val="-6"/>
          <w:sz w:val="20"/>
          <w:szCs w:val="20"/>
        </w:rPr>
        <w:t>w</w:t>
      </w:r>
      <w:r>
        <w:rPr>
          <w:rFonts w:ascii="Arial" w:hAnsi="Arial" w:cs="Arial"/>
          <w:sz w:val="20"/>
          <w:szCs w:val="20"/>
        </w:rPr>
        <w:t>as</w:t>
      </w:r>
      <w:r>
        <w:rPr>
          <w:rFonts w:ascii="Arial" w:hAnsi="Arial" w:cs="Arial"/>
          <w:spacing w:val="-5"/>
          <w:sz w:val="20"/>
          <w:szCs w:val="20"/>
        </w:rPr>
        <w:t xml:space="preserve"> </w:t>
      </w:r>
      <w:r>
        <w:rPr>
          <w:rFonts w:ascii="Arial" w:hAnsi="Arial" w:cs="Arial"/>
          <w:spacing w:val="6"/>
          <w:sz w:val="20"/>
          <w:szCs w:val="20"/>
        </w:rPr>
        <w:t>p</w:t>
      </w:r>
      <w:r>
        <w:rPr>
          <w:rFonts w:ascii="Arial" w:hAnsi="Arial" w:cs="Arial"/>
          <w:sz w:val="20"/>
          <w:szCs w:val="20"/>
        </w:rPr>
        <w:t>oi</w:t>
      </w:r>
      <w:r>
        <w:rPr>
          <w:rFonts w:ascii="Arial" w:hAnsi="Arial" w:cs="Arial"/>
          <w:spacing w:val="-5"/>
          <w:sz w:val="20"/>
          <w:szCs w:val="20"/>
        </w:rPr>
        <w:t>n</w:t>
      </w:r>
      <w:r>
        <w:rPr>
          <w:rFonts w:ascii="Arial" w:hAnsi="Arial" w:cs="Arial"/>
          <w:sz w:val="20"/>
          <w:szCs w:val="20"/>
        </w:rPr>
        <w:t>ted</w:t>
      </w:r>
      <w:r>
        <w:rPr>
          <w:rFonts w:ascii="Arial" w:hAnsi="Arial" w:cs="Arial"/>
          <w:spacing w:val="24"/>
          <w:sz w:val="20"/>
          <w:szCs w:val="20"/>
        </w:rPr>
        <w:t xml:space="preserve"> </w:t>
      </w:r>
      <w:r>
        <w:rPr>
          <w:rFonts w:ascii="Arial" w:hAnsi="Arial" w:cs="Arial"/>
          <w:sz w:val="20"/>
          <w:szCs w:val="20"/>
        </w:rPr>
        <w:t>out</w:t>
      </w:r>
      <w:r>
        <w:rPr>
          <w:rFonts w:ascii="Arial" w:hAnsi="Arial" w:cs="Arial"/>
          <w:spacing w:val="39"/>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pacing w:val="-5"/>
          <w:sz w:val="20"/>
          <w:szCs w:val="20"/>
        </w:rPr>
        <w:t>ov</w:t>
      </w:r>
      <w:r>
        <w:rPr>
          <w:rFonts w:ascii="Arial" w:hAnsi="Arial" w:cs="Arial"/>
          <w:sz w:val="20"/>
          <w:szCs w:val="20"/>
        </w:rPr>
        <w:t xml:space="preserve">e). </w:t>
      </w:r>
      <w:r>
        <w:rPr>
          <w:rFonts w:ascii="Arial" w:hAnsi="Arial" w:cs="Arial"/>
          <w:spacing w:val="1"/>
          <w:sz w:val="20"/>
          <w:szCs w:val="20"/>
        </w:rPr>
        <w:t xml:space="preserve"> </w:t>
      </w:r>
      <w:r>
        <w:rPr>
          <w:rFonts w:ascii="Arial" w:hAnsi="Arial" w:cs="Arial"/>
          <w:sz w:val="20"/>
          <w:szCs w:val="20"/>
        </w:rPr>
        <w:t xml:space="preserve">With </w:t>
      </w:r>
      <w:r>
        <w:rPr>
          <w:rFonts w:ascii="Arial" w:hAnsi="Arial" w:cs="Arial"/>
          <w:spacing w:val="19"/>
          <w:sz w:val="20"/>
          <w:szCs w:val="20"/>
        </w:rPr>
        <w:t xml:space="preserve"> </w:t>
      </w:r>
      <w:r>
        <w:rPr>
          <w:rFonts w:ascii="Arial" w:hAnsi="Arial" w:cs="Arial"/>
          <w:sz w:val="20"/>
          <w:szCs w:val="20"/>
        </w:rPr>
        <w:t xml:space="preserve">digital </w:t>
      </w:r>
      <w:r>
        <w:rPr>
          <w:rFonts w:ascii="Arial" w:hAnsi="Arial" w:cs="Arial"/>
          <w:spacing w:val="2"/>
          <w:sz w:val="20"/>
          <w:szCs w:val="20"/>
        </w:rPr>
        <w:t xml:space="preserve"> </w:t>
      </w:r>
      <w:r>
        <w:rPr>
          <w:rFonts w:ascii="Arial" w:hAnsi="Arial" w:cs="Arial"/>
          <w:w w:val="94"/>
          <w:sz w:val="20"/>
          <w:szCs w:val="20"/>
        </w:rPr>
        <w:t>signatures</w:t>
      </w:r>
      <w:r>
        <w:rPr>
          <w:rFonts w:ascii="Arial" w:hAnsi="Arial" w:cs="Arial"/>
          <w:spacing w:val="35"/>
          <w:w w:val="94"/>
          <w:sz w:val="20"/>
          <w:szCs w:val="20"/>
        </w:rPr>
        <w:t xml:space="preserve"> </w:t>
      </w:r>
      <w:r>
        <w:rPr>
          <w:rFonts w:ascii="Arial" w:hAnsi="Arial" w:cs="Arial"/>
          <w:sz w:val="20"/>
          <w:szCs w:val="20"/>
        </w:rPr>
        <w:t>on</w:t>
      </w:r>
      <w:r>
        <w:rPr>
          <w:rFonts w:ascii="Arial" w:hAnsi="Arial" w:cs="Arial"/>
          <w:spacing w:val="17"/>
          <w:sz w:val="20"/>
          <w:szCs w:val="20"/>
        </w:rPr>
        <w:t xml:space="preserve"> </w:t>
      </w:r>
      <w:r>
        <w:rPr>
          <w:rFonts w:ascii="Arial" w:hAnsi="Arial" w:cs="Arial"/>
          <w:sz w:val="20"/>
          <w:szCs w:val="20"/>
        </w:rPr>
        <w:t>the</w:t>
      </w:r>
      <w:r>
        <w:rPr>
          <w:rFonts w:ascii="Arial" w:hAnsi="Arial" w:cs="Arial"/>
          <w:spacing w:val="28"/>
          <w:sz w:val="20"/>
          <w:szCs w:val="20"/>
        </w:rPr>
        <w:t xml:space="preserve"> </w:t>
      </w:r>
      <w:r>
        <w:rPr>
          <w:rFonts w:ascii="Arial" w:hAnsi="Arial" w:cs="Arial"/>
          <w:sz w:val="20"/>
          <w:szCs w:val="20"/>
        </w:rPr>
        <w:t>other hand,</w:t>
      </w:r>
      <w:r>
        <w:rPr>
          <w:rFonts w:ascii="Arial" w:hAnsi="Arial" w:cs="Arial"/>
          <w:spacing w:val="10"/>
          <w:sz w:val="20"/>
          <w:szCs w:val="20"/>
        </w:rPr>
        <w:t xml:space="preserve"> </w:t>
      </w:r>
      <w:r>
        <w:rPr>
          <w:rFonts w:ascii="Arial" w:hAnsi="Arial" w:cs="Arial"/>
          <w:sz w:val="20"/>
          <w:szCs w:val="20"/>
        </w:rPr>
        <w:t>if</w:t>
      </w:r>
      <w:r>
        <w:rPr>
          <w:rFonts w:ascii="Arial" w:hAnsi="Arial" w:cs="Arial"/>
          <w:spacing w:val="37"/>
          <w:sz w:val="20"/>
          <w:szCs w:val="20"/>
        </w:rPr>
        <w:t xml:space="preserve"> </w:t>
      </w:r>
      <w:r>
        <w:rPr>
          <w:rFonts w:ascii="Arial" w:hAnsi="Arial" w:cs="Arial"/>
          <w:sz w:val="20"/>
          <w:szCs w:val="20"/>
        </w:rPr>
        <w:t>Alice</w:t>
      </w:r>
      <w:r>
        <w:rPr>
          <w:rFonts w:ascii="Arial" w:hAnsi="Arial" w:cs="Arial"/>
          <w:spacing w:val="22"/>
          <w:sz w:val="20"/>
          <w:szCs w:val="20"/>
        </w:rPr>
        <w:t xml:space="preserve"> </w:t>
      </w:r>
      <w:r>
        <w:rPr>
          <w:rFonts w:ascii="Arial" w:hAnsi="Arial" w:cs="Arial"/>
          <w:w w:val="90"/>
          <w:sz w:val="20"/>
          <w:szCs w:val="20"/>
        </w:rPr>
        <w:t>signs</w:t>
      </w:r>
      <w:r>
        <w:rPr>
          <w:rFonts w:ascii="Arial" w:hAnsi="Arial" w:cs="Arial"/>
          <w:spacing w:val="28"/>
          <w:w w:val="90"/>
          <w:sz w:val="20"/>
          <w:szCs w:val="20"/>
        </w:rPr>
        <w:t xml:space="preserve"> </w:t>
      </w:r>
      <w:r>
        <w:rPr>
          <w:rFonts w:ascii="Arial" w:hAnsi="Arial" w:cs="Arial"/>
          <w:sz w:val="20"/>
          <w:szCs w:val="20"/>
        </w:rPr>
        <w:t>a</w:t>
      </w:r>
      <w:r>
        <w:rPr>
          <w:rFonts w:ascii="Arial" w:hAnsi="Arial" w:cs="Arial"/>
          <w:spacing w:val="9"/>
          <w:sz w:val="20"/>
          <w:szCs w:val="20"/>
        </w:rPr>
        <w:t xml:space="preserve"> </w:t>
      </w:r>
      <w:r>
        <w:rPr>
          <w:rFonts w:ascii="Arial" w:hAnsi="Arial" w:cs="Arial"/>
          <w:w w:val="86"/>
          <w:sz w:val="20"/>
          <w:szCs w:val="20"/>
        </w:rPr>
        <w:t>message</w:t>
      </w:r>
      <w:r>
        <w:rPr>
          <w:rFonts w:ascii="Arial" w:hAnsi="Arial" w:cs="Arial"/>
          <w:spacing w:val="30"/>
          <w:w w:val="86"/>
          <w:sz w:val="20"/>
          <w:szCs w:val="20"/>
        </w:rPr>
        <w:t xml:space="preserve"> </w:t>
      </w:r>
      <w:r>
        <w:rPr>
          <w:rFonts w:ascii="Arial" w:hAnsi="Arial" w:cs="Arial"/>
          <w:w w:val="132"/>
          <w:sz w:val="20"/>
          <w:szCs w:val="20"/>
        </w:rPr>
        <w:t>it</w:t>
      </w:r>
      <w:r>
        <w:rPr>
          <w:rFonts w:ascii="Arial" w:hAnsi="Arial" w:cs="Arial"/>
          <w:spacing w:val="4"/>
          <w:w w:val="132"/>
          <w:sz w:val="20"/>
          <w:szCs w:val="20"/>
        </w:rPr>
        <w:t xml:space="preserve"> </w:t>
      </w:r>
      <w:r>
        <w:rPr>
          <w:rFonts w:ascii="Arial" w:hAnsi="Arial" w:cs="Arial"/>
          <w:sz w:val="20"/>
          <w:szCs w:val="20"/>
        </w:rPr>
        <w:t>is</w:t>
      </w:r>
      <w:r>
        <w:rPr>
          <w:rFonts w:ascii="Arial" w:hAnsi="Arial" w:cs="Arial"/>
          <w:spacing w:val="10"/>
          <w:sz w:val="20"/>
          <w:szCs w:val="20"/>
        </w:rPr>
        <w:t xml:space="preserve"> </w:t>
      </w:r>
      <w:r>
        <w:rPr>
          <w:rFonts w:ascii="Arial" w:hAnsi="Arial" w:cs="Arial"/>
          <w:sz w:val="20"/>
          <w:szCs w:val="20"/>
        </w:rPr>
        <w:t>clear</w:t>
      </w:r>
      <w:r>
        <w:rPr>
          <w:rFonts w:ascii="Arial" w:hAnsi="Arial" w:cs="Arial"/>
          <w:spacing w:val="-4"/>
          <w:sz w:val="20"/>
          <w:szCs w:val="20"/>
        </w:rPr>
        <w:t xml:space="preserve"> </w:t>
      </w:r>
      <w:r>
        <w:rPr>
          <w:rFonts w:ascii="Arial" w:hAnsi="Arial" w:cs="Arial"/>
          <w:sz w:val="20"/>
          <w:szCs w:val="20"/>
        </w:rPr>
        <w:t>that</w:t>
      </w:r>
      <w:r>
        <w:rPr>
          <w:rFonts w:ascii="Arial" w:hAnsi="Arial" w:cs="Arial"/>
          <w:spacing w:val="52"/>
          <w:sz w:val="20"/>
          <w:szCs w:val="20"/>
        </w:rPr>
        <w:t xml:space="preserve"> </w:t>
      </w:r>
      <w:r>
        <w:rPr>
          <w:rFonts w:ascii="Arial" w:hAnsi="Arial" w:cs="Arial"/>
          <w:sz w:val="20"/>
          <w:szCs w:val="20"/>
        </w:rPr>
        <w:t>Alice</w:t>
      </w:r>
      <w:r>
        <w:rPr>
          <w:rFonts w:ascii="Arial" w:hAnsi="Arial" w:cs="Arial"/>
          <w:spacing w:val="22"/>
          <w:sz w:val="20"/>
          <w:szCs w:val="20"/>
        </w:rPr>
        <w:t xml:space="preserve"> </w:t>
      </w:r>
      <w:r>
        <w:rPr>
          <w:rFonts w:ascii="Arial" w:hAnsi="Arial" w:cs="Arial"/>
          <w:sz w:val="20"/>
          <w:szCs w:val="20"/>
        </w:rPr>
        <w:t>is</w:t>
      </w:r>
      <w:r>
        <w:rPr>
          <w:rFonts w:ascii="Arial" w:hAnsi="Arial" w:cs="Arial"/>
          <w:spacing w:val="10"/>
          <w:sz w:val="20"/>
          <w:szCs w:val="20"/>
        </w:rPr>
        <w:t xml:space="preserve"> </w:t>
      </w:r>
      <w:r>
        <w:rPr>
          <w:rFonts w:ascii="Arial" w:hAnsi="Arial" w:cs="Arial"/>
          <w:sz w:val="20"/>
          <w:szCs w:val="20"/>
        </w:rPr>
        <w:t>the</w:t>
      </w:r>
      <w:r>
        <w:rPr>
          <w:rFonts w:ascii="Arial" w:hAnsi="Arial" w:cs="Arial"/>
          <w:spacing w:val="19"/>
          <w:sz w:val="20"/>
          <w:szCs w:val="20"/>
        </w:rPr>
        <w:t xml:space="preserve"> </w:t>
      </w:r>
      <w:r>
        <w:rPr>
          <w:rFonts w:ascii="Arial" w:hAnsi="Arial" w:cs="Arial"/>
          <w:sz w:val="20"/>
          <w:szCs w:val="20"/>
        </w:rPr>
        <w:t>only</w:t>
      </w:r>
      <w:r>
        <w:rPr>
          <w:rFonts w:ascii="Arial" w:hAnsi="Arial" w:cs="Arial"/>
          <w:spacing w:val="22"/>
          <w:sz w:val="20"/>
          <w:szCs w:val="20"/>
        </w:rPr>
        <w:t xml:space="preserve"> </w:t>
      </w:r>
      <w:r>
        <w:rPr>
          <w:rFonts w:ascii="Arial" w:hAnsi="Arial" w:cs="Arial"/>
          <w:sz w:val="20"/>
          <w:szCs w:val="20"/>
        </w:rPr>
        <w:t>one</w:t>
      </w:r>
      <w:r>
        <w:rPr>
          <w:rFonts w:ascii="Arial" w:hAnsi="Arial" w:cs="Arial"/>
          <w:spacing w:val="-15"/>
          <w:sz w:val="20"/>
          <w:szCs w:val="20"/>
        </w:rPr>
        <w:t xml:space="preserve"> </w:t>
      </w:r>
      <w:r>
        <w:rPr>
          <w:rFonts w:ascii="Arial" w:hAnsi="Arial" w:cs="Arial"/>
          <w:sz w:val="20"/>
          <w:szCs w:val="20"/>
        </w:rPr>
        <w:t>who</w:t>
      </w:r>
      <w:r>
        <w:rPr>
          <w:rFonts w:ascii="Arial" w:hAnsi="Arial" w:cs="Arial"/>
          <w:spacing w:val="7"/>
          <w:sz w:val="20"/>
          <w:szCs w:val="20"/>
        </w:rPr>
        <w:t xml:space="preserve"> </w:t>
      </w:r>
      <w:r>
        <w:rPr>
          <w:rFonts w:ascii="Arial" w:hAnsi="Arial" w:cs="Arial"/>
          <w:sz w:val="20"/>
          <w:szCs w:val="20"/>
        </w:rPr>
        <w:t xml:space="preserve">could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14"/>
          <w:w w:val="92"/>
          <w:sz w:val="20"/>
          <w:szCs w:val="20"/>
        </w:rPr>
        <w:t xml:space="preserve"> </w:t>
      </w:r>
      <w:r>
        <w:rPr>
          <w:rFonts w:ascii="Arial" w:hAnsi="Arial" w:cs="Arial"/>
          <w:w w:val="92"/>
          <w:sz w:val="20"/>
          <w:szCs w:val="20"/>
        </w:rPr>
        <w:t>signed</w:t>
      </w:r>
      <w:r>
        <w:rPr>
          <w:rFonts w:ascii="Arial" w:hAnsi="Arial" w:cs="Arial"/>
          <w:spacing w:val="12"/>
          <w:w w:val="92"/>
          <w:sz w:val="20"/>
          <w:szCs w:val="20"/>
        </w:rPr>
        <w:t xml:space="preserve"> </w:t>
      </w:r>
      <w:r>
        <w:rPr>
          <w:rFonts w:ascii="Arial" w:hAnsi="Arial" w:cs="Arial"/>
          <w:sz w:val="20"/>
          <w:szCs w:val="20"/>
        </w:rPr>
        <w:t xml:space="preserve">it. </w:t>
      </w:r>
      <w:r>
        <w:rPr>
          <w:rFonts w:ascii="Arial" w:hAnsi="Arial" w:cs="Arial"/>
          <w:spacing w:val="8"/>
          <w:sz w:val="20"/>
          <w:szCs w:val="20"/>
        </w:rPr>
        <w:t xml:space="preserve"> </w:t>
      </w:r>
      <w:r>
        <w:rPr>
          <w:rFonts w:ascii="Arial" w:hAnsi="Arial" w:cs="Arial"/>
          <w:sz w:val="20"/>
          <w:szCs w:val="20"/>
        </w:rPr>
        <w:t>This</w:t>
      </w:r>
      <w:r>
        <w:rPr>
          <w:rFonts w:ascii="Arial" w:hAnsi="Arial" w:cs="Arial"/>
          <w:spacing w:val="15"/>
          <w:sz w:val="20"/>
          <w:szCs w:val="20"/>
        </w:rPr>
        <w:t xml:space="preserve"> </w:t>
      </w:r>
      <w:r>
        <w:rPr>
          <w:rFonts w:ascii="Arial" w:hAnsi="Arial" w:cs="Arial"/>
          <w:spacing w:val="-6"/>
          <w:sz w:val="20"/>
          <w:szCs w:val="20"/>
        </w:rPr>
        <w:t>w</w:t>
      </w:r>
      <w:r>
        <w:rPr>
          <w:rFonts w:ascii="Arial" w:hAnsi="Arial" w:cs="Arial"/>
          <w:sz w:val="20"/>
          <w:szCs w:val="20"/>
        </w:rPr>
        <w:t>ould</w:t>
      </w:r>
      <w:r>
        <w:rPr>
          <w:rFonts w:ascii="Arial" w:hAnsi="Arial" w:cs="Arial"/>
          <w:spacing w:val="2"/>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z w:val="20"/>
          <w:szCs w:val="20"/>
        </w:rPr>
        <w:t>vide</w:t>
      </w:r>
      <w:r>
        <w:rPr>
          <w:rFonts w:ascii="Arial" w:hAnsi="Arial" w:cs="Arial"/>
          <w:spacing w:val="-7"/>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w w:val="92"/>
          <w:sz w:val="20"/>
          <w:szCs w:val="20"/>
        </w:rPr>
        <w:t>regime’s</w:t>
      </w:r>
      <w:r>
        <w:rPr>
          <w:rFonts w:ascii="Arial" w:hAnsi="Arial" w:cs="Arial"/>
          <w:spacing w:val="20"/>
          <w:w w:val="92"/>
          <w:sz w:val="20"/>
          <w:szCs w:val="20"/>
        </w:rPr>
        <w:t xml:space="preserve"> </w:t>
      </w:r>
      <w:r>
        <w:rPr>
          <w:rFonts w:ascii="Arial" w:hAnsi="Arial" w:cs="Arial"/>
          <w:w w:val="92"/>
          <w:sz w:val="20"/>
          <w:szCs w:val="20"/>
        </w:rPr>
        <w:t>age</w:t>
      </w:r>
      <w:r>
        <w:rPr>
          <w:rFonts w:ascii="Arial" w:hAnsi="Arial" w:cs="Arial"/>
          <w:spacing w:val="-5"/>
          <w:w w:val="92"/>
          <w:sz w:val="20"/>
          <w:szCs w:val="20"/>
        </w:rPr>
        <w:t>n</w:t>
      </w:r>
      <w:r>
        <w:rPr>
          <w:rFonts w:ascii="Arial" w:hAnsi="Arial" w:cs="Arial"/>
          <w:w w:val="92"/>
          <w:sz w:val="20"/>
          <w:szCs w:val="20"/>
        </w:rPr>
        <w:t>ts</w:t>
      </w:r>
      <w:r>
        <w:rPr>
          <w:rFonts w:ascii="Arial" w:hAnsi="Arial" w:cs="Arial"/>
          <w:spacing w:val="10"/>
          <w:w w:val="92"/>
          <w:sz w:val="20"/>
          <w:szCs w:val="20"/>
        </w:rPr>
        <w:t xml:space="preserve"> </w:t>
      </w:r>
      <w:r>
        <w:rPr>
          <w:rFonts w:ascii="Arial" w:hAnsi="Arial" w:cs="Arial"/>
          <w:sz w:val="20"/>
          <w:szCs w:val="20"/>
        </w:rPr>
        <w:t>with</w:t>
      </w:r>
      <w:r>
        <w:rPr>
          <w:rFonts w:ascii="Arial" w:hAnsi="Arial" w:cs="Arial"/>
          <w:spacing w:val="35"/>
          <w:sz w:val="20"/>
          <w:szCs w:val="20"/>
        </w:rPr>
        <w:t xml:space="preserve"> </w:t>
      </w:r>
      <w:r>
        <w:rPr>
          <w:rFonts w:ascii="Arial" w:hAnsi="Arial" w:cs="Arial"/>
          <w:w w:val="95"/>
          <w:sz w:val="20"/>
          <w:szCs w:val="20"/>
        </w:rPr>
        <w:t>something</w:t>
      </w:r>
      <w:r>
        <w:rPr>
          <w:rFonts w:ascii="Arial" w:hAnsi="Arial" w:cs="Arial"/>
          <w:spacing w:val="11"/>
          <w:w w:val="95"/>
          <w:sz w:val="20"/>
          <w:szCs w:val="20"/>
        </w:rPr>
        <w:t xml:space="preserve"> </w:t>
      </w:r>
      <w:r>
        <w:rPr>
          <w:rFonts w:ascii="Arial" w:hAnsi="Arial" w:cs="Arial"/>
          <w:sz w:val="20"/>
          <w:szCs w:val="20"/>
        </w:rPr>
        <w:t>to</w:t>
      </w:r>
      <w:r>
        <w:rPr>
          <w:rFonts w:ascii="Arial" w:hAnsi="Arial" w:cs="Arial"/>
          <w:spacing w:val="15"/>
          <w:sz w:val="20"/>
          <w:szCs w:val="20"/>
        </w:rPr>
        <w:t xml:space="preserve"> </w:t>
      </w:r>
      <w:r>
        <w:rPr>
          <w:rFonts w:ascii="Arial" w:hAnsi="Arial" w:cs="Arial"/>
          <w:w w:val="102"/>
          <w:sz w:val="20"/>
          <w:szCs w:val="20"/>
        </w:rPr>
        <w:t>tra</w:t>
      </w:r>
      <w:r>
        <w:rPr>
          <w:rFonts w:ascii="Arial" w:hAnsi="Arial" w:cs="Arial"/>
          <w:spacing w:val="-5"/>
          <w:w w:val="102"/>
          <w:sz w:val="20"/>
          <w:szCs w:val="20"/>
        </w:rPr>
        <w:t>c</w:t>
      </w:r>
      <w:r>
        <w:rPr>
          <w:rFonts w:ascii="Arial" w:hAnsi="Arial" w:cs="Arial"/>
          <w:w w:val="105"/>
          <w:sz w:val="20"/>
          <w:szCs w:val="20"/>
        </w:rPr>
        <w:t xml:space="preserve">k </w:t>
      </w:r>
      <w:r>
        <w:rPr>
          <w:rFonts w:ascii="Arial" w:hAnsi="Arial" w:cs="Arial"/>
          <w:w w:val="85"/>
          <w:sz w:val="20"/>
          <w:szCs w:val="20"/>
        </w:rPr>
        <w:t>messages</w:t>
      </w:r>
      <w:r>
        <w:rPr>
          <w:rFonts w:ascii="Arial" w:hAnsi="Arial" w:cs="Arial"/>
          <w:spacing w:val="42"/>
          <w:w w:val="85"/>
          <w:sz w:val="20"/>
          <w:szCs w:val="20"/>
        </w:rPr>
        <w:t xml:space="preserve"> </w:t>
      </w:r>
      <w:r>
        <w:rPr>
          <w:rFonts w:ascii="Arial" w:hAnsi="Arial" w:cs="Arial"/>
          <w:spacing w:val="-5"/>
          <w:sz w:val="20"/>
          <w:szCs w:val="20"/>
        </w:rPr>
        <w:t>b</w:t>
      </w:r>
      <w:r>
        <w:rPr>
          <w:rFonts w:ascii="Arial" w:hAnsi="Arial" w:cs="Arial"/>
          <w:spacing w:val="-16"/>
          <w:sz w:val="20"/>
          <w:szCs w:val="20"/>
        </w:rPr>
        <w:t>y</w:t>
      </w:r>
      <w:r>
        <w:rPr>
          <w:rFonts w:ascii="Arial" w:hAnsi="Arial" w:cs="Arial"/>
          <w:sz w:val="20"/>
          <w:szCs w:val="20"/>
        </w:rPr>
        <w:t>,</w:t>
      </w:r>
      <w:r>
        <w:rPr>
          <w:rFonts w:ascii="Arial" w:hAnsi="Arial" w:cs="Arial"/>
          <w:spacing w:val="42"/>
          <w:sz w:val="20"/>
          <w:szCs w:val="20"/>
        </w:rPr>
        <w:t xml:space="preserve"> </w:t>
      </w:r>
      <w:r>
        <w:rPr>
          <w:rFonts w:ascii="Arial" w:hAnsi="Arial" w:cs="Arial"/>
          <w:sz w:val="20"/>
          <w:szCs w:val="20"/>
        </w:rPr>
        <w:t>all</w:t>
      </w:r>
      <w:r>
        <w:rPr>
          <w:rFonts w:ascii="Arial" w:hAnsi="Arial" w:cs="Arial"/>
          <w:spacing w:val="42"/>
          <w:sz w:val="20"/>
          <w:szCs w:val="20"/>
        </w:rPr>
        <w:t xml:space="preserve"> </w:t>
      </w:r>
      <w:r>
        <w:rPr>
          <w:rFonts w:ascii="Arial" w:hAnsi="Arial" w:cs="Arial"/>
          <w:w w:val="85"/>
          <w:sz w:val="20"/>
          <w:szCs w:val="20"/>
        </w:rPr>
        <w:t>messages</w:t>
      </w:r>
      <w:r>
        <w:rPr>
          <w:rFonts w:ascii="Arial" w:hAnsi="Arial" w:cs="Arial"/>
          <w:spacing w:val="42"/>
          <w:w w:val="85"/>
          <w:sz w:val="20"/>
          <w:szCs w:val="20"/>
        </w:rPr>
        <w:t xml:space="preserve"> </w:t>
      </w:r>
      <w:r>
        <w:rPr>
          <w:rFonts w:ascii="Arial" w:hAnsi="Arial" w:cs="Arial"/>
          <w:sz w:val="20"/>
          <w:szCs w:val="20"/>
        </w:rPr>
        <w:t>signed</w:t>
      </w:r>
      <w:r>
        <w:rPr>
          <w:rFonts w:ascii="Arial" w:hAnsi="Arial" w:cs="Arial"/>
          <w:spacing w:val="-14"/>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36"/>
          <w:sz w:val="20"/>
          <w:szCs w:val="20"/>
        </w:rPr>
        <w:t xml:space="preserve"> </w:t>
      </w:r>
      <w:r>
        <w:rPr>
          <w:rFonts w:ascii="Arial" w:hAnsi="Arial" w:cs="Arial"/>
          <w:sz w:val="20"/>
          <w:szCs w:val="20"/>
        </w:rPr>
        <w:t>the</w:t>
      </w:r>
      <w:r>
        <w:rPr>
          <w:rFonts w:ascii="Arial" w:hAnsi="Arial" w:cs="Arial"/>
          <w:spacing w:val="30"/>
          <w:sz w:val="20"/>
          <w:szCs w:val="20"/>
        </w:rPr>
        <w:t xml:space="preserve"> </w:t>
      </w:r>
      <w:r>
        <w:rPr>
          <w:rFonts w:ascii="Arial" w:hAnsi="Arial" w:cs="Arial"/>
          <w:w w:val="88"/>
          <w:sz w:val="20"/>
          <w:szCs w:val="20"/>
        </w:rPr>
        <w:t>same</w:t>
      </w:r>
      <w:r>
        <w:rPr>
          <w:rFonts w:ascii="Arial" w:hAnsi="Arial" w:cs="Arial"/>
          <w:spacing w:val="39"/>
          <w:w w:val="88"/>
          <w:sz w:val="20"/>
          <w:szCs w:val="20"/>
        </w:rPr>
        <w:t xml:space="preserve"> </w:t>
      </w:r>
      <w:r>
        <w:rPr>
          <w:rFonts w:ascii="Arial" w:hAnsi="Arial" w:cs="Arial"/>
          <w:spacing w:val="-5"/>
          <w:sz w:val="20"/>
          <w:szCs w:val="20"/>
        </w:rPr>
        <w:t>k</w:t>
      </w:r>
      <w:r>
        <w:rPr>
          <w:rFonts w:ascii="Arial" w:hAnsi="Arial" w:cs="Arial"/>
          <w:sz w:val="20"/>
          <w:szCs w:val="20"/>
        </w:rPr>
        <w:t>ey</w:t>
      </w:r>
      <w:r>
        <w:rPr>
          <w:rFonts w:ascii="Arial" w:hAnsi="Arial" w:cs="Arial"/>
          <w:spacing w:val="19"/>
          <w:sz w:val="20"/>
          <w:szCs w:val="20"/>
        </w:rPr>
        <w:t xml:space="preserve"> </w:t>
      </w:r>
      <w:r>
        <w:rPr>
          <w:rFonts w:ascii="Arial" w:hAnsi="Arial" w:cs="Arial"/>
          <w:sz w:val="20"/>
          <w:szCs w:val="20"/>
        </w:rPr>
        <w:t>are</w:t>
      </w:r>
      <w:r>
        <w:rPr>
          <w:rFonts w:ascii="Arial" w:hAnsi="Arial" w:cs="Arial"/>
          <w:spacing w:val="7"/>
          <w:sz w:val="20"/>
          <w:szCs w:val="20"/>
        </w:rPr>
        <w:t xml:space="preserve"> </w:t>
      </w:r>
      <w:r>
        <w:rPr>
          <w:rFonts w:ascii="Arial" w:hAnsi="Arial" w:cs="Arial"/>
          <w:sz w:val="20"/>
          <w:szCs w:val="20"/>
        </w:rPr>
        <w:t xml:space="preserve">related. </w:t>
      </w:r>
      <w:r>
        <w:rPr>
          <w:rFonts w:ascii="Arial" w:hAnsi="Arial" w:cs="Arial"/>
          <w:spacing w:val="24"/>
          <w:sz w:val="20"/>
          <w:szCs w:val="20"/>
        </w:rPr>
        <w:t xml:space="preserve"> </w:t>
      </w:r>
      <w:r>
        <w:rPr>
          <w:rFonts w:ascii="Arial" w:hAnsi="Arial" w:cs="Arial"/>
          <w:sz w:val="20"/>
          <w:szCs w:val="20"/>
        </w:rPr>
        <w:t xml:space="preserve">With </w:t>
      </w:r>
      <w:r>
        <w:rPr>
          <w:rFonts w:ascii="Arial" w:hAnsi="Arial" w:cs="Arial"/>
          <w:spacing w:val="22"/>
          <w:sz w:val="20"/>
          <w:szCs w:val="20"/>
        </w:rPr>
        <w:t xml:space="preserve"> </w:t>
      </w:r>
      <w:r>
        <w:rPr>
          <w:rFonts w:ascii="Arial" w:hAnsi="Arial" w:cs="Arial"/>
          <w:w w:val="101"/>
          <w:sz w:val="20"/>
          <w:szCs w:val="20"/>
        </w:rPr>
        <w:t>M</w:t>
      </w:r>
      <w:r>
        <w:rPr>
          <w:rFonts w:ascii="Arial" w:hAnsi="Arial" w:cs="Arial"/>
          <w:spacing w:val="-5"/>
          <w:w w:val="101"/>
          <w:sz w:val="20"/>
          <w:szCs w:val="20"/>
        </w:rPr>
        <w:t>A</w:t>
      </w:r>
      <w:r>
        <w:rPr>
          <w:rFonts w:ascii="Arial" w:hAnsi="Arial" w:cs="Arial"/>
          <w:w w:val="101"/>
          <w:sz w:val="20"/>
          <w:szCs w:val="20"/>
        </w:rPr>
        <w:t xml:space="preserve">Cs, </w:t>
      </w:r>
      <w:r>
        <w:rPr>
          <w:rFonts w:ascii="Arial" w:hAnsi="Arial" w:cs="Arial"/>
          <w:sz w:val="20"/>
          <w:szCs w:val="20"/>
        </w:rPr>
        <w:t>a</w:t>
      </w:r>
      <w:r>
        <w:rPr>
          <w:rFonts w:ascii="Arial" w:hAnsi="Arial" w:cs="Arial"/>
          <w:spacing w:val="-5"/>
          <w:sz w:val="20"/>
          <w:szCs w:val="20"/>
        </w:rPr>
        <w:t>n</w:t>
      </w:r>
      <w:r>
        <w:rPr>
          <w:rFonts w:ascii="Arial" w:hAnsi="Arial" w:cs="Arial"/>
          <w:sz w:val="20"/>
          <w:szCs w:val="20"/>
        </w:rPr>
        <w:t>y</w:t>
      </w:r>
      <w:r>
        <w:rPr>
          <w:rFonts w:ascii="Arial" w:hAnsi="Arial" w:cs="Arial"/>
          <w:spacing w:val="11"/>
          <w:sz w:val="20"/>
          <w:szCs w:val="20"/>
        </w:rPr>
        <w:t xml:space="preserve"> </w:t>
      </w:r>
      <w:r>
        <w:rPr>
          <w:rFonts w:ascii="Arial" w:hAnsi="Arial" w:cs="Arial"/>
          <w:sz w:val="20"/>
          <w:szCs w:val="20"/>
        </w:rPr>
        <w:t>of</w:t>
      </w:r>
      <w:r>
        <w:rPr>
          <w:rFonts w:ascii="Arial" w:hAnsi="Arial" w:cs="Arial"/>
          <w:spacing w:val="12"/>
          <w:sz w:val="20"/>
          <w:szCs w:val="20"/>
        </w:rPr>
        <w:t xml:space="preserve"> </w:t>
      </w:r>
      <w:r>
        <w:rPr>
          <w:rFonts w:ascii="Arial" w:hAnsi="Arial" w:cs="Arial"/>
          <w:sz w:val="20"/>
          <w:szCs w:val="20"/>
        </w:rPr>
        <w:t>the</w:t>
      </w:r>
      <w:r>
        <w:rPr>
          <w:rFonts w:ascii="Arial" w:hAnsi="Arial" w:cs="Arial"/>
          <w:spacing w:val="16"/>
          <w:sz w:val="20"/>
          <w:szCs w:val="20"/>
        </w:rPr>
        <w:t xml:space="preserve"> </w:t>
      </w:r>
      <w:r>
        <w:rPr>
          <w:rFonts w:ascii="Arial" w:hAnsi="Arial" w:cs="Arial"/>
          <w:sz w:val="20"/>
          <w:szCs w:val="20"/>
        </w:rPr>
        <w:t>other</w:t>
      </w:r>
      <w:r>
        <w:rPr>
          <w:rFonts w:ascii="Arial" w:hAnsi="Arial" w:cs="Arial"/>
          <w:spacing w:val="15"/>
          <w:sz w:val="20"/>
          <w:szCs w:val="20"/>
        </w:rPr>
        <w:t xml:space="preserve"> </w:t>
      </w:r>
      <w:r>
        <w:rPr>
          <w:rFonts w:ascii="Arial" w:hAnsi="Arial" w:cs="Arial"/>
          <w:sz w:val="20"/>
          <w:szCs w:val="20"/>
        </w:rPr>
        <w:t>parti</w:t>
      </w:r>
      <w:r>
        <w:rPr>
          <w:rFonts w:ascii="Arial" w:hAnsi="Arial" w:cs="Arial"/>
          <w:spacing w:val="1"/>
          <w:sz w:val="20"/>
          <w:szCs w:val="20"/>
        </w:rPr>
        <w:t>c</w:t>
      </w:r>
      <w:r>
        <w:rPr>
          <w:rFonts w:ascii="Arial" w:hAnsi="Arial" w:cs="Arial"/>
          <w:sz w:val="20"/>
          <w:szCs w:val="20"/>
        </w:rPr>
        <w:t>ipa</w:t>
      </w:r>
      <w:r>
        <w:rPr>
          <w:rFonts w:ascii="Arial" w:hAnsi="Arial" w:cs="Arial"/>
          <w:spacing w:val="-5"/>
          <w:sz w:val="20"/>
          <w:szCs w:val="20"/>
        </w:rPr>
        <w:t>n</w:t>
      </w:r>
      <w:r>
        <w:rPr>
          <w:rFonts w:ascii="Arial" w:hAnsi="Arial" w:cs="Arial"/>
          <w:sz w:val="20"/>
          <w:szCs w:val="20"/>
        </w:rPr>
        <w:t>ts</w:t>
      </w:r>
      <w:r>
        <w:rPr>
          <w:rFonts w:ascii="Arial" w:hAnsi="Arial" w:cs="Arial"/>
          <w:spacing w:val="34"/>
          <w:sz w:val="20"/>
          <w:szCs w:val="20"/>
        </w:rPr>
        <w:t xml:space="preserve"> </w:t>
      </w:r>
      <w:r>
        <w:rPr>
          <w:rFonts w:ascii="Arial" w:hAnsi="Arial" w:cs="Arial"/>
          <w:sz w:val="20"/>
          <w:szCs w:val="20"/>
        </w:rPr>
        <w:t>could</w:t>
      </w:r>
      <w:r>
        <w:rPr>
          <w:rFonts w:ascii="Arial" w:hAnsi="Arial" w:cs="Arial"/>
          <w:spacing w:val="6"/>
          <w:sz w:val="20"/>
          <w:szCs w:val="20"/>
        </w:rPr>
        <w:t xml:space="preserve"> </w:t>
      </w:r>
      <w:r>
        <w:rPr>
          <w:rFonts w:ascii="Arial" w:hAnsi="Arial" w:cs="Arial"/>
          <w:sz w:val="20"/>
          <w:szCs w:val="20"/>
        </w:rPr>
        <w:t>also</w:t>
      </w:r>
      <w:r>
        <w:rPr>
          <w:rFonts w:ascii="Arial" w:hAnsi="Arial" w:cs="Arial"/>
          <w:spacing w:val="-16"/>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26"/>
          <w:w w:val="89"/>
          <w:sz w:val="20"/>
          <w:szCs w:val="20"/>
        </w:rPr>
        <w:t xml:space="preserve"> </w:t>
      </w:r>
      <w:r>
        <w:rPr>
          <w:rFonts w:ascii="Arial" w:hAnsi="Arial" w:cs="Arial"/>
          <w:sz w:val="20"/>
          <w:szCs w:val="20"/>
        </w:rPr>
        <w:t>the</w:t>
      </w:r>
      <w:r>
        <w:rPr>
          <w:rFonts w:ascii="Arial" w:hAnsi="Arial" w:cs="Arial"/>
          <w:spacing w:val="16"/>
          <w:sz w:val="20"/>
          <w:szCs w:val="20"/>
        </w:rPr>
        <w:t xml:space="preserve"> </w:t>
      </w:r>
      <w:r>
        <w:rPr>
          <w:rFonts w:ascii="Arial" w:hAnsi="Arial" w:cs="Arial"/>
          <w:sz w:val="20"/>
          <w:szCs w:val="20"/>
        </w:rPr>
        <w:t>author</w:t>
      </w:r>
      <w:r>
        <w:rPr>
          <w:rFonts w:ascii="Arial" w:hAnsi="Arial" w:cs="Arial"/>
          <w:spacing w:val="26"/>
          <w:sz w:val="20"/>
          <w:szCs w:val="20"/>
        </w:rPr>
        <w:t xml:space="preserve"> </w:t>
      </w:r>
      <w:r>
        <w:rPr>
          <w:rFonts w:ascii="Arial" w:hAnsi="Arial" w:cs="Arial"/>
          <w:sz w:val="20"/>
          <w:szCs w:val="20"/>
        </w:rPr>
        <w:t>of</w:t>
      </w:r>
      <w:r>
        <w:rPr>
          <w:rFonts w:ascii="Arial" w:hAnsi="Arial" w:cs="Arial"/>
          <w:spacing w:val="12"/>
          <w:sz w:val="20"/>
          <w:szCs w:val="20"/>
        </w:rPr>
        <w:t xml:space="preserve"> </w:t>
      </w:r>
      <w:r>
        <w:rPr>
          <w:rFonts w:ascii="Arial" w:hAnsi="Arial" w:cs="Arial"/>
          <w:sz w:val="20"/>
          <w:szCs w:val="20"/>
        </w:rPr>
        <w:t>the</w:t>
      </w:r>
      <w:r>
        <w:rPr>
          <w:rFonts w:ascii="Arial" w:hAnsi="Arial" w:cs="Arial"/>
          <w:spacing w:val="16"/>
          <w:sz w:val="20"/>
          <w:szCs w:val="20"/>
        </w:rPr>
        <w:t xml:space="preserve"> </w:t>
      </w:r>
      <w:r>
        <w:rPr>
          <w:rFonts w:ascii="Arial" w:hAnsi="Arial" w:cs="Arial"/>
          <w:w w:val="86"/>
          <w:sz w:val="20"/>
          <w:szCs w:val="20"/>
        </w:rPr>
        <w:t>message</w:t>
      </w:r>
      <w:r>
        <w:rPr>
          <w:rFonts w:ascii="Arial" w:hAnsi="Arial" w:cs="Arial"/>
          <w:spacing w:val="28"/>
          <w:w w:val="86"/>
          <w:sz w:val="20"/>
          <w:szCs w:val="20"/>
        </w:rPr>
        <w:t xml:space="preserve"> </w:t>
      </w:r>
      <w:r>
        <w:rPr>
          <w:rFonts w:ascii="Arial" w:hAnsi="Arial" w:cs="Arial"/>
          <w:sz w:val="20"/>
          <w:szCs w:val="20"/>
        </w:rPr>
        <w:t>and</w:t>
      </w:r>
      <w:r>
        <w:rPr>
          <w:rFonts w:ascii="Arial" w:hAnsi="Arial" w:cs="Arial"/>
          <w:spacing w:val="6"/>
          <w:sz w:val="20"/>
          <w:szCs w:val="20"/>
        </w:rPr>
        <w:t xml:space="preserve"> </w:t>
      </w:r>
      <w:r>
        <w:rPr>
          <w:rFonts w:ascii="Arial" w:hAnsi="Arial" w:cs="Arial"/>
          <w:sz w:val="20"/>
          <w:szCs w:val="20"/>
        </w:rPr>
        <w:t>the regime</w:t>
      </w:r>
      <w:r>
        <w:rPr>
          <w:rFonts w:ascii="Arial" w:hAnsi="Arial" w:cs="Arial"/>
          <w:spacing w:val="-12"/>
          <w:sz w:val="20"/>
          <w:szCs w:val="20"/>
        </w:rPr>
        <w:t xml:space="preserve"> </w:t>
      </w:r>
      <w:r>
        <w:rPr>
          <w:rFonts w:ascii="Arial" w:hAnsi="Arial" w:cs="Arial"/>
          <w:sz w:val="20"/>
          <w:szCs w:val="20"/>
        </w:rPr>
        <w:t>cannot</w:t>
      </w:r>
      <w:r>
        <w:rPr>
          <w:rFonts w:ascii="Arial" w:hAnsi="Arial" w:cs="Arial"/>
          <w:spacing w:val="7"/>
          <w:sz w:val="20"/>
          <w:szCs w:val="20"/>
        </w:rPr>
        <w:t xml:space="preserve"> </w:t>
      </w:r>
      <w:r>
        <w:rPr>
          <w:rFonts w:ascii="Arial" w:hAnsi="Arial" w:cs="Arial"/>
          <w:sz w:val="20"/>
          <w:szCs w:val="20"/>
        </w:rPr>
        <w:t>determine</w:t>
      </w:r>
      <w:r>
        <w:rPr>
          <w:rFonts w:ascii="Arial" w:hAnsi="Arial" w:cs="Arial"/>
          <w:spacing w:val="-2"/>
          <w:sz w:val="20"/>
          <w:szCs w:val="20"/>
        </w:rPr>
        <w:t xml:space="preserve"> </w:t>
      </w:r>
      <w:r>
        <w:rPr>
          <w:rFonts w:ascii="Arial" w:hAnsi="Arial" w:cs="Arial"/>
          <w:sz w:val="20"/>
          <w:szCs w:val="20"/>
        </w:rPr>
        <w:t>whi</w:t>
      </w:r>
      <w:r>
        <w:rPr>
          <w:rFonts w:ascii="Arial" w:hAnsi="Arial" w:cs="Arial"/>
          <w:spacing w:val="-5"/>
          <w:sz w:val="20"/>
          <w:szCs w:val="20"/>
        </w:rPr>
        <w:t>c</w:t>
      </w:r>
      <w:r>
        <w:rPr>
          <w:rFonts w:ascii="Arial" w:hAnsi="Arial" w:cs="Arial"/>
          <w:sz w:val="20"/>
          <w:szCs w:val="20"/>
        </w:rPr>
        <w:t>h</w:t>
      </w:r>
      <w:r>
        <w:rPr>
          <w:rFonts w:ascii="Arial" w:hAnsi="Arial" w:cs="Arial"/>
          <w:spacing w:val="20"/>
          <w:sz w:val="20"/>
          <w:szCs w:val="20"/>
        </w:rPr>
        <w:t xml:space="preserve"> </w:t>
      </w:r>
      <w:r>
        <w:rPr>
          <w:rFonts w:ascii="Arial" w:hAnsi="Arial" w:cs="Arial"/>
          <w:w w:val="85"/>
          <w:sz w:val="20"/>
          <w:szCs w:val="20"/>
        </w:rPr>
        <w:t>messages</w:t>
      </w:r>
      <w:r>
        <w:rPr>
          <w:rFonts w:ascii="Arial" w:hAnsi="Arial" w:cs="Arial"/>
          <w:spacing w:val="33"/>
          <w:w w:val="85"/>
          <w:sz w:val="20"/>
          <w:szCs w:val="20"/>
        </w:rPr>
        <w:t xml:space="preserve"> </w:t>
      </w:r>
      <w:r>
        <w:rPr>
          <w:rFonts w:ascii="Arial" w:hAnsi="Arial" w:cs="Arial"/>
          <w:sz w:val="20"/>
          <w:szCs w:val="20"/>
        </w:rPr>
        <w:t>are</w:t>
      </w:r>
      <w:r>
        <w:rPr>
          <w:rFonts w:ascii="Arial" w:hAnsi="Arial" w:cs="Arial"/>
          <w:spacing w:val="-1"/>
          <w:sz w:val="20"/>
          <w:szCs w:val="20"/>
        </w:rPr>
        <w:t xml:space="preserve"> </w:t>
      </w:r>
      <w:r>
        <w:rPr>
          <w:rFonts w:ascii="Arial" w:hAnsi="Arial" w:cs="Arial"/>
          <w:sz w:val="20"/>
          <w:szCs w:val="20"/>
        </w:rPr>
        <w:t>related</w:t>
      </w:r>
      <w:r>
        <w:rPr>
          <w:rFonts w:ascii="Arial" w:hAnsi="Arial" w:cs="Arial"/>
          <w:spacing w:val="7"/>
          <w:sz w:val="20"/>
          <w:szCs w:val="20"/>
        </w:rPr>
        <w:t xml:space="preserve"> </w:t>
      </w:r>
      <w:r>
        <w:rPr>
          <w:rFonts w:ascii="Arial" w:hAnsi="Arial" w:cs="Arial"/>
          <w:sz w:val="20"/>
          <w:szCs w:val="20"/>
        </w:rPr>
        <w:t xml:space="preserve">either. </w:t>
      </w:r>
      <w:r>
        <w:rPr>
          <w:rFonts w:ascii="Arial" w:hAnsi="Arial" w:cs="Arial"/>
          <w:spacing w:val="13"/>
          <w:sz w:val="20"/>
          <w:szCs w:val="20"/>
        </w:rPr>
        <w:t xml:space="preserve"> </w:t>
      </w:r>
      <w:r>
        <w:rPr>
          <w:rFonts w:ascii="Arial" w:hAnsi="Arial" w:cs="Arial"/>
          <w:sz w:val="20"/>
          <w:szCs w:val="20"/>
        </w:rPr>
        <w:t>This</w:t>
      </w:r>
      <w:r>
        <w:rPr>
          <w:rFonts w:ascii="Arial" w:hAnsi="Arial" w:cs="Arial"/>
          <w:spacing w:val="33"/>
          <w:sz w:val="20"/>
          <w:szCs w:val="20"/>
        </w:rPr>
        <w:t xml:space="preserve"> </w:t>
      </w:r>
      <w:r>
        <w:rPr>
          <w:rFonts w:ascii="Arial" w:hAnsi="Arial" w:cs="Arial"/>
          <w:w w:val="90"/>
          <w:sz w:val="20"/>
          <w:szCs w:val="20"/>
        </w:rPr>
        <w:t>means</w:t>
      </w:r>
      <w:r>
        <w:rPr>
          <w:rFonts w:ascii="Arial" w:hAnsi="Arial" w:cs="Arial"/>
          <w:spacing w:val="31"/>
          <w:w w:val="90"/>
          <w:sz w:val="20"/>
          <w:szCs w:val="20"/>
        </w:rPr>
        <w:t xml:space="preserve"> </w:t>
      </w:r>
      <w:r>
        <w:rPr>
          <w:rFonts w:ascii="Arial" w:hAnsi="Arial" w:cs="Arial"/>
          <w:w w:val="109"/>
          <w:sz w:val="20"/>
          <w:szCs w:val="20"/>
        </w:rPr>
        <w:t xml:space="preserve">that </w:t>
      </w:r>
      <w:r>
        <w:rPr>
          <w:rFonts w:ascii="Arial" w:hAnsi="Arial" w:cs="Arial"/>
          <w:sz w:val="20"/>
          <w:szCs w:val="20"/>
        </w:rPr>
        <w:t>for</w:t>
      </w:r>
      <w:r>
        <w:rPr>
          <w:rFonts w:ascii="Arial" w:hAnsi="Arial" w:cs="Arial"/>
          <w:spacing w:val="7"/>
          <w:sz w:val="20"/>
          <w:szCs w:val="20"/>
        </w:rPr>
        <w:t xml:space="preserve"> </w:t>
      </w:r>
      <w:r>
        <w:rPr>
          <w:rFonts w:ascii="Arial" w:hAnsi="Arial" w:cs="Arial"/>
          <w:sz w:val="20"/>
          <w:szCs w:val="20"/>
        </w:rPr>
        <w:t>a</w:t>
      </w:r>
      <w:r>
        <w:rPr>
          <w:rFonts w:ascii="Arial" w:hAnsi="Arial" w:cs="Arial"/>
          <w:spacing w:val="-10"/>
          <w:sz w:val="20"/>
          <w:szCs w:val="20"/>
        </w:rPr>
        <w:t xml:space="preserve"> </w:t>
      </w:r>
      <w:r>
        <w:rPr>
          <w:rFonts w:ascii="Arial" w:hAnsi="Arial" w:cs="Arial"/>
          <w:w w:val="93"/>
          <w:sz w:val="20"/>
          <w:szCs w:val="20"/>
        </w:rPr>
        <w:t>discussion,</w:t>
      </w:r>
      <w:r>
        <w:rPr>
          <w:rFonts w:ascii="Arial" w:hAnsi="Arial" w:cs="Arial"/>
          <w:spacing w:val="8"/>
          <w:w w:val="93"/>
          <w:sz w:val="20"/>
          <w:szCs w:val="20"/>
        </w:rPr>
        <w:t xml:space="preserve"> </w:t>
      </w:r>
      <w:r>
        <w:rPr>
          <w:rFonts w:ascii="Arial" w:hAnsi="Arial" w:cs="Arial"/>
          <w:sz w:val="20"/>
          <w:szCs w:val="20"/>
        </w:rPr>
        <w:t>a</w:t>
      </w:r>
      <w:r>
        <w:rPr>
          <w:rFonts w:ascii="Arial" w:hAnsi="Arial" w:cs="Arial"/>
          <w:spacing w:val="-5"/>
          <w:sz w:val="20"/>
          <w:szCs w:val="20"/>
        </w:rPr>
        <w:t>n</w:t>
      </w:r>
      <w:r>
        <w:rPr>
          <w:rFonts w:ascii="Arial" w:hAnsi="Arial" w:cs="Arial"/>
          <w:sz w:val="20"/>
          <w:szCs w:val="20"/>
        </w:rPr>
        <w:t>y</w:t>
      </w:r>
      <w:r>
        <w:rPr>
          <w:rFonts w:ascii="Arial" w:hAnsi="Arial" w:cs="Arial"/>
          <w:spacing w:val="-7"/>
          <w:sz w:val="20"/>
          <w:szCs w:val="20"/>
        </w:rPr>
        <w:t xml:space="preserve"> </w:t>
      </w:r>
      <w:r>
        <w:rPr>
          <w:rFonts w:ascii="Arial" w:hAnsi="Arial" w:cs="Arial"/>
          <w:sz w:val="20"/>
          <w:szCs w:val="20"/>
        </w:rPr>
        <w:t>of</w:t>
      </w:r>
      <w:r>
        <w:rPr>
          <w:rFonts w:ascii="Arial" w:hAnsi="Arial" w:cs="Arial"/>
          <w:spacing w:val="-5"/>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19"/>
          <w:sz w:val="20"/>
          <w:szCs w:val="20"/>
        </w:rPr>
        <w:t xml:space="preserve"> </w:t>
      </w:r>
      <w:r>
        <w:rPr>
          <w:rFonts w:ascii="Arial" w:hAnsi="Arial" w:cs="Arial"/>
          <w:spacing w:val="-6"/>
          <w:sz w:val="20"/>
          <w:szCs w:val="20"/>
        </w:rPr>
        <w:t>w</w:t>
      </w:r>
      <w:r>
        <w:rPr>
          <w:rFonts w:ascii="Arial" w:hAnsi="Arial" w:cs="Arial"/>
          <w:sz w:val="20"/>
          <w:szCs w:val="20"/>
        </w:rPr>
        <w:t>ould</w:t>
      </w:r>
      <w:r>
        <w:rPr>
          <w:rFonts w:ascii="Arial" w:hAnsi="Arial" w:cs="Arial"/>
          <w:spacing w:val="-3"/>
          <w:sz w:val="20"/>
          <w:szCs w:val="20"/>
        </w:rPr>
        <w:t xml:space="preserve"> </w:t>
      </w:r>
      <w:r>
        <w:rPr>
          <w:rFonts w:ascii="Arial" w:hAnsi="Arial" w:cs="Arial"/>
          <w:spacing w:val="4"/>
          <w:w w:val="89"/>
          <w:sz w:val="20"/>
          <w:szCs w:val="20"/>
        </w:rPr>
        <w:t>b</w:t>
      </w:r>
      <w:r>
        <w:rPr>
          <w:rFonts w:ascii="Arial" w:hAnsi="Arial" w:cs="Arial"/>
          <w:w w:val="89"/>
          <w:sz w:val="20"/>
          <w:szCs w:val="20"/>
        </w:rPr>
        <w:t>e</w:t>
      </w:r>
      <w:r>
        <w:rPr>
          <w:rFonts w:ascii="Arial" w:hAnsi="Arial" w:cs="Arial"/>
          <w:spacing w:val="8"/>
          <w:w w:val="89"/>
          <w:sz w:val="20"/>
          <w:szCs w:val="20"/>
        </w:rPr>
        <w:t xml:space="preserve"> </w:t>
      </w:r>
      <w:r>
        <w:rPr>
          <w:rFonts w:ascii="Arial" w:hAnsi="Arial" w:cs="Arial"/>
          <w:sz w:val="20"/>
          <w:szCs w:val="20"/>
        </w:rPr>
        <w:t>equally</w:t>
      </w:r>
      <w:r>
        <w:rPr>
          <w:rFonts w:ascii="Arial" w:hAnsi="Arial" w:cs="Arial"/>
          <w:spacing w:val="-17"/>
          <w:sz w:val="20"/>
          <w:szCs w:val="20"/>
        </w:rPr>
        <w:t xml:space="preserve"> </w:t>
      </w:r>
      <w:r>
        <w:rPr>
          <w:rFonts w:ascii="Arial" w:hAnsi="Arial" w:cs="Arial"/>
          <w:sz w:val="20"/>
          <w:szCs w:val="20"/>
        </w:rPr>
        <w:t>li</w:t>
      </w:r>
      <w:r>
        <w:rPr>
          <w:rFonts w:ascii="Arial" w:hAnsi="Arial" w:cs="Arial"/>
          <w:spacing w:val="-5"/>
          <w:sz w:val="20"/>
          <w:szCs w:val="20"/>
        </w:rPr>
        <w:t>k</w:t>
      </w:r>
      <w:r>
        <w:rPr>
          <w:rFonts w:ascii="Arial" w:hAnsi="Arial" w:cs="Arial"/>
          <w:sz w:val="20"/>
          <w:szCs w:val="20"/>
        </w:rPr>
        <w:t>ely</w:t>
      </w:r>
      <w:r>
        <w:rPr>
          <w:rFonts w:ascii="Arial" w:hAnsi="Arial" w:cs="Arial"/>
          <w:spacing w:val="21"/>
          <w:sz w:val="20"/>
          <w:szCs w:val="20"/>
        </w:rPr>
        <w:t xml:space="preserve"> </w:t>
      </w:r>
      <w:r>
        <w:rPr>
          <w:rFonts w:ascii="Arial" w:hAnsi="Arial" w:cs="Arial"/>
          <w:sz w:val="20"/>
          <w:szCs w:val="20"/>
        </w:rPr>
        <w:t>to</w:t>
      </w:r>
      <w:r>
        <w:rPr>
          <w:rFonts w:ascii="Arial" w:hAnsi="Arial" w:cs="Arial"/>
          <w:spacing w:val="10"/>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8"/>
          <w:w w:val="89"/>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w w:val="101"/>
          <w:sz w:val="20"/>
          <w:szCs w:val="20"/>
        </w:rPr>
        <w:t xml:space="preserve">author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gi</w:t>
      </w:r>
      <w:r>
        <w:rPr>
          <w:rFonts w:ascii="Arial" w:hAnsi="Arial" w:cs="Arial"/>
          <w:spacing w:val="-5"/>
          <w:sz w:val="20"/>
          <w:szCs w:val="20"/>
        </w:rPr>
        <w:t>v</w:t>
      </w:r>
      <w:r>
        <w:rPr>
          <w:rFonts w:ascii="Arial" w:hAnsi="Arial" w:cs="Arial"/>
          <w:sz w:val="20"/>
          <w:szCs w:val="20"/>
        </w:rPr>
        <w:t>en</w:t>
      </w:r>
      <w:r>
        <w:rPr>
          <w:rFonts w:ascii="Arial" w:hAnsi="Arial" w:cs="Arial"/>
          <w:spacing w:val="-11"/>
          <w:sz w:val="20"/>
          <w:szCs w:val="20"/>
        </w:rPr>
        <w:t xml:space="preserve"> </w:t>
      </w:r>
      <w:r>
        <w:rPr>
          <w:rFonts w:ascii="Arial" w:hAnsi="Arial" w:cs="Arial"/>
          <w:w w:val="90"/>
          <w:sz w:val="20"/>
          <w:szCs w:val="20"/>
        </w:rPr>
        <w:t>message.</w:t>
      </w:r>
      <w:r>
        <w:rPr>
          <w:rFonts w:ascii="Arial" w:hAnsi="Arial" w:cs="Arial"/>
          <w:spacing w:val="4"/>
          <w:w w:val="90"/>
          <w:sz w:val="20"/>
          <w:szCs w:val="20"/>
        </w:rPr>
        <w:t xml:space="preserve"> </w:t>
      </w:r>
      <w:r>
        <w:rPr>
          <w:rFonts w:ascii="Arial" w:hAnsi="Arial" w:cs="Arial"/>
          <w:w w:val="90"/>
          <w:sz w:val="20"/>
          <w:szCs w:val="20"/>
        </w:rPr>
        <w:t>H</w:t>
      </w:r>
      <w:r>
        <w:rPr>
          <w:rFonts w:ascii="Arial" w:hAnsi="Arial" w:cs="Arial"/>
          <w:spacing w:val="-4"/>
          <w:w w:val="90"/>
          <w:sz w:val="20"/>
          <w:szCs w:val="20"/>
        </w:rPr>
        <w:t>o</w:t>
      </w:r>
      <w:r>
        <w:rPr>
          <w:rFonts w:ascii="Arial" w:hAnsi="Arial" w:cs="Arial"/>
          <w:spacing w:val="-5"/>
          <w:w w:val="90"/>
          <w:sz w:val="20"/>
          <w:szCs w:val="20"/>
        </w:rPr>
        <w:t>w</w:t>
      </w:r>
      <w:r>
        <w:rPr>
          <w:rFonts w:ascii="Arial" w:hAnsi="Arial" w:cs="Arial"/>
          <w:w w:val="90"/>
          <w:sz w:val="20"/>
          <w:szCs w:val="20"/>
        </w:rPr>
        <w:t>e</w:t>
      </w:r>
      <w:r>
        <w:rPr>
          <w:rFonts w:ascii="Arial" w:hAnsi="Arial" w:cs="Arial"/>
          <w:spacing w:val="-4"/>
          <w:w w:val="90"/>
          <w:sz w:val="20"/>
          <w:szCs w:val="20"/>
        </w:rPr>
        <w:t>v</w:t>
      </w:r>
      <w:r>
        <w:rPr>
          <w:rFonts w:ascii="Arial" w:hAnsi="Arial" w:cs="Arial"/>
          <w:w w:val="90"/>
          <w:sz w:val="20"/>
          <w:szCs w:val="20"/>
        </w:rPr>
        <w:t xml:space="preserve">er, </w:t>
      </w:r>
      <w:r>
        <w:rPr>
          <w:rFonts w:ascii="Arial" w:hAnsi="Arial" w:cs="Arial"/>
          <w:spacing w:val="7"/>
          <w:w w:val="90"/>
          <w:sz w:val="20"/>
          <w:szCs w:val="20"/>
        </w:rPr>
        <w:t xml:space="preserve"> </w:t>
      </w:r>
      <w:r>
        <w:rPr>
          <w:rFonts w:ascii="Arial" w:hAnsi="Arial" w:cs="Arial"/>
          <w:sz w:val="20"/>
          <w:szCs w:val="20"/>
        </w:rPr>
        <w:t>this</w:t>
      </w:r>
      <w:r>
        <w:rPr>
          <w:rFonts w:ascii="Arial" w:hAnsi="Arial" w:cs="Arial"/>
          <w:spacing w:val="20"/>
          <w:sz w:val="20"/>
          <w:szCs w:val="20"/>
        </w:rPr>
        <w:t xml:space="preserve"> </w:t>
      </w:r>
      <w:r>
        <w:rPr>
          <w:rFonts w:ascii="Arial" w:hAnsi="Arial" w:cs="Arial"/>
          <w:w w:val="92"/>
          <w:sz w:val="20"/>
          <w:szCs w:val="20"/>
        </w:rPr>
        <w:t>relies</w:t>
      </w:r>
      <w:r>
        <w:rPr>
          <w:rFonts w:ascii="Arial" w:hAnsi="Arial" w:cs="Arial"/>
          <w:spacing w:val="15"/>
          <w:w w:val="92"/>
          <w:sz w:val="20"/>
          <w:szCs w:val="20"/>
        </w:rPr>
        <w:t xml:space="preserve"> </w:t>
      </w:r>
      <w:r>
        <w:rPr>
          <w:rFonts w:ascii="Arial" w:hAnsi="Arial" w:cs="Arial"/>
          <w:sz w:val="20"/>
          <w:szCs w:val="20"/>
        </w:rPr>
        <w:t>on</w:t>
      </w:r>
      <w:r>
        <w:rPr>
          <w:rFonts w:ascii="Arial" w:hAnsi="Arial" w:cs="Arial"/>
          <w:spacing w:val="-2"/>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ano</w:t>
      </w:r>
      <w:r>
        <w:rPr>
          <w:rFonts w:ascii="Arial" w:hAnsi="Arial" w:cs="Arial"/>
          <w:spacing w:val="-5"/>
          <w:sz w:val="20"/>
          <w:szCs w:val="20"/>
        </w:rPr>
        <w:t>n</w:t>
      </w:r>
      <w:r>
        <w:rPr>
          <w:rFonts w:ascii="Arial" w:hAnsi="Arial" w:cs="Arial"/>
          <w:sz w:val="20"/>
          <w:szCs w:val="20"/>
        </w:rPr>
        <w:t>ymi</w:t>
      </w:r>
      <w:r>
        <w:rPr>
          <w:rFonts w:ascii="Arial" w:hAnsi="Arial" w:cs="Arial"/>
          <w:spacing w:val="-5"/>
          <w:sz w:val="20"/>
          <w:szCs w:val="20"/>
        </w:rPr>
        <w:t>t</w:t>
      </w:r>
      <w:r>
        <w:rPr>
          <w:rFonts w:ascii="Arial" w:hAnsi="Arial" w:cs="Arial"/>
          <w:sz w:val="20"/>
          <w:szCs w:val="20"/>
        </w:rPr>
        <w:t>y</w:t>
      </w:r>
      <w:r>
        <w:rPr>
          <w:rFonts w:ascii="Arial" w:hAnsi="Arial" w:cs="Arial"/>
          <w:spacing w:val="26"/>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actors.</w:t>
      </w:r>
    </w:p>
    <w:p w14:paraId="35E3D2B0" w14:textId="77777777" w:rsidR="009E6749" w:rsidRDefault="009E6749">
      <w:pPr>
        <w:spacing w:before="19" w:after="0" w:line="260" w:lineRule="exact"/>
        <w:rPr>
          <w:sz w:val="26"/>
          <w:szCs w:val="26"/>
        </w:rPr>
      </w:pPr>
    </w:p>
    <w:p w14:paraId="0016674F" w14:textId="77777777" w:rsidR="009E6749" w:rsidRDefault="009E6749">
      <w:pPr>
        <w:spacing w:after="0" w:line="249" w:lineRule="auto"/>
        <w:ind w:left="955" w:right="916"/>
        <w:jc w:val="both"/>
        <w:rPr>
          <w:rFonts w:ascii="Arial" w:hAnsi="Arial" w:cs="Arial"/>
          <w:sz w:val="20"/>
          <w:szCs w:val="20"/>
        </w:rPr>
      </w:pPr>
      <w:r>
        <w:rPr>
          <w:rFonts w:ascii="Arial" w:hAnsi="Arial" w:cs="Arial"/>
          <w:b/>
          <w:bCs/>
          <w:sz w:val="20"/>
          <w:szCs w:val="20"/>
        </w:rPr>
        <w:t xml:space="preserve">The </w:t>
      </w:r>
      <w:r>
        <w:rPr>
          <w:rFonts w:ascii="Arial" w:hAnsi="Arial" w:cs="Arial"/>
          <w:b/>
          <w:bCs/>
          <w:spacing w:val="10"/>
          <w:sz w:val="20"/>
          <w:szCs w:val="20"/>
        </w:rPr>
        <w:t xml:space="preserve"> </w:t>
      </w:r>
      <w:r>
        <w:rPr>
          <w:rFonts w:ascii="Arial" w:hAnsi="Arial" w:cs="Arial"/>
          <w:b/>
          <w:bCs/>
          <w:sz w:val="20"/>
          <w:szCs w:val="20"/>
        </w:rPr>
        <w:t>Push</w:t>
      </w:r>
      <w:r>
        <w:rPr>
          <w:rFonts w:ascii="Arial" w:hAnsi="Arial" w:cs="Arial"/>
          <w:b/>
          <w:bCs/>
          <w:spacing w:val="43"/>
          <w:sz w:val="20"/>
          <w:szCs w:val="20"/>
        </w:rPr>
        <w:t xml:space="preserve"> </w:t>
      </w:r>
      <w:r>
        <w:rPr>
          <w:rFonts w:ascii="Arial" w:hAnsi="Arial" w:cs="Arial"/>
          <w:b/>
          <w:bCs/>
          <w:sz w:val="20"/>
          <w:szCs w:val="20"/>
        </w:rPr>
        <w:t>M</w:t>
      </w:r>
      <w:r>
        <w:rPr>
          <w:rFonts w:ascii="Arial" w:hAnsi="Arial" w:cs="Arial"/>
          <w:b/>
          <w:bCs/>
          <w:spacing w:val="6"/>
          <w:sz w:val="20"/>
          <w:szCs w:val="20"/>
        </w:rPr>
        <w:t>o</w:t>
      </w:r>
      <w:r>
        <w:rPr>
          <w:rFonts w:ascii="Arial" w:hAnsi="Arial" w:cs="Arial"/>
          <w:b/>
          <w:bCs/>
          <w:sz w:val="20"/>
          <w:szCs w:val="20"/>
        </w:rPr>
        <w:t xml:space="preserve">del   </w:t>
      </w:r>
      <w:r>
        <w:rPr>
          <w:rFonts w:ascii="Arial" w:hAnsi="Arial" w:cs="Arial"/>
          <w:b/>
          <w:bCs/>
          <w:spacing w:val="23"/>
          <w:sz w:val="20"/>
          <w:szCs w:val="20"/>
        </w:rPr>
        <w:t xml:space="preserve"> </w:t>
      </w:r>
      <w:r>
        <w:rPr>
          <w:rFonts w:ascii="Arial" w:hAnsi="Arial" w:cs="Arial"/>
          <w:sz w:val="20"/>
          <w:szCs w:val="20"/>
        </w:rPr>
        <w:t>In</w:t>
      </w:r>
      <w:r>
        <w:rPr>
          <w:rFonts w:ascii="Arial" w:hAnsi="Arial" w:cs="Arial"/>
          <w:spacing w:val="36"/>
          <w:sz w:val="20"/>
          <w:szCs w:val="20"/>
        </w:rPr>
        <w:t xml:space="preserve"> </w:t>
      </w:r>
      <w:r>
        <w:rPr>
          <w:rFonts w:ascii="Arial" w:hAnsi="Arial" w:cs="Arial"/>
          <w:sz w:val="20"/>
          <w:szCs w:val="20"/>
        </w:rPr>
        <w:t>the</w:t>
      </w:r>
      <w:r>
        <w:rPr>
          <w:rFonts w:ascii="Arial" w:hAnsi="Arial" w:cs="Arial"/>
          <w:spacing w:val="18"/>
          <w:sz w:val="20"/>
          <w:szCs w:val="20"/>
        </w:rPr>
        <w:t xml:space="preserve"> </w:t>
      </w:r>
      <w:r>
        <w:rPr>
          <w:rFonts w:ascii="Arial" w:hAnsi="Arial" w:cs="Arial"/>
          <w:sz w:val="20"/>
          <w:szCs w:val="20"/>
        </w:rPr>
        <w:t>push</w:t>
      </w:r>
      <w:r>
        <w:rPr>
          <w:rFonts w:ascii="Arial" w:hAnsi="Arial" w:cs="Arial"/>
          <w:spacing w:val="-5"/>
          <w:sz w:val="20"/>
          <w:szCs w:val="20"/>
        </w:rPr>
        <w:t xml:space="preserve"> </w:t>
      </w:r>
      <w:r>
        <w:rPr>
          <w:rFonts w:ascii="Arial" w:hAnsi="Arial" w:cs="Arial"/>
          <w:sz w:val="20"/>
          <w:szCs w:val="20"/>
        </w:rPr>
        <w:t>m</w:t>
      </w:r>
      <w:r>
        <w:rPr>
          <w:rFonts w:ascii="Arial" w:hAnsi="Arial" w:cs="Arial"/>
          <w:spacing w:val="6"/>
          <w:sz w:val="20"/>
          <w:szCs w:val="20"/>
        </w:rPr>
        <w:t>o</w:t>
      </w:r>
      <w:r>
        <w:rPr>
          <w:rFonts w:ascii="Arial" w:hAnsi="Arial" w:cs="Arial"/>
          <w:sz w:val="20"/>
          <w:szCs w:val="20"/>
        </w:rPr>
        <w:t>del</w:t>
      </w:r>
      <w:r>
        <w:rPr>
          <w:rFonts w:ascii="Arial" w:hAnsi="Arial" w:cs="Arial"/>
          <w:spacing w:val="-6"/>
          <w:sz w:val="20"/>
          <w:szCs w:val="20"/>
        </w:rPr>
        <w:t xml:space="preserve"> </w:t>
      </w:r>
      <w:r>
        <w:rPr>
          <w:rFonts w:ascii="Arial" w:hAnsi="Arial" w:cs="Arial"/>
          <w:sz w:val="20"/>
          <w:szCs w:val="20"/>
        </w:rPr>
        <w:t>Alice</w:t>
      </w:r>
      <w:r>
        <w:rPr>
          <w:rFonts w:ascii="Arial" w:hAnsi="Arial" w:cs="Arial"/>
          <w:spacing w:val="22"/>
          <w:sz w:val="20"/>
          <w:szCs w:val="20"/>
        </w:rPr>
        <w:t xml:space="preserve"> </w:t>
      </w:r>
      <w:r>
        <w:rPr>
          <w:rFonts w:ascii="Arial" w:hAnsi="Arial" w:cs="Arial"/>
          <w:sz w:val="20"/>
          <w:szCs w:val="20"/>
        </w:rPr>
        <w:t>will</w:t>
      </w:r>
      <w:r>
        <w:rPr>
          <w:rFonts w:ascii="Arial" w:hAnsi="Arial" w:cs="Arial"/>
          <w:spacing w:val="53"/>
          <w:sz w:val="20"/>
          <w:szCs w:val="20"/>
        </w:rPr>
        <w:t xml:space="preserve"> </w:t>
      </w:r>
      <w:r>
        <w:rPr>
          <w:rFonts w:ascii="Arial" w:hAnsi="Arial" w:cs="Arial"/>
          <w:w w:val="89"/>
          <w:sz w:val="20"/>
          <w:szCs w:val="20"/>
        </w:rPr>
        <w:t>send</w:t>
      </w:r>
      <w:r>
        <w:rPr>
          <w:rFonts w:ascii="Arial" w:hAnsi="Arial" w:cs="Arial"/>
          <w:spacing w:val="27"/>
          <w:w w:val="89"/>
          <w:sz w:val="20"/>
          <w:szCs w:val="20"/>
        </w:rPr>
        <w:t xml:space="preserve"> </w:t>
      </w:r>
      <w:r>
        <w:rPr>
          <w:rFonts w:ascii="Arial" w:hAnsi="Arial" w:cs="Arial"/>
          <w:sz w:val="20"/>
          <w:szCs w:val="20"/>
        </w:rPr>
        <w:t>the</w:t>
      </w:r>
      <w:r>
        <w:rPr>
          <w:rFonts w:ascii="Arial" w:hAnsi="Arial" w:cs="Arial"/>
          <w:spacing w:val="18"/>
          <w:sz w:val="20"/>
          <w:szCs w:val="20"/>
        </w:rPr>
        <w:t xml:space="preserve"> </w:t>
      </w:r>
      <w:r>
        <w:rPr>
          <w:rFonts w:ascii="Arial" w:hAnsi="Arial" w:cs="Arial"/>
          <w:w w:val="86"/>
          <w:sz w:val="20"/>
          <w:szCs w:val="20"/>
        </w:rPr>
        <w:t>message</w:t>
      </w:r>
      <w:r>
        <w:rPr>
          <w:rFonts w:ascii="Arial" w:hAnsi="Arial" w:cs="Arial"/>
          <w:spacing w:val="30"/>
          <w:w w:val="86"/>
          <w:sz w:val="20"/>
          <w:szCs w:val="20"/>
        </w:rPr>
        <w:t xml:space="preserve"> </w:t>
      </w:r>
      <w:r>
        <w:rPr>
          <w:rFonts w:ascii="Arial" w:hAnsi="Arial" w:cs="Arial"/>
          <w:sz w:val="20"/>
          <w:szCs w:val="20"/>
        </w:rPr>
        <w:t>to</w:t>
      </w:r>
      <w:r>
        <w:rPr>
          <w:rFonts w:ascii="Arial" w:hAnsi="Arial" w:cs="Arial"/>
          <w:spacing w:val="29"/>
          <w:sz w:val="20"/>
          <w:szCs w:val="20"/>
        </w:rPr>
        <w:t xml:space="preserve"> </w:t>
      </w:r>
      <w:r>
        <w:rPr>
          <w:rFonts w:ascii="Arial" w:hAnsi="Arial" w:cs="Arial"/>
          <w:sz w:val="20"/>
          <w:szCs w:val="20"/>
        </w:rPr>
        <w:t>all</w:t>
      </w:r>
      <w:r>
        <w:rPr>
          <w:rFonts w:ascii="Arial" w:hAnsi="Arial" w:cs="Arial"/>
          <w:spacing w:val="30"/>
          <w:sz w:val="20"/>
          <w:szCs w:val="20"/>
        </w:rPr>
        <w:t xml:space="preserve"> </w:t>
      </w:r>
      <w:r>
        <w:rPr>
          <w:rFonts w:ascii="Arial" w:hAnsi="Arial" w:cs="Arial"/>
          <w:sz w:val="20"/>
          <w:szCs w:val="20"/>
        </w:rPr>
        <w:t xml:space="preserve">re- </w:t>
      </w:r>
      <w:proofErr w:type="spellStart"/>
      <w:r>
        <w:rPr>
          <w:rFonts w:ascii="Arial" w:hAnsi="Arial" w:cs="Arial"/>
          <w:sz w:val="20"/>
          <w:szCs w:val="20"/>
        </w:rPr>
        <w:t>cipie</w:t>
      </w:r>
      <w:r>
        <w:rPr>
          <w:rFonts w:ascii="Arial" w:hAnsi="Arial" w:cs="Arial"/>
          <w:spacing w:val="-5"/>
          <w:sz w:val="20"/>
          <w:szCs w:val="20"/>
        </w:rPr>
        <w:t>n</w:t>
      </w:r>
      <w:r>
        <w:rPr>
          <w:rFonts w:ascii="Arial" w:hAnsi="Arial" w:cs="Arial"/>
          <w:sz w:val="20"/>
          <w:szCs w:val="20"/>
        </w:rPr>
        <w:t>ts</w:t>
      </w:r>
      <w:proofErr w:type="spellEnd"/>
      <w:r>
        <w:rPr>
          <w:rFonts w:ascii="Arial" w:hAnsi="Arial" w:cs="Arial"/>
          <w:spacing w:val="18"/>
          <w:sz w:val="20"/>
          <w:szCs w:val="20"/>
        </w:rPr>
        <w:t xml:space="preserve"> </w:t>
      </w:r>
      <w:r>
        <w:rPr>
          <w:rFonts w:ascii="Arial" w:hAnsi="Arial" w:cs="Arial"/>
          <w:sz w:val="20"/>
          <w:szCs w:val="20"/>
        </w:rPr>
        <w:t>directl</w:t>
      </w:r>
      <w:r>
        <w:rPr>
          <w:rFonts w:ascii="Arial" w:hAnsi="Arial" w:cs="Arial"/>
          <w:spacing w:val="-16"/>
          <w:sz w:val="20"/>
          <w:szCs w:val="20"/>
        </w:rPr>
        <w:t>y</w:t>
      </w:r>
      <w:r>
        <w:rPr>
          <w:rFonts w:ascii="Arial" w:hAnsi="Arial" w:cs="Arial"/>
          <w:sz w:val="20"/>
          <w:szCs w:val="20"/>
        </w:rPr>
        <w:t xml:space="preserve">.  </w:t>
      </w:r>
      <w:r>
        <w:rPr>
          <w:rFonts w:ascii="Arial" w:hAnsi="Arial" w:cs="Arial"/>
          <w:spacing w:val="7"/>
          <w:sz w:val="20"/>
          <w:szCs w:val="20"/>
        </w:rPr>
        <w:t xml:space="preserve"> </w:t>
      </w:r>
      <w:r>
        <w:rPr>
          <w:rFonts w:ascii="Arial" w:hAnsi="Arial" w:cs="Arial"/>
          <w:sz w:val="20"/>
          <w:szCs w:val="20"/>
        </w:rPr>
        <w:t>The</w:t>
      </w:r>
      <w:r>
        <w:rPr>
          <w:rFonts w:ascii="Arial" w:hAnsi="Arial" w:cs="Arial"/>
          <w:spacing w:val="30"/>
          <w:sz w:val="20"/>
          <w:szCs w:val="20"/>
        </w:rPr>
        <w:t xml:space="preserve"> </w:t>
      </w:r>
      <w:r>
        <w:rPr>
          <w:rFonts w:ascii="Arial" w:hAnsi="Arial" w:cs="Arial"/>
          <w:sz w:val="20"/>
          <w:szCs w:val="20"/>
        </w:rPr>
        <w:t>problems</w:t>
      </w:r>
      <w:r>
        <w:rPr>
          <w:rFonts w:ascii="Arial" w:hAnsi="Arial" w:cs="Arial"/>
          <w:spacing w:val="-7"/>
          <w:sz w:val="20"/>
          <w:szCs w:val="20"/>
        </w:rPr>
        <w:t xml:space="preserve"> </w:t>
      </w:r>
      <w:r>
        <w:rPr>
          <w:rFonts w:ascii="Arial" w:hAnsi="Arial" w:cs="Arial"/>
          <w:sz w:val="20"/>
          <w:szCs w:val="20"/>
        </w:rPr>
        <w:t xml:space="preserve">with </w:t>
      </w:r>
      <w:r>
        <w:rPr>
          <w:rFonts w:ascii="Arial" w:hAnsi="Arial" w:cs="Arial"/>
          <w:spacing w:val="6"/>
          <w:sz w:val="20"/>
          <w:szCs w:val="20"/>
        </w:rPr>
        <w:t xml:space="preserve"> </w:t>
      </w:r>
      <w:r>
        <w:rPr>
          <w:rFonts w:ascii="Arial" w:hAnsi="Arial" w:cs="Arial"/>
          <w:sz w:val="20"/>
          <w:szCs w:val="20"/>
        </w:rPr>
        <w:t>the</w:t>
      </w:r>
      <w:r>
        <w:rPr>
          <w:rFonts w:ascii="Arial" w:hAnsi="Arial" w:cs="Arial"/>
          <w:spacing w:val="31"/>
          <w:sz w:val="20"/>
          <w:szCs w:val="20"/>
        </w:rPr>
        <w:t xml:space="preserve"> </w:t>
      </w:r>
      <w:r>
        <w:rPr>
          <w:rFonts w:ascii="Arial" w:hAnsi="Arial" w:cs="Arial"/>
          <w:sz w:val="20"/>
          <w:szCs w:val="20"/>
        </w:rPr>
        <w:t>push</w:t>
      </w:r>
      <w:r>
        <w:rPr>
          <w:rFonts w:ascii="Arial" w:hAnsi="Arial" w:cs="Arial"/>
          <w:spacing w:val="8"/>
          <w:sz w:val="20"/>
          <w:szCs w:val="20"/>
        </w:rPr>
        <w:t xml:space="preserve"> </w:t>
      </w:r>
      <w:r>
        <w:rPr>
          <w:rFonts w:ascii="Arial" w:hAnsi="Arial" w:cs="Arial"/>
          <w:sz w:val="20"/>
          <w:szCs w:val="20"/>
        </w:rPr>
        <w:t>m</w:t>
      </w:r>
      <w:r>
        <w:rPr>
          <w:rFonts w:ascii="Arial" w:hAnsi="Arial" w:cs="Arial"/>
          <w:spacing w:val="6"/>
          <w:sz w:val="20"/>
          <w:szCs w:val="20"/>
        </w:rPr>
        <w:t>o</w:t>
      </w:r>
      <w:r>
        <w:rPr>
          <w:rFonts w:ascii="Arial" w:hAnsi="Arial" w:cs="Arial"/>
          <w:sz w:val="20"/>
          <w:szCs w:val="20"/>
        </w:rPr>
        <w:t>del</w:t>
      </w:r>
      <w:r>
        <w:rPr>
          <w:rFonts w:ascii="Arial" w:hAnsi="Arial" w:cs="Arial"/>
          <w:spacing w:val="6"/>
          <w:sz w:val="20"/>
          <w:szCs w:val="20"/>
        </w:rPr>
        <w:t xml:space="preserve"> </w:t>
      </w:r>
      <w:r>
        <w:rPr>
          <w:rFonts w:ascii="Arial" w:hAnsi="Arial" w:cs="Arial"/>
          <w:sz w:val="20"/>
          <w:szCs w:val="20"/>
        </w:rPr>
        <w:t>is</w:t>
      </w:r>
      <w:r>
        <w:rPr>
          <w:rFonts w:ascii="Arial" w:hAnsi="Arial" w:cs="Arial"/>
          <w:spacing w:val="22"/>
          <w:sz w:val="20"/>
          <w:szCs w:val="20"/>
        </w:rPr>
        <w:t xml:space="preserve"> </w:t>
      </w:r>
      <w:r>
        <w:rPr>
          <w:rFonts w:ascii="Arial" w:hAnsi="Arial" w:cs="Arial"/>
          <w:sz w:val="20"/>
          <w:szCs w:val="20"/>
        </w:rPr>
        <w:t xml:space="preserve">that </w:t>
      </w:r>
      <w:r>
        <w:rPr>
          <w:rFonts w:ascii="Arial" w:hAnsi="Arial" w:cs="Arial"/>
          <w:spacing w:val="8"/>
          <w:sz w:val="20"/>
          <w:szCs w:val="20"/>
        </w:rPr>
        <w:t xml:space="preserve"> </w:t>
      </w:r>
      <w:r>
        <w:rPr>
          <w:rFonts w:ascii="Arial" w:hAnsi="Arial" w:cs="Arial"/>
          <w:w w:val="132"/>
          <w:sz w:val="20"/>
          <w:szCs w:val="20"/>
        </w:rPr>
        <w:t>it</w:t>
      </w:r>
      <w:r>
        <w:rPr>
          <w:rFonts w:ascii="Arial" w:hAnsi="Arial" w:cs="Arial"/>
          <w:spacing w:val="16"/>
          <w:w w:val="132"/>
          <w:sz w:val="20"/>
          <w:szCs w:val="20"/>
        </w:rPr>
        <w:t xml:space="preserve"> </w:t>
      </w:r>
      <w:r>
        <w:rPr>
          <w:rFonts w:ascii="Arial" w:hAnsi="Arial" w:cs="Arial"/>
          <w:w w:val="91"/>
          <w:sz w:val="20"/>
          <w:szCs w:val="20"/>
        </w:rPr>
        <w:t>re</w:t>
      </w:r>
      <w:r>
        <w:rPr>
          <w:rFonts w:ascii="Arial" w:hAnsi="Arial" w:cs="Arial"/>
          <w:spacing w:val="-5"/>
          <w:w w:val="91"/>
          <w:sz w:val="20"/>
          <w:szCs w:val="20"/>
        </w:rPr>
        <w:t>v</w:t>
      </w:r>
      <w:r>
        <w:rPr>
          <w:rFonts w:ascii="Arial" w:hAnsi="Arial" w:cs="Arial"/>
          <w:w w:val="91"/>
          <w:sz w:val="20"/>
          <w:szCs w:val="20"/>
        </w:rPr>
        <w:t>eals</w:t>
      </w:r>
      <w:r>
        <w:rPr>
          <w:rFonts w:ascii="Arial" w:hAnsi="Arial" w:cs="Arial"/>
          <w:spacing w:val="40"/>
          <w:w w:val="91"/>
          <w:sz w:val="20"/>
          <w:szCs w:val="20"/>
        </w:rPr>
        <w:t xml:space="preserve"> </w:t>
      </w:r>
      <w:r>
        <w:rPr>
          <w:rFonts w:ascii="Arial" w:hAnsi="Arial" w:cs="Arial"/>
          <w:sz w:val="20"/>
          <w:szCs w:val="20"/>
        </w:rPr>
        <w:t xml:space="preserve">more meta-information. </w:t>
      </w:r>
      <w:r>
        <w:rPr>
          <w:rFonts w:ascii="Arial" w:hAnsi="Arial" w:cs="Arial"/>
          <w:spacing w:val="9"/>
          <w:sz w:val="20"/>
          <w:szCs w:val="20"/>
        </w:rPr>
        <w:t xml:space="preserve"> </w:t>
      </w:r>
      <w:r>
        <w:rPr>
          <w:rFonts w:ascii="Arial" w:hAnsi="Arial" w:cs="Arial"/>
          <w:sz w:val="20"/>
          <w:szCs w:val="20"/>
        </w:rPr>
        <w:t>S</w:t>
      </w:r>
      <w:r>
        <w:rPr>
          <w:rFonts w:ascii="Arial" w:hAnsi="Arial" w:cs="Arial"/>
          <w:spacing w:val="-5"/>
          <w:sz w:val="20"/>
          <w:szCs w:val="20"/>
        </w:rPr>
        <w:t>a</w:t>
      </w:r>
      <w:r>
        <w:rPr>
          <w:rFonts w:ascii="Arial" w:hAnsi="Arial" w:cs="Arial"/>
          <w:sz w:val="20"/>
          <w:szCs w:val="20"/>
        </w:rPr>
        <w:t>y</w:t>
      </w:r>
      <w:r>
        <w:rPr>
          <w:rFonts w:ascii="Arial" w:hAnsi="Arial" w:cs="Arial"/>
          <w:spacing w:val="-11"/>
          <w:sz w:val="20"/>
          <w:szCs w:val="20"/>
        </w:rPr>
        <w:t xml:space="preserve"> </w:t>
      </w:r>
      <w:r>
        <w:rPr>
          <w:rFonts w:ascii="Arial" w:hAnsi="Arial" w:cs="Arial"/>
          <w:sz w:val="20"/>
          <w:szCs w:val="20"/>
        </w:rPr>
        <w:t>that</w:t>
      </w:r>
      <w:r>
        <w:rPr>
          <w:rFonts w:ascii="Arial" w:hAnsi="Arial" w:cs="Arial"/>
          <w:spacing w:val="51"/>
          <w:sz w:val="20"/>
          <w:szCs w:val="20"/>
        </w:rPr>
        <w:t xml:space="preserve"> </w:t>
      </w:r>
      <w:r>
        <w:rPr>
          <w:rFonts w:ascii="Arial" w:hAnsi="Arial" w:cs="Arial"/>
          <w:sz w:val="20"/>
          <w:szCs w:val="20"/>
        </w:rPr>
        <w:t>all</w:t>
      </w:r>
      <w:r>
        <w:rPr>
          <w:rFonts w:ascii="Arial" w:hAnsi="Arial" w:cs="Arial"/>
          <w:spacing w:val="29"/>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38"/>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28"/>
          <w:w w:val="92"/>
          <w:sz w:val="20"/>
          <w:szCs w:val="20"/>
        </w:rPr>
        <w:t xml:space="preserve"> </w:t>
      </w:r>
      <w:r>
        <w:rPr>
          <w:rFonts w:ascii="Arial" w:hAnsi="Arial" w:cs="Arial"/>
          <w:sz w:val="20"/>
          <w:szCs w:val="20"/>
        </w:rPr>
        <w:t>an</w:t>
      </w:r>
      <w:r>
        <w:rPr>
          <w:rFonts w:ascii="Arial" w:hAnsi="Arial" w:cs="Arial"/>
          <w:spacing w:val="8"/>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pacing w:val="5"/>
          <w:sz w:val="20"/>
          <w:szCs w:val="20"/>
        </w:rPr>
        <w:t>b</w:t>
      </w:r>
      <w:r>
        <w:rPr>
          <w:rFonts w:ascii="Arial" w:hAnsi="Arial" w:cs="Arial"/>
          <w:spacing w:val="-5"/>
          <w:sz w:val="20"/>
          <w:szCs w:val="20"/>
        </w:rPr>
        <w:t>o</w:t>
      </w:r>
      <w:r>
        <w:rPr>
          <w:rFonts w:ascii="Arial" w:hAnsi="Arial" w:cs="Arial"/>
          <w:sz w:val="20"/>
          <w:szCs w:val="20"/>
        </w:rPr>
        <w:t>x,</w:t>
      </w:r>
      <w:r>
        <w:rPr>
          <w:rFonts w:ascii="Arial" w:hAnsi="Arial" w:cs="Arial"/>
          <w:spacing w:val="22"/>
          <w:sz w:val="20"/>
          <w:szCs w:val="20"/>
        </w:rPr>
        <w:t xml:space="preserve"> </w:t>
      </w:r>
      <w:r>
        <w:rPr>
          <w:rFonts w:ascii="Arial" w:hAnsi="Arial" w:cs="Arial"/>
          <w:sz w:val="20"/>
          <w:szCs w:val="20"/>
        </w:rPr>
        <w:t>similarly</w:t>
      </w:r>
      <w:r>
        <w:rPr>
          <w:rFonts w:ascii="Arial" w:hAnsi="Arial" w:cs="Arial"/>
          <w:spacing w:val="44"/>
          <w:sz w:val="20"/>
          <w:szCs w:val="20"/>
        </w:rPr>
        <w:t xml:space="preserve"> </w:t>
      </w:r>
      <w:r>
        <w:rPr>
          <w:rFonts w:ascii="Arial" w:hAnsi="Arial" w:cs="Arial"/>
          <w:sz w:val="20"/>
          <w:szCs w:val="20"/>
        </w:rPr>
        <w:t>as</w:t>
      </w:r>
      <w:r>
        <w:rPr>
          <w:rFonts w:ascii="Arial" w:hAnsi="Arial" w:cs="Arial"/>
          <w:spacing w:val="-13"/>
          <w:sz w:val="20"/>
          <w:szCs w:val="20"/>
        </w:rPr>
        <w:t xml:space="preserve"> </w:t>
      </w:r>
      <w:r>
        <w:rPr>
          <w:rFonts w:ascii="Arial" w:hAnsi="Arial" w:cs="Arial"/>
          <w:sz w:val="20"/>
          <w:szCs w:val="20"/>
        </w:rPr>
        <w:t>in</w:t>
      </w:r>
      <w:r>
        <w:rPr>
          <w:rFonts w:ascii="Arial" w:hAnsi="Arial" w:cs="Arial"/>
          <w:spacing w:val="30"/>
          <w:sz w:val="20"/>
          <w:szCs w:val="20"/>
        </w:rPr>
        <w:t xml:space="preserve"> </w:t>
      </w:r>
      <w:r>
        <w:rPr>
          <w:rFonts w:ascii="Arial" w:hAnsi="Arial" w:cs="Arial"/>
          <w:sz w:val="20"/>
          <w:szCs w:val="20"/>
        </w:rPr>
        <w:t>the email</w:t>
      </w:r>
      <w:r>
        <w:rPr>
          <w:rFonts w:ascii="Arial" w:hAnsi="Arial" w:cs="Arial"/>
          <w:spacing w:val="6"/>
          <w:sz w:val="20"/>
          <w:szCs w:val="20"/>
        </w:rPr>
        <w:t xml:space="preserve"> </w:t>
      </w:r>
      <w:r>
        <w:rPr>
          <w:rFonts w:ascii="Arial" w:hAnsi="Arial" w:cs="Arial"/>
          <w:sz w:val="20"/>
          <w:szCs w:val="20"/>
        </w:rPr>
        <w:t>system.</w:t>
      </w:r>
      <w:r>
        <w:rPr>
          <w:rFonts w:ascii="Arial" w:hAnsi="Arial" w:cs="Arial"/>
          <w:spacing w:val="19"/>
          <w:sz w:val="20"/>
          <w:szCs w:val="20"/>
        </w:rPr>
        <w:t xml:space="preserve"> </w:t>
      </w:r>
      <w:r>
        <w:rPr>
          <w:rFonts w:ascii="Arial" w:hAnsi="Arial" w:cs="Arial"/>
          <w:w w:val="92"/>
          <w:sz w:val="20"/>
          <w:szCs w:val="20"/>
        </w:rPr>
        <w:t>Assume</w:t>
      </w:r>
      <w:r>
        <w:rPr>
          <w:rFonts w:ascii="Arial" w:hAnsi="Arial" w:cs="Arial"/>
          <w:spacing w:val="24"/>
          <w:w w:val="92"/>
          <w:sz w:val="20"/>
          <w:szCs w:val="20"/>
        </w:rPr>
        <w:t xml:space="preserve"> </w:t>
      </w:r>
      <w:r>
        <w:rPr>
          <w:rFonts w:ascii="Arial" w:hAnsi="Arial" w:cs="Arial"/>
          <w:sz w:val="20"/>
          <w:szCs w:val="20"/>
        </w:rPr>
        <w:t>that</w:t>
      </w:r>
      <w:r>
        <w:rPr>
          <w:rFonts w:ascii="Arial" w:hAnsi="Arial" w:cs="Arial"/>
          <w:spacing w:val="50"/>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w w:val="92"/>
          <w:sz w:val="20"/>
          <w:szCs w:val="20"/>
        </w:rPr>
        <w:t>regim</w:t>
      </w:r>
      <w:r>
        <w:rPr>
          <w:rFonts w:ascii="Arial" w:hAnsi="Arial" w:cs="Arial"/>
          <w:spacing w:val="1"/>
          <w:w w:val="92"/>
          <w:sz w:val="20"/>
          <w:szCs w:val="20"/>
        </w:rPr>
        <w:t>e</w:t>
      </w:r>
      <w:r>
        <w:rPr>
          <w:rFonts w:ascii="Arial" w:hAnsi="Arial" w:cs="Arial"/>
          <w:w w:val="92"/>
          <w:sz w:val="20"/>
          <w:szCs w:val="20"/>
        </w:rPr>
        <w:t>’s</w:t>
      </w:r>
      <w:r>
        <w:rPr>
          <w:rFonts w:ascii="Arial" w:hAnsi="Arial" w:cs="Arial"/>
          <w:spacing w:val="37"/>
          <w:w w:val="92"/>
          <w:sz w:val="20"/>
          <w:szCs w:val="20"/>
        </w:rPr>
        <w:t xml:space="preserve"> </w:t>
      </w:r>
      <w:r>
        <w:rPr>
          <w:rFonts w:ascii="Arial" w:hAnsi="Arial" w:cs="Arial"/>
          <w:w w:val="92"/>
          <w:sz w:val="20"/>
          <w:szCs w:val="20"/>
        </w:rPr>
        <w:t>age</w:t>
      </w:r>
      <w:r>
        <w:rPr>
          <w:rFonts w:ascii="Arial" w:hAnsi="Arial" w:cs="Arial"/>
          <w:spacing w:val="-5"/>
          <w:w w:val="92"/>
          <w:sz w:val="20"/>
          <w:szCs w:val="20"/>
        </w:rPr>
        <w:t>n</w:t>
      </w:r>
      <w:r>
        <w:rPr>
          <w:rFonts w:ascii="Arial" w:hAnsi="Arial" w:cs="Arial"/>
          <w:w w:val="92"/>
          <w:sz w:val="20"/>
          <w:szCs w:val="20"/>
        </w:rPr>
        <w:t>ts</w:t>
      </w:r>
      <w:r>
        <w:rPr>
          <w:rFonts w:ascii="Arial" w:hAnsi="Arial" w:cs="Arial"/>
          <w:spacing w:val="23"/>
          <w:w w:val="92"/>
          <w:sz w:val="20"/>
          <w:szCs w:val="20"/>
        </w:rPr>
        <w:t xml:space="preserve"> </w:t>
      </w:r>
      <w:r>
        <w:rPr>
          <w:rFonts w:ascii="Arial" w:hAnsi="Arial" w:cs="Arial"/>
          <w:sz w:val="20"/>
          <w:szCs w:val="20"/>
        </w:rPr>
        <w:t>monitor</w:t>
      </w:r>
      <w:r>
        <w:rPr>
          <w:rFonts w:ascii="Arial" w:hAnsi="Arial" w:cs="Arial"/>
          <w:spacing w:val="34"/>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sz w:val="20"/>
          <w:szCs w:val="20"/>
        </w:rPr>
        <w:t>ne</w:t>
      </w:r>
      <w:r>
        <w:rPr>
          <w:rFonts w:ascii="Arial" w:hAnsi="Arial" w:cs="Arial"/>
          <w:spacing w:val="-5"/>
          <w:sz w:val="20"/>
          <w:szCs w:val="20"/>
        </w:rPr>
        <w:t>t</w:t>
      </w:r>
      <w:r>
        <w:rPr>
          <w:rFonts w:ascii="Arial" w:hAnsi="Arial" w:cs="Arial"/>
          <w:spacing w:val="-6"/>
          <w:sz w:val="20"/>
          <w:szCs w:val="20"/>
        </w:rPr>
        <w:t>w</w:t>
      </w:r>
      <w:r>
        <w:rPr>
          <w:rFonts w:ascii="Arial" w:hAnsi="Arial" w:cs="Arial"/>
          <w:sz w:val="20"/>
          <w:szCs w:val="20"/>
        </w:rPr>
        <w:t>ork</w:t>
      </w:r>
      <w:r>
        <w:rPr>
          <w:rFonts w:ascii="Arial" w:hAnsi="Arial" w:cs="Arial"/>
          <w:spacing w:val="19"/>
          <w:sz w:val="20"/>
          <w:szCs w:val="20"/>
        </w:rPr>
        <w:t xml:space="preserve"> </w:t>
      </w:r>
      <w:r>
        <w:rPr>
          <w:rFonts w:ascii="Arial" w:hAnsi="Arial" w:cs="Arial"/>
          <w:sz w:val="20"/>
          <w:szCs w:val="20"/>
        </w:rPr>
        <w:t>on</w:t>
      </w:r>
      <w:r>
        <w:rPr>
          <w:rFonts w:ascii="Arial" w:hAnsi="Arial" w:cs="Arial"/>
          <w:spacing w:val="7"/>
          <w:sz w:val="20"/>
          <w:szCs w:val="20"/>
        </w:rPr>
        <w:t xml:space="preserve"> </w:t>
      </w:r>
      <w:r>
        <w:rPr>
          <w:rFonts w:ascii="Arial" w:hAnsi="Arial" w:cs="Arial"/>
          <w:sz w:val="20"/>
          <w:szCs w:val="20"/>
        </w:rPr>
        <w:t>a</w:t>
      </w:r>
      <w:r>
        <w:rPr>
          <w:rFonts w:ascii="Arial" w:hAnsi="Arial" w:cs="Arial"/>
          <w:spacing w:val="8"/>
          <w:sz w:val="20"/>
          <w:szCs w:val="20"/>
        </w:rPr>
        <w:t xml:space="preserve"> </w:t>
      </w:r>
      <w:proofErr w:type="spellStart"/>
      <w:r>
        <w:rPr>
          <w:rFonts w:ascii="Arial" w:hAnsi="Arial" w:cs="Arial"/>
          <w:sz w:val="20"/>
          <w:szCs w:val="20"/>
        </w:rPr>
        <w:t>na</w:t>
      </w:r>
      <w:proofErr w:type="spellEnd"/>
      <w:r>
        <w:rPr>
          <w:rFonts w:ascii="Arial" w:hAnsi="Arial" w:cs="Arial"/>
          <w:sz w:val="20"/>
          <w:szCs w:val="20"/>
        </w:rPr>
        <w:t xml:space="preserve">- </w:t>
      </w:r>
      <w:proofErr w:type="spellStart"/>
      <w:r>
        <w:rPr>
          <w:rFonts w:ascii="Arial" w:hAnsi="Arial" w:cs="Arial"/>
          <w:sz w:val="20"/>
          <w:szCs w:val="20"/>
        </w:rPr>
        <w:t>tional</w:t>
      </w:r>
      <w:proofErr w:type="spellEnd"/>
      <w:r>
        <w:rPr>
          <w:rFonts w:ascii="Arial" w:hAnsi="Arial" w:cs="Arial"/>
          <w:spacing w:val="36"/>
          <w:sz w:val="20"/>
          <w:szCs w:val="20"/>
        </w:rPr>
        <w:t xml:space="preserve"> </w:t>
      </w:r>
      <w:r>
        <w:rPr>
          <w:rFonts w:ascii="Arial" w:hAnsi="Arial" w:cs="Arial"/>
          <w:sz w:val="20"/>
          <w:szCs w:val="20"/>
        </w:rPr>
        <w:t>le</w:t>
      </w:r>
      <w:r>
        <w:rPr>
          <w:rFonts w:ascii="Arial" w:hAnsi="Arial" w:cs="Arial"/>
          <w:spacing w:val="-5"/>
          <w:sz w:val="20"/>
          <w:szCs w:val="20"/>
        </w:rPr>
        <w:t>v</w:t>
      </w:r>
      <w:r>
        <w:rPr>
          <w:rFonts w:ascii="Arial" w:hAnsi="Arial" w:cs="Arial"/>
          <w:sz w:val="20"/>
          <w:szCs w:val="20"/>
        </w:rPr>
        <w:t>el.</w:t>
      </w:r>
      <w:r>
        <w:rPr>
          <w:rFonts w:ascii="Arial" w:hAnsi="Arial" w:cs="Arial"/>
          <w:spacing w:val="28"/>
          <w:sz w:val="20"/>
          <w:szCs w:val="20"/>
        </w:rPr>
        <w:t xml:space="preserve"> </w:t>
      </w:r>
      <w:r>
        <w:rPr>
          <w:rFonts w:ascii="Arial" w:hAnsi="Arial" w:cs="Arial"/>
          <w:sz w:val="20"/>
          <w:szCs w:val="20"/>
        </w:rPr>
        <w:t>In</w:t>
      </w:r>
      <w:r>
        <w:rPr>
          <w:rFonts w:ascii="Arial" w:hAnsi="Arial" w:cs="Arial"/>
          <w:spacing w:val="31"/>
          <w:sz w:val="20"/>
          <w:szCs w:val="20"/>
        </w:rPr>
        <w:t xml:space="preserve"> </w:t>
      </w:r>
      <w:r>
        <w:rPr>
          <w:rFonts w:ascii="Arial" w:hAnsi="Arial" w:cs="Arial"/>
          <w:sz w:val="20"/>
          <w:szCs w:val="20"/>
        </w:rPr>
        <w:t>this</w:t>
      </w:r>
      <w:r>
        <w:rPr>
          <w:rFonts w:ascii="Arial" w:hAnsi="Arial" w:cs="Arial"/>
          <w:spacing w:val="25"/>
          <w:sz w:val="20"/>
          <w:szCs w:val="20"/>
        </w:rPr>
        <w:t xml:space="preserve"> </w:t>
      </w:r>
      <w:r>
        <w:rPr>
          <w:rFonts w:ascii="Arial" w:hAnsi="Arial" w:cs="Arial"/>
          <w:w w:val="78"/>
          <w:sz w:val="20"/>
          <w:szCs w:val="20"/>
        </w:rPr>
        <w:t>s</w:t>
      </w:r>
      <w:r>
        <w:rPr>
          <w:rFonts w:ascii="Arial" w:hAnsi="Arial" w:cs="Arial"/>
          <w:w w:val="106"/>
          <w:sz w:val="20"/>
          <w:szCs w:val="20"/>
        </w:rPr>
        <w:t>ituation</w:t>
      </w:r>
      <w:r>
        <w:rPr>
          <w:rFonts w:ascii="Arial" w:hAnsi="Arial" w:cs="Arial"/>
          <w:spacing w:val="17"/>
          <w:sz w:val="20"/>
          <w:szCs w:val="20"/>
        </w:rPr>
        <w:t xml:space="preserve"> </w:t>
      </w:r>
      <w:r>
        <w:rPr>
          <w:rFonts w:ascii="Arial" w:hAnsi="Arial" w:cs="Arial"/>
          <w:sz w:val="20"/>
          <w:szCs w:val="20"/>
        </w:rPr>
        <w:t>they</w:t>
      </w:r>
      <w:r>
        <w:rPr>
          <w:rFonts w:ascii="Arial" w:hAnsi="Arial" w:cs="Arial"/>
          <w:spacing w:val="16"/>
          <w:sz w:val="20"/>
          <w:szCs w:val="20"/>
        </w:rPr>
        <w:t xml:space="preserve"> </w:t>
      </w:r>
      <w:r>
        <w:rPr>
          <w:rFonts w:ascii="Arial" w:hAnsi="Arial" w:cs="Arial"/>
          <w:sz w:val="20"/>
          <w:szCs w:val="20"/>
        </w:rPr>
        <w:t>can</w:t>
      </w:r>
      <w:r>
        <w:rPr>
          <w:rFonts w:ascii="Arial" w:hAnsi="Arial" w:cs="Arial"/>
          <w:spacing w:val="-10"/>
          <w:sz w:val="20"/>
          <w:szCs w:val="20"/>
        </w:rPr>
        <w:t xml:space="preserve"> </w:t>
      </w:r>
      <w:r>
        <w:rPr>
          <w:rFonts w:ascii="Arial" w:hAnsi="Arial" w:cs="Arial"/>
          <w:w w:val="79"/>
          <w:sz w:val="20"/>
          <w:szCs w:val="20"/>
        </w:rPr>
        <w:t>see</w:t>
      </w:r>
      <w:r>
        <w:rPr>
          <w:rFonts w:ascii="Arial" w:hAnsi="Arial" w:cs="Arial"/>
          <w:spacing w:val="28"/>
          <w:w w:val="79"/>
          <w:sz w:val="20"/>
          <w:szCs w:val="20"/>
        </w:rPr>
        <w:t xml:space="preserve"> </w:t>
      </w:r>
      <w:r>
        <w:rPr>
          <w:rFonts w:ascii="Arial" w:hAnsi="Arial" w:cs="Arial"/>
          <w:sz w:val="20"/>
          <w:szCs w:val="20"/>
        </w:rPr>
        <w:t>one</w:t>
      </w:r>
      <w:r>
        <w:rPr>
          <w:rFonts w:ascii="Arial" w:hAnsi="Arial" w:cs="Arial"/>
          <w:spacing w:val="-21"/>
          <w:sz w:val="20"/>
          <w:szCs w:val="20"/>
        </w:rPr>
        <w:t xml:space="preserve"> </w:t>
      </w:r>
      <w:r>
        <w:rPr>
          <w:rFonts w:ascii="Arial" w:hAnsi="Arial" w:cs="Arial"/>
          <w:w w:val="86"/>
          <w:sz w:val="20"/>
          <w:szCs w:val="20"/>
        </w:rPr>
        <w:t>message</w:t>
      </w:r>
      <w:r>
        <w:rPr>
          <w:rFonts w:ascii="Arial" w:hAnsi="Arial" w:cs="Arial"/>
          <w:spacing w:val="25"/>
          <w:w w:val="86"/>
          <w:sz w:val="20"/>
          <w:szCs w:val="20"/>
        </w:rPr>
        <w:t xml:space="preserve"> </w:t>
      </w:r>
      <w:r>
        <w:rPr>
          <w:rFonts w:ascii="Arial" w:hAnsi="Arial" w:cs="Arial"/>
          <w:sz w:val="20"/>
          <w:szCs w:val="20"/>
        </w:rPr>
        <w:t>originating</w:t>
      </w:r>
      <w:r>
        <w:rPr>
          <w:rFonts w:ascii="Arial" w:hAnsi="Arial" w:cs="Arial"/>
          <w:spacing w:val="27"/>
          <w:sz w:val="20"/>
          <w:szCs w:val="20"/>
        </w:rPr>
        <w:t xml:space="preserve"> </w:t>
      </w:r>
      <w:r>
        <w:rPr>
          <w:rFonts w:ascii="Arial" w:hAnsi="Arial" w:cs="Arial"/>
          <w:sz w:val="20"/>
          <w:szCs w:val="20"/>
        </w:rPr>
        <w:t>from</w:t>
      </w:r>
      <w:r>
        <w:rPr>
          <w:rFonts w:ascii="Arial" w:hAnsi="Arial" w:cs="Arial"/>
          <w:spacing w:val="20"/>
          <w:sz w:val="20"/>
          <w:szCs w:val="20"/>
        </w:rPr>
        <w:t xml:space="preserve"> </w:t>
      </w:r>
      <w:r>
        <w:rPr>
          <w:rFonts w:ascii="Arial" w:hAnsi="Arial" w:cs="Arial"/>
          <w:sz w:val="20"/>
          <w:szCs w:val="20"/>
        </w:rPr>
        <w:t>Alice, going</w:t>
      </w:r>
      <w:r>
        <w:rPr>
          <w:rFonts w:ascii="Arial" w:hAnsi="Arial" w:cs="Arial"/>
          <w:spacing w:val="-21"/>
          <w:sz w:val="20"/>
          <w:szCs w:val="20"/>
        </w:rPr>
        <w:t xml:space="preserve"> </w:t>
      </w:r>
      <w:r>
        <w:rPr>
          <w:rFonts w:ascii="Arial" w:hAnsi="Arial" w:cs="Arial"/>
          <w:sz w:val="20"/>
          <w:szCs w:val="20"/>
        </w:rPr>
        <w:t>to</w:t>
      </w:r>
      <w:r>
        <w:rPr>
          <w:rFonts w:ascii="Arial" w:hAnsi="Arial" w:cs="Arial"/>
          <w:spacing w:val="16"/>
          <w:sz w:val="20"/>
          <w:szCs w:val="20"/>
        </w:rPr>
        <w:t xml:space="preserve"> </w:t>
      </w:r>
      <w:r>
        <w:rPr>
          <w:rFonts w:ascii="Arial" w:hAnsi="Arial" w:cs="Arial"/>
          <w:sz w:val="20"/>
          <w:szCs w:val="20"/>
        </w:rPr>
        <w:t>a</w:t>
      </w:r>
      <w:r>
        <w:rPr>
          <w:rFonts w:ascii="Arial" w:hAnsi="Arial" w:cs="Arial"/>
          <w:spacing w:val="-4"/>
          <w:sz w:val="20"/>
          <w:szCs w:val="20"/>
        </w:rPr>
        <w:t xml:space="preserve"> </w:t>
      </w:r>
      <w:r>
        <w:rPr>
          <w:rFonts w:ascii="Arial" w:hAnsi="Arial" w:cs="Arial"/>
          <w:w w:val="93"/>
          <w:sz w:val="20"/>
          <w:szCs w:val="20"/>
        </w:rPr>
        <w:t>ser</w:t>
      </w:r>
      <w:r>
        <w:rPr>
          <w:rFonts w:ascii="Arial" w:hAnsi="Arial" w:cs="Arial"/>
          <w:spacing w:val="-5"/>
          <w:w w:val="93"/>
          <w:sz w:val="20"/>
          <w:szCs w:val="20"/>
        </w:rPr>
        <w:t>v</w:t>
      </w:r>
      <w:r>
        <w:rPr>
          <w:rFonts w:ascii="Arial" w:hAnsi="Arial" w:cs="Arial"/>
          <w:w w:val="93"/>
          <w:sz w:val="20"/>
          <w:szCs w:val="20"/>
        </w:rPr>
        <w:t>er</w:t>
      </w:r>
      <w:r>
        <w:rPr>
          <w:rFonts w:ascii="Arial" w:hAnsi="Arial" w:cs="Arial"/>
          <w:spacing w:val="8"/>
          <w:w w:val="93"/>
          <w:sz w:val="20"/>
          <w:szCs w:val="20"/>
        </w:rPr>
        <w:t xml:space="preserve"> </w:t>
      </w:r>
      <w:r>
        <w:rPr>
          <w:rFonts w:ascii="Arial" w:hAnsi="Arial" w:cs="Arial"/>
          <w:spacing w:val="6"/>
          <w:w w:val="93"/>
          <w:sz w:val="20"/>
          <w:szCs w:val="20"/>
        </w:rPr>
        <w:t>b</w:t>
      </w:r>
      <w:r>
        <w:rPr>
          <w:rFonts w:ascii="Arial" w:hAnsi="Arial" w:cs="Arial"/>
          <w:w w:val="93"/>
          <w:sz w:val="20"/>
          <w:szCs w:val="20"/>
        </w:rPr>
        <w:t>e</w:t>
      </w:r>
      <w:r>
        <w:rPr>
          <w:rFonts w:ascii="Arial" w:hAnsi="Arial" w:cs="Arial"/>
          <w:spacing w:val="-5"/>
          <w:w w:val="93"/>
          <w:sz w:val="20"/>
          <w:szCs w:val="20"/>
        </w:rPr>
        <w:t>y</w:t>
      </w:r>
      <w:r>
        <w:rPr>
          <w:rFonts w:ascii="Arial" w:hAnsi="Arial" w:cs="Arial"/>
          <w:w w:val="93"/>
          <w:sz w:val="20"/>
          <w:szCs w:val="20"/>
        </w:rPr>
        <w:t>ond</w:t>
      </w:r>
      <w:r>
        <w:rPr>
          <w:rFonts w:ascii="Arial" w:hAnsi="Arial" w:cs="Arial"/>
          <w:spacing w:val="24"/>
          <w:w w:val="93"/>
          <w:sz w:val="20"/>
          <w:szCs w:val="20"/>
        </w:rPr>
        <w:t xml:space="preserve"> </w:t>
      </w:r>
      <w:r>
        <w:rPr>
          <w:rFonts w:ascii="Arial" w:hAnsi="Arial" w:cs="Arial"/>
          <w:sz w:val="20"/>
          <w:szCs w:val="20"/>
        </w:rPr>
        <w:t>the</w:t>
      </w:r>
      <w:r>
        <w:rPr>
          <w:rFonts w:ascii="Arial" w:hAnsi="Arial" w:cs="Arial"/>
          <w:spacing w:val="5"/>
          <w:sz w:val="20"/>
          <w:szCs w:val="20"/>
        </w:rPr>
        <w:t xml:space="preserve"> </w:t>
      </w:r>
      <w:r>
        <w:rPr>
          <w:rFonts w:ascii="Arial" w:hAnsi="Arial" w:cs="Arial"/>
          <w:w w:val="92"/>
          <w:sz w:val="20"/>
          <w:szCs w:val="20"/>
        </w:rPr>
        <w:t>agency’s</w:t>
      </w:r>
      <w:r>
        <w:rPr>
          <w:rFonts w:ascii="Arial" w:hAnsi="Arial" w:cs="Arial"/>
          <w:spacing w:val="5"/>
          <w:w w:val="92"/>
          <w:sz w:val="20"/>
          <w:szCs w:val="20"/>
        </w:rPr>
        <w:t xml:space="preserve"> </w:t>
      </w:r>
      <w:r>
        <w:rPr>
          <w:rFonts w:ascii="Arial" w:hAnsi="Arial" w:cs="Arial"/>
          <w:w w:val="92"/>
          <w:sz w:val="20"/>
          <w:szCs w:val="20"/>
        </w:rPr>
        <w:t>rea</w:t>
      </w:r>
      <w:r>
        <w:rPr>
          <w:rFonts w:ascii="Arial" w:hAnsi="Arial" w:cs="Arial"/>
          <w:spacing w:val="-5"/>
          <w:w w:val="92"/>
          <w:sz w:val="20"/>
          <w:szCs w:val="20"/>
        </w:rPr>
        <w:t>c</w:t>
      </w:r>
      <w:r>
        <w:rPr>
          <w:rFonts w:ascii="Arial" w:hAnsi="Arial" w:cs="Arial"/>
          <w:w w:val="92"/>
          <w:sz w:val="20"/>
          <w:szCs w:val="20"/>
        </w:rPr>
        <w:t>h,</w:t>
      </w:r>
      <w:r>
        <w:rPr>
          <w:rFonts w:ascii="Arial" w:hAnsi="Arial" w:cs="Arial"/>
          <w:spacing w:val="20"/>
          <w:w w:val="92"/>
          <w:sz w:val="20"/>
          <w:szCs w:val="20"/>
        </w:rPr>
        <w:t xml:space="preserve"> </w:t>
      </w:r>
      <w:r>
        <w:rPr>
          <w:rFonts w:ascii="Arial" w:hAnsi="Arial" w:cs="Arial"/>
          <w:sz w:val="20"/>
          <w:szCs w:val="20"/>
        </w:rPr>
        <w:t>and</w:t>
      </w:r>
      <w:r>
        <w:rPr>
          <w:rFonts w:ascii="Arial" w:hAnsi="Arial" w:cs="Arial"/>
          <w:spacing w:val="-5"/>
          <w:sz w:val="20"/>
          <w:szCs w:val="20"/>
        </w:rPr>
        <w:t xml:space="preserve"> </w:t>
      </w:r>
      <w:r>
        <w:rPr>
          <w:rFonts w:ascii="Arial" w:hAnsi="Arial" w:cs="Arial"/>
          <w:w w:val="89"/>
          <w:sz w:val="20"/>
          <w:szCs w:val="20"/>
        </w:rPr>
        <w:t>s</w:t>
      </w:r>
      <w:r>
        <w:rPr>
          <w:rFonts w:ascii="Arial" w:hAnsi="Arial" w:cs="Arial"/>
          <w:spacing w:val="5"/>
          <w:w w:val="89"/>
          <w:sz w:val="20"/>
          <w:szCs w:val="20"/>
        </w:rPr>
        <w:t>o</w:t>
      </w:r>
      <w:r>
        <w:rPr>
          <w:rFonts w:ascii="Arial" w:hAnsi="Arial" w:cs="Arial"/>
          <w:w w:val="89"/>
          <w:sz w:val="20"/>
          <w:szCs w:val="20"/>
        </w:rPr>
        <w:t>on</w:t>
      </w:r>
      <w:r>
        <w:rPr>
          <w:rFonts w:ascii="Arial" w:hAnsi="Arial" w:cs="Arial"/>
          <w:spacing w:val="15"/>
          <w:w w:val="89"/>
          <w:sz w:val="20"/>
          <w:szCs w:val="20"/>
        </w:rPr>
        <w:t xml:space="preserve"> </w:t>
      </w:r>
      <w:r>
        <w:rPr>
          <w:rFonts w:ascii="Arial" w:hAnsi="Arial" w:cs="Arial"/>
          <w:i/>
          <w:sz w:val="20"/>
          <w:szCs w:val="20"/>
        </w:rPr>
        <w:t>n</w:t>
      </w:r>
      <w:r>
        <w:rPr>
          <w:rFonts w:ascii="Arial" w:hAnsi="Arial" w:cs="Arial"/>
          <w:i/>
          <w:spacing w:val="16"/>
          <w:sz w:val="20"/>
          <w:szCs w:val="20"/>
        </w:rPr>
        <w:t xml:space="preserve"> </w:t>
      </w:r>
      <w:r>
        <w:rPr>
          <w:rFonts w:ascii="Arial" w:hAnsi="Arial" w:cs="Arial"/>
          <w:w w:val="89"/>
          <w:sz w:val="20"/>
          <w:szCs w:val="20"/>
        </w:rPr>
        <w:t xml:space="preserve">equally-sized </w:t>
      </w:r>
      <w:r>
        <w:rPr>
          <w:rFonts w:ascii="Arial" w:hAnsi="Arial" w:cs="Arial"/>
          <w:spacing w:val="24"/>
          <w:w w:val="89"/>
          <w:sz w:val="20"/>
          <w:szCs w:val="20"/>
        </w:rPr>
        <w:t xml:space="preserve"> </w:t>
      </w:r>
      <w:r>
        <w:rPr>
          <w:rFonts w:ascii="Arial" w:hAnsi="Arial" w:cs="Arial"/>
          <w:w w:val="89"/>
          <w:sz w:val="20"/>
          <w:szCs w:val="20"/>
        </w:rPr>
        <w:t xml:space="preserve">messages </w:t>
      </w:r>
      <w:r>
        <w:rPr>
          <w:rFonts w:ascii="Arial" w:hAnsi="Arial" w:cs="Arial"/>
          <w:sz w:val="20"/>
          <w:szCs w:val="20"/>
        </w:rPr>
        <w:t>return</w:t>
      </w:r>
      <w:r>
        <w:rPr>
          <w:rFonts w:ascii="Arial" w:hAnsi="Arial" w:cs="Arial"/>
          <w:spacing w:val="22"/>
          <w:sz w:val="20"/>
          <w:szCs w:val="20"/>
        </w:rPr>
        <w:t xml:space="preserve"> </w:t>
      </w:r>
      <w:r>
        <w:rPr>
          <w:rFonts w:ascii="Arial" w:hAnsi="Arial" w:cs="Arial"/>
          <w:sz w:val="20"/>
          <w:szCs w:val="20"/>
        </w:rPr>
        <w:t>from</w:t>
      </w:r>
      <w:r>
        <w:rPr>
          <w:rFonts w:ascii="Arial" w:hAnsi="Arial" w:cs="Arial"/>
          <w:spacing w:val="10"/>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w w:val="94"/>
          <w:sz w:val="20"/>
          <w:szCs w:val="20"/>
        </w:rPr>
        <w:t>ser</w:t>
      </w:r>
      <w:r>
        <w:rPr>
          <w:rFonts w:ascii="Arial" w:hAnsi="Arial" w:cs="Arial"/>
          <w:spacing w:val="-5"/>
          <w:w w:val="94"/>
          <w:sz w:val="20"/>
          <w:szCs w:val="20"/>
        </w:rPr>
        <w:t>v</w:t>
      </w:r>
      <w:r>
        <w:rPr>
          <w:rFonts w:ascii="Arial" w:hAnsi="Arial" w:cs="Arial"/>
          <w:w w:val="94"/>
          <w:sz w:val="20"/>
          <w:szCs w:val="20"/>
        </w:rPr>
        <w:t>er near-si</w:t>
      </w:r>
      <w:r>
        <w:rPr>
          <w:rFonts w:ascii="Arial" w:hAnsi="Arial" w:cs="Arial"/>
          <w:spacing w:val="-5"/>
          <w:w w:val="94"/>
          <w:sz w:val="20"/>
          <w:szCs w:val="20"/>
        </w:rPr>
        <w:t>m</w:t>
      </w:r>
      <w:r>
        <w:rPr>
          <w:rFonts w:ascii="Arial" w:hAnsi="Arial" w:cs="Arial"/>
          <w:w w:val="94"/>
          <w:sz w:val="20"/>
          <w:szCs w:val="20"/>
        </w:rPr>
        <w:t>ultan</w:t>
      </w:r>
      <w:r>
        <w:rPr>
          <w:rFonts w:ascii="Arial" w:hAnsi="Arial" w:cs="Arial"/>
          <w:spacing w:val="1"/>
          <w:w w:val="94"/>
          <w:sz w:val="20"/>
          <w:szCs w:val="20"/>
        </w:rPr>
        <w:t>e</w:t>
      </w:r>
      <w:r>
        <w:rPr>
          <w:rFonts w:ascii="Arial" w:hAnsi="Arial" w:cs="Arial"/>
          <w:w w:val="94"/>
          <w:sz w:val="20"/>
          <w:szCs w:val="20"/>
        </w:rPr>
        <w:t xml:space="preserve">ously </w:t>
      </w:r>
      <w:r>
        <w:rPr>
          <w:rFonts w:ascii="Arial" w:hAnsi="Arial" w:cs="Arial"/>
          <w:spacing w:val="1"/>
          <w:w w:val="94"/>
          <w:sz w:val="20"/>
          <w:szCs w:val="20"/>
        </w:rPr>
        <w:t xml:space="preserve"> </w:t>
      </w:r>
      <w:r>
        <w:rPr>
          <w:rFonts w:ascii="Arial" w:hAnsi="Arial" w:cs="Arial"/>
          <w:w w:val="96"/>
          <w:sz w:val="20"/>
          <w:szCs w:val="20"/>
        </w:rPr>
        <w:t>ad</w:t>
      </w:r>
      <w:r>
        <w:rPr>
          <w:rFonts w:ascii="Arial" w:hAnsi="Arial" w:cs="Arial"/>
          <w:spacing w:val="1"/>
          <w:w w:val="96"/>
          <w:sz w:val="20"/>
          <w:szCs w:val="20"/>
        </w:rPr>
        <w:t>d</w:t>
      </w:r>
      <w:r>
        <w:rPr>
          <w:rFonts w:ascii="Arial" w:hAnsi="Arial" w:cs="Arial"/>
          <w:w w:val="116"/>
          <w:sz w:val="20"/>
          <w:szCs w:val="20"/>
        </w:rPr>
        <w:t>r</w:t>
      </w:r>
      <w:r>
        <w:rPr>
          <w:rFonts w:ascii="Arial" w:hAnsi="Arial" w:cs="Arial"/>
          <w:w w:val="79"/>
          <w:sz w:val="20"/>
          <w:szCs w:val="20"/>
        </w:rPr>
        <w:t>e</w:t>
      </w:r>
      <w:r>
        <w:rPr>
          <w:rFonts w:ascii="Arial" w:hAnsi="Arial" w:cs="Arial"/>
          <w:w w:val="84"/>
          <w:sz w:val="20"/>
          <w:szCs w:val="20"/>
        </w:rPr>
        <w:t>ssed</w:t>
      </w:r>
      <w:r>
        <w:rPr>
          <w:rFonts w:ascii="Arial" w:hAnsi="Arial" w:cs="Arial"/>
          <w:spacing w:val="6"/>
          <w:sz w:val="20"/>
          <w:szCs w:val="20"/>
        </w:rPr>
        <w:t xml:space="preserve"> </w:t>
      </w:r>
      <w:r>
        <w:rPr>
          <w:rFonts w:ascii="Arial" w:hAnsi="Arial" w:cs="Arial"/>
          <w:sz w:val="20"/>
          <w:szCs w:val="20"/>
        </w:rPr>
        <w:t>to</w:t>
      </w:r>
      <w:r>
        <w:rPr>
          <w:rFonts w:ascii="Arial" w:hAnsi="Arial" w:cs="Arial"/>
          <w:spacing w:val="14"/>
          <w:sz w:val="20"/>
          <w:szCs w:val="20"/>
        </w:rPr>
        <w:t xml:space="preserve"> </w:t>
      </w:r>
      <w:r>
        <w:rPr>
          <w:rFonts w:ascii="Arial" w:hAnsi="Arial" w:cs="Arial"/>
          <w:i/>
          <w:sz w:val="20"/>
          <w:szCs w:val="20"/>
        </w:rPr>
        <w:t>n</w:t>
      </w:r>
      <w:r>
        <w:rPr>
          <w:rFonts w:ascii="Arial" w:hAnsi="Arial" w:cs="Arial"/>
          <w:i/>
          <w:spacing w:val="14"/>
          <w:sz w:val="20"/>
          <w:szCs w:val="20"/>
        </w:rPr>
        <w:t xml:space="preserve"> </w:t>
      </w:r>
      <w:r>
        <w:rPr>
          <w:rFonts w:ascii="Arial" w:hAnsi="Arial" w:cs="Arial"/>
          <w:spacing w:val="6"/>
          <w:sz w:val="20"/>
          <w:szCs w:val="20"/>
        </w:rPr>
        <w:t>p</w:t>
      </w:r>
      <w:r>
        <w:rPr>
          <w:rFonts w:ascii="Arial" w:hAnsi="Arial" w:cs="Arial"/>
          <w:sz w:val="20"/>
          <w:szCs w:val="20"/>
        </w:rPr>
        <w:t>eople.</w:t>
      </w:r>
      <w:r>
        <w:rPr>
          <w:rFonts w:ascii="Arial" w:hAnsi="Arial" w:cs="Arial"/>
          <w:spacing w:val="-19"/>
          <w:sz w:val="20"/>
          <w:szCs w:val="20"/>
        </w:rPr>
        <w:t xml:space="preserve"> </w:t>
      </w:r>
      <w:r>
        <w:rPr>
          <w:rFonts w:ascii="Arial" w:hAnsi="Arial" w:cs="Arial"/>
          <w:sz w:val="20"/>
          <w:szCs w:val="20"/>
        </w:rPr>
        <w:t>This</w:t>
      </w:r>
      <w:r>
        <w:rPr>
          <w:rFonts w:ascii="Arial" w:hAnsi="Arial" w:cs="Arial"/>
          <w:spacing w:val="14"/>
          <w:sz w:val="20"/>
          <w:szCs w:val="20"/>
        </w:rPr>
        <w:t xml:space="preserve"> </w:t>
      </w:r>
      <w:r>
        <w:rPr>
          <w:rFonts w:ascii="Arial" w:hAnsi="Arial" w:cs="Arial"/>
          <w:sz w:val="20"/>
          <w:szCs w:val="20"/>
        </w:rPr>
        <w:t>is</w:t>
      </w:r>
      <w:r>
        <w:rPr>
          <w:rFonts w:ascii="Arial" w:hAnsi="Arial" w:cs="Arial"/>
          <w:spacing w:val="-6"/>
          <w:sz w:val="20"/>
          <w:szCs w:val="20"/>
        </w:rPr>
        <w:t xml:space="preserve"> </w:t>
      </w:r>
      <w:r>
        <w:rPr>
          <w:rFonts w:ascii="Arial" w:hAnsi="Arial" w:cs="Arial"/>
          <w:w w:val="102"/>
          <w:sz w:val="20"/>
          <w:szCs w:val="20"/>
        </w:rPr>
        <w:t xml:space="preserve">what </w:t>
      </w:r>
      <w:r>
        <w:rPr>
          <w:rFonts w:ascii="Arial" w:hAnsi="Arial" w:cs="Arial"/>
          <w:sz w:val="20"/>
          <w:szCs w:val="20"/>
        </w:rPr>
        <w:t>is</w:t>
      </w:r>
      <w:r>
        <w:rPr>
          <w:rFonts w:ascii="Arial" w:hAnsi="Arial" w:cs="Arial"/>
          <w:spacing w:val="9"/>
          <w:sz w:val="20"/>
          <w:szCs w:val="20"/>
        </w:rPr>
        <w:t xml:space="preserve"> </w:t>
      </w:r>
      <w:r>
        <w:rPr>
          <w:rFonts w:ascii="Arial" w:hAnsi="Arial" w:cs="Arial"/>
          <w:sz w:val="20"/>
          <w:szCs w:val="20"/>
        </w:rPr>
        <w:t>called</w:t>
      </w:r>
      <w:r>
        <w:rPr>
          <w:rFonts w:ascii="Arial" w:hAnsi="Arial" w:cs="Arial"/>
          <w:spacing w:val="-5"/>
          <w:sz w:val="20"/>
          <w:szCs w:val="20"/>
        </w:rPr>
        <w:t xml:space="preserve"> </w:t>
      </w:r>
      <w:r>
        <w:rPr>
          <w:rFonts w:ascii="Arial" w:hAnsi="Arial" w:cs="Arial"/>
          <w:sz w:val="20"/>
          <w:szCs w:val="20"/>
        </w:rPr>
        <w:t>a</w:t>
      </w:r>
      <w:r>
        <w:rPr>
          <w:rFonts w:ascii="Arial" w:hAnsi="Arial" w:cs="Arial"/>
          <w:spacing w:val="8"/>
          <w:sz w:val="20"/>
          <w:szCs w:val="20"/>
        </w:rPr>
        <w:t xml:space="preserve"> </w:t>
      </w:r>
      <w:r>
        <w:rPr>
          <w:rFonts w:ascii="Arial" w:hAnsi="Arial" w:cs="Arial"/>
          <w:sz w:val="20"/>
          <w:szCs w:val="20"/>
        </w:rPr>
        <w:t>time-correlation</w:t>
      </w:r>
      <w:r>
        <w:rPr>
          <w:rFonts w:ascii="Arial" w:hAnsi="Arial" w:cs="Arial"/>
          <w:spacing w:val="22"/>
          <w:sz w:val="20"/>
          <w:szCs w:val="20"/>
        </w:rPr>
        <w:t xml:space="preserve"> </w:t>
      </w:r>
      <w:r>
        <w:rPr>
          <w:rFonts w:ascii="Arial" w:hAnsi="Arial" w:cs="Arial"/>
          <w:sz w:val="20"/>
          <w:szCs w:val="20"/>
        </w:rPr>
        <w:t>atta</w:t>
      </w:r>
      <w:r>
        <w:rPr>
          <w:rFonts w:ascii="Arial" w:hAnsi="Arial" w:cs="Arial"/>
          <w:spacing w:val="-5"/>
          <w:sz w:val="20"/>
          <w:szCs w:val="20"/>
        </w:rPr>
        <w:t>c</w:t>
      </w:r>
      <w:r>
        <w:rPr>
          <w:rFonts w:ascii="Arial" w:hAnsi="Arial" w:cs="Arial"/>
          <w:sz w:val="20"/>
          <w:szCs w:val="20"/>
        </w:rPr>
        <w:t xml:space="preserve">k. </w:t>
      </w:r>
      <w:r>
        <w:rPr>
          <w:rFonts w:ascii="Arial" w:hAnsi="Arial" w:cs="Arial"/>
          <w:spacing w:val="13"/>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w w:val="91"/>
          <w:sz w:val="20"/>
          <w:szCs w:val="20"/>
        </w:rPr>
        <w:t>agency</w:t>
      </w:r>
      <w:r>
        <w:rPr>
          <w:rFonts w:ascii="Arial" w:hAnsi="Arial" w:cs="Arial"/>
          <w:spacing w:val="26"/>
          <w:w w:val="91"/>
          <w:sz w:val="20"/>
          <w:szCs w:val="20"/>
        </w:rPr>
        <w:t xml:space="preserve"> </w:t>
      </w:r>
      <w:r>
        <w:rPr>
          <w:rFonts w:ascii="Arial" w:hAnsi="Arial" w:cs="Arial"/>
          <w:sz w:val="20"/>
          <w:szCs w:val="20"/>
        </w:rPr>
        <w:t>can</w:t>
      </w:r>
      <w:r>
        <w:rPr>
          <w:rFonts w:ascii="Arial" w:hAnsi="Arial" w:cs="Arial"/>
          <w:spacing w:val="-5"/>
          <w:sz w:val="20"/>
          <w:szCs w:val="20"/>
        </w:rPr>
        <w:t xml:space="preserve"> </w:t>
      </w:r>
      <w:r>
        <w:rPr>
          <w:rFonts w:ascii="Arial" w:hAnsi="Arial" w:cs="Arial"/>
          <w:sz w:val="20"/>
          <w:szCs w:val="20"/>
        </w:rPr>
        <w:t>then</w:t>
      </w:r>
      <w:r>
        <w:rPr>
          <w:rFonts w:ascii="Arial" w:hAnsi="Arial" w:cs="Arial"/>
          <w:spacing w:val="16"/>
          <w:sz w:val="20"/>
          <w:szCs w:val="20"/>
        </w:rPr>
        <w:t xml:space="preserve"> </w:t>
      </w:r>
      <w:r>
        <w:rPr>
          <w:rFonts w:ascii="Arial" w:hAnsi="Arial" w:cs="Arial"/>
          <w:sz w:val="20"/>
          <w:szCs w:val="20"/>
        </w:rPr>
        <w:t>relate</w:t>
      </w:r>
      <w:r>
        <w:rPr>
          <w:rFonts w:ascii="Arial" w:hAnsi="Arial" w:cs="Arial"/>
          <w:spacing w:val="6"/>
          <w:sz w:val="20"/>
          <w:szCs w:val="20"/>
        </w:rPr>
        <w:t xml:space="preserve"> </w:t>
      </w:r>
      <w:r>
        <w:rPr>
          <w:rFonts w:ascii="Arial" w:hAnsi="Arial" w:cs="Arial"/>
          <w:sz w:val="20"/>
          <w:szCs w:val="20"/>
        </w:rPr>
        <w:t>Alice</w:t>
      </w:r>
      <w:r>
        <w:rPr>
          <w:rFonts w:ascii="Arial" w:hAnsi="Arial" w:cs="Arial"/>
          <w:spacing w:val="21"/>
          <w:sz w:val="20"/>
          <w:szCs w:val="20"/>
        </w:rPr>
        <w:t xml:space="preserve"> </w:t>
      </w:r>
      <w:r>
        <w:rPr>
          <w:rFonts w:ascii="Arial" w:hAnsi="Arial" w:cs="Arial"/>
          <w:sz w:val="20"/>
          <w:szCs w:val="20"/>
        </w:rPr>
        <w:t>with</w:t>
      </w:r>
      <w:r>
        <w:rPr>
          <w:rFonts w:ascii="Arial" w:hAnsi="Arial" w:cs="Arial"/>
          <w:spacing w:val="49"/>
          <w:sz w:val="20"/>
          <w:szCs w:val="20"/>
        </w:rPr>
        <w:t xml:space="preserve"> </w:t>
      </w:r>
      <w:r>
        <w:rPr>
          <w:rFonts w:ascii="Arial" w:hAnsi="Arial" w:cs="Arial"/>
          <w:sz w:val="20"/>
          <w:szCs w:val="20"/>
        </w:rPr>
        <w:t xml:space="preserve">the </w:t>
      </w:r>
      <w:r>
        <w:rPr>
          <w:rFonts w:ascii="Arial" w:hAnsi="Arial" w:cs="Arial"/>
          <w:spacing w:val="5"/>
          <w:w w:val="88"/>
          <w:sz w:val="20"/>
          <w:szCs w:val="20"/>
        </w:rPr>
        <w:t>p</w:t>
      </w:r>
      <w:r>
        <w:rPr>
          <w:rFonts w:ascii="Arial" w:hAnsi="Arial" w:cs="Arial"/>
          <w:w w:val="88"/>
          <w:sz w:val="20"/>
          <w:szCs w:val="20"/>
        </w:rPr>
        <w:t>eople</w:t>
      </w:r>
      <w:r>
        <w:rPr>
          <w:rFonts w:ascii="Arial" w:hAnsi="Arial" w:cs="Arial"/>
          <w:spacing w:val="46"/>
          <w:w w:val="88"/>
          <w:sz w:val="20"/>
          <w:szCs w:val="20"/>
        </w:rPr>
        <w:t xml:space="preserve"> </w:t>
      </w:r>
      <w:r>
        <w:rPr>
          <w:rFonts w:ascii="Arial" w:hAnsi="Arial" w:cs="Arial"/>
          <w:w w:val="88"/>
          <w:sz w:val="20"/>
          <w:szCs w:val="20"/>
        </w:rPr>
        <w:t>she</w:t>
      </w:r>
      <w:r>
        <w:rPr>
          <w:rFonts w:ascii="Arial" w:hAnsi="Arial" w:cs="Arial"/>
          <w:spacing w:val="17"/>
          <w:w w:val="88"/>
          <w:sz w:val="20"/>
          <w:szCs w:val="20"/>
        </w:rPr>
        <w:t xml:space="preserve"> </w:t>
      </w:r>
      <w:r>
        <w:rPr>
          <w:rFonts w:ascii="Arial" w:hAnsi="Arial" w:cs="Arial"/>
          <w:sz w:val="20"/>
          <w:szCs w:val="20"/>
        </w:rPr>
        <w:t>is</w:t>
      </w:r>
      <w:r>
        <w:rPr>
          <w:rFonts w:ascii="Arial" w:hAnsi="Arial" w:cs="Arial"/>
          <w:spacing w:val="5"/>
          <w:sz w:val="20"/>
          <w:szCs w:val="20"/>
        </w:rPr>
        <w:t xml:space="preserve"> </w:t>
      </w:r>
      <w:r>
        <w:rPr>
          <w:rFonts w:ascii="Arial" w:hAnsi="Arial" w:cs="Arial"/>
          <w:sz w:val="20"/>
          <w:szCs w:val="20"/>
        </w:rPr>
        <w:t>talking</w:t>
      </w:r>
      <w:r>
        <w:rPr>
          <w:rFonts w:ascii="Arial" w:hAnsi="Arial" w:cs="Arial"/>
          <w:spacing w:val="41"/>
          <w:sz w:val="20"/>
          <w:szCs w:val="20"/>
        </w:rPr>
        <w:t xml:space="preserve"> </w:t>
      </w:r>
      <w:r>
        <w:rPr>
          <w:rFonts w:ascii="Arial" w:hAnsi="Arial" w:cs="Arial"/>
          <w:sz w:val="20"/>
          <w:szCs w:val="20"/>
        </w:rPr>
        <w:t xml:space="preserve">to. </w:t>
      </w:r>
      <w:r>
        <w:rPr>
          <w:rFonts w:ascii="Arial" w:hAnsi="Arial" w:cs="Arial"/>
          <w:spacing w:val="5"/>
          <w:sz w:val="20"/>
          <w:szCs w:val="20"/>
        </w:rPr>
        <w:t xml:space="preserve"> </w:t>
      </w:r>
      <w:r>
        <w:rPr>
          <w:rFonts w:ascii="Arial" w:hAnsi="Arial" w:cs="Arial"/>
          <w:sz w:val="20"/>
          <w:szCs w:val="20"/>
        </w:rPr>
        <w:t>This</w:t>
      </w:r>
      <w:r>
        <w:rPr>
          <w:rFonts w:ascii="Arial" w:hAnsi="Arial" w:cs="Arial"/>
          <w:spacing w:val="25"/>
          <w:sz w:val="20"/>
          <w:szCs w:val="20"/>
        </w:rPr>
        <w:t xml:space="preserve"> </w:t>
      </w:r>
      <w:r>
        <w:rPr>
          <w:rFonts w:ascii="Arial" w:hAnsi="Arial" w:cs="Arial"/>
          <w:sz w:val="20"/>
          <w:szCs w:val="20"/>
        </w:rPr>
        <w:t>is</w:t>
      </w:r>
      <w:r>
        <w:rPr>
          <w:rFonts w:ascii="Arial" w:hAnsi="Arial" w:cs="Arial"/>
          <w:spacing w:val="5"/>
          <w:sz w:val="20"/>
          <w:szCs w:val="20"/>
        </w:rPr>
        <w:t xml:space="preserve"> </w:t>
      </w:r>
      <w:r>
        <w:rPr>
          <w:rFonts w:ascii="Arial" w:hAnsi="Arial" w:cs="Arial"/>
          <w:sz w:val="20"/>
          <w:szCs w:val="20"/>
        </w:rPr>
        <w:t>the</w:t>
      </w:r>
      <w:r>
        <w:rPr>
          <w:rFonts w:ascii="Arial" w:hAnsi="Arial" w:cs="Arial"/>
          <w:spacing w:val="14"/>
          <w:sz w:val="20"/>
          <w:szCs w:val="20"/>
        </w:rPr>
        <w:t xml:space="preserve"> </w:t>
      </w:r>
      <w:r>
        <w:rPr>
          <w:rFonts w:ascii="Arial" w:hAnsi="Arial" w:cs="Arial"/>
          <w:sz w:val="20"/>
          <w:szCs w:val="20"/>
        </w:rPr>
        <w:t>situation</w:t>
      </w:r>
      <w:r>
        <w:rPr>
          <w:rFonts w:ascii="Arial" w:hAnsi="Arial" w:cs="Arial"/>
          <w:spacing w:val="33"/>
          <w:sz w:val="20"/>
          <w:szCs w:val="20"/>
        </w:rPr>
        <w:t xml:space="preserve"> </w:t>
      </w:r>
      <w:r>
        <w:rPr>
          <w:rFonts w:ascii="Arial" w:hAnsi="Arial" w:cs="Arial"/>
          <w:sz w:val="20"/>
          <w:szCs w:val="20"/>
        </w:rPr>
        <w:t>when</w:t>
      </w:r>
      <w:r>
        <w:rPr>
          <w:rFonts w:ascii="Arial" w:hAnsi="Arial" w:cs="Arial"/>
          <w:spacing w:val="-12"/>
          <w:sz w:val="20"/>
          <w:szCs w:val="20"/>
        </w:rPr>
        <w:t xml:space="preserve"> </w:t>
      </w:r>
      <w:r>
        <w:rPr>
          <w:rFonts w:ascii="Arial" w:hAnsi="Arial" w:cs="Arial"/>
          <w:sz w:val="20"/>
          <w:szCs w:val="20"/>
        </w:rPr>
        <w:t>using</w:t>
      </w:r>
      <w:r>
        <w:rPr>
          <w:rFonts w:ascii="Arial" w:hAnsi="Arial" w:cs="Arial"/>
          <w:spacing w:val="-7"/>
          <w:sz w:val="20"/>
          <w:szCs w:val="20"/>
        </w:rPr>
        <w:t xml:space="preserve"> </w:t>
      </w:r>
      <w:r>
        <w:rPr>
          <w:rFonts w:ascii="Arial" w:hAnsi="Arial" w:cs="Arial"/>
          <w:w w:val="95"/>
          <w:sz w:val="20"/>
          <w:szCs w:val="20"/>
        </w:rPr>
        <w:t>text-messaging</w:t>
      </w:r>
      <w:r>
        <w:rPr>
          <w:rFonts w:ascii="Arial" w:hAnsi="Arial" w:cs="Arial"/>
          <w:spacing w:val="21"/>
          <w:w w:val="95"/>
          <w:sz w:val="20"/>
          <w:szCs w:val="20"/>
        </w:rPr>
        <w:t xml:space="preserve"> </w:t>
      </w:r>
      <w:r>
        <w:rPr>
          <w:rFonts w:ascii="Arial" w:hAnsi="Arial" w:cs="Arial"/>
          <w:sz w:val="20"/>
          <w:szCs w:val="20"/>
        </w:rPr>
        <w:t xml:space="preserve">apps </w:t>
      </w:r>
      <w:r>
        <w:rPr>
          <w:rFonts w:ascii="Arial" w:hAnsi="Arial" w:cs="Arial"/>
          <w:w w:val="89"/>
          <w:sz w:val="20"/>
          <w:szCs w:val="20"/>
        </w:rPr>
        <w:t>su</w:t>
      </w:r>
      <w:r>
        <w:rPr>
          <w:rFonts w:ascii="Arial" w:hAnsi="Arial" w:cs="Arial"/>
          <w:spacing w:val="-4"/>
          <w:w w:val="89"/>
          <w:sz w:val="20"/>
          <w:szCs w:val="20"/>
        </w:rPr>
        <w:t>c</w:t>
      </w:r>
      <w:r>
        <w:rPr>
          <w:rFonts w:ascii="Arial" w:hAnsi="Arial" w:cs="Arial"/>
          <w:w w:val="89"/>
          <w:sz w:val="20"/>
          <w:szCs w:val="20"/>
        </w:rPr>
        <w:t>h</w:t>
      </w:r>
      <w:r>
        <w:rPr>
          <w:rFonts w:ascii="Arial" w:hAnsi="Arial" w:cs="Arial"/>
          <w:spacing w:val="17"/>
          <w:w w:val="89"/>
          <w:sz w:val="20"/>
          <w:szCs w:val="20"/>
        </w:rPr>
        <w:t xml:space="preserve"> </w:t>
      </w:r>
      <w:r>
        <w:rPr>
          <w:rFonts w:ascii="Arial" w:hAnsi="Arial" w:cs="Arial"/>
          <w:w w:val="89"/>
          <w:sz w:val="20"/>
          <w:szCs w:val="20"/>
        </w:rPr>
        <w:t>as</w:t>
      </w:r>
      <w:r>
        <w:rPr>
          <w:rFonts w:ascii="Arial" w:hAnsi="Arial" w:cs="Arial"/>
          <w:spacing w:val="-3"/>
          <w:w w:val="89"/>
          <w:sz w:val="20"/>
          <w:szCs w:val="20"/>
        </w:rPr>
        <w:t xml:space="preserve"> </w:t>
      </w:r>
      <w:r>
        <w:rPr>
          <w:rFonts w:ascii="Arial" w:hAnsi="Arial" w:cs="Arial"/>
          <w:w w:val="89"/>
          <w:sz w:val="20"/>
          <w:szCs w:val="20"/>
        </w:rPr>
        <w:t>Signal,</w:t>
      </w:r>
      <w:r>
        <w:rPr>
          <w:rFonts w:ascii="Arial" w:hAnsi="Arial" w:cs="Arial"/>
          <w:spacing w:val="46"/>
          <w:w w:val="89"/>
          <w:sz w:val="20"/>
          <w:szCs w:val="20"/>
        </w:rPr>
        <w:t xml:space="preserve"> </w:t>
      </w:r>
      <w:r>
        <w:rPr>
          <w:rFonts w:ascii="Arial" w:hAnsi="Arial" w:cs="Arial"/>
          <w:spacing w:val="5"/>
          <w:w w:val="89"/>
          <w:sz w:val="20"/>
          <w:szCs w:val="20"/>
        </w:rPr>
        <w:t>b</w:t>
      </w:r>
      <w:r>
        <w:rPr>
          <w:rFonts w:ascii="Arial" w:hAnsi="Arial" w:cs="Arial"/>
          <w:w w:val="89"/>
          <w:sz w:val="20"/>
          <w:szCs w:val="20"/>
        </w:rPr>
        <w:t>ecause</w:t>
      </w:r>
      <w:r>
        <w:rPr>
          <w:rFonts w:ascii="Arial" w:hAnsi="Arial" w:cs="Arial"/>
          <w:spacing w:val="-7"/>
          <w:w w:val="89"/>
          <w:sz w:val="20"/>
          <w:szCs w:val="20"/>
        </w:rPr>
        <w:t xml:space="preserve"> </w:t>
      </w:r>
      <w:r>
        <w:rPr>
          <w:rFonts w:ascii="Arial" w:hAnsi="Arial" w:cs="Arial"/>
          <w:sz w:val="20"/>
          <w:szCs w:val="20"/>
        </w:rPr>
        <w:t>there</w:t>
      </w:r>
      <w:r>
        <w:rPr>
          <w:rFonts w:ascii="Arial" w:hAnsi="Arial" w:cs="Arial"/>
          <w:spacing w:val="-13"/>
          <w:sz w:val="20"/>
          <w:szCs w:val="20"/>
        </w:rPr>
        <w:t xml:space="preserve"> </w:t>
      </w:r>
      <w:r>
        <w:rPr>
          <w:rFonts w:ascii="Arial" w:hAnsi="Arial" w:cs="Arial"/>
          <w:sz w:val="20"/>
          <w:szCs w:val="20"/>
        </w:rPr>
        <w:t>all</w:t>
      </w:r>
      <w:r>
        <w:rPr>
          <w:rFonts w:ascii="Arial" w:hAnsi="Arial" w:cs="Arial"/>
          <w:spacing w:val="9"/>
          <w:sz w:val="20"/>
          <w:szCs w:val="20"/>
        </w:rPr>
        <w:t xml:space="preserve"> </w:t>
      </w:r>
      <w:r>
        <w:rPr>
          <w:rFonts w:ascii="Arial" w:hAnsi="Arial" w:cs="Arial"/>
          <w:w w:val="87"/>
          <w:sz w:val="20"/>
          <w:szCs w:val="20"/>
        </w:rPr>
        <w:t>messages</w:t>
      </w:r>
      <w:r>
        <w:rPr>
          <w:rFonts w:ascii="Arial" w:hAnsi="Arial" w:cs="Arial"/>
          <w:spacing w:val="-10"/>
          <w:w w:val="87"/>
          <w:sz w:val="20"/>
          <w:szCs w:val="20"/>
        </w:rPr>
        <w:t xml:space="preserve"> </w:t>
      </w:r>
      <w:r>
        <w:rPr>
          <w:rFonts w:ascii="Arial" w:hAnsi="Arial" w:cs="Arial"/>
          <w:w w:val="87"/>
          <w:sz w:val="20"/>
          <w:szCs w:val="20"/>
        </w:rPr>
        <w:t>go</w:t>
      </w:r>
      <w:r>
        <w:rPr>
          <w:rFonts w:ascii="Arial" w:hAnsi="Arial" w:cs="Arial"/>
          <w:spacing w:val="12"/>
          <w:w w:val="87"/>
          <w:sz w:val="20"/>
          <w:szCs w:val="20"/>
        </w:rPr>
        <w:t xml:space="preserve"> </w:t>
      </w:r>
      <w:r>
        <w:rPr>
          <w:rFonts w:ascii="Arial" w:hAnsi="Arial" w:cs="Arial"/>
          <w:sz w:val="20"/>
          <w:szCs w:val="20"/>
        </w:rPr>
        <w:t>through</w:t>
      </w:r>
      <w:r>
        <w:rPr>
          <w:rFonts w:ascii="Arial" w:hAnsi="Arial" w:cs="Arial"/>
          <w:spacing w:val="8"/>
          <w:sz w:val="20"/>
          <w:szCs w:val="20"/>
        </w:rPr>
        <w:t xml:space="preserve"> </w:t>
      </w:r>
      <w:r>
        <w:rPr>
          <w:rFonts w:ascii="Arial" w:hAnsi="Arial" w:cs="Arial"/>
          <w:sz w:val="20"/>
          <w:szCs w:val="20"/>
        </w:rPr>
        <w:t>a</w:t>
      </w:r>
      <w:r>
        <w:rPr>
          <w:rFonts w:ascii="Arial" w:hAnsi="Arial" w:cs="Arial"/>
          <w:spacing w:val="-12"/>
          <w:sz w:val="20"/>
          <w:szCs w:val="20"/>
        </w:rPr>
        <w:t xml:space="preserve"> </w:t>
      </w:r>
      <w:r>
        <w:rPr>
          <w:rFonts w:ascii="Arial" w:hAnsi="Arial" w:cs="Arial"/>
          <w:sz w:val="20"/>
          <w:szCs w:val="20"/>
        </w:rPr>
        <w:t>ce</w:t>
      </w:r>
      <w:r>
        <w:rPr>
          <w:rFonts w:ascii="Arial" w:hAnsi="Arial" w:cs="Arial"/>
          <w:spacing w:val="-5"/>
          <w:sz w:val="20"/>
          <w:szCs w:val="20"/>
        </w:rPr>
        <w:t>n</w:t>
      </w:r>
      <w:r>
        <w:rPr>
          <w:rFonts w:ascii="Arial" w:hAnsi="Arial" w:cs="Arial"/>
          <w:sz w:val="20"/>
          <w:szCs w:val="20"/>
        </w:rPr>
        <w:t>tral</w:t>
      </w:r>
      <w:r>
        <w:rPr>
          <w:rFonts w:ascii="Arial" w:hAnsi="Arial" w:cs="Arial"/>
          <w:spacing w:val="-4"/>
          <w:sz w:val="20"/>
          <w:szCs w:val="20"/>
        </w:rPr>
        <w:t xml:space="preserve"> </w:t>
      </w:r>
      <w:r>
        <w:rPr>
          <w:rFonts w:ascii="Arial" w:hAnsi="Arial" w:cs="Arial"/>
          <w:sz w:val="20"/>
          <w:szCs w:val="20"/>
        </w:rPr>
        <w:t>ser</w:t>
      </w:r>
      <w:r>
        <w:rPr>
          <w:rFonts w:ascii="Arial" w:hAnsi="Arial" w:cs="Arial"/>
          <w:spacing w:val="-5"/>
          <w:sz w:val="20"/>
          <w:szCs w:val="20"/>
        </w:rPr>
        <w:t>v</w:t>
      </w:r>
      <w:r>
        <w:rPr>
          <w:rFonts w:ascii="Arial" w:hAnsi="Arial" w:cs="Arial"/>
          <w:sz w:val="20"/>
          <w:szCs w:val="20"/>
        </w:rPr>
        <w:t>er.</w:t>
      </w:r>
      <w:r>
        <w:rPr>
          <w:rFonts w:ascii="Arial" w:hAnsi="Arial" w:cs="Arial"/>
          <w:spacing w:val="-15"/>
          <w:sz w:val="20"/>
          <w:szCs w:val="20"/>
        </w:rPr>
        <w:t xml:space="preserve"> </w:t>
      </w:r>
      <w:r>
        <w:rPr>
          <w:rFonts w:ascii="Arial" w:hAnsi="Arial" w:cs="Arial"/>
          <w:sz w:val="20"/>
          <w:szCs w:val="20"/>
        </w:rPr>
        <w:t>This</w:t>
      </w:r>
      <w:r>
        <w:rPr>
          <w:rFonts w:ascii="Arial" w:hAnsi="Arial" w:cs="Arial"/>
          <w:spacing w:val="9"/>
          <w:sz w:val="20"/>
          <w:szCs w:val="20"/>
        </w:rPr>
        <w:t xml:space="preserve"> </w:t>
      </w:r>
      <w:r>
        <w:rPr>
          <w:rFonts w:ascii="Arial" w:hAnsi="Arial" w:cs="Arial"/>
          <w:sz w:val="20"/>
          <w:szCs w:val="20"/>
        </w:rPr>
        <w:t xml:space="preserve">also </w:t>
      </w:r>
      <w:r>
        <w:rPr>
          <w:rFonts w:ascii="Arial" w:hAnsi="Arial" w:cs="Arial"/>
          <w:w w:val="89"/>
          <w:sz w:val="20"/>
          <w:szCs w:val="20"/>
        </w:rPr>
        <w:t>has</w:t>
      </w:r>
      <w:r>
        <w:rPr>
          <w:rFonts w:ascii="Arial" w:hAnsi="Arial" w:cs="Arial"/>
          <w:spacing w:val="15"/>
          <w:w w:val="89"/>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w w:val="92"/>
          <w:sz w:val="20"/>
          <w:szCs w:val="20"/>
        </w:rPr>
        <w:t>side-effect</w:t>
      </w:r>
      <w:r>
        <w:rPr>
          <w:rFonts w:ascii="Arial" w:hAnsi="Arial" w:cs="Arial"/>
          <w:spacing w:val="21"/>
          <w:w w:val="92"/>
          <w:sz w:val="20"/>
          <w:szCs w:val="20"/>
        </w:rPr>
        <w:t xml:space="preserve"> </w:t>
      </w:r>
      <w:r>
        <w:rPr>
          <w:rFonts w:ascii="Arial" w:hAnsi="Arial" w:cs="Arial"/>
          <w:sz w:val="20"/>
          <w:szCs w:val="20"/>
        </w:rPr>
        <w:t>that</w:t>
      </w:r>
      <w:r>
        <w:rPr>
          <w:rFonts w:ascii="Arial" w:hAnsi="Arial" w:cs="Arial"/>
          <w:spacing w:val="39"/>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sz w:val="20"/>
          <w:szCs w:val="20"/>
        </w:rPr>
        <w:t>o</w:t>
      </w:r>
      <w:r>
        <w:rPr>
          <w:rFonts w:ascii="Arial" w:hAnsi="Arial" w:cs="Arial"/>
          <w:spacing w:val="6"/>
          <w:sz w:val="20"/>
          <w:szCs w:val="20"/>
        </w:rPr>
        <w:t>p</w:t>
      </w:r>
      <w:r>
        <w:rPr>
          <w:rFonts w:ascii="Arial" w:hAnsi="Arial" w:cs="Arial"/>
          <w:sz w:val="20"/>
          <w:szCs w:val="20"/>
        </w:rPr>
        <w:t>erator</w:t>
      </w:r>
      <w:r>
        <w:rPr>
          <w:rFonts w:ascii="Arial" w:hAnsi="Arial" w:cs="Arial"/>
          <w:spacing w:val="-10"/>
          <w:sz w:val="20"/>
          <w:szCs w:val="20"/>
        </w:rPr>
        <w:t xml:space="preserve"> </w:t>
      </w:r>
      <w:r>
        <w:rPr>
          <w:rFonts w:ascii="Arial" w:hAnsi="Arial" w:cs="Arial"/>
          <w:sz w:val="20"/>
          <w:szCs w:val="20"/>
        </w:rPr>
        <w:t>of</w:t>
      </w:r>
      <w:r>
        <w:rPr>
          <w:rFonts w:ascii="Arial" w:hAnsi="Arial" w:cs="Arial"/>
          <w:spacing w:val="2"/>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sz w:val="20"/>
          <w:szCs w:val="20"/>
        </w:rPr>
        <w:t>ce</w:t>
      </w:r>
      <w:r>
        <w:rPr>
          <w:rFonts w:ascii="Arial" w:hAnsi="Arial" w:cs="Arial"/>
          <w:spacing w:val="-5"/>
          <w:sz w:val="20"/>
          <w:szCs w:val="20"/>
        </w:rPr>
        <w:t>n</w:t>
      </w:r>
      <w:r>
        <w:rPr>
          <w:rFonts w:ascii="Arial" w:hAnsi="Arial" w:cs="Arial"/>
          <w:sz w:val="20"/>
          <w:szCs w:val="20"/>
        </w:rPr>
        <w:t>tral</w:t>
      </w:r>
      <w:r>
        <w:rPr>
          <w:rFonts w:ascii="Arial" w:hAnsi="Arial" w:cs="Arial"/>
          <w:spacing w:val="4"/>
          <w:sz w:val="20"/>
          <w:szCs w:val="20"/>
        </w:rPr>
        <w:t xml:space="preserve"> </w:t>
      </w:r>
      <w:r>
        <w:rPr>
          <w:rFonts w:ascii="Arial" w:hAnsi="Arial" w:cs="Arial"/>
          <w:w w:val="92"/>
          <w:sz w:val="20"/>
          <w:szCs w:val="20"/>
        </w:rPr>
        <w:t>ser</w:t>
      </w:r>
      <w:r>
        <w:rPr>
          <w:rFonts w:ascii="Arial" w:hAnsi="Arial" w:cs="Arial"/>
          <w:spacing w:val="-5"/>
          <w:w w:val="92"/>
          <w:sz w:val="20"/>
          <w:szCs w:val="20"/>
        </w:rPr>
        <w:t>v</w:t>
      </w:r>
      <w:r>
        <w:rPr>
          <w:rFonts w:ascii="Arial" w:hAnsi="Arial" w:cs="Arial"/>
          <w:w w:val="92"/>
          <w:sz w:val="20"/>
          <w:szCs w:val="20"/>
        </w:rPr>
        <w:t>er</w:t>
      </w:r>
      <w:r>
        <w:rPr>
          <w:rFonts w:ascii="Arial" w:hAnsi="Arial" w:cs="Arial"/>
          <w:spacing w:val="15"/>
          <w:w w:val="92"/>
          <w:sz w:val="20"/>
          <w:szCs w:val="20"/>
        </w:rPr>
        <w:t xml:space="preserve"> </w:t>
      </w:r>
      <w:r>
        <w:rPr>
          <w:rFonts w:ascii="Arial" w:hAnsi="Arial" w:cs="Arial"/>
          <w:sz w:val="20"/>
          <w:szCs w:val="20"/>
        </w:rPr>
        <w:t>can</w:t>
      </w:r>
      <w:r>
        <w:rPr>
          <w:rFonts w:ascii="Arial" w:hAnsi="Arial" w:cs="Arial"/>
          <w:spacing w:val="-17"/>
          <w:sz w:val="20"/>
          <w:szCs w:val="20"/>
        </w:rPr>
        <w:t xml:space="preserve"> </w:t>
      </w:r>
      <w:r>
        <w:rPr>
          <w:rFonts w:ascii="Arial" w:hAnsi="Arial" w:cs="Arial"/>
          <w:spacing w:val="6"/>
          <w:sz w:val="20"/>
          <w:szCs w:val="20"/>
        </w:rPr>
        <w:t>p</w:t>
      </w:r>
      <w:r>
        <w:rPr>
          <w:rFonts w:ascii="Arial" w:hAnsi="Arial" w:cs="Arial"/>
          <w:sz w:val="20"/>
          <w:szCs w:val="20"/>
        </w:rPr>
        <w:t>erform</w:t>
      </w:r>
      <w:r>
        <w:rPr>
          <w:rFonts w:ascii="Arial" w:hAnsi="Arial" w:cs="Arial"/>
          <w:spacing w:val="-4"/>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sz w:val="20"/>
          <w:szCs w:val="20"/>
        </w:rPr>
        <w:t xml:space="preserve">same </w:t>
      </w:r>
      <w:r>
        <w:rPr>
          <w:rFonts w:ascii="Arial" w:hAnsi="Arial" w:cs="Arial"/>
          <w:w w:val="101"/>
          <w:sz w:val="20"/>
          <w:szCs w:val="20"/>
        </w:rPr>
        <w:t>atta</w:t>
      </w:r>
      <w:r>
        <w:rPr>
          <w:rFonts w:ascii="Arial" w:hAnsi="Arial" w:cs="Arial"/>
          <w:spacing w:val="-5"/>
          <w:w w:val="101"/>
          <w:sz w:val="20"/>
          <w:szCs w:val="20"/>
        </w:rPr>
        <w:t>c</w:t>
      </w:r>
      <w:r>
        <w:rPr>
          <w:rFonts w:ascii="Arial" w:hAnsi="Arial" w:cs="Arial"/>
          <w:w w:val="102"/>
          <w:sz w:val="20"/>
          <w:szCs w:val="20"/>
        </w:rPr>
        <w:t>k.</w:t>
      </w:r>
    </w:p>
    <w:p w14:paraId="7685EC1B"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N</w:t>
      </w:r>
      <w:r>
        <w:rPr>
          <w:rFonts w:ascii="Arial" w:hAnsi="Arial" w:cs="Arial"/>
          <w:spacing w:val="-5"/>
          <w:sz w:val="20"/>
          <w:szCs w:val="20"/>
        </w:rPr>
        <w:t>o</w:t>
      </w:r>
      <w:r>
        <w:rPr>
          <w:rFonts w:ascii="Arial" w:hAnsi="Arial" w:cs="Arial"/>
          <w:sz w:val="20"/>
          <w:szCs w:val="20"/>
        </w:rPr>
        <w:t>w</w:t>
      </w:r>
      <w:r>
        <w:rPr>
          <w:rFonts w:ascii="Arial" w:hAnsi="Arial" w:cs="Arial"/>
          <w:spacing w:val="12"/>
          <w:sz w:val="20"/>
          <w:szCs w:val="20"/>
        </w:rPr>
        <w:t xml:space="preserve"> </w:t>
      </w:r>
      <w:r>
        <w:rPr>
          <w:rFonts w:ascii="Arial" w:hAnsi="Arial" w:cs="Arial"/>
          <w:sz w:val="20"/>
          <w:szCs w:val="20"/>
        </w:rPr>
        <w:t>let</w:t>
      </w:r>
      <w:r>
        <w:rPr>
          <w:rFonts w:ascii="Arial" w:hAnsi="Arial" w:cs="Arial"/>
          <w:spacing w:val="29"/>
          <w:sz w:val="20"/>
          <w:szCs w:val="20"/>
        </w:rPr>
        <w:t xml:space="preserve"> </w:t>
      </w:r>
      <w:r>
        <w:rPr>
          <w:rFonts w:ascii="Arial" w:hAnsi="Arial" w:cs="Arial"/>
          <w:sz w:val="20"/>
          <w:szCs w:val="20"/>
        </w:rPr>
        <w:t>us</w:t>
      </w:r>
      <w:r>
        <w:rPr>
          <w:rFonts w:ascii="Arial" w:hAnsi="Arial" w:cs="Arial"/>
          <w:spacing w:val="-2"/>
          <w:sz w:val="20"/>
          <w:szCs w:val="20"/>
        </w:rPr>
        <w:t xml:space="preserve"> </w:t>
      </w:r>
      <w:r>
        <w:rPr>
          <w:rFonts w:ascii="Arial" w:hAnsi="Arial" w:cs="Arial"/>
          <w:sz w:val="20"/>
          <w:szCs w:val="20"/>
        </w:rPr>
        <w:t xml:space="preserve">try </w:t>
      </w:r>
      <w:r>
        <w:rPr>
          <w:rFonts w:ascii="Arial" w:hAnsi="Arial" w:cs="Arial"/>
          <w:spacing w:val="3"/>
          <w:sz w:val="20"/>
          <w:szCs w:val="20"/>
        </w:rPr>
        <w:t xml:space="preserve"> </w:t>
      </w:r>
      <w:r>
        <w:rPr>
          <w:rFonts w:ascii="Arial" w:hAnsi="Arial" w:cs="Arial"/>
          <w:w w:val="139"/>
          <w:sz w:val="20"/>
          <w:szCs w:val="20"/>
        </w:rPr>
        <w:t>t</w:t>
      </w:r>
      <w:r>
        <w:rPr>
          <w:rFonts w:ascii="Arial" w:hAnsi="Arial" w:cs="Arial"/>
          <w:w w:val="89"/>
          <w:sz w:val="20"/>
          <w:szCs w:val="20"/>
        </w:rPr>
        <w:t>o</w:t>
      </w:r>
      <w:r>
        <w:rPr>
          <w:rFonts w:ascii="Arial" w:hAnsi="Arial" w:cs="Arial"/>
          <w:spacing w:val="21"/>
          <w:sz w:val="20"/>
          <w:szCs w:val="20"/>
        </w:rPr>
        <w:t xml:space="preserve"> </w:t>
      </w:r>
      <w:r>
        <w:rPr>
          <w:rFonts w:ascii="Arial" w:hAnsi="Arial" w:cs="Arial"/>
          <w:w w:val="90"/>
          <w:sz w:val="20"/>
          <w:szCs w:val="20"/>
        </w:rPr>
        <w:t>rem</w:t>
      </w:r>
      <w:r>
        <w:rPr>
          <w:rFonts w:ascii="Arial" w:hAnsi="Arial" w:cs="Arial"/>
          <w:spacing w:val="-4"/>
          <w:w w:val="90"/>
          <w:sz w:val="20"/>
          <w:szCs w:val="20"/>
        </w:rPr>
        <w:t>ov</w:t>
      </w:r>
      <w:r>
        <w:rPr>
          <w:rFonts w:ascii="Arial" w:hAnsi="Arial" w:cs="Arial"/>
          <w:w w:val="90"/>
          <w:sz w:val="20"/>
          <w:szCs w:val="20"/>
        </w:rPr>
        <w:t>e</w:t>
      </w:r>
      <w:r>
        <w:rPr>
          <w:rFonts w:ascii="Arial" w:hAnsi="Arial" w:cs="Arial"/>
          <w:spacing w:val="47"/>
          <w:w w:val="90"/>
          <w:sz w:val="20"/>
          <w:szCs w:val="20"/>
        </w:rPr>
        <w:t xml:space="preserve"> </w:t>
      </w:r>
      <w:r>
        <w:rPr>
          <w:rFonts w:ascii="Arial" w:hAnsi="Arial" w:cs="Arial"/>
          <w:w w:val="90"/>
          <w:sz w:val="20"/>
          <w:szCs w:val="20"/>
        </w:rPr>
        <w:t>some</w:t>
      </w:r>
      <w:r>
        <w:rPr>
          <w:rFonts w:ascii="Arial" w:hAnsi="Arial" w:cs="Arial"/>
          <w:spacing w:val="17"/>
          <w:w w:val="90"/>
          <w:sz w:val="20"/>
          <w:szCs w:val="20"/>
        </w:rPr>
        <w:t xml:space="preserve"> </w:t>
      </w:r>
      <w:r>
        <w:rPr>
          <w:rFonts w:ascii="Arial" w:hAnsi="Arial" w:cs="Arial"/>
          <w:sz w:val="20"/>
          <w:szCs w:val="20"/>
        </w:rPr>
        <w:t>information</w:t>
      </w:r>
      <w:r>
        <w:rPr>
          <w:rFonts w:ascii="Arial" w:hAnsi="Arial" w:cs="Arial"/>
          <w:spacing w:val="42"/>
          <w:sz w:val="20"/>
          <w:szCs w:val="20"/>
        </w:rPr>
        <w:t xml:space="preserve"> </w:t>
      </w:r>
      <w:r>
        <w:rPr>
          <w:rFonts w:ascii="Arial" w:hAnsi="Arial" w:cs="Arial"/>
          <w:sz w:val="20"/>
          <w:szCs w:val="20"/>
        </w:rPr>
        <w:t>to</w:t>
      </w:r>
      <w:r>
        <w:rPr>
          <w:rFonts w:ascii="Arial" w:hAnsi="Arial" w:cs="Arial"/>
          <w:spacing w:val="29"/>
          <w:sz w:val="20"/>
          <w:szCs w:val="20"/>
        </w:rPr>
        <w:t xml:space="preserve"> </w:t>
      </w:r>
      <w:r>
        <w:rPr>
          <w:rFonts w:ascii="Arial" w:hAnsi="Arial" w:cs="Arial"/>
          <w:w w:val="93"/>
          <w:sz w:val="20"/>
          <w:szCs w:val="20"/>
        </w:rPr>
        <w:t>ma</w:t>
      </w:r>
      <w:r>
        <w:rPr>
          <w:rFonts w:ascii="Arial" w:hAnsi="Arial" w:cs="Arial"/>
          <w:spacing w:val="-5"/>
          <w:w w:val="93"/>
          <w:sz w:val="20"/>
          <w:szCs w:val="20"/>
        </w:rPr>
        <w:t>k</w:t>
      </w:r>
      <w:r>
        <w:rPr>
          <w:rFonts w:ascii="Arial" w:hAnsi="Arial" w:cs="Arial"/>
          <w:w w:val="93"/>
          <w:sz w:val="20"/>
          <w:szCs w:val="20"/>
        </w:rPr>
        <w:t>e</w:t>
      </w:r>
      <w:r>
        <w:rPr>
          <w:rFonts w:ascii="Arial" w:hAnsi="Arial" w:cs="Arial"/>
          <w:spacing w:val="28"/>
          <w:w w:val="93"/>
          <w:sz w:val="20"/>
          <w:szCs w:val="20"/>
        </w:rPr>
        <w:t xml:space="preserve"> </w:t>
      </w:r>
      <w:r>
        <w:rPr>
          <w:rFonts w:ascii="Arial" w:hAnsi="Arial" w:cs="Arial"/>
          <w:sz w:val="20"/>
          <w:szCs w:val="20"/>
        </w:rPr>
        <w:t>this</w:t>
      </w:r>
      <w:r>
        <w:rPr>
          <w:rFonts w:ascii="Arial" w:hAnsi="Arial" w:cs="Arial"/>
          <w:spacing w:val="30"/>
          <w:sz w:val="20"/>
          <w:szCs w:val="20"/>
        </w:rPr>
        <w:t xml:space="preserve"> </w:t>
      </w:r>
      <w:r>
        <w:rPr>
          <w:rFonts w:ascii="Arial" w:hAnsi="Arial" w:cs="Arial"/>
          <w:sz w:val="20"/>
          <w:szCs w:val="20"/>
        </w:rPr>
        <w:t>more</w:t>
      </w:r>
      <w:r>
        <w:rPr>
          <w:rFonts w:ascii="Arial" w:hAnsi="Arial" w:cs="Arial"/>
          <w:spacing w:val="-6"/>
          <w:sz w:val="20"/>
          <w:szCs w:val="20"/>
        </w:rPr>
        <w:t xml:space="preserve"> </w:t>
      </w:r>
      <w:r>
        <w:rPr>
          <w:rFonts w:ascii="Arial" w:hAnsi="Arial" w:cs="Arial"/>
          <w:sz w:val="20"/>
          <w:szCs w:val="20"/>
        </w:rPr>
        <w:t xml:space="preserve">difficult </w:t>
      </w:r>
      <w:r>
        <w:rPr>
          <w:rFonts w:ascii="Arial" w:hAnsi="Arial" w:cs="Arial"/>
          <w:spacing w:val="3"/>
          <w:sz w:val="20"/>
          <w:szCs w:val="20"/>
        </w:rPr>
        <w:t xml:space="preserve"> </w:t>
      </w:r>
      <w:r>
        <w:rPr>
          <w:rFonts w:ascii="Arial" w:hAnsi="Arial" w:cs="Arial"/>
          <w:w w:val="102"/>
          <w:sz w:val="20"/>
          <w:szCs w:val="20"/>
        </w:rPr>
        <w:t xml:space="preserve">for </w:t>
      </w:r>
      <w:r>
        <w:rPr>
          <w:rFonts w:ascii="Arial" w:hAnsi="Arial" w:cs="Arial"/>
          <w:sz w:val="20"/>
          <w:szCs w:val="20"/>
        </w:rPr>
        <w:t>the</w:t>
      </w:r>
      <w:r>
        <w:rPr>
          <w:rFonts w:ascii="Arial" w:hAnsi="Arial" w:cs="Arial"/>
          <w:spacing w:val="19"/>
          <w:sz w:val="20"/>
          <w:szCs w:val="20"/>
        </w:rPr>
        <w:t xml:space="preserve"> </w:t>
      </w:r>
      <w:r>
        <w:rPr>
          <w:rFonts w:ascii="Arial" w:hAnsi="Arial" w:cs="Arial"/>
          <w:sz w:val="20"/>
          <w:szCs w:val="20"/>
        </w:rPr>
        <w:t>agenc</w:t>
      </w:r>
      <w:r>
        <w:rPr>
          <w:rFonts w:ascii="Arial" w:hAnsi="Arial" w:cs="Arial"/>
          <w:spacing w:val="-16"/>
          <w:sz w:val="20"/>
          <w:szCs w:val="20"/>
        </w:rPr>
        <w:t>y</w:t>
      </w:r>
      <w:r>
        <w:rPr>
          <w:rFonts w:ascii="Arial" w:hAnsi="Arial" w:cs="Arial"/>
          <w:sz w:val="20"/>
          <w:szCs w:val="20"/>
        </w:rPr>
        <w:t>.</w:t>
      </w:r>
      <w:r>
        <w:rPr>
          <w:rFonts w:ascii="Arial" w:hAnsi="Arial" w:cs="Arial"/>
          <w:spacing w:val="6"/>
          <w:sz w:val="20"/>
          <w:szCs w:val="20"/>
        </w:rPr>
        <w:t xml:space="preserve"> </w:t>
      </w:r>
      <w:r>
        <w:rPr>
          <w:rFonts w:ascii="Arial" w:hAnsi="Arial" w:cs="Arial"/>
          <w:sz w:val="20"/>
          <w:szCs w:val="20"/>
        </w:rPr>
        <w:t>S</w:t>
      </w:r>
      <w:r>
        <w:rPr>
          <w:rFonts w:ascii="Arial" w:hAnsi="Arial" w:cs="Arial"/>
          <w:spacing w:val="-5"/>
          <w:sz w:val="20"/>
          <w:szCs w:val="20"/>
        </w:rPr>
        <w:t>a</w:t>
      </w:r>
      <w:r>
        <w:rPr>
          <w:rFonts w:ascii="Arial" w:hAnsi="Arial" w:cs="Arial"/>
          <w:sz w:val="20"/>
          <w:szCs w:val="20"/>
        </w:rPr>
        <w:t>y</w:t>
      </w:r>
      <w:r>
        <w:rPr>
          <w:rFonts w:ascii="Arial" w:hAnsi="Arial" w:cs="Arial"/>
          <w:spacing w:val="-11"/>
          <w:sz w:val="20"/>
          <w:szCs w:val="20"/>
        </w:rPr>
        <w:t xml:space="preserve"> </w:t>
      </w:r>
      <w:r>
        <w:rPr>
          <w:rFonts w:ascii="Arial" w:hAnsi="Arial" w:cs="Arial"/>
          <w:sz w:val="20"/>
          <w:szCs w:val="20"/>
        </w:rPr>
        <w:t>that</w:t>
      </w:r>
      <w:r>
        <w:rPr>
          <w:rFonts w:ascii="Arial" w:hAnsi="Arial" w:cs="Arial"/>
          <w:spacing w:val="52"/>
          <w:sz w:val="20"/>
          <w:szCs w:val="20"/>
        </w:rPr>
        <w:t xml:space="preserve"> </w:t>
      </w:r>
      <w:r>
        <w:rPr>
          <w:rFonts w:ascii="Arial" w:hAnsi="Arial" w:cs="Arial"/>
          <w:sz w:val="20"/>
          <w:szCs w:val="20"/>
        </w:rPr>
        <w:t>the</w:t>
      </w:r>
      <w:r>
        <w:rPr>
          <w:rFonts w:ascii="Arial" w:hAnsi="Arial" w:cs="Arial"/>
          <w:spacing w:val="19"/>
          <w:sz w:val="20"/>
          <w:szCs w:val="20"/>
        </w:rPr>
        <w:t xml:space="preserve"> </w:t>
      </w:r>
      <w:r>
        <w:rPr>
          <w:rFonts w:ascii="Arial" w:hAnsi="Arial" w:cs="Arial"/>
          <w:w w:val="90"/>
          <w:sz w:val="20"/>
          <w:szCs w:val="20"/>
        </w:rPr>
        <w:t>sender</w:t>
      </w:r>
      <w:r>
        <w:rPr>
          <w:rFonts w:ascii="Arial" w:hAnsi="Arial" w:cs="Arial"/>
          <w:spacing w:val="31"/>
          <w:w w:val="90"/>
          <w:sz w:val="20"/>
          <w:szCs w:val="20"/>
        </w:rPr>
        <w:t xml:space="preserve"> </w:t>
      </w:r>
      <w:r>
        <w:rPr>
          <w:rFonts w:ascii="Arial" w:hAnsi="Arial" w:cs="Arial"/>
          <w:sz w:val="20"/>
          <w:szCs w:val="20"/>
        </w:rPr>
        <w:t>and</w:t>
      </w:r>
      <w:r>
        <w:rPr>
          <w:rFonts w:ascii="Arial" w:hAnsi="Arial" w:cs="Arial"/>
          <w:spacing w:val="9"/>
          <w:sz w:val="20"/>
          <w:szCs w:val="20"/>
        </w:rPr>
        <w:t xml:space="preserve"> </w:t>
      </w:r>
      <w:r>
        <w:rPr>
          <w:rFonts w:ascii="Arial" w:hAnsi="Arial" w:cs="Arial"/>
          <w:sz w:val="20"/>
          <w:szCs w:val="20"/>
        </w:rPr>
        <w:t>recipie</w:t>
      </w:r>
      <w:r>
        <w:rPr>
          <w:rFonts w:ascii="Arial" w:hAnsi="Arial" w:cs="Arial"/>
          <w:spacing w:val="-5"/>
          <w:sz w:val="20"/>
          <w:szCs w:val="20"/>
        </w:rPr>
        <w:t>n</w:t>
      </w:r>
      <w:r>
        <w:rPr>
          <w:rFonts w:ascii="Arial" w:hAnsi="Arial" w:cs="Arial"/>
          <w:sz w:val="20"/>
          <w:szCs w:val="20"/>
        </w:rPr>
        <w:t>ts</w:t>
      </w:r>
      <w:r>
        <w:rPr>
          <w:rFonts w:ascii="Arial" w:hAnsi="Arial" w:cs="Arial"/>
          <w:spacing w:val="-6"/>
          <w:sz w:val="20"/>
          <w:szCs w:val="20"/>
        </w:rPr>
        <w:t xml:space="preserve"> </w:t>
      </w:r>
      <w:r>
        <w:rPr>
          <w:rFonts w:ascii="Arial" w:hAnsi="Arial" w:cs="Arial"/>
          <w:sz w:val="20"/>
          <w:szCs w:val="20"/>
        </w:rPr>
        <w:t>are</w:t>
      </w:r>
      <w:r>
        <w:rPr>
          <w:rFonts w:ascii="Arial" w:hAnsi="Arial" w:cs="Arial"/>
          <w:spacing w:val="-4"/>
          <w:sz w:val="20"/>
          <w:szCs w:val="20"/>
        </w:rPr>
        <w:t xml:space="preserve"> </w:t>
      </w:r>
      <w:r>
        <w:rPr>
          <w:rFonts w:ascii="Arial" w:hAnsi="Arial" w:cs="Arial"/>
          <w:w w:val="94"/>
          <w:sz w:val="20"/>
          <w:szCs w:val="20"/>
        </w:rPr>
        <w:t>ano</w:t>
      </w:r>
      <w:r>
        <w:rPr>
          <w:rFonts w:ascii="Arial" w:hAnsi="Arial" w:cs="Arial"/>
          <w:spacing w:val="-5"/>
          <w:w w:val="94"/>
          <w:sz w:val="20"/>
          <w:szCs w:val="20"/>
        </w:rPr>
        <w:t>n</w:t>
      </w:r>
      <w:r>
        <w:rPr>
          <w:rFonts w:ascii="Arial" w:hAnsi="Arial" w:cs="Arial"/>
          <w:w w:val="94"/>
          <w:sz w:val="20"/>
          <w:szCs w:val="20"/>
        </w:rPr>
        <w:t>ymous,</w:t>
      </w:r>
      <w:r>
        <w:rPr>
          <w:rFonts w:ascii="Arial" w:hAnsi="Arial" w:cs="Arial"/>
          <w:spacing w:val="34"/>
          <w:w w:val="94"/>
          <w:sz w:val="20"/>
          <w:szCs w:val="20"/>
        </w:rPr>
        <w:t xml:space="preserve"> </w:t>
      </w:r>
      <w:r>
        <w:rPr>
          <w:rFonts w:ascii="Arial" w:hAnsi="Arial" w:cs="Arial"/>
          <w:sz w:val="20"/>
          <w:szCs w:val="20"/>
        </w:rPr>
        <w:t>so</w:t>
      </w:r>
      <w:r>
        <w:rPr>
          <w:rFonts w:ascii="Arial" w:hAnsi="Arial" w:cs="Arial"/>
          <w:spacing w:val="-12"/>
          <w:sz w:val="20"/>
          <w:szCs w:val="20"/>
        </w:rPr>
        <w:t xml:space="preserve"> </w:t>
      </w:r>
      <w:r>
        <w:rPr>
          <w:rFonts w:ascii="Arial" w:hAnsi="Arial" w:cs="Arial"/>
          <w:sz w:val="20"/>
          <w:szCs w:val="20"/>
        </w:rPr>
        <w:t>the</w:t>
      </w:r>
      <w:r>
        <w:rPr>
          <w:rFonts w:ascii="Arial" w:hAnsi="Arial" w:cs="Arial"/>
          <w:spacing w:val="19"/>
          <w:sz w:val="20"/>
          <w:szCs w:val="20"/>
        </w:rPr>
        <w:t xml:space="preserve"> </w:t>
      </w:r>
      <w:r>
        <w:rPr>
          <w:rFonts w:ascii="Arial" w:hAnsi="Arial" w:cs="Arial"/>
          <w:w w:val="89"/>
          <w:sz w:val="20"/>
          <w:szCs w:val="20"/>
        </w:rPr>
        <w:t>ag</w:t>
      </w:r>
      <w:r>
        <w:rPr>
          <w:rFonts w:ascii="Arial" w:hAnsi="Arial" w:cs="Arial"/>
          <w:w w:val="79"/>
          <w:sz w:val="20"/>
          <w:szCs w:val="20"/>
        </w:rPr>
        <w:t>e</w:t>
      </w:r>
      <w:r>
        <w:rPr>
          <w:rFonts w:ascii="Arial" w:hAnsi="Arial" w:cs="Arial"/>
          <w:w w:val="97"/>
          <w:sz w:val="20"/>
          <w:szCs w:val="20"/>
        </w:rPr>
        <w:t xml:space="preserve">ncy </w:t>
      </w:r>
      <w:r>
        <w:rPr>
          <w:rFonts w:ascii="Arial" w:hAnsi="Arial" w:cs="Arial"/>
          <w:sz w:val="20"/>
          <w:szCs w:val="20"/>
        </w:rPr>
        <w:t>can</w:t>
      </w:r>
      <w:r>
        <w:rPr>
          <w:rFonts w:ascii="Arial" w:hAnsi="Arial" w:cs="Arial"/>
          <w:spacing w:val="-22"/>
          <w:sz w:val="20"/>
          <w:szCs w:val="20"/>
        </w:rPr>
        <w:t xml:space="preserve"> </w:t>
      </w:r>
      <w:r>
        <w:rPr>
          <w:rFonts w:ascii="Arial" w:hAnsi="Arial" w:cs="Arial"/>
          <w:sz w:val="20"/>
          <w:szCs w:val="20"/>
        </w:rPr>
        <w:t>only</w:t>
      </w:r>
      <w:r>
        <w:rPr>
          <w:rFonts w:ascii="Arial" w:hAnsi="Arial" w:cs="Arial"/>
          <w:spacing w:val="5"/>
          <w:sz w:val="20"/>
          <w:szCs w:val="20"/>
        </w:rPr>
        <w:t xml:space="preserve"> </w:t>
      </w:r>
      <w:r>
        <w:rPr>
          <w:rFonts w:ascii="Arial" w:hAnsi="Arial" w:cs="Arial"/>
          <w:sz w:val="20"/>
          <w:szCs w:val="20"/>
        </w:rPr>
        <w:t>tra</w:t>
      </w:r>
      <w:r>
        <w:rPr>
          <w:rFonts w:ascii="Arial" w:hAnsi="Arial" w:cs="Arial"/>
          <w:spacing w:val="-5"/>
          <w:sz w:val="20"/>
          <w:szCs w:val="20"/>
        </w:rPr>
        <w:t>c</w:t>
      </w:r>
      <w:r>
        <w:rPr>
          <w:rFonts w:ascii="Arial" w:hAnsi="Arial" w:cs="Arial"/>
          <w:sz w:val="20"/>
          <w:szCs w:val="20"/>
        </w:rPr>
        <w:t>k</w:t>
      </w:r>
      <w:r>
        <w:rPr>
          <w:rFonts w:ascii="Arial" w:hAnsi="Arial" w:cs="Arial"/>
          <w:spacing w:val="16"/>
          <w:sz w:val="20"/>
          <w:szCs w:val="20"/>
        </w:rPr>
        <w:t xml:space="preserve"> </w:t>
      </w:r>
      <w:r>
        <w:rPr>
          <w:rFonts w:ascii="Arial" w:hAnsi="Arial" w:cs="Arial"/>
          <w:sz w:val="20"/>
          <w:szCs w:val="20"/>
        </w:rPr>
        <w:t>whi</w:t>
      </w:r>
      <w:r>
        <w:rPr>
          <w:rFonts w:ascii="Arial" w:hAnsi="Arial" w:cs="Arial"/>
          <w:spacing w:val="-5"/>
          <w:sz w:val="20"/>
          <w:szCs w:val="20"/>
        </w:rPr>
        <w:t>c</w:t>
      </w:r>
      <w:r>
        <w:rPr>
          <w:rFonts w:ascii="Arial" w:hAnsi="Arial" w:cs="Arial"/>
          <w:sz w:val="20"/>
          <w:szCs w:val="20"/>
        </w:rPr>
        <w:t>h</w:t>
      </w:r>
      <w:r>
        <w:rPr>
          <w:rFonts w:ascii="Arial" w:hAnsi="Arial" w:cs="Arial"/>
          <w:spacing w:val="-1"/>
          <w:sz w:val="20"/>
          <w:szCs w:val="20"/>
        </w:rPr>
        <w:t xml:space="preserve"> </w:t>
      </w:r>
      <w:r>
        <w:rPr>
          <w:rFonts w:ascii="Arial" w:hAnsi="Arial" w:cs="Arial"/>
          <w:w w:val="87"/>
          <w:sz w:val="20"/>
          <w:szCs w:val="20"/>
        </w:rPr>
        <w:t>messages</w:t>
      </w:r>
      <w:r>
        <w:rPr>
          <w:rFonts w:ascii="Arial" w:hAnsi="Arial" w:cs="Arial"/>
          <w:spacing w:val="-6"/>
          <w:w w:val="87"/>
          <w:sz w:val="20"/>
          <w:szCs w:val="20"/>
        </w:rPr>
        <w:t xml:space="preserve"> </w:t>
      </w:r>
      <w:r>
        <w:rPr>
          <w:rFonts w:ascii="Arial" w:hAnsi="Arial" w:cs="Arial"/>
          <w:w w:val="87"/>
          <w:sz w:val="20"/>
          <w:szCs w:val="20"/>
        </w:rPr>
        <w:t>ends</w:t>
      </w:r>
      <w:r>
        <w:rPr>
          <w:rFonts w:ascii="Arial" w:hAnsi="Arial" w:cs="Arial"/>
          <w:spacing w:val="20"/>
          <w:w w:val="87"/>
          <w:sz w:val="20"/>
          <w:szCs w:val="20"/>
        </w:rPr>
        <w:t xml:space="preserve"> </w:t>
      </w:r>
      <w:r>
        <w:rPr>
          <w:rFonts w:ascii="Arial" w:hAnsi="Arial" w:cs="Arial"/>
          <w:sz w:val="20"/>
          <w:szCs w:val="20"/>
        </w:rPr>
        <w:t>up</w:t>
      </w:r>
      <w:r>
        <w:rPr>
          <w:rFonts w:ascii="Arial" w:hAnsi="Arial" w:cs="Arial"/>
          <w:spacing w:val="2"/>
          <w:sz w:val="20"/>
          <w:szCs w:val="20"/>
        </w:rPr>
        <w:t xml:space="preserve"> </w:t>
      </w:r>
      <w:r>
        <w:rPr>
          <w:rFonts w:ascii="Arial" w:hAnsi="Arial" w:cs="Arial"/>
          <w:sz w:val="20"/>
          <w:szCs w:val="20"/>
        </w:rPr>
        <w:t>in</w:t>
      </w:r>
      <w:r>
        <w:rPr>
          <w:rFonts w:ascii="Arial" w:hAnsi="Arial" w:cs="Arial"/>
          <w:spacing w:val="13"/>
          <w:sz w:val="20"/>
          <w:szCs w:val="20"/>
        </w:rPr>
        <w:t xml:space="preserve"> </w:t>
      </w:r>
      <w:r>
        <w:rPr>
          <w:rFonts w:ascii="Arial" w:hAnsi="Arial" w:cs="Arial"/>
          <w:sz w:val="20"/>
          <w:szCs w:val="20"/>
        </w:rPr>
        <w:t>whi</w:t>
      </w:r>
      <w:r>
        <w:rPr>
          <w:rFonts w:ascii="Arial" w:hAnsi="Arial" w:cs="Arial"/>
          <w:spacing w:val="-5"/>
          <w:sz w:val="20"/>
          <w:szCs w:val="20"/>
        </w:rPr>
        <w:t>c</w:t>
      </w:r>
      <w:r>
        <w:rPr>
          <w:rFonts w:ascii="Arial" w:hAnsi="Arial" w:cs="Arial"/>
          <w:sz w:val="20"/>
          <w:szCs w:val="20"/>
        </w:rPr>
        <w:t>h</w:t>
      </w:r>
      <w:r>
        <w:rPr>
          <w:rFonts w:ascii="Arial" w:hAnsi="Arial" w:cs="Arial"/>
          <w:spacing w:val="-1"/>
          <w:sz w:val="20"/>
          <w:szCs w:val="20"/>
        </w:rPr>
        <w:t xml:space="preserve"> </w:t>
      </w:r>
      <w:r>
        <w:rPr>
          <w:rFonts w:ascii="Arial" w:hAnsi="Arial" w:cs="Arial"/>
          <w:w w:val="93"/>
          <w:sz w:val="20"/>
          <w:szCs w:val="20"/>
        </w:rPr>
        <w:t>i</w:t>
      </w:r>
      <w:r>
        <w:rPr>
          <w:rFonts w:ascii="Arial" w:hAnsi="Arial" w:cs="Arial"/>
          <w:spacing w:val="-5"/>
          <w:w w:val="93"/>
          <w:sz w:val="20"/>
          <w:szCs w:val="20"/>
        </w:rPr>
        <w:t>n</w:t>
      </w:r>
      <w:r>
        <w:rPr>
          <w:rFonts w:ascii="Arial" w:hAnsi="Arial" w:cs="Arial"/>
          <w:spacing w:val="6"/>
          <w:w w:val="93"/>
          <w:sz w:val="20"/>
          <w:szCs w:val="20"/>
        </w:rPr>
        <w:t>b</w:t>
      </w:r>
      <w:r>
        <w:rPr>
          <w:rFonts w:ascii="Arial" w:hAnsi="Arial" w:cs="Arial"/>
          <w:spacing w:val="-5"/>
          <w:w w:val="93"/>
          <w:sz w:val="20"/>
          <w:szCs w:val="20"/>
        </w:rPr>
        <w:t>o</w:t>
      </w:r>
      <w:r>
        <w:rPr>
          <w:rFonts w:ascii="Arial" w:hAnsi="Arial" w:cs="Arial"/>
          <w:w w:val="93"/>
          <w:sz w:val="20"/>
          <w:szCs w:val="20"/>
        </w:rPr>
        <w:t>xes</w:t>
      </w:r>
      <w:r>
        <w:rPr>
          <w:rFonts w:ascii="Arial" w:hAnsi="Arial" w:cs="Arial"/>
          <w:spacing w:val="11"/>
          <w:w w:val="93"/>
          <w:sz w:val="20"/>
          <w:szCs w:val="20"/>
        </w:rPr>
        <w:t xml:space="preserve"> </w:t>
      </w:r>
      <w:r>
        <w:rPr>
          <w:rFonts w:ascii="Arial" w:hAnsi="Arial" w:cs="Arial"/>
          <w:sz w:val="20"/>
          <w:szCs w:val="20"/>
        </w:rPr>
        <w:t>and</w:t>
      </w:r>
      <w:r>
        <w:rPr>
          <w:rFonts w:ascii="Arial" w:hAnsi="Arial" w:cs="Arial"/>
          <w:spacing w:val="-9"/>
          <w:sz w:val="20"/>
          <w:szCs w:val="20"/>
        </w:rPr>
        <w:t xml:space="preserve"> </w:t>
      </w:r>
      <w:r>
        <w:rPr>
          <w:rFonts w:ascii="Arial" w:hAnsi="Arial" w:cs="Arial"/>
          <w:sz w:val="20"/>
          <w:szCs w:val="20"/>
        </w:rPr>
        <w:t>when.</w:t>
      </w:r>
      <w:r>
        <w:rPr>
          <w:rFonts w:ascii="Arial" w:hAnsi="Arial" w:cs="Arial"/>
          <w:spacing w:val="4"/>
          <w:sz w:val="20"/>
          <w:szCs w:val="20"/>
        </w:rPr>
        <w:t xml:space="preserve"> </w:t>
      </w:r>
      <w:r>
        <w:rPr>
          <w:rFonts w:ascii="Arial" w:hAnsi="Arial" w:cs="Arial"/>
          <w:w w:val="95"/>
          <w:sz w:val="20"/>
          <w:szCs w:val="20"/>
        </w:rPr>
        <w:t>Despite</w:t>
      </w:r>
      <w:r>
        <w:rPr>
          <w:rFonts w:ascii="Arial" w:hAnsi="Arial" w:cs="Arial"/>
          <w:spacing w:val="13"/>
          <w:w w:val="95"/>
          <w:sz w:val="20"/>
          <w:szCs w:val="20"/>
        </w:rPr>
        <w:t xml:space="preserve"> </w:t>
      </w:r>
      <w:r>
        <w:rPr>
          <w:rFonts w:ascii="Arial" w:hAnsi="Arial" w:cs="Arial"/>
          <w:sz w:val="20"/>
          <w:szCs w:val="20"/>
        </w:rPr>
        <w:t>the ano</w:t>
      </w:r>
      <w:r>
        <w:rPr>
          <w:rFonts w:ascii="Arial" w:hAnsi="Arial" w:cs="Arial"/>
          <w:spacing w:val="-5"/>
          <w:sz w:val="20"/>
          <w:szCs w:val="20"/>
        </w:rPr>
        <w:t>n</w:t>
      </w:r>
      <w:r>
        <w:rPr>
          <w:rFonts w:ascii="Arial" w:hAnsi="Arial" w:cs="Arial"/>
          <w:sz w:val="20"/>
          <w:szCs w:val="20"/>
        </w:rPr>
        <w:t>ymi</w:t>
      </w:r>
      <w:r>
        <w:rPr>
          <w:rFonts w:ascii="Arial" w:hAnsi="Arial" w:cs="Arial"/>
          <w:spacing w:val="-5"/>
          <w:sz w:val="20"/>
          <w:szCs w:val="20"/>
        </w:rPr>
        <w:t>t</w:t>
      </w:r>
      <w:r>
        <w:rPr>
          <w:rFonts w:ascii="Arial" w:hAnsi="Arial" w:cs="Arial"/>
          <w:sz w:val="20"/>
          <w:szCs w:val="20"/>
        </w:rPr>
        <w:t>y</w:t>
      </w:r>
      <w:r>
        <w:rPr>
          <w:rFonts w:ascii="Arial" w:hAnsi="Arial" w:cs="Arial"/>
          <w:spacing w:val="15"/>
          <w:sz w:val="20"/>
          <w:szCs w:val="20"/>
        </w:rPr>
        <w:t xml:space="preserve"> </w:t>
      </w:r>
      <w:r>
        <w:rPr>
          <w:rFonts w:ascii="Arial" w:hAnsi="Arial" w:cs="Arial"/>
          <w:sz w:val="20"/>
          <w:szCs w:val="20"/>
        </w:rPr>
        <w:t xml:space="preserve">they </w:t>
      </w:r>
      <w:r>
        <w:rPr>
          <w:rFonts w:ascii="Arial" w:hAnsi="Arial" w:cs="Arial"/>
          <w:w w:val="92"/>
          <w:sz w:val="20"/>
          <w:szCs w:val="20"/>
        </w:rPr>
        <w:t>can</w:t>
      </w:r>
      <w:r>
        <w:rPr>
          <w:rFonts w:ascii="Arial" w:hAnsi="Arial" w:cs="Arial"/>
          <w:spacing w:val="4"/>
          <w:w w:val="92"/>
          <w:sz w:val="20"/>
          <w:szCs w:val="20"/>
        </w:rPr>
        <w:t xml:space="preserve"> </w:t>
      </w:r>
      <w:r>
        <w:rPr>
          <w:rFonts w:ascii="Arial" w:hAnsi="Arial" w:cs="Arial"/>
          <w:sz w:val="20"/>
          <w:szCs w:val="20"/>
        </w:rPr>
        <w:t>still</w:t>
      </w:r>
      <w:r>
        <w:rPr>
          <w:rFonts w:ascii="Arial" w:hAnsi="Arial" w:cs="Arial"/>
          <w:spacing w:val="32"/>
          <w:sz w:val="20"/>
          <w:szCs w:val="20"/>
        </w:rPr>
        <w:t xml:space="preserve"> </w:t>
      </w:r>
      <w:r>
        <w:rPr>
          <w:rFonts w:ascii="Arial" w:hAnsi="Arial" w:cs="Arial"/>
          <w:sz w:val="20"/>
          <w:szCs w:val="20"/>
        </w:rPr>
        <w:t>do</w:t>
      </w:r>
      <w:r>
        <w:rPr>
          <w:rFonts w:ascii="Arial" w:hAnsi="Arial" w:cs="Arial"/>
          <w:spacing w:val="-13"/>
          <w:sz w:val="20"/>
          <w:szCs w:val="20"/>
        </w:rPr>
        <w:t xml:space="preserve"> </w:t>
      </w:r>
      <w:r>
        <w:rPr>
          <w:rFonts w:ascii="Arial" w:hAnsi="Arial" w:cs="Arial"/>
          <w:sz w:val="20"/>
          <w:szCs w:val="20"/>
        </w:rPr>
        <w:t>a</w:t>
      </w:r>
      <w:r>
        <w:rPr>
          <w:rFonts w:ascii="Arial" w:hAnsi="Arial" w:cs="Arial"/>
          <w:spacing w:val="-12"/>
          <w:sz w:val="20"/>
          <w:szCs w:val="20"/>
        </w:rPr>
        <w:t xml:space="preserve"> </w:t>
      </w:r>
      <w:r>
        <w:rPr>
          <w:rFonts w:ascii="Arial" w:hAnsi="Arial" w:cs="Arial"/>
          <w:sz w:val="20"/>
          <w:szCs w:val="20"/>
        </w:rPr>
        <w:t>time-correlation</w:t>
      </w:r>
      <w:r>
        <w:rPr>
          <w:rFonts w:ascii="Arial" w:hAnsi="Arial" w:cs="Arial"/>
          <w:spacing w:val="2"/>
          <w:sz w:val="20"/>
          <w:szCs w:val="20"/>
        </w:rPr>
        <w:t xml:space="preserve"> </w:t>
      </w:r>
      <w:r>
        <w:rPr>
          <w:rFonts w:ascii="Arial" w:hAnsi="Arial" w:cs="Arial"/>
          <w:sz w:val="20"/>
          <w:szCs w:val="20"/>
        </w:rPr>
        <w:t>atta</w:t>
      </w:r>
      <w:r>
        <w:rPr>
          <w:rFonts w:ascii="Arial" w:hAnsi="Arial" w:cs="Arial"/>
          <w:spacing w:val="-5"/>
          <w:sz w:val="20"/>
          <w:szCs w:val="20"/>
        </w:rPr>
        <w:t>c</w:t>
      </w:r>
      <w:r>
        <w:rPr>
          <w:rFonts w:ascii="Arial" w:hAnsi="Arial" w:cs="Arial"/>
          <w:sz w:val="20"/>
          <w:szCs w:val="20"/>
        </w:rPr>
        <w:t>k</w:t>
      </w:r>
      <w:r>
        <w:rPr>
          <w:rFonts w:ascii="Arial" w:hAnsi="Arial" w:cs="Arial"/>
          <w:spacing w:val="9"/>
          <w:sz w:val="20"/>
          <w:szCs w:val="20"/>
        </w:rPr>
        <w:t xml:space="preserve"> </w:t>
      </w:r>
      <w:r>
        <w:rPr>
          <w:rFonts w:ascii="Arial" w:hAnsi="Arial" w:cs="Arial"/>
          <w:sz w:val="20"/>
          <w:szCs w:val="20"/>
        </w:rPr>
        <w:t>on</w:t>
      </w:r>
      <w:r>
        <w:rPr>
          <w:rFonts w:ascii="Arial" w:hAnsi="Arial" w:cs="Arial"/>
          <w:spacing w:val="-13"/>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sz w:val="20"/>
          <w:szCs w:val="20"/>
        </w:rPr>
        <w:t>incoming</w:t>
      </w:r>
      <w:r>
        <w:rPr>
          <w:rFonts w:ascii="Arial" w:hAnsi="Arial" w:cs="Arial"/>
          <w:spacing w:val="-15"/>
          <w:sz w:val="20"/>
          <w:szCs w:val="20"/>
        </w:rPr>
        <w:t xml:space="preserve"> </w:t>
      </w:r>
      <w:r>
        <w:rPr>
          <w:rFonts w:ascii="Arial" w:hAnsi="Arial" w:cs="Arial"/>
          <w:w w:val="86"/>
          <w:sz w:val="20"/>
          <w:szCs w:val="20"/>
        </w:rPr>
        <w:t xml:space="preserve">messages. </w:t>
      </w:r>
      <w:r>
        <w:rPr>
          <w:rFonts w:ascii="Arial" w:hAnsi="Arial" w:cs="Arial"/>
          <w:sz w:val="20"/>
          <w:szCs w:val="20"/>
        </w:rPr>
        <w:t xml:space="preserve">This </w:t>
      </w:r>
      <w:r>
        <w:rPr>
          <w:rFonts w:ascii="Arial" w:hAnsi="Arial" w:cs="Arial"/>
          <w:w w:val="90"/>
          <w:sz w:val="20"/>
          <w:szCs w:val="20"/>
        </w:rPr>
        <w:t>means</w:t>
      </w:r>
      <w:r>
        <w:rPr>
          <w:rFonts w:ascii="Arial" w:hAnsi="Arial" w:cs="Arial"/>
          <w:spacing w:val="-3"/>
          <w:w w:val="90"/>
          <w:sz w:val="20"/>
          <w:szCs w:val="20"/>
        </w:rPr>
        <w:t xml:space="preserve"> </w:t>
      </w:r>
      <w:r>
        <w:rPr>
          <w:rFonts w:ascii="Arial" w:hAnsi="Arial" w:cs="Arial"/>
          <w:sz w:val="20"/>
          <w:szCs w:val="20"/>
        </w:rPr>
        <w:t>that</w:t>
      </w:r>
      <w:r>
        <w:rPr>
          <w:rFonts w:ascii="Arial" w:hAnsi="Arial" w:cs="Arial"/>
          <w:spacing w:val="22"/>
          <w:sz w:val="20"/>
          <w:szCs w:val="20"/>
        </w:rPr>
        <w:t xml:space="preserve"> </w:t>
      </w:r>
      <w:r>
        <w:rPr>
          <w:rFonts w:ascii="Arial" w:hAnsi="Arial" w:cs="Arial"/>
          <w:sz w:val="20"/>
          <w:szCs w:val="20"/>
        </w:rPr>
        <w:t>they</w:t>
      </w:r>
      <w:r>
        <w:rPr>
          <w:rFonts w:ascii="Arial" w:hAnsi="Arial" w:cs="Arial"/>
          <w:spacing w:val="-8"/>
          <w:sz w:val="20"/>
          <w:szCs w:val="20"/>
        </w:rPr>
        <w:t xml:space="preserve"> </w:t>
      </w:r>
      <w:r>
        <w:rPr>
          <w:rFonts w:ascii="Arial" w:hAnsi="Arial" w:cs="Arial"/>
          <w:sz w:val="20"/>
          <w:szCs w:val="20"/>
        </w:rPr>
        <w:t>learn</w:t>
      </w:r>
      <w:r>
        <w:rPr>
          <w:rFonts w:ascii="Arial" w:hAnsi="Arial" w:cs="Arial"/>
          <w:spacing w:val="-21"/>
          <w:sz w:val="20"/>
          <w:szCs w:val="20"/>
        </w:rPr>
        <w:t xml:space="preserve"> </w:t>
      </w:r>
      <w:r>
        <w:rPr>
          <w:rFonts w:ascii="Arial" w:hAnsi="Arial" w:cs="Arial"/>
          <w:sz w:val="20"/>
          <w:szCs w:val="20"/>
        </w:rPr>
        <w:t>whi</w:t>
      </w:r>
      <w:r>
        <w:rPr>
          <w:rFonts w:ascii="Arial" w:hAnsi="Arial" w:cs="Arial"/>
          <w:spacing w:val="-5"/>
          <w:sz w:val="20"/>
          <w:szCs w:val="20"/>
        </w:rPr>
        <w:t>c</w:t>
      </w:r>
      <w:r>
        <w:rPr>
          <w:rFonts w:ascii="Arial" w:hAnsi="Arial" w:cs="Arial"/>
          <w:sz w:val="20"/>
          <w:szCs w:val="20"/>
        </w:rPr>
        <w:t>h</w:t>
      </w:r>
      <w:r>
        <w:rPr>
          <w:rFonts w:ascii="Arial" w:hAnsi="Arial" w:cs="Arial"/>
          <w:spacing w:val="-14"/>
          <w:sz w:val="20"/>
          <w:szCs w:val="20"/>
        </w:rPr>
        <w:t xml:space="preserve"> </w:t>
      </w:r>
      <w:r>
        <w:rPr>
          <w:rFonts w:ascii="Arial" w:hAnsi="Arial" w:cs="Arial"/>
          <w:w w:val="86"/>
          <w:sz w:val="20"/>
          <w:szCs w:val="20"/>
        </w:rPr>
        <w:t>messages</w:t>
      </w:r>
      <w:r>
        <w:rPr>
          <w:rFonts w:ascii="Arial" w:hAnsi="Arial" w:cs="Arial"/>
          <w:spacing w:val="-9"/>
          <w:w w:val="86"/>
          <w:sz w:val="20"/>
          <w:szCs w:val="20"/>
        </w:rPr>
        <w:t xml:space="preserve"> </w:t>
      </w:r>
      <w:r>
        <w:rPr>
          <w:rFonts w:ascii="Arial" w:hAnsi="Arial" w:cs="Arial"/>
          <w:w w:val="86"/>
          <w:sz w:val="20"/>
          <w:szCs w:val="20"/>
        </w:rPr>
        <w:t>are</w:t>
      </w:r>
      <w:r>
        <w:rPr>
          <w:rFonts w:ascii="Arial" w:hAnsi="Arial" w:cs="Arial"/>
          <w:spacing w:val="14"/>
          <w:w w:val="86"/>
          <w:sz w:val="20"/>
          <w:szCs w:val="20"/>
        </w:rPr>
        <w:t xml:space="preserve"> </w:t>
      </w:r>
      <w:r>
        <w:rPr>
          <w:rFonts w:ascii="Arial" w:hAnsi="Arial" w:cs="Arial"/>
          <w:w w:val="96"/>
          <w:sz w:val="20"/>
          <w:szCs w:val="20"/>
        </w:rPr>
        <w:t>related and</w:t>
      </w:r>
      <w:r>
        <w:rPr>
          <w:rFonts w:ascii="Arial" w:hAnsi="Arial" w:cs="Arial"/>
          <w:spacing w:val="-7"/>
          <w:w w:val="96"/>
          <w:sz w:val="20"/>
          <w:szCs w:val="20"/>
        </w:rPr>
        <w:t xml:space="preserve"> </w:t>
      </w:r>
      <w:r>
        <w:rPr>
          <w:rFonts w:ascii="Arial" w:hAnsi="Arial" w:cs="Arial"/>
          <w:sz w:val="20"/>
          <w:szCs w:val="20"/>
        </w:rPr>
        <w:t>in turn</w:t>
      </w:r>
      <w:r>
        <w:rPr>
          <w:rFonts w:ascii="Arial" w:hAnsi="Arial" w:cs="Arial"/>
          <w:spacing w:val="22"/>
          <w:sz w:val="20"/>
          <w:szCs w:val="20"/>
        </w:rPr>
        <w:t xml:space="preserve"> </w:t>
      </w:r>
      <w:r>
        <w:rPr>
          <w:rFonts w:ascii="Arial" w:hAnsi="Arial" w:cs="Arial"/>
          <w:sz w:val="20"/>
          <w:szCs w:val="20"/>
        </w:rPr>
        <w:t>whi</w:t>
      </w:r>
      <w:r>
        <w:rPr>
          <w:rFonts w:ascii="Arial" w:hAnsi="Arial" w:cs="Arial"/>
          <w:spacing w:val="-5"/>
          <w:sz w:val="20"/>
          <w:szCs w:val="20"/>
        </w:rPr>
        <w:t>c</w:t>
      </w:r>
      <w:r>
        <w:rPr>
          <w:rFonts w:ascii="Arial" w:hAnsi="Arial" w:cs="Arial"/>
          <w:sz w:val="20"/>
          <w:szCs w:val="20"/>
        </w:rPr>
        <w:t>h</w:t>
      </w:r>
      <w:r>
        <w:rPr>
          <w:rFonts w:ascii="Arial" w:hAnsi="Arial" w:cs="Arial"/>
          <w:spacing w:val="-14"/>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pacing w:val="6"/>
          <w:sz w:val="20"/>
          <w:szCs w:val="20"/>
        </w:rPr>
        <w:t>b</w:t>
      </w:r>
      <w:r>
        <w:rPr>
          <w:rFonts w:ascii="Arial" w:hAnsi="Arial" w:cs="Arial"/>
          <w:spacing w:val="-5"/>
          <w:sz w:val="20"/>
          <w:szCs w:val="20"/>
        </w:rPr>
        <w:t>o</w:t>
      </w:r>
      <w:r>
        <w:rPr>
          <w:rFonts w:ascii="Arial" w:hAnsi="Arial" w:cs="Arial"/>
          <w:sz w:val="20"/>
          <w:szCs w:val="20"/>
        </w:rPr>
        <w:t>xes are</w:t>
      </w:r>
      <w:r>
        <w:rPr>
          <w:rFonts w:ascii="Arial" w:hAnsi="Arial" w:cs="Arial"/>
          <w:spacing w:val="-17"/>
          <w:sz w:val="20"/>
          <w:szCs w:val="20"/>
        </w:rPr>
        <w:t xml:space="preserve"> </w:t>
      </w:r>
      <w:r>
        <w:rPr>
          <w:rFonts w:ascii="Arial" w:hAnsi="Arial" w:cs="Arial"/>
          <w:sz w:val="20"/>
          <w:szCs w:val="20"/>
        </w:rPr>
        <w:t>related</w:t>
      </w:r>
      <w:r>
        <w:rPr>
          <w:rFonts w:ascii="Arial" w:hAnsi="Arial" w:cs="Arial"/>
          <w:spacing w:val="-9"/>
          <w:sz w:val="20"/>
          <w:szCs w:val="20"/>
        </w:rPr>
        <w:t xml:space="preserve"> </w:t>
      </w:r>
      <w:r>
        <w:rPr>
          <w:rFonts w:ascii="Arial" w:hAnsi="Arial" w:cs="Arial"/>
          <w:sz w:val="20"/>
          <w:szCs w:val="20"/>
        </w:rPr>
        <w:t>and</w:t>
      </w:r>
      <w:r>
        <w:rPr>
          <w:rFonts w:ascii="Arial" w:hAnsi="Arial" w:cs="Arial"/>
          <w:spacing w:val="-6"/>
          <w:sz w:val="20"/>
          <w:szCs w:val="20"/>
        </w:rPr>
        <w:t xml:space="preserve"> </w:t>
      </w:r>
      <w:r>
        <w:rPr>
          <w:rFonts w:ascii="Arial" w:hAnsi="Arial" w:cs="Arial"/>
          <w:sz w:val="20"/>
          <w:szCs w:val="20"/>
        </w:rPr>
        <w:t>h</w:t>
      </w:r>
      <w:r>
        <w:rPr>
          <w:rFonts w:ascii="Arial" w:hAnsi="Arial" w:cs="Arial"/>
          <w:spacing w:val="-5"/>
          <w:sz w:val="20"/>
          <w:szCs w:val="20"/>
        </w:rPr>
        <w:t>o</w:t>
      </w:r>
      <w:r>
        <w:rPr>
          <w:rFonts w:ascii="Arial" w:hAnsi="Arial" w:cs="Arial"/>
          <w:sz w:val="20"/>
          <w:szCs w:val="20"/>
        </w:rPr>
        <w:t>w.</w:t>
      </w:r>
      <w:r>
        <w:rPr>
          <w:rFonts w:ascii="Arial" w:hAnsi="Arial" w:cs="Arial"/>
          <w:spacing w:val="17"/>
          <w:sz w:val="20"/>
          <w:szCs w:val="20"/>
        </w:rPr>
        <w:t xml:space="preserve"> </w:t>
      </w:r>
      <w:r>
        <w:rPr>
          <w:rFonts w:ascii="Arial" w:hAnsi="Arial" w:cs="Arial"/>
          <w:sz w:val="20"/>
          <w:szCs w:val="20"/>
        </w:rPr>
        <w:t>This</w:t>
      </w:r>
      <w:r>
        <w:rPr>
          <w:rFonts w:ascii="Arial" w:hAnsi="Arial" w:cs="Arial"/>
          <w:spacing w:val="16"/>
          <w:sz w:val="20"/>
          <w:szCs w:val="20"/>
        </w:rPr>
        <w:t xml:space="preserve"> </w:t>
      </w:r>
      <w:r>
        <w:rPr>
          <w:rFonts w:ascii="Arial" w:hAnsi="Arial" w:cs="Arial"/>
          <w:w w:val="90"/>
          <w:sz w:val="20"/>
          <w:szCs w:val="20"/>
        </w:rPr>
        <w:t>means</w:t>
      </w:r>
      <w:r>
        <w:rPr>
          <w:rFonts w:ascii="Arial" w:hAnsi="Arial" w:cs="Arial"/>
          <w:spacing w:val="15"/>
          <w:w w:val="90"/>
          <w:sz w:val="20"/>
          <w:szCs w:val="20"/>
        </w:rPr>
        <w:t xml:space="preserve"> </w:t>
      </w:r>
      <w:r>
        <w:rPr>
          <w:rFonts w:ascii="Arial" w:hAnsi="Arial" w:cs="Arial"/>
          <w:sz w:val="20"/>
          <w:szCs w:val="20"/>
        </w:rPr>
        <w:t>that</w:t>
      </w:r>
      <w:r>
        <w:rPr>
          <w:rFonts w:ascii="Arial" w:hAnsi="Arial" w:cs="Arial"/>
          <w:spacing w:val="39"/>
          <w:sz w:val="20"/>
          <w:szCs w:val="20"/>
        </w:rPr>
        <w:t xml:space="preserve"> </w:t>
      </w:r>
      <w:r>
        <w:rPr>
          <w:rFonts w:ascii="Arial" w:hAnsi="Arial" w:cs="Arial"/>
          <w:sz w:val="20"/>
          <w:szCs w:val="20"/>
        </w:rPr>
        <w:t>the</w:t>
      </w:r>
      <w:r>
        <w:rPr>
          <w:rFonts w:ascii="Arial" w:hAnsi="Arial" w:cs="Arial"/>
          <w:spacing w:val="5"/>
          <w:sz w:val="20"/>
          <w:szCs w:val="20"/>
        </w:rPr>
        <w:t xml:space="preserve"> </w:t>
      </w:r>
      <w:r>
        <w:rPr>
          <w:rFonts w:ascii="Arial" w:hAnsi="Arial" w:cs="Arial"/>
          <w:w w:val="91"/>
          <w:sz w:val="20"/>
          <w:szCs w:val="20"/>
        </w:rPr>
        <w:t>agency</w:t>
      </w:r>
      <w:r>
        <w:rPr>
          <w:rFonts w:ascii="Arial" w:hAnsi="Arial" w:cs="Arial"/>
          <w:spacing w:val="14"/>
          <w:w w:val="91"/>
          <w:sz w:val="20"/>
          <w:szCs w:val="20"/>
        </w:rPr>
        <w:t xml:space="preserve"> </w:t>
      </w:r>
      <w:r>
        <w:rPr>
          <w:rFonts w:ascii="Arial" w:hAnsi="Arial" w:cs="Arial"/>
          <w:w w:val="91"/>
          <w:sz w:val="20"/>
          <w:szCs w:val="20"/>
        </w:rPr>
        <w:t>h</w:t>
      </w:r>
      <w:r>
        <w:rPr>
          <w:rFonts w:ascii="Arial" w:hAnsi="Arial" w:cs="Arial"/>
          <w:spacing w:val="-5"/>
          <w:w w:val="91"/>
          <w:sz w:val="20"/>
          <w:szCs w:val="20"/>
        </w:rPr>
        <w:t>av</w:t>
      </w:r>
      <w:r>
        <w:rPr>
          <w:rFonts w:ascii="Arial" w:hAnsi="Arial" w:cs="Arial"/>
          <w:w w:val="91"/>
          <w:sz w:val="20"/>
          <w:szCs w:val="20"/>
        </w:rPr>
        <w:t>e</w:t>
      </w:r>
      <w:r>
        <w:rPr>
          <w:rFonts w:ascii="Arial" w:hAnsi="Arial" w:cs="Arial"/>
          <w:spacing w:val="19"/>
          <w:w w:val="91"/>
          <w:sz w:val="20"/>
          <w:szCs w:val="20"/>
        </w:rPr>
        <w:t xml:space="preserve"> </w:t>
      </w:r>
      <w:r>
        <w:rPr>
          <w:rFonts w:ascii="Arial" w:hAnsi="Arial" w:cs="Arial"/>
          <w:sz w:val="20"/>
          <w:szCs w:val="20"/>
        </w:rPr>
        <w:t>the</w:t>
      </w:r>
      <w:r>
        <w:rPr>
          <w:rFonts w:ascii="Arial" w:hAnsi="Arial" w:cs="Arial"/>
          <w:spacing w:val="5"/>
          <w:sz w:val="20"/>
          <w:szCs w:val="20"/>
        </w:rPr>
        <w:t xml:space="preserve"> </w:t>
      </w:r>
      <w:r>
        <w:rPr>
          <w:rFonts w:ascii="Arial" w:hAnsi="Arial" w:cs="Arial"/>
          <w:sz w:val="20"/>
          <w:szCs w:val="20"/>
        </w:rPr>
        <w:t>structure,</w:t>
      </w:r>
      <w:r>
        <w:rPr>
          <w:rFonts w:ascii="Arial" w:hAnsi="Arial" w:cs="Arial"/>
          <w:spacing w:val="18"/>
          <w:sz w:val="20"/>
          <w:szCs w:val="20"/>
        </w:rPr>
        <w:t xml:space="preserve"> </w:t>
      </w:r>
      <w:r>
        <w:rPr>
          <w:rFonts w:ascii="Arial" w:hAnsi="Arial" w:cs="Arial"/>
          <w:sz w:val="20"/>
          <w:szCs w:val="20"/>
        </w:rPr>
        <w:t>they</w:t>
      </w:r>
      <w:r>
        <w:rPr>
          <w:rFonts w:ascii="Arial" w:hAnsi="Arial" w:cs="Arial"/>
          <w:spacing w:val="9"/>
          <w:sz w:val="20"/>
          <w:szCs w:val="20"/>
        </w:rPr>
        <w:t xml:space="preserve"> </w:t>
      </w:r>
      <w:r>
        <w:rPr>
          <w:rFonts w:ascii="Arial" w:hAnsi="Arial" w:cs="Arial"/>
          <w:sz w:val="20"/>
          <w:szCs w:val="20"/>
        </w:rPr>
        <w:t xml:space="preserve">only </w:t>
      </w:r>
      <w:r>
        <w:rPr>
          <w:rFonts w:ascii="Arial" w:hAnsi="Arial" w:cs="Arial"/>
          <w:w w:val="89"/>
          <w:sz w:val="20"/>
          <w:szCs w:val="20"/>
        </w:rPr>
        <w:t>need</w:t>
      </w:r>
      <w:r>
        <w:rPr>
          <w:rFonts w:ascii="Arial" w:hAnsi="Arial" w:cs="Arial"/>
          <w:spacing w:val="6"/>
          <w:w w:val="89"/>
          <w:sz w:val="20"/>
          <w:szCs w:val="20"/>
        </w:rPr>
        <w:t xml:space="preserve"> </w:t>
      </w:r>
      <w:r>
        <w:rPr>
          <w:rFonts w:ascii="Arial" w:hAnsi="Arial" w:cs="Arial"/>
          <w:sz w:val="20"/>
          <w:szCs w:val="20"/>
        </w:rPr>
        <w:t>to</w:t>
      </w:r>
      <w:r>
        <w:rPr>
          <w:rFonts w:ascii="Arial" w:hAnsi="Arial" w:cs="Arial"/>
          <w:spacing w:val="8"/>
          <w:sz w:val="20"/>
          <w:szCs w:val="20"/>
        </w:rPr>
        <w:t xml:space="preserve"> </w:t>
      </w:r>
      <w:r>
        <w:rPr>
          <w:rFonts w:ascii="Arial" w:hAnsi="Arial" w:cs="Arial"/>
          <w:sz w:val="20"/>
          <w:szCs w:val="20"/>
        </w:rPr>
        <w:t>fill</w:t>
      </w:r>
      <w:r>
        <w:rPr>
          <w:rFonts w:ascii="Arial" w:hAnsi="Arial" w:cs="Arial"/>
          <w:spacing w:val="32"/>
          <w:sz w:val="20"/>
          <w:szCs w:val="20"/>
        </w:rPr>
        <w:t xml:space="preserve"> </w:t>
      </w:r>
      <w:r>
        <w:rPr>
          <w:rFonts w:ascii="Arial" w:hAnsi="Arial" w:cs="Arial"/>
          <w:sz w:val="20"/>
          <w:szCs w:val="20"/>
        </w:rPr>
        <w:t>in</w:t>
      </w:r>
      <w:r>
        <w:rPr>
          <w:rFonts w:ascii="Arial" w:hAnsi="Arial" w:cs="Arial"/>
          <w:spacing w:val="9"/>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sz w:val="20"/>
          <w:szCs w:val="20"/>
        </w:rPr>
        <w:t>ide</w:t>
      </w:r>
      <w:r>
        <w:rPr>
          <w:rFonts w:ascii="Arial" w:hAnsi="Arial" w:cs="Arial"/>
          <w:spacing w:val="-5"/>
          <w:sz w:val="20"/>
          <w:szCs w:val="20"/>
        </w:rPr>
        <w:t>n</w:t>
      </w:r>
      <w:r>
        <w:rPr>
          <w:rFonts w:ascii="Arial" w:hAnsi="Arial" w:cs="Arial"/>
          <w:sz w:val="20"/>
          <w:szCs w:val="20"/>
        </w:rPr>
        <w:t>tities.</w:t>
      </w:r>
      <w:r>
        <w:rPr>
          <w:rFonts w:ascii="Arial" w:hAnsi="Arial" w:cs="Arial"/>
          <w:spacing w:val="34"/>
          <w:sz w:val="20"/>
          <w:szCs w:val="20"/>
        </w:rPr>
        <w:t xml:space="preserve"> </w:t>
      </w:r>
      <w:r>
        <w:rPr>
          <w:rFonts w:ascii="Arial" w:hAnsi="Arial" w:cs="Arial"/>
          <w:sz w:val="20"/>
          <w:szCs w:val="20"/>
        </w:rPr>
        <w:t>If</w:t>
      </w:r>
      <w:r>
        <w:rPr>
          <w:rFonts w:ascii="Arial" w:hAnsi="Arial" w:cs="Arial"/>
          <w:spacing w:val="21"/>
          <w:sz w:val="20"/>
          <w:szCs w:val="20"/>
        </w:rPr>
        <w:t xml:space="preserve"> </w:t>
      </w:r>
      <w:r>
        <w:rPr>
          <w:rFonts w:ascii="Arial" w:hAnsi="Arial" w:cs="Arial"/>
          <w:w w:val="89"/>
          <w:sz w:val="20"/>
          <w:szCs w:val="20"/>
        </w:rPr>
        <w:t>one</w:t>
      </w:r>
      <w:r>
        <w:rPr>
          <w:rFonts w:ascii="Arial" w:hAnsi="Arial" w:cs="Arial"/>
          <w:spacing w:val="6"/>
          <w:w w:val="89"/>
          <w:sz w:val="20"/>
          <w:szCs w:val="20"/>
        </w:rPr>
        <w:t xml:space="preserve"> </w:t>
      </w:r>
      <w:r>
        <w:rPr>
          <w:rFonts w:ascii="Arial" w:hAnsi="Arial" w:cs="Arial"/>
          <w:sz w:val="20"/>
          <w:szCs w:val="20"/>
        </w:rPr>
        <w:t>of</w:t>
      </w:r>
      <w:r>
        <w:rPr>
          <w:rFonts w:ascii="Arial" w:hAnsi="Arial" w:cs="Arial"/>
          <w:spacing w:val="-7"/>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17"/>
          <w:sz w:val="20"/>
          <w:szCs w:val="20"/>
        </w:rPr>
        <w:t xml:space="preserve"> </w:t>
      </w:r>
      <w:r>
        <w:rPr>
          <w:rFonts w:ascii="Arial" w:hAnsi="Arial" w:cs="Arial"/>
          <w:w w:val="91"/>
          <w:sz w:val="20"/>
          <w:szCs w:val="20"/>
        </w:rPr>
        <w:t>ma</w:t>
      </w:r>
      <w:r>
        <w:rPr>
          <w:rFonts w:ascii="Arial" w:hAnsi="Arial" w:cs="Arial"/>
          <w:spacing w:val="-5"/>
          <w:w w:val="91"/>
          <w:sz w:val="20"/>
          <w:szCs w:val="20"/>
        </w:rPr>
        <w:t>k</w:t>
      </w:r>
      <w:r>
        <w:rPr>
          <w:rFonts w:ascii="Arial" w:hAnsi="Arial" w:cs="Arial"/>
          <w:w w:val="91"/>
          <w:sz w:val="20"/>
          <w:szCs w:val="20"/>
        </w:rPr>
        <w:t>es</w:t>
      </w:r>
      <w:r>
        <w:rPr>
          <w:rFonts w:ascii="Arial" w:hAnsi="Arial" w:cs="Arial"/>
          <w:spacing w:val="6"/>
          <w:w w:val="91"/>
          <w:sz w:val="20"/>
          <w:szCs w:val="20"/>
        </w:rPr>
        <w:t xml:space="preserve"> </w:t>
      </w:r>
      <w:r>
        <w:rPr>
          <w:rFonts w:ascii="Arial" w:hAnsi="Arial" w:cs="Arial"/>
          <w:sz w:val="20"/>
          <w:szCs w:val="20"/>
        </w:rPr>
        <w:t>a</w:t>
      </w:r>
      <w:r>
        <w:rPr>
          <w:rFonts w:ascii="Arial" w:hAnsi="Arial" w:cs="Arial"/>
          <w:spacing w:val="-12"/>
          <w:sz w:val="20"/>
          <w:szCs w:val="20"/>
        </w:rPr>
        <w:t xml:space="preserve"> </w:t>
      </w:r>
      <w:r>
        <w:rPr>
          <w:rFonts w:ascii="Arial" w:hAnsi="Arial" w:cs="Arial"/>
          <w:sz w:val="20"/>
          <w:szCs w:val="20"/>
        </w:rPr>
        <w:t>mista</w:t>
      </w:r>
      <w:r>
        <w:rPr>
          <w:rFonts w:ascii="Arial" w:hAnsi="Arial" w:cs="Arial"/>
          <w:spacing w:val="-5"/>
          <w:sz w:val="20"/>
          <w:szCs w:val="20"/>
        </w:rPr>
        <w:t>k</w:t>
      </w:r>
      <w:r>
        <w:rPr>
          <w:rFonts w:ascii="Arial" w:hAnsi="Arial" w:cs="Arial"/>
          <w:sz w:val="20"/>
          <w:szCs w:val="20"/>
        </w:rPr>
        <w:t>e,</w:t>
      </w:r>
      <w:r>
        <w:rPr>
          <w:rFonts w:ascii="Arial" w:hAnsi="Arial" w:cs="Arial"/>
          <w:spacing w:val="-21"/>
          <w:sz w:val="20"/>
          <w:szCs w:val="20"/>
        </w:rPr>
        <w:t xml:space="preserve"> </w:t>
      </w:r>
      <w:r>
        <w:rPr>
          <w:rFonts w:ascii="Arial" w:hAnsi="Arial" w:cs="Arial"/>
          <w:sz w:val="20"/>
          <w:szCs w:val="20"/>
        </w:rPr>
        <w:t>then</w:t>
      </w:r>
      <w:r>
        <w:rPr>
          <w:rFonts w:ascii="Arial" w:hAnsi="Arial" w:cs="Arial"/>
          <w:spacing w:val="-4"/>
          <w:sz w:val="20"/>
          <w:szCs w:val="20"/>
        </w:rPr>
        <w:t xml:space="preserve"> </w:t>
      </w:r>
      <w:r>
        <w:rPr>
          <w:rFonts w:ascii="Arial" w:hAnsi="Arial" w:cs="Arial"/>
          <w:sz w:val="20"/>
          <w:szCs w:val="20"/>
        </w:rPr>
        <w:t xml:space="preserve">the </w:t>
      </w:r>
      <w:r>
        <w:rPr>
          <w:rFonts w:ascii="Arial" w:hAnsi="Arial" w:cs="Arial"/>
          <w:w w:val="92"/>
          <w:sz w:val="20"/>
          <w:szCs w:val="20"/>
        </w:rPr>
        <w:t>regime’s</w:t>
      </w:r>
      <w:r>
        <w:rPr>
          <w:rFonts w:ascii="Arial" w:hAnsi="Arial" w:cs="Arial"/>
          <w:spacing w:val="13"/>
          <w:w w:val="92"/>
          <w:sz w:val="20"/>
          <w:szCs w:val="20"/>
        </w:rPr>
        <w:t xml:space="preserve"> </w:t>
      </w:r>
      <w:r>
        <w:rPr>
          <w:rFonts w:ascii="Arial" w:hAnsi="Arial" w:cs="Arial"/>
          <w:w w:val="92"/>
          <w:sz w:val="20"/>
          <w:szCs w:val="20"/>
        </w:rPr>
        <w:t>age</w:t>
      </w:r>
      <w:r>
        <w:rPr>
          <w:rFonts w:ascii="Arial" w:hAnsi="Arial" w:cs="Arial"/>
          <w:spacing w:val="-5"/>
          <w:w w:val="92"/>
          <w:sz w:val="20"/>
          <w:szCs w:val="20"/>
        </w:rPr>
        <w:t>n</w:t>
      </w:r>
      <w:r>
        <w:rPr>
          <w:rFonts w:ascii="Arial" w:hAnsi="Arial" w:cs="Arial"/>
          <w:w w:val="92"/>
          <w:sz w:val="20"/>
          <w:szCs w:val="20"/>
        </w:rPr>
        <w:t>ts</w:t>
      </w:r>
      <w:r>
        <w:rPr>
          <w:rFonts w:ascii="Arial" w:hAnsi="Arial" w:cs="Arial"/>
          <w:spacing w:val="3"/>
          <w:w w:val="92"/>
          <w:sz w:val="20"/>
          <w:szCs w:val="20"/>
        </w:rPr>
        <w:t xml:space="preserve"> </w:t>
      </w:r>
      <w:r>
        <w:rPr>
          <w:rFonts w:ascii="Arial" w:hAnsi="Arial" w:cs="Arial"/>
          <w:sz w:val="20"/>
          <w:szCs w:val="20"/>
        </w:rPr>
        <w:t>will</w:t>
      </w:r>
      <w:r>
        <w:rPr>
          <w:rFonts w:ascii="Arial" w:hAnsi="Arial" w:cs="Arial"/>
          <w:spacing w:val="31"/>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7"/>
          <w:w w:val="92"/>
          <w:sz w:val="20"/>
          <w:szCs w:val="20"/>
        </w:rPr>
        <w:t xml:space="preserve"> </w:t>
      </w:r>
      <w:r>
        <w:rPr>
          <w:rFonts w:ascii="Arial" w:hAnsi="Arial" w:cs="Arial"/>
          <w:sz w:val="20"/>
          <w:szCs w:val="20"/>
        </w:rPr>
        <w:t>a</w:t>
      </w:r>
      <w:r>
        <w:rPr>
          <w:rFonts w:ascii="Arial" w:hAnsi="Arial" w:cs="Arial"/>
          <w:spacing w:val="-12"/>
          <w:sz w:val="20"/>
          <w:szCs w:val="20"/>
        </w:rPr>
        <w:t xml:space="preserve"> </w:t>
      </w:r>
      <w:r>
        <w:rPr>
          <w:rFonts w:ascii="Arial" w:hAnsi="Arial" w:cs="Arial"/>
          <w:sz w:val="20"/>
          <w:szCs w:val="20"/>
        </w:rPr>
        <w:t>starting</w:t>
      </w:r>
      <w:r>
        <w:rPr>
          <w:rFonts w:ascii="Arial" w:hAnsi="Arial" w:cs="Arial"/>
          <w:spacing w:val="21"/>
          <w:sz w:val="20"/>
          <w:szCs w:val="20"/>
        </w:rPr>
        <w:t xml:space="preserve"> </w:t>
      </w:r>
      <w:r>
        <w:rPr>
          <w:rFonts w:ascii="Arial" w:hAnsi="Arial" w:cs="Arial"/>
          <w:spacing w:val="6"/>
          <w:w w:val="99"/>
          <w:sz w:val="20"/>
          <w:szCs w:val="20"/>
        </w:rPr>
        <w:t>p</w:t>
      </w:r>
      <w:r>
        <w:rPr>
          <w:rFonts w:ascii="Arial" w:hAnsi="Arial" w:cs="Arial"/>
          <w:w w:val="99"/>
          <w:sz w:val="20"/>
          <w:szCs w:val="20"/>
        </w:rPr>
        <w:t>oi</w:t>
      </w:r>
      <w:r>
        <w:rPr>
          <w:rFonts w:ascii="Arial" w:hAnsi="Arial" w:cs="Arial"/>
          <w:spacing w:val="-5"/>
          <w:w w:val="99"/>
          <w:sz w:val="20"/>
          <w:szCs w:val="20"/>
        </w:rPr>
        <w:t>n</w:t>
      </w:r>
      <w:r>
        <w:rPr>
          <w:rFonts w:ascii="Arial" w:hAnsi="Arial" w:cs="Arial"/>
          <w:w w:val="139"/>
          <w:sz w:val="20"/>
          <w:szCs w:val="20"/>
        </w:rPr>
        <w:t>t</w:t>
      </w:r>
      <w:r>
        <w:rPr>
          <w:rFonts w:ascii="Arial" w:hAnsi="Arial" w:cs="Arial"/>
          <w:sz w:val="20"/>
          <w:szCs w:val="20"/>
        </w:rPr>
        <w:t xml:space="preserve"> to</w:t>
      </w:r>
      <w:r>
        <w:rPr>
          <w:rFonts w:ascii="Arial" w:hAnsi="Arial" w:cs="Arial"/>
          <w:spacing w:val="8"/>
          <w:sz w:val="20"/>
          <w:szCs w:val="20"/>
        </w:rPr>
        <w:t xml:space="preserve"> </w:t>
      </w:r>
      <w:r>
        <w:rPr>
          <w:rFonts w:ascii="Arial" w:hAnsi="Arial" w:cs="Arial"/>
          <w:sz w:val="20"/>
          <w:szCs w:val="20"/>
        </w:rPr>
        <w:t>target.</w:t>
      </w:r>
      <w:r>
        <w:rPr>
          <w:rFonts w:ascii="Arial" w:hAnsi="Arial" w:cs="Arial"/>
          <w:spacing w:val="36"/>
          <w:sz w:val="20"/>
          <w:szCs w:val="20"/>
        </w:rPr>
        <w:t xml:space="preserve"> </w:t>
      </w:r>
      <w:r>
        <w:rPr>
          <w:rFonts w:ascii="Arial" w:hAnsi="Arial" w:cs="Arial"/>
          <w:spacing w:val="-16"/>
          <w:sz w:val="20"/>
          <w:szCs w:val="20"/>
        </w:rPr>
        <w:t>F</w:t>
      </w:r>
      <w:r>
        <w:rPr>
          <w:rFonts w:ascii="Arial" w:hAnsi="Arial" w:cs="Arial"/>
          <w:sz w:val="20"/>
          <w:szCs w:val="20"/>
        </w:rPr>
        <w:t>or</w:t>
      </w:r>
      <w:r>
        <w:rPr>
          <w:rFonts w:ascii="Arial" w:hAnsi="Arial" w:cs="Arial"/>
          <w:spacing w:val="6"/>
          <w:sz w:val="20"/>
          <w:szCs w:val="20"/>
        </w:rPr>
        <w:t xml:space="preserve"> </w:t>
      </w:r>
      <w:r>
        <w:rPr>
          <w:rFonts w:ascii="Arial" w:hAnsi="Arial" w:cs="Arial"/>
          <w:w w:val="94"/>
          <w:sz w:val="20"/>
          <w:szCs w:val="20"/>
        </w:rPr>
        <w:t>example</w:t>
      </w:r>
      <w:r>
        <w:rPr>
          <w:rFonts w:ascii="Arial" w:hAnsi="Arial" w:cs="Arial"/>
          <w:spacing w:val="3"/>
          <w:w w:val="94"/>
          <w:sz w:val="20"/>
          <w:szCs w:val="20"/>
        </w:rPr>
        <w:t xml:space="preserve"> </w:t>
      </w:r>
      <w:r>
        <w:rPr>
          <w:rFonts w:ascii="Arial" w:hAnsi="Arial" w:cs="Arial"/>
          <w:sz w:val="20"/>
          <w:szCs w:val="20"/>
        </w:rPr>
        <w:t>if</w:t>
      </w:r>
      <w:r>
        <w:rPr>
          <w:rFonts w:ascii="Arial" w:hAnsi="Arial" w:cs="Arial"/>
          <w:spacing w:val="15"/>
          <w:sz w:val="20"/>
          <w:szCs w:val="20"/>
        </w:rPr>
        <w:t xml:space="preserve"> </w:t>
      </w:r>
      <w:r>
        <w:rPr>
          <w:rFonts w:ascii="Arial" w:hAnsi="Arial" w:cs="Arial"/>
          <w:sz w:val="20"/>
          <w:szCs w:val="20"/>
        </w:rPr>
        <w:t>a</w:t>
      </w:r>
      <w:r>
        <w:rPr>
          <w:rFonts w:ascii="Arial" w:hAnsi="Arial" w:cs="Arial"/>
          <w:spacing w:val="-12"/>
          <w:sz w:val="20"/>
          <w:szCs w:val="20"/>
        </w:rPr>
        <w:t xml:space="preserve"> </w:t>
      </w:r>
      <w:r>
        <w:rPr>
          <w:rFonts w:ascii="Arial" w:hAnsi="Arial" w:cs="Arial"/>
          <w:w w:val="102"/>
          <w:sz w:val="20"/>
          <w:szCs w:val="20"/>
        </w:rPr>
        <w:t>participa</w:t>
      </w:r>
      <w:r>
        <w:rPr>
          <w:rFonts w:ascii="Arial" w:hAnsi="Arial" w:cs="Arial"/>
          <w:spacing w:val="-4"/>
          <w:w w:val="102"/>
          <w:sz w:val="20"/>
          <w:szCs w:val="20"/>
        </w:rPr>
        <w:t>n</w:t>
      </w:r>
      <w:r>
        <w:rPr>
          <w:rFonts w:ascii="Arial" w:hAnsi="Arial" w:cs="Arial"/>
          <w:w w:val="139"/>
          <w:sz w:val="20"/>
          <w:szCs w:val="20"/>
        </w:rPr>
        <w:t xml:space="preserve">t </w:t>
      </w:r>
      <w:r>
        <w:rPr>
          <w:rFonts w:ascii="Arial" w:hAnsi="Arial" w:cs="Arial"/>
          <w:w w:val="84"/>
          <w:sz w:val="20"/>
          <w:szCs w:val="20"/>
        </w:rPr>
        <w:t>uses</w:t>
      </w:r>
      <w:r>
        <w:rPr>
          <w:rFonts w:ascii="Arial" w:hAnsi="Arial" w:cs="Arial"/>
          <w:spacing w:val="33"/>
          <w:w w:val="84"/>
          <w:sz w:val="20"/>
          <w:szCs w:val="20"/>
        </w:rPr>
        <w:t xml:space="preserve"> </w:t>
      </w:r>
      <w:r>
        <w:rPr>
          <w:rFonts w:ascii="Arial" w:hAnsi="Arial" w:cs="Arial"/>
          <w:sz w:val="20"/>
          <w:szCs w:val="20"/>
        </w:rPr>
        <w:t>the</w:t>
      </w:r>
      <w:r>
        <w:rPr>
          <w:rFonts w:ascii="Arial" w:hAnsi="Arial" w:cs="Arial"/>
          <w:spacing w:val="21"/>
          <w:sz w:val="20"/>
          <w:szCs w:val="20"/>
        </w:rPr>
        <w:t xml:space="preserve"> </w:t>
      </w:r>
      <w:r>
        <w:rPr>
          <w:rFonts w:ascii="Arial" w:hAnsi="Arial" w:cs="Arial"/>
          <w:w w:val="88"/>
          <w:sz w:val="20"/>
          <w:szCs w:val="20"/>
        </w:rPr>
        <w:t>same</w:t>
      </w:r>
      <w:r>
        <w:rPr>
          <w:rFonts w:ascii="Arial" w:hAnsi="Arial" w:cs="Arial"/>
          <w:spacing w:val="31"/>
          <w:w w:val="88"/>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pacing w:val="6"/>
          <w:sz w:val="20"/>
          <w:szCs w:val="20"/>
        </w:rPr>
        <w:t>b</w:t>
      </w:r>
      <w:r>
        <w:rPr>
          <w:rFonts w:ascii="Arial" w:hAnsi="Arial" w:cs="Arial"/>
          <w:spacing w:val="-5"/>
          <w:sz w:val="20"/>
          <w:szCs w:val="20"/>
        </w:rPr>
        <w:t>o</w:t>
      </w:r>
      <w:r>
        <w:rPr>
          <w:rFonts w:ascii="Arial" w:hAnsi="Arial" w:cs="Arial"/>
          <w:sz w:val="20"/>
          <w:szCs w:val="20"/>
        </w:rPr>
        <w:t>x</w:t>
      </w:r>
      <w:r>
        <w:rPr>
          <w:rFonts w:ascii="Arial" w:hAnsi="Arial" w:cs="Arial"/>
          <w:spacing w:val="25"/>
          <w:sz w:val="20"/>
          <w:szCs w:val="20"/>
        </w:rPr>
        <w:t xml:space="preserve"> </w:t>
      </w:r>
      <w:r>
        <w:rPr>
          <w:rFonts w:ascii="Arial" w:hAnsi="Arial" w:cs="Arial"/>
          <w:sz w:val="20"/>
          <w:szCs w:val="20"/>
        </w:rPr>
        <w:t>for</w:t>
      </w:r>
      <w:r>
        <w:rPr>
          <w:rFonts w:ascii="Arial" w:hAnsi="Arial" w:cs="Arial"/>
          <w:spacing w:val="29"/>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w:t>
      </w:r>
      <w:r>
        <w:rPr>
          <w:rFonts w:ascii="Arial" w:hAnsi="Arial" w:cs="Arial"/>
          <w:spacing w:val="-2"/>
          <w:sz w:val="20"/>
          <w:szCs w:val="20"/>
        </w:rPr>
        <w:t xml:space="preserve"> </w:t>
      </w:r>
      <w:r>
        <w:rPr>
          <w:rFonts w:ascii="Arial" w:hAnsi="Arial" w:cs="Arial"/>
          <w:sz w:val="20"/>
          <w:szCs w:val="20"/>
        </w:rPr>
        <w:t>with</w:t>
      </w:r>
      <w:r>
        <w:rPr>
          <w:rFonts w:ascii="Arial" w:hAnsi="Arial" w:cs="Arial"/>
          <w:spacing w:val="52"/>
          <w:sz w:val="20"/>
          <w:szCs w:val="20"/>
        </w:rPr>
        <w:t xml:space="preserve"> </w:t>
      </w:r>
      <w:r>
        <w:rPr>
          <w:rFonts w:ascii="Arial" w:hAnsi="Arial" w:cs="Arial"/>
          <w:sz w:val="20"/>
          <w:szCs w:val="20"/>
        </w:rPr>
        <w:t>all</w:t>
      </w:r>
      <w:r>
        <w:rPr>
          <w:rFonts w:ascii="Arial" w:hAnsi="Arial" w:cs="Arial"/>
          <w:spacing w:val="32"/>
          <w:sz w:val="20"/>
          <w:szCs w:val="20"/>
        </w:rPr>
        <w:t xml:space="preserve"> </w:t>
      </w:r>
      <w:r>
        <w:rPr>
          <w:rFonts w:ascii="Arial" w:hAnsi="Arial" w:cs="Arial"/>
          <w:sz w:val="20"/>
          <w:szCs w:val="20"/>
        </w:rPr>
        <w:t>his</w:t>
      </w:r>
      <w:r>
        <w:rPr>
          <w:rFonts w:ascii="Arial" w:hAnsi="Arial" w:cs="Arial"/>
          <w:spacing w:val="11"/>
          <w:sz w:val="20"/>
          <w:szCs w:val="20"/>
        </w:rPr>
        <w:t xml:space="preserve"> </w:t>
      </w:r>
      <w:r>
        <w:rPr>
          <w:rFonts w:ascii="Arial" w:hAnsi="Arial" w:cs="Arial"/>
          <w:sz w:val="20"/>
          <w:szCs w:val="20"/>
        </w:rPr>
        <w:t>friends,</w:t>
      </w:r>
      <w:r>
        <w:rPr>
          <w:rFonts w:ascii="Arial" w:hAnsi="Arial" w:cs="Arial"/>
          <w:spacing w:val="8"/>
          <w:sz w:val="20"/>
          <w:szCs w:val="20"/>
        </w:rPr>
        <w:t xml:space="preserve"> </w:t>
      </w:r>
      <w:r>
        <w:rPr>
          <w:rFonts w:ascii="Arial" w:hAnsi="Arial" w:cs="Arial"/>
          <w:sz w:val="20"/>
          <w:szCs w:val="20"/>
        </w:rPr>
        <w:t>and</w:t>
      </w:r>
      <w:r>
        <w:rPr>
          <w:rFonts w:ascii="Arial" w:hAnsi="Arial" w:cs="Arial"/>
          <w:spacing w:val="11"/>
          <w:sz w:val="20"/>
          <w:szCs w:val="20"/>
        </w:rPr>
        <w:t xml:space="preserve"> </w:t>
      </w:r>
      <w:r>
        <w:rPr>
          <w:rFonts w:ascii="Arial" w:hAnsi="Arial" w:cs="Arial"/>
          <w:sz w:val="20"/>
          <w:szCs w:val="20"/>
        </w:rPr>
        <w:t>not</w:t>
      </w:r>
      <w:r>
        <w:rPr>
          <w:rFonts w:ascii="Arial" w:hAnsi="Arial" w:cs="Arial"/>
          <w:spacing w:val="32"/>
          <w:sz w:val="20"/>
          <w:szCs w:val="20"/>
        </w:rPr>
        <w:t xml:space="preserve"> </w:t>
      </w:r>
      <w:r>
        <w:rPr>
          <w:rFonts w:ascii="Arial" w:hAnsi="Arial" w:cs="Arial"/>
          <w:sz w:val="20"/>
          <w:szCs w:val="20"/>
        </w:rPr>
        <w:t>only</w:t>
      </w:r>
      <w:r>
        <w:rPr>
          <w:rFonts w:ascii="Arial" w:hAnsi="Arial" w:cs="Arial"/>
          <w:spacing w:val="24"/>
          <w:sz w:val="20"/>
          <w:szCs w:val="20"/>
        </w:rPr>
        <w:t xml:space="preserve"> </w:t>
      </w:r>
      <w:r>
        <w:rPr>
          <w:rFonts w:ascii="Arial" w:hAnsi="Arial" w:cs="Arial"/>
          <w:sz w:val="20"/>
          <w:szCs w:val="20"/>
        </w:rPr>
        <w:t>the participa</w:t>
      </w:r>
      <w:r>
        <w:rPr>
          <w:rFonts w:ascii="Arial" w:hAnsi="Arial" w:cs="Arial"/>
          <w:spacing w:val="-4"/>
          <w:sz w:val="20"/>
          <w:szCs w:val="20"/>
        </w:rPr>
        <w:t>n</w:t>
      </w:r>
      <w:r>
        <w:rPr>
          <w:rFonts w:ascii="Arial" w:hAnsi="Arial" w:cs="Arial"/>
          <w:sz w:val="20"/>
          <w:szCs w:val="20"/>
        </w:rPr>
        <w:t>ts</w:t>
      </w:r>
      <w:r>
        <w:rPr>
          <w:rFonts w:ascii="Arial" w:hAnsi="Arial" w:cs="Arial"/>
          <w:spacing w:val="20"/>
          <w:sz w:val="20"/>
          <w:szCs w:val="20"/>
        </w:rPr>
        <w:t xml:space="preserve"> </w:t>
      </w:r>
      <w:r>
        <w:rPr>
          <w:rFonts w:ascii="Arial" w:hAnsi="Arial" w:cs="Arial"/>
          <w:sz w:val="20"/>
          <w:szCs w:val="20"/>
        </w:rPr>
        <w:t>in</w:t>
      </w:r>
      <w:r>
        <w:rPr>
          <w:rFonts w:ascii="Arial" w:hAnsi="Arial" w:cs="Arial"/>
          <w:spacing w:val="12"/>
          <w:sz w:val="20"/>
          <w:szCs w:val="20"/>
        </w:rPr>
        <w:t xml:space="preserve"> </w:t>
      </w:r>
      <w:r>
        <w:rPr>
          <w:rFonts w:ascii="Arial" w:hAnsi="Arial" w:cs="Arial"/>
          <w:sz w:val="20"/>
          <w:szCs w:val="20"/>
        </w:rPr>
        <w:t>the plot</w:t>
      </w:r>
      <w:r>
        <w:rPr>
          <w:rFonts w:ascii="Arial" w:hAnsi="Arial" w:cs="Arial"/>
          <w:spacing w:val="22"/>
          <w:sz w:val="20"/>
          <w:szCs w:val="20"/>
        </w:rPr>
        <w:t xml:space="preserve"> </w:t>
      </w:r>
      <w:r>
        <w:rPr>
          <w:rFonts w:ascii="Arial" w:hAnsi="Arial" w:cs="Arial"/>
          <w:sz w:val="20"/>
          <w:szCs w:val="20"/>
        </w:rPr>
        <w:t>against</w:t>
      </w:r>
      <w:r>
        <w:rPr>
          <w:rFonts w:ascii="Arial" w:hAnsi="Arial" w:cs="Arial"/>
          <w:spacing w:val="-22"/>
          <w:sz w:val="20"/>
          <w:szCs w:val="20"/>
        </w:rPr>
        <w:t xml:space="preserve"> </w:t>
      </w:r>
      <w:r>
        <w:rPr>
          <w:rFonts w:ascii="Arial" w:hAnsi="Arial" w:cs="Arial"/>
          <w:sz w:val="20"/>
          <w:szCs w:val="20"/>
        </w:rPr>
        <w:t xml:space="preserve">the </w:t>
      </w:r>
      <w:r>
        <w:rPr>
          <w:rFonts w:ascii="Arial" w:hAnsi="Arial" w:cs="Arial"/>
          <w:w w:val="94"/>
          <w:sz w:val="20"/>
          <w:szCs w:val="20"/>
        </w:rPr>
        <w:t>regime,</w:t>
      </w:r>
      <w:r>
        <w:rPr>
          <w:rFonts w:ascii="Arial" w:hAnsi="Arial" w:cs="Arial"/>
          <w:spacing w:val="8"/>
          <w:w w:val="94"/>
          <w:sz w:val="20"/>
          <w:szCs w:val="20"/>
        </w:rPr>
        <w:t xml:space="preserve"> </w:t>
      </w:r>
      <w:r>
        <w:rPr>
          <w:rFonts w:ascii="Arial" w:hAnsi="Arial" w:cs="Arial"/>
          <w:sz w:val="20"/>
          <w:szCs w:val="20"/>
        </w:rPr>
        <w:t>then</w:t>
      </w:r>
      <w:r>
        <w:rPr>
          <w:rFonts w:ascii="Arial" w:hAnsi="Arial" w:cs="Arial"/>
          <w:spacing w:val="-1"/>
          <w:sz w:val="20"/>
          <w:szCs w:val="20"/>
        </w:rPr>
        <w:t xml:space="preserve"> </w:t>
      </w:r>
      <w:r>
        <w:rPr>
          <w:rFonts w:ascii="Arial" w:hAnsi="Arial" w:cs="Arial"/>
          <w:w w:val="89"/>
          <w:sz w:val="20"/>
          <w:szCs w:val="20"/>
        </w:rPr>
        <w:t>one</w:t>
      </w:r>
      <w:r>
        <w:rPr>
          <w:rFonts w:ascii="Arial" w:hAnsi="Arial" w:cs="Arial"/>
          <w:spacing w:val="9"/>
          <w:w w:val="89"/>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his</w:t>
      </w:r>
      <w:r>
        <w:rPr>
          <w:rFonts w:ascii="Arial" w:hAnsi="Arial" w:cs="Arial"/>
          <w:spacing w:val="-10"/>
          <w:sz w:val="20"/>
          <w:szCs w:val="20"/>
        </w:rPr>
        <w:t xml:space="preserve"> </w:t>
      </w:r>
      <w:r>
        <w:rPr>
          <w:rFonts w:ascii="Arial" w:hAnsi="Arial" w:cs="Arial"/>
          <w:sz w:val="20"/>
          <w:szCs w:val="20"/>
        </w:rPr>
        <w:t>other</w:t>
      </w:r>
      <w:r>
        <w:rPr>
          <w:rFonts w:ascii="Arial" w:hAnsi="Arial" w:cs="Arial"/>
          <w:spacing w:val="-2"/>
          <w:sz w:val="20"/>
          <w:szCs w:val="20"/>
        </w:rPr>
        <w:t xml:space="preserve"> </w:t>
      </w:r>
      <w:r>
        <w:rPr>
          <w:rFonts w:ascii="Arial" w:hAnsi="Arial" w:cs="Arial"/>
          <w:w w:val="95"/>
          <w:sz w:val="20"/>
          <w:szCs w:val="20"/>
        </w:rPr>
        <w:t>co</w:t>
      </w:r>
      <w:r>
        <w:rPr>
          <w:rFonts w:ascii="Arial" w:hAnsi="Arial" w:cs="Arial"/>
          <w:spacing w:val="-5"/>
          <w:w w:val="95"/>
          <w:sz w:val="20"/>
          <w:szCs w:val="20"/>
        </w:rPr>
        <w:t>n</w:t>
      </w:r>
      <w:r>
        <w:rPr>
          <w:rFonts w:ascii="Arial" w:hAnsi="Arial" w:cs="Arial"/>
          <w:w w:val="95"/>
          <w:sz w:val="20"/>
          <w:szCs w:val="20"/>
        </w:rPr>
        <w:t>tacts</w:t>
      </w:r>
      <w:r>
        <w:rPr>
          <w:rFonts w:ascii="Arial" w:hAnsi="Arial" w:cs="Arial"/>
          <w:spacing w:val="13"/>
          <w:w w:val="95"/>
          <w:sz w:val="20"/>
          <w:szCs w:val="20"/>
        </w:rPr>
        <w:t xml:space="preserve"> </w:t>
      </w:r>
      <w:r>
        <w:rPr>
          <w:rFonts w:ascii="Arial" w:hAnsi="Arial" w:cs="Arial"/>
          <w:w w:val="99"/>
          <w:sz w:val="20"/>
          <w:szCs w:val="20"/>
        </w:rPr>
        <w:t>mig</w:t>
      </w:r>
      <w:r>
        <w:rPr>
          <w:rFonts w:ascii="Arial" w:hAnsi="Arial" w:cs="Arial"/>
          <w:spacing w:val="-5"/>
          <w:w w:val="99"/>
          <w:sz w:val="20"/>
          <w:szCs w:val="20"/>
        </w:rPr>
        <w:t>h</w:t>
      </w:r>
      <w:r>
        <w:rPr>
          <w:rFonts w:ascii="Arial" w:hAnsi="Arial" w:cs="Arial"/>
          <w:w w:val="139"/>
          <w:sz w:val="20"/>
          <w:szCs w:val="20"/>
        </w:rPr>
        <w:t xml:space="preserve">t </w:t>
      </w:r>
      <w:r>
        <w:rPr>
          <w:rFonts w:ascii="Arial" w:hAnsi="Arial" w:cs="Arial"/>
          <w:sz w:val="20"/>
          <w:szCs w:val="20"/>
        </w:rPr>
        <w:t>not</w:t>
      </w:r>
      <w:r>
        <w:rPr>
          <w:rFonts w:ascii="Arial" w:hAnsi="Arial" w:cs="Arial"/>
          <w:spacing w:val="48"/>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46"/>
          <w:w w:val="89"/>
          <w:sz w:val="20"/>
          <w:szCs w:val="20"/>
        </w:rPr>
        <w:t xml:space="preserve"> </w:t>
      </w:r>
      <w:r>
        <w:rPr>
          <w:rFonts w:ascii="Arial" w:hAnsi="Arial" w:cs="Arial"/>
          <w:sz w:val="20"/>
          <w:szCs w:val="20"/>
        </w:rPr>
        <w:t>as</w:t>
      </w:r>
      <w:r>
        <w:rPr>
          <w:rFonts w:ascii="Arial" w:hAnsi="Arial" w:cs="Arial"/>
          <w:spacing w:val="6"/>
          <w:sz w:val="20"/>
          <w:szCs w:val="20"/>
        </w:rPr>
        <w:t xml:space="preserve"> </w:t>
      </w:r>
      <w:r>
        <w:rPr>
          <w:rFonts w:ascii="Arial" w:hAnsi="Arial" w:cs="Arial"/>
          <w:w w:val="92"/>
          <w:sz w:val="20"/>
          <w:szCs w:val="20"/>
        </w:rPr>
        <w:t>concerned</w:t>
      </w:r>
      <w:r>
        <w:rPr>
          <w:rFonts w:ascii="Arial" w:hAnsi="Arial" w:cs="Arial"/>
          <w:spacing w:val="45"/>
          <w:w w:val="92"/>
          <w:sz w:val="20"/>
          <w:szCs w:val="20"/>
        </w:rPr>
        <w:t xml:space="preserve"> </w:t>
      </w:r>
      <w:r>
        <w:rPr>
          <w:rFonts w:ascii="Arial" w:hAnsi="Arial" w:cs="Arial"/>
          <w:sz w:val="20"/>
          <w:szCs w:val="20"/>
        </w:rPr>
        <w:t xml:space="preserve">with </w:t>
      </w:r>
      <w:r>
        <w:rPr>
          <w:rFonts w:ascii="Arial" w:hAnsi="Arial" w:cs="Arial"/>
          <w:spacing w:val="12"/>
          <w:sz w:val="20"/>
          <w:szCs w:val="20"/>
        </w:rPr>
        <w:t xml:space="preserve"> </w:t>
      </w:r>
      <w:r>
        <w:rPr>
          <w:rFonts w:ascii="Arial" w:hAnsi="Arial" w:cs="Arial"/>
          <w:sz w:val="20"/>
          <w:szCs w:val="20"/>
        </w:rPr>
        <w:t>st</w:t>
      </w:r>
      <w:r>
        <w:rPr>
          <w:rFonts w:ascii="Arial" w:hAnsi="Arial" w:cs="Arial"/>
          <w:spacing w:val="-5"/>
          <w:sz w:val="20"/>
          <w:szCs w:val="20"/>
        </w:rPr>
        <w:t>a</w:t>
      </w:r>
      <w:r>
        <w:rPr>
          <w:rFonts w:ascii="Arial" w:hAnsi="Arial" w:cs="Arial"/>
          <w:sz w:val="20"/>
          <w:szCs w:val="20"/>
        </w:rPr>
        <w:t>ying</w:t>
      </w:r>
      <w:r>
        <w:rPr>
          <w:rFonts w:ascii="Arial" w:hAnsi="Arial" w:cs="Arial"/>
          <w:spacing w:val="26"/>
          <w:sz w:val="20"/>
          <w:szCs w:val="20"/>
        </w:rPr>
        <w:t xml:space="preserve"> </w:t>
      </w:r>
      <w:r>
        <w:rPr>
          <w:rFonts w:ascii="Arial" w:hAnsi="Arial" w:cs="Arial"/>
          <w:sz w:val="20"/>
          <w:szCs w:val="20"/>
        </w:rPr>
        <w:t>ano</w:t>
      </w:r>
      <w:r>
        <w:rPr>
          <w:rFonts w:ascii="Arial" w:hAnsi="Arial" w:cs="Arial"/>
          <w:spacing w:val="-5"/>
          <w:sz w:val="20"/>
          <w:szCs w:val="20"/>
        </w:rPr>
        <w:t>n</w:t>
      </w:r>
      <w:r>
        <w:rPr>
          <w:rFonts w:ascii="Arial" w:hAnsi="Arial" w:cs="Arial"/>
          <w:sz w:val="20"/>
          <w:szCs w:val="20"/>
        </w:rPr>
        <w:t xml:space="preserve">ymous. </w:t>
      </w:r>
      <w:r>
        <w:rPr>
          <w:rFonts w:ascii="Arial" w:hAnsi="Arial" w:cs="Arial"/>
          <w:spacing w:val="5"/>
          <w:sz w:val="20"/>
          <w:szCs w:val="20"/>
        </w:rPr>
        <w:t xml:space="preserve"> </w:t>
      </w:r>
      <w:r>
        <w:rPr>
          <w:rFonts w:ascii="Arial" w:hAnsi="Arial" w:cs="Arial"/>
          <w:sz w:val="20"/>
          <w:szCs w:val="20"/>
        </w:rPr>
        <w:t>The</w:t>
      </w:r>
      <w:r>
        <w:rPr>
          <w:rFonts w:ascii="Arial" w:hAnsi="Arial" w:cs="Arial"/>
          <w:spacing w:val="36"/>
          <w:sz w:val="20"/>
          <w:szCs w:val="20"/>
        </w:rPr>
        <w:t xml:space="preserve"> </w:t>
      </w:r>
      <w:r>
        <w:rPr>
          <w:rFonts w:ascii="Arial" w:hAnsi="Arial" w:cs="Arial"/>
          <w:w w:val="88"/>
          <w:sz w:val="20"/>
          <w:szCs w:val="20"/>
        </w:rPr>
        <w:t>con</w:t>
      </w:r>
      <w:r>
        <w:rPr>
          <w:rFonts w:ascii="Arial" w:hAnsi="Arial" w:cs="Arial"/>
          <w:spacing w:val="1"/>
          <w:w w:val="88"/>
          <w:sz w:val="20"/>
          <w:szCs w:val="20"/>
        </w:rPr>
        <w:t>s</w:t>
      </w:r>
      <w:r>
        <w:rPr>
          <w:rFonts w:ascii="Arial" w:hAnsi="Arial" w:cs="Arial"/>
          <w:w w:val="88"/>
          <w:sz w:val="20"/>
          <w:szCs w:val="20"/>
        </w:rPr>
        <w:t xml:space="preserve">equence </w:t>
      </w:r>
      <w:r>
        <w:rPr>
          <w:rFonts w:ascii="Arial" w:hAnsi="Arial" w:cs="Arial"/>
          <w:spacing w:val="2"/>
          <w:w w:val="88"/>
          <w:sz w:val="20"/>
          <w:szCs w:val="20"/>
        </w:rPr>
        <w:t xml:space="preserve"> </w:t>
      </w:r>
      <w:r>
        <w:rPr>
          <w:rFonts w:ascii="Arial" w:hAnsi="Arial" w:cs="Arial"/>
          <w:w w:val="124"/>
          <w:sz w:val="20"/>
          <w:szCs w:val="20"/>
        </w:rPr>
        <w:t>i</w:t>
      </w:r>
      <w:r>
        <w:rPr>
          <w:rFonts w:ascii="Arial" w:hAnsi="Arial" w:cs="Arial"/>
          <w:w w:val="78"/>
          <w:sz w:val="20"/>
          <w:szCs w:val="20"/>
        </w:rPr>
        <w:t>s</w:t>
      </w:r>
      <w:r>
        <w:rPr>
          <w:rFonts w:ascii="Arial" w:hAnsi="Arial" w:cs="Arial"/>
          <w:sz w:val="20"/>
          <w:szCs w:val="20"/>
        </w:rPr>
        <w:t xml:space="preserve"> </w:t>
      </w:r>
      <w:r>
        <w:rPr>
          <w:rFonts w:ascii="Arial" w:hAnsi="Arial" w:cs="Arial"/>
          <w:spacing w:val="-16"/>
          <w:sz w:val="20"/>
          <w:szCs w:val="20"/>
        </w:rPr>
        <w:t xml:space="preserve"> </w:t>
      </w:r>
      <w:r>
        <w:rPr>
          <w:rFonts w:ascii="Arial" w:hAnsi="Arial" w:cs="Arial"/>
          <w:sz w:val="20"/>
          <w:szCs w:val="20"/>
        </w:rPr>
        <w:t xml:space="preserve">that </w:t>
      </w:r>
      <w:r>
        <w:rPr>
          <w:rFonts w:ascii="Arial" w:hAnsi="Arial" w:cs="Arial"/>
          <w:spacing w:val="14"/>
          <w:sz w:val="20"/>
          <w:szCs w:val="20"/>
        </w:rPr>
        <w:t xml:space="preserve"> </w:t>
      </w:r>
      <w:r>
        <w:rPr>
          <w:rFonts w:ascii="Arial" w:hAnsi="Arial" w:cs="Arial"/>
          <w:sz w:val="20"/>
          <w:szCs w:val="20"/>
        </w:rPr>
        <w:t>the regime</w:t>
      </w:r>
      <w:r>
        <w:rPr>
          <w:rFonts w:ascii="Arial" w:hAnsi="Arial" w:cs="Arial"/>
          <w:spacing w:val="-12"/>
          <w:sz w:val="20"/>
          <w:szCs w:val="20"/>
        </w:rPr>
        <w:t xml:space="preserve"> </w:t>
      </w:r>
      <w:r>
        <w:rPr>
          <w:rFonts w:ascii="Arial" w:hAnsi="Arial" w:cs="Arial"/>
          <w:sz w:val="20"/>
          <w:szCs w:val="20"/>
        </w:rPr>
        <w:t>can</w:t>
      </w:r>
      <w:r>
        <w:rPr>
          <w:rFonts w:ascii="Arial" w:hAnsi="Arial" w:cs="Arial"/>
          <w:spacing w:val="-1"/>
          <w:sz w:val="20"/>
          <w:szCs w:val="20"/>
        </w:rPr>
        <w:t xml:space="preserve"> </w:t>
      </w:r>
      <w:r>
        <w:rPr>
          <w:rFonts w:ascii="Arial" w:hAnsi="Arial" w:cs="Arial"/>
          <w:w w:val="79"/>
          <w:sz w:val="20"/>
          <w:szCs w:val="20"/>
        </w:rPr>
        <w:t>see</w:t>
      </w:r>
      <w:r>
        <w:rPr>
          <w:rFonts w:ascii="Arial" w:hAnsi="Arial" w:cs="Arial"/>
          <w:spacing w:val="36"/>
          <w:w w:val="79"/>
          <w:sz w:val="20"/>
          <w:szCs w:val="20"/>
        </w:rPr>
        <w:t xml:space="preserve"> </w:t>
      </w:r>
      <w:r>
        <w:rPr>
          <w:rFonts w:ascii="Arial" w:hAnsi="Arial" w:cs="Arial"/>
          <w:sz w:val="20"/>
          <w:szCs w:val="20"/>
        </w:rPr>
        <w:t>the</w:t>
      </w:r>
      <w:r>
        <w:rPr>
          <w:rFonts w:ascii="Arial" w:hAnsi="Arial" w:cs="Arial"/>
          <w:spacing w:val="22"/>
          <w:sz w:val="20"/>
          <w:szCs w:val="20"/>
        </w:rPr>
        <w:t xml:space="preserve"> </w:t>
      </w:r>
      <w:r>
        <w:rPr>
          <w:rFonts w:ascii="Arial" w:hAnsi="Arial" w:cs="Arial"/>
          <w:w w:val="96"/>
          <w:sz w:val="20"/>
          <w:szCs w:val="20"/>
        </w:rPr>
        <w:t>ide</w:t>
      </w:r>
      <w:r>
        <w:rPr>
          <w:rFonts w:ascii="Arial" w:hAnsi="Arial" w:cs="Arial"/>
          <w:spacing w:val="-5"/>
          <w:w w:val="96"/>
          <w:sz w:val="20"/>
          <w:szCs w:val="20"/>
        </w:rPr>
        <w:t>n</w:t>
      </w:r>
      <w:r>
        <w:rPr>
          <w:rFonts w:ascii="Arial" w:hAnsi="Arial" w:cs="Arial"/>
          <w:w w:val="134"/>
          <w:sz w:val="20"/>
          <w:szCs w:val="20"/>
        </w:rPr>
        <w:t>ti</w:t>
      </w:r>
      <w:r>
        <w:rPr>
          <w:rFonts w:ascii="Arial" w:hAnsi="Arial" w:cs="Arial"/>
          <w:spacing w:val="-5"/>
          <w:w w:val="134"/>
          <w:sz w:val="20"/>
          <w:szCs w:val="20"/>
        </w:rPr>
        <w:t>t</w:t>
      </w:r>
      <w:r>
        <w:rPr>
          <w:rFonts w:ascii="Arial" w:hAnsi="Arial" w:cs="Arial"/>
          <w:w w:val="105"/>
          <w:sz w:val="20"/>
          <w:szCs w:val="20"/>
        </w:rPr>
        <w:t>y</w:t>
      </w:r>
      <w:r>
        <w:rPr>
          <w:rFonts w:ascii="Arial" w:hAnsi="Arial" w:cs="Arial"/>
          <w:spacing w:val="25"/>
          <w:sz w:val="20"/>
          <w:szCs w:val="20"/>
        </w:rPr>
        <w:t xml:space="preserve"> </w:t>
      </w:r>
      <w:r>
        <w:rPr>
          <w:rFonts w:ascii="Arial" w:hAnsi="Arial" w:cs="Arial"/>
          <w:sz w:val="20"/>
          <w:szCs w:val="20"/>
        </w:rPr>
        <w:t>of</w:t>
      </w:r>
      <w:r>
        <w:rPr>
          <w:rFonts w:ascii="Arial" w:hAnsi="Arial" w:cs="Arial"/>
          <w:spacing w:val="18"/>
          <w:sz w:val="20"/>
          <w:szCs w:val="20"/>
        </w:rPr>
        <w:t xml:space="preserve"> </w:t>
      </w:r>
      <w:r>
        <w:rPr>
          <w:rFonts w:ascii="Arial" w:hAnsi="Arial" w:cs="Arial"/>
          <w:w w:val="88"/>
          <w:sz w:val="20"/>
          <w:szCs w:val="20"/>
        </w:rPr>
        <w:t>someone</w:t>
      </w:r>
      <w:r>
        <w:rPr>
          <w:rFonts w:ascii="Arial" w:hAnsi="Arial" w:cs="Arial"/>
          <w:spacing w:val="32"/>
          <w:w w:val="88"/>
          <w:sz w:val="20"/>
          <w:szCs w:val="20"/>
        </w:rPr>
        <w:t xml:space="preserve"> </w:t>
      </w:r>
      <w:r>
        <w:rPr>
          <w:rFonts w:ascii="Arial" w:hAnsi="Arial" w:cs="Arial"/>
          <w:w w:val="88"/>
          <w:sz w:val="20"/>
          <w:szCs w:val="20"/>
        </w:rPr>
        <w:t xml:space="preserve">sending </w:t>
      </w:r>
      <w:r>
        <w:rPr>
          <w:rFonts w:ascii="Arial" w:hAnsi="Arial" w:cs="Arial"/>
          <w:spacing w:val="18"/>
          <w:w w:val="88"/>
          <w:sz w:val="20"/>
          <w:szCs w:val="20"/>
        </w:rPr>
        <w:t xml:space="preserve"> </w:t>
      </w:r>
      <w:r>
        <w:rPr>
          <w:rFonts w:ascii="Arial" w:hAnsi="Arial" w:cs="Arial"/>
          <w:w w:val="88"/>
          <w:sz w:val="20"/>
          <w:szCs w:val="20"/>
        </w:rPr>
        <w:t>messages</w:t>
      </w:r>
      <w:r>
        <w:rPr>
          <w:rFonts w:ascii="Arial" w:hAnsi="Arial" w:cs="Arial"/>
          <w:spacing w:val="4"/>
          <w:w w:val="88"/>
          <w:sz w:val="20"/>
          <w:szCs w:val="20"/>
        </w:rPr>
        <w:t xml:space="preserve"> </w:t>
      </w:r>
      <w:r>
        <w:rPr>
          <w:rFonts w:ascii="Arial" w:hAnsi="Arial" w:cs="Arial"/>
          <w:sz w:val="20"/>
          <w:szCs w:val="20"/>
        </w:rPr>
        <w:t>to</w:t>
      </w:r>
      <w:r>
        <w:rPr>
          <w:rFonts w:ascii="Arial" w:hAnsi="Arial" w:cs="Arial"/>
          <w:spacing w:val="33"/>
          <w:sz w:val="20"/>
          <w:szCs w:val="20"/>
        </w:rPr>
        <w:t xml:space="preserve"> </w:t>
      </w:r>
      <w:r>
        <w:rPr>
          <w:rFonts w:ascii="Arial" w:hAnsi="Arial" w:cs="Arial"/>
          <w:sz w:val="20"/>
          <w:szCs w:val="20"/>
        </w:rPr>
        <w:t>an</w:t>
      </w:r>
      <w:r>
        <w:rPr>
          <w:rFonts w:ascii="Arial" w:hAnsi="Arial" w:cs="Arial"/>
          <w:spacing w:val="12"/>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pacing w:val="6"/>
          <w:sz w:val="20"/>
          <w:szCs w:val="20"/>
        </w:rPr>
        <w:t>b</w:t>
      </w:r>
      <w:r>
        <w:rPr>
          <w:rFonts w:ascii="Arial" w:hAnsi="Arial" w:cs="Arial"/>
          <w:spacing w:val="-5"/>
          <w:sz w:val="20"/>
          <w:szCs w:val="20"/>
        </w:rPr>
        <w:t>o</w:t>
      </w:r>
      <w:r>
        <w:rPr>
          <w:rFonts w:ascii="Arial" w:hAnsi="Arial" w:cs="Arial"/>
          <w:sz w:val="20"/>
          <w:szCs w:val="20"/>
        </w:rPr>
        <w:t>x</w:t>
      </w:r>
      <w:r>
        <w:rPr>
          <w:rFonts w:ascii="Arial" w:hAnsi="Arial" w:cs="Arial"/>
          <w:spacing w:val="25"/>
          <w:sz w:val="20"/>
          <w:szCs w:val="20"/>
        </w:rPr>
        <w:t xml:space="preserve"> </w:t>
      </w:r>
      <w:r>
        <w:rPr>
          <w:rFonts w:ascii="Arial" w:hAnsi="Arial" w:cs="Arial"/>
          <w:sz w:val="20"/>
          <w:szCs w:val="20"/>
        </w:rPr>
        <w:t>of</w:t>
      </w:r>
      <w:r>
        <w:rPr>
          <w:rFonts w:ascii="Arial" w:hAnsi="Arial" w:cs="Arial"/>
          <w:spacing w:val="18"/>
          <w:sz w:val="20"/>
          <w:szCs w:val="20"/>
        </w:rPr>
        <w:t xml:space="preserve"> </w:t>
      </w:r>
      <w:r>
        <w:rPr>
          <w:rFonts w:ascii="Arial" w:hAnsi="Arial" w:cs="Arial"/>
          <w:w w:val="105"/>
          <w:sz w:val="20"/>
          <w:szCs w:val="20"/>
        </w:rPr>
        <w:t xml:space="preserve">their </w:t>
      </w:r>
      <w:r>
        <w:rPr>
          <w:rFonts w:ascii="Arial" w:hAnsi="Arial" w:cs="Arial"/>
          <w:sz w:val="20"/>
          <w:szCs w:val="20"/>
        </w:rPr>
        <w:t>i</w:t>
      </w:r>
      <w:r>
        <w:rPr>
          <w:rFonts w:ascii="Arial" w:hAnsi="Arial" w:cs="Arial"/>
          <w:spacing w:val="-5"/>
          <w:sz w:val="20"/>
          <w:szCs w:val="20"/>
        </w:rPr>
        <w:t>n</w:t>
      </w:r>
      <w:r>
        <w:rPr>
          <w:rFonts w:ascii="Arial" w:hAnsi="Arial" w:cs="Arial"/>
          <w:sz w:val="20"/>
          <w:szCs w:val="20"/>
        </w:rPr>
        <w:t>terest.</w:t>
      </w:r>
      <w:r>
        <w:rPr>
          <w:rFonts w:ascii="Arial" w:hAnsi="Arial" w:cs="Arial"/>
          <w:spacing w:val="21"/>
          <w:sz w:val="20"/>
          <w:szCs w:val="20"/>
        </w:rPr>
        <w:t xml:space="preserve"> </w:t>
      </w:r>
      <w:r>
        <w:rPr>
          <w:rFonts w:ascii="Arial" w:hAnsi="Arial" w:cs="Arial"/>
          <w:sz w:val="20"/>
          <w:szCs w:val="20"/>
        </w:rPr>
        <w:t>Then</w:t>
      </w:r>
      <w:r>
        <w:rPr>
          <w:rFonts w:ascii="Arial" w:hAnsi="Arial" w:cs="Arial"/>
          <w:spacing w:val="-11"/>
          <w:sz w:val="20"/>
          <w:szCs w:val="20"/>
        </w:rPr>
        <w:t xml:space="preserve"> </w:t>
      </w:r>
      <w:r>
        <w:rPr>
          <w:rFonts w:ascii="Arial" w:hAnsi="Arial" w:cs="Arial"/>
          <w:sz w:val="20"/>
          <w:szCs w:val="20"/>
        </w:rPr>
        <w:t>they</w:t>
      </w:r>
      <w:r>
        <w:rPr>
          <w:rFonts w:ascii="Arial" w:hAnsi="Arial" w:cs="Arial"/>
          <w:spacing w:val="-5"/>
          <w:sz w:val="20"/>
          <w:szCs w:val="20"/>
        </w:rPr>
        <w:t xml:space="preserve"> </w:t>
      </w:r>
      <w:r>
        <w:rPr>
          <w:rFonts w:ascii="Arial" w:hAnsi="Arial" w:cs="Arial"/>
          <w:w w:val="92"/>
          <w:sz w:val="20"/>
          <w:szCs w:val="20"/>
        </w:rPr>
        <w:t>can</w:t>
      </w:r>
      <w:r>
        <w:rPr>
          <w:rFonts w:ascii="Arial" w:hAnsi="Arial" w:cs="Arial"/>
          <w:spacing w:val="-1"/>
          <w:w w:val="92"/>
          <w:sz w:val="20"/>
          <w:szCs w:val="20"/>
        </w:rPr>
        <w:t xml:space="preserve"> </w:t>
      </w:r>
      <w:r>
        <w:rPr>
          <w:rFonts w:ascii="Arial" w:hAnsi="Arial" w:cs="Arial"/>
          <w:sz w:val="20"/>
          <w:szCs w:val="20"/>
        </w:rPr>
        <w:t>target this</w:t>
      </w:r>
      <w:r>
        <w:rPr>
          <w:rFonts w:ascii="Arial" w:hAnsi="Arial" w:cs="Arial"/>
          <w:spacing w:val="4"/>
          <w:sz w:val="20"/>
          <w:szCs w:val="20"/>
        </w:rPr>
        <w:t xml:space="preserve"> </w:t>
      </w:r>
      <w:r>
        <w:rPr>
          <w:rFonts w:ascii="Arial" w:hAnsi="Arial" w:cs="Arial"/>
          <w:spacing w:val="5"/>
          <w:w w:val="91"/>
          <w:sz w:val="20"/>
          <w:szCs w:val="20"/>
        </w:rPr>
        <w:t>p</w:t>
      </w:r>
      <w:r>
        <w:rPr>
          <w:rFonts w:ascii="Arial" w:hAnsi="Arial" w:cs="Arial"/>
          <w:w w:val="91"/>
          <w:sz w:val="20"/>
          <w:szCs w:val="20"/>
        </w:rPr>
        <w:t>erson</w:t>
      </w:r>
      <w:r>
        <w:rPr>
          <w:rFonts w:ascii="Arial" w:hAnsi="Arial" w:cs="Arial"/>
          <w:spacing w:val="4"/>
          <w:w w:val="91"/>
          <w:sz w:val="20"/>
          <w:szCs w:val="20"/>
        </w:rPr>
        <w:t xml:space="preserve"> </w:t>
      </w:r>
      <w:r>
        <w:rPr>
          <w:rFonts w:ascii="Arial" w:hAnsi="Arial" w:cs="Arial"/>
          <w:sz w:val="20"/>
          <w:szCs w:val="20"/>
        </w:rPr>
        <w:t>and</w:t>
      </w:r>
      <w:r>
        <w:rPr>
          <w:rFonts w:ascii="Arial" w:hAnsi="Arial" w:cs="Arial"/>
          <w:spacing w:val="-18"/>
          <w:sz w:val="20"/>
          <w:szCs w:val="20"/>
        </w:rPr>
        <w:t xml:space="preserve"> </w:t>
      </w:r>
      <w:r>
        <w:rPr>
          <w:rFonts w:ascii="Arial" w:hAnsi="Arial" w:cs="Arial"/>
          <w:sz w:val="20"/>
          <w:szCs w:val="20"/>
        </w:rPr>
        <w:t>learn</w:t>
      </w:r>
      <w:r>
        <w:rPr>
          <w:rFonts w:ascii="Arial" w:hAnsi="Arial" w:cs="Arial"/>
          <w:spacing w:val="-18"/>
          <w:sz w:val="20"/>
          <w:szCs w:val="20"/>
        </w:rPr>
        <w:t xml:space="preserve"> </w:t>
      </w:r>
      <w:r>
        <w:rPr>
          <w:rFonts w:ascii="Arial" w:hAnsi="Arial" w:cs="Arial"/>
          <w:sz w:val="20"/>
          <w:szCs w:val="20"/>
        </w:rPr>
        <w:t>whi</w:t>
      </w:r>
      <w:r>
        <w:rPr>
          <w:rFonts w:ascii="Arial" w:hAnsi="Arial" w:cs="Arial"/>
          <w:spacing w:val="-5"/>
          <w:sz w:val="20"/>
          <w:szCs w:val="20"/>
        </w:rPr>
        <w:t>c</w:t>
      </w:r>
      <w:r>
        <w:rPr>
          <w:rFonts w:ascii="Arial" w:hAnsi="Arial" w:cs="Arial"/>
          <w:sz w:val="20"/>
          <w:szCs w:val="20"/>
        </w:rPr>
        <w:t>h</w:t>
      </w:r>
      <w:r>
        <w:rPr>
          <w:rFonts w:ascii="Arial" w:hAnsi="Arial" w:cs="Arial"/>
          <w:spacing w:val="-11"/>
          <w:sz w:val="20"/>
          <w:szCs w:val="20"/>
        </w:rPr>
        <w:t xml:space="preserve"> </w:t>
      </w:r>
      <w:r>
        <w:rPr>
          <w:rFonts w:ascii="Arial" w:hAnsi="Arial" w:cs="Arial"/>
          <w:sz w:val="20"/>
          <w:szCs w:val="20"/>
        </w:rPr>
        <w:t>friend</w:t>
      </w:r>
      <w:r>
        <w:rPr>
          <w:rFonts w:ascii="Arial" w:hAnsi="Arial" w:cs="Arial"/>
          <w:spacing w:val="-5"/>
          <w:sz w:val="20"/>
          <w:szCs w:val="20"/>
        </w:rPr>
        <w:t xml:space="preserve"> </w:t>
      </w:r>
      <w:r>
        <w:rPr>
          <w:rFonts w:ascii="Arial" w:hAnsi="Arial" w:cs="Arial"/>
          <w:spacing w:val="-5"/>
          <w:w w:val="91"/>
          <w:sz w:val="20"/>
          <w:szCs w:val="20"/>
        </w:rPr>
        <w:t>o</w:t>
      </w:r>
      <w:r>
        <w:rPr>
          <w:rFonts w:ascii="Arial" w:hAnsi="Arial" w:cs="Arial"/>
          <w:w w:val="91"/>
          <w:sz w:val="20"/>
          <w:szCs w:val="20"/>
        </w:rPr>
        <w:t>wns</w:t>
      </w:r>
      <w:r>
        <w:rPr>
          <w:rFonts w:ascii="Arial" w:hAnsi="Arial" w:cs="Arial"/>
          <w:spacing w:val="3"/>
          <w:w w:val="91"/>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w w:val="106"/>
          <w:sz w:val="20"/>
          <w:szCs w:val="20"/>
        </w:rPr>
        <w:t>i</w:t>
      </w:r>
      <w:r>
        <w:rPr>
          <w:rFonts w:ascii="Arial" w:hAnsi="Arial" w:cs="Arial"/>
          <w:spacing w:val="-5"/>
          <w:w w:val="106"/>
          <w:sz w:val="20"/>
          <w:szCs w:val="20"/>
        </w:rPr>
        <w:t>n</w:t>
      </w:r>
      <w:r>
        <w:rPr>
          <w:rFonts w:ascii="Arial" w:hAnsi="Arial" w:cs="Arial"/>
          <w:spacing w:val="6"/>
          <w:w w:val="99"/>
          <w:sz w:val="20"/>
          <w:szCs w:val="20"/>
        </w:rPr>
        <w:t>b</w:t>
      </w:r>
      <w:r>
        <w:rPr>
          <w:rFonts w:ascii="Arial" w:hAnsi="Arial" w:cs="Arial"/>
          <w:spacing w:val="-5"/>
          <w:w w:val="89"/>
          <w:sz w:val="20"/>
          <w:szCs w:val="20"/>
        </w:rPr>
        <w:t>o</w:t>
      </w:r>
      <w:r>
        <w:rPr>
          <w:rFonts w:ascii="Arial" w:hAnsi="Arial" w:cs="Arial"/>
          <w:w w:val="105"/>
          <w:sz w:val="20"/>
          <w:szCs w:val="20"/>
        </w:rPr>
        <w:t xml:space="preserve">x </w:t>
      </w:r>
      <w:r>
        <w:rPr>
          <w:rFonts w:ascii="Arial" w:hAnsi="Arial" w:cs="Arial"/>
          <w:sz w:val="20"/>
          <w:szCs w:val="20"/>
        </w:rPr>
        <w:t>of</w:t>
      </w:r>
      <w:r>
        <w:rPr>
          <w:rFonts w:ascii="Arial" w:hAnsi="Arial" w:cs="Arial"/>
          <w:spacing w:val="14"/>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 xml:space="preserve">terest. </w:t>
      </w:r>
      <w:r>
        <w:rPr>
          <w:rFonts w:ascii="Arial" w:hAnsi="Arial" w:cs="Arial"/>
          <w:spacing w:val="2"/>
          <w:sz w:val="20"/>
          <w:szCs w:val="20"/>
        </w:rPr>
        <w:t xml:space="preserve"> </w:t>
      </w:r>
      <w:r>
        <w:rPr>
          <w:rFonts w:ascii="Arial" w:hAnsi="Arial" w:cs="Arial"/>
          <w:sz w:val="20"/>
          <w:szCs w:val="20"/>
        </w:rPr>
        <w:t>Then</w:t>
      </w:r>
      <w:r>
        <w:rPr>
          <w:rFonts w:ascii="Arial" w:hAnsi="Arial" w:cs="Arial"/>
          <w:spacing w:val="16"/>
          <w:sz w:val="20"/>
          <w:szCs w:val="20"/>
        </w:rPr>
        <w:t xml:space="preserve"> </w:t>
      </w:r>
      <w:r>
        <w:rPr>
          <w:rFonts w:ascii="Arial" w:hAnsi="Arial" w:cs="Arial"/>
          <w:sz w:val="20"/>
          <w:szCs w:val="20"/>
        </w:rPr>
        <w:t>they</w:t>
      </w:r>
      <w:r>
        <w:rPr>
          <w:rFonts w:ascii="Arial" w:hAnsi="Arial" w:cs="Arial"/>
          <w:spacing w:val="22"/>
          <w:sz w:val="20"/>
          <w:szCs w:val="20"/>
        </w:rPr>
        <w:t xml:space="preserve"> </w:t>
      </w:r>
      <w:r>
        <w:rPr>
          <w:rFonts w:ascii="Arial" w:hAnsi="Arial" w:cs="Arial"/>
          <w:sz w:val="20"/>
          <w:szCs w:val="20"/>
        </w:rPr>
        <w:t>can</w:t>
      </w:r>
      <w:r>
        <w:rPr>
          <w:rFonts w:ascii="Arial" w:hAnsi="Arial" w:cs="Arial"/>
          <w:spacing w:val="-5"/>
          <w:sz w:val="20"/>
          <w:szCs w:val="20"/>
        </w:rPr>
        <w:t xml:space="preserve"> </w:t>
      </w:r>
      <w:r>
        <w:rPr>
          <w:rFonts w:ascii="Arial" w:hAnsi="Arial" w:cs="Arial"/>
          <w:w w:val="91"/>
          <w:sz w:val="20"/>
          <w:szCs w:val="20"/>
        </w:rPr>
        <w:t>pr</w:t>
      </w:r>
      <w:r>
        <w:rPr>
          <w:rFonts w:ascii="Arial" w:hAnsi="Arial" w:cs="Arial"/>
          <w:spacing w:val="5"/>
          <w:w w:val="91"/>
          <w:sz w:val="20"/>
          <w:szCs w:val="20"/>
        </w:rPr>
        <w:t>o</w:t>
      </w:r>
      <w:r>
        <w:rPr>
          <w:rFonts w:ascii="Arial" w:hAnsi="Arial" w:cs="Arial"/>
          <w:w w:val="91"/>
          <w:sz w:val="20"/>
          <w:szCs w:val="20"/>
        </w:rPr>
        <w:t>ceed</w:t>
      </w:r>
      <w:r>
        <w:rPr>
          <w:rFonts w:ascii="Arial" w:hAnsi="Arial" w:cs="Arial"/>
          <w:spacing w:val="28"/>
          <w:w w:val="91"/>
          <w:sz w:val="20"/>
          <w:szCs w:val="20"/>
        </w:rPr>
        <w:t xml:space="preserve"> </w:t>
      </w:r>
      <w:r>
        <w:rPr>
          <w:rFonts w:ascii="Arial" w:hAnsi="Arial" w:cs="Arial"/>
          <w:sz w:val="20"/>
          <w:szCs w:val="20"/>
        </w:rPr>
        <w:t>to</w:t>
      </w:r>
      <w:r>
        <w:rPr>
          <w:rFonts w:ascii="Arial" w:hAnsi="Arial" w:cs="Arial"/>
          <w:spacing w:val="29"/>
          <w:sz w:val="20"/>
          <w:szCs w:val="20"/>
        </w:rPr>
        <w:t xml:space="preserve"> </w:t>
      </w:r>
      <w:r>
        <w:rPr>
          <w:rFonts w:ascii="Arial" w:hAnsi="Arial" w:cs="Arial"/>
          <w:sz w:val="20"/>
          <w:szCs w:val="20"/>
        </w:rPr>
        <w:t>targeting</w:t>
      </w:r>
      <w:r>
        <w:rPr>
          <w:rFonts w:ascii="Arial" w:hAnsi="Arial" w:cs="Arial"/>
          <w:spacing w:val="22"/>
          <w:sz w:val="20"/>
          <w:szCs w:val="20"/>
        </w:rPr>
        <w:t xml:space="preserve"> </w:t>
      </w:r>
      <w:r>
        <w:rPr>
          <w:rFonts w:ascii="Arial" w:hAnsi="Arial" w:cs="Arial"/>
          <w:sz w:val="20"/>
          <w:szCs w:val="20"/>
        </w:rPr>
        <w:t>one</w:t>
      </w:r>
      <w:r>
        <w:rPr>
          <w:rFonts w:ascii="Arial" w:hAnsi="Arial" w:cs="Arial"/>
          <w:spacing w:val="-16"/>
          <w:sz w:val="20"/>
          <w:szCs w:val="20"/>
        </w:rPr>
        <w:t xml:space="preserve"> </w:t>
      </w:r>
      <w:r>
        <w:rPr>
          <w:rFonts w:ascii="Arial" w:hAnsi="Arial" w:cs="Arial"/>
          <w:sz w:val="20"/>
          <w:szCs w:val="20"/>
        </w:rPr>
        <w:t>of</w:t>
      </w:r>
      <w:r>
        <w:rPr>
          <w:rFonts w:ascii="Arial" w:hAnsi="Arial" w:cs="Arial"/>
          <w:spacing w:val="14"/>
          <w:sz w:val="20"/>
          <w:szCs w:val="20"/>
        </w:rPr>
        <w:t xml:space="preserve"> </w:t>
      </w:r>
      <w:r>
        <w:rPr>
          <w:rFonts w:ascii="Arial" w:hAnsi="Arial" w:cs="Arial"/>
          <w:sz w:val="20"/>
          <w:szCs w:val="20"/>
        </w:rPr>
        <w:t>the</w:t>
      </w:r>
      <w:r>
        <w:rPr>
          <w:rFonts w:ascii="Arial" w:hAnsi="Arial" w:cs="Arial"/>
          <w:spacing w:val="18"/>
          <w:sz w:val="20"/>
          <w:szCs w:val="20"/>
        </w:rPr>
        <w:t xml:space="preserve"> </w:t>
      </w:r>
      <w:r>
        <w:rPr>
          <w:rFonts w:ascii="Arial" w:hAnsi="Arial" w:cs="Arial"/>
          <w:sz w:val="20"/>
          <w:szCs w:val="20"/>
        </w:rPr>
        <w:t>protest</w:t>
      </w:r>
      <w:r>
        <w:rPr>
          <w:rFonts w:ascii="Arial" w:hAnsi="Arial" w:cs="Arial"/>
          <w:spacing w:val="16"/>
          <w:sz w:val="20"/>
          <w:szCs w:val="20"/>
        </w:rPr>
        <w:t xml:space="preserve"> </w:t>
      </w:r>
      <w:r>
        <w:rPr>
          <w:rFonts w:ascii="Arial" w:hAnsi="Arial" w:cs="Arial"/>
          <w:sz w:val="20"/>
          <w:szCs w:val="20"/>
        </w:rPr>
        <w:t>organizer</w:t>
      </w:r>
      <w:r>
        <w:rPr>
          <w:rFonts w:ascii="Arial" w:hAnsi="Arial" w:cs="Arial"/>
          <w:spacing w:val="1"/>
          <w:sz w:val="20"/>
          <w:szCs w:val="20"/>
        </w:rPr>
        <w:t>s</w:t>
      </w:r>
      <w:r>
        <w:rPr>
          <w:rFonts w:ascii="Arial" w:hAnsi="Arial" w:cs="Arial"/>
          <w:sz w:val="20"/>
          <w:szCs w:val="20"/>
        </w:rPr>
        <w:t>. This</w:t>
      </w:r>
      <w:r>
        <w:rPr>
          <w:rFonts w:ascii="Arial" w:hAnsi="Arial" w:cs="Arial"/>
          <w:spacing w:val="23"/>
          <w:sz w:val="20"/>
          <w:szCs w:val="20"/>
        </w:rPr>
        <w:t xml:space="preserve"> </w:t>
      </w:r>
      <w:r>
        <w:rPr>
          <w:rFonts w:ascii="Arial" w:hAnsi="Arial" w:cs="Arial"/>
          <w:spacing w:val="-5"/>
          <w:w w:val="139"/>
          <w:sz w:val="20"/>
          <w:szCs w:val="20"/>
        </w:rPr>
        <w:t>t</w:t>
      </w:r>
      <w:r>
        <w:rPr>
          <w:rFonts w:ascii="Arial" w:hAnsi="Arial" w:cs="Arial"/>
          <w:w w:val="102"/>
          <w:sz w:val="20"/>
          <w:szCs w:val="20"/>
        </w:rPr>
        <w:t>y</w:t>
      </w:r>
      <w:r>
        <w:rPr>
          <w:rFonts w:ascii="Arial" w:hAnsi="Arial" w:cs="Arial"/>
          <w:spacing w:val="6"/>
          <w:w w:val="102"/>
          <w:sz w:val="20"/>
          <w:szCs w:val="20"/>
        </w:rPr>
        <w:t>p</w:t>
      </w:r>
      <w:r>
        <w:rPr>
          <w:rFonts w:ascii="Arial" w:hAnsi="Arial" w:cs="Arial"/>
          <w:w w:val="79"/>
          <w:sz w:val="20"/>
          <w:szCs w:val="20"/>
        </w:rPr>
        <w:t>e</w:t>
      </w:r>
      <w:r>
        <w:rPr>
          <w:rFonts w:ascii="Arial" w:hAnsi="Arial" w:cs="Arial"/>
          <w:spacing w:val="15"/>
          <w:sz w:val="20"/>
          <w:szCs w:val="20"/>
        </w:rPr>
        <w:t xml:space="preserve"> </w:t>
      </w:r>
      <w:r>
        <w:rPr>
          <w:rFonts w:ascii="Arial" w:hAnsi="Arial" w:cs="Arial"/>
          <w:sz w:val="20"/>
          <w:szCs w:val="20"/>
        </w:rPr>
        <w:t>of</w:t>
      </w:r>
      <w:r>
        <w:rPr>
          <w:rFonts w:ascii="Arial" w:hAnsi="Arial" w:cs="Arial"/>
          <w:spacing w:val="8"/>
          <w:sz w:val="20"/>
          <w:szCs w:val="20"/>
        </w:rPr>
        <w:t xml:space="preserve"> </w:t>
      </w:r>
      <w:r>
        <w:rPr>
          <w:rFonts w:ascii="Arial" w:hAnsi="Arial" w:cs="Arial"/>
          <w:sz w:val="20"/>
          <w:szCs w:val="20"/>
        </w:rPr>
        <w:t>atta</w:t>
      </w:r>
      <w:r>
        <w:rPr>
          <w:rFonts w:ascii="Arial" w:hAnsi="Arial" w:cs="Arial"/>
          <w:spacing w:val="-5"/>
          <w:sz w:val="20"/>
          <w:szCs w:val="20"/>
        </w:rPr>
        <w:t>c</w:t>
      </w:r>
      <w:r>
        <w:rPr>
          <w:rFonts w:ascii="Arial" w:hAnsi="Arial" w:cs="Arial"/>
          <w:sz w:val="20"/>
          <w:szCs w:val="20"/>
        </w:rPr>
        <w:t>k</w:t>
      </w:r>
      <w:r>
        <w:rPr>
          <w:rFonts w:ascii="Arial" w:hAnsi="Arial" w:cs="Arial"/>
          <w:spacing w:val="24"/>
          <w:sz w:val="20"/>
          <w:szCs w:val="20"/>
        </w:rPr>
        <w:t xml:space="preserve"> </w:t>
      </w:r>
      <w:r>
        <w:rPr>
          <w:rFonts w:ascii="Arial" w:hAnsi="Arial" w:cs="Arial"/>
          <w:sz w:val="20"/>
          <w:szCs w:val="20"/>
        </w:rPr>
        <w:t>will</w:t>
      </w:r>
      <w:r>
        <w:rPr>
          <w:rFonts w:ascii="Arial" w:hAnsi="Arial" w:cs="Arial"/>
          <w:spacing w:val="46"/>
          <w:sz w:val="20"/>
          <w:szCs w:val="20"/>
        </w:rPr>
        <w:t xml:space="preserve"> </w:t>
      </w:r>
      <w:r>
        <w:rPr>
          <w:rFonts w:ascii="Arial" w:hAnsi="Arial" w:cs="Arial"/>
          <w:sz w:val="20"/>
          <w:szCs w:val="20"/>
        </w:rPr>
        <w:t>not</w:t>
      </w:r>
      <w:r>
        <w:rPr>
          <w:rFonts w:ascii="Arial" w:hAnsi="Arial" w:cs="Arial"/>
          <w:spacing w:val="23"/>
          <w:sz w:val="20"/>
          <w:szCs w:val="20"/>
        </w:rPr>
        <w:t xml:space="preserve"> </w:t>
      </w:r>
      <w:r>
        <w:rPr>
          <w:rFonts w:ascii="Arial" w:hAnsi="Arial" w:cs="Arial"/>
          <w:spacing w:val="-5"/>
          <w:sz w:val="20"/>
          <w:szCs w:val="20"/>
        </w:rPr>
        <w:t>w</w:t>
      </w:r>
      <w:r>
        <w:rPr>
          <w:rFonts w:ascii="Arial" w:hAnsi="Arial" w:cs="Arial"/>
          <w:sz w:val="20"/>
          <w:szCs w:val="20"/>
        </w:rPr>
        <w:t>ork</w:t>
      </w:r>
      <w:r>
        <w:rPr>
          <w:rFonts w:ascii="Arial" w:hAnsi="Arial" w:cs="Arial"/>
          <w:spacing w:val="16"/>
          <w:sz w:val="20"/>
          <w:szCs w:val="20"/>
        </w:rPr>
        <w:t xml:space="preserve"> </w:t>
      </w:r>
      <w:r>
        <w:rPr>
          <w:rFonts w:ascii="Arial" w:hAnsi="Arial" w:cs="Arial"/>
          <w:sz w:val="20"/>
          <w:szCs w:val="20"/>
        </w:rPr>
        <w:t>when</w:t>
      </w:r>
      <w:r>
        <w:rPr>
          <w:rFonts w:ascii="Arial" w:hAnsi="Arial" w:cs="Arial"/>
          <w:spacing w:val="-13"/>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w:t>
      </w:r>
      <w:r>
        <w:rPr>
          <w:rFonts w:ascii="Arial" w:hAnsi="Arial" w:cs="Arial"/>
          <w:spacing w:val="-11"/>
          <w:sz w:val="20"/>
          <w:szCs w:val="20"/>
        </w:rPr>
        <w:t xml:space="preserve"> </w:t>
      </w:r>
      <w:r>
        <w:rPr>
          <w:rFonts w:ascii="Arial" w:hAnsi="Arial" w:cs="Arial"/>
          <w:sz w:val="20"/>
          <w:szCs w:val="20"/>
        </w:rPr>
        <w:t>is</w:t>
      </w:r>
      <w:r>
        <w:rPr>
          <w:rFonts w:ascii="Arial" w:hAnsi="Arial" w:cs="Arial"/>
          <w:spacing w:val="3"/>
          <w:sz w:val="20"/>
          <w:szCs w:val="20"/>
        </w:rPr>
        <w:t xml:space="preserve"> </w:t>
      </w:r>
      <w:r>
        <w:rPr>
          <w:rFonts w:ascii="Arial" w:hAnsi="Arial" w:cs="Arial"/>
          <w:w w:val="95"/>
          <w:sz w:val="20"/>
          <w:szCs w:val="20"/>
        </w:rPr>
        <w:t>according</w:t>
      </w:r>
      <w:r>
        <w:rPr>
          <w:rFonts w:ascii="Arial" w:hAnsi="Arial" w:cs="Arial"/>
          <w:spacing w:val="18"/>
          <w:w w:val="95"/>
          <w:sz w:val="20"/>
          <w:szCs w:val="20"/>
        </w:rPr>
        <w:t xml:space="preserve"> </w:t>
      </w:r>
      <w:r>
        <w:rPr>
          <w:rFonts w:ascii="Arial" w:hAnsi="Arial" w:cs="Arial"/>
          <w:sz w:val="20"/>
          <w:szCs w:val="20"/>
        </w:rPr>
        <w:t>to</w:t>
      </w:r>
      <w:r>
        <w:rPr>
          <w:rFonts w:ascii="Arial" w:hAnsi="Arial" w:cs="Arial"/>
          <w:spacing w:val="23"/>
          <w:sz w:val="20"/>
          <w:szCs w:val="20"/>
        </w:rPr>
        <w:t xml:space="preserve"> </w:t>
      </w:r>
      <w:r>
        <w:rPr>
          <w:rFonts w:ascii="Arial" w:hAnsi="Arial" w:cs="Arial"/>
          <w:sz w:val="20"/>
          <w:szCs w:val="20"/>
        </w:rPr>
        <w:t>the pull</w:t>
      </w:r>
      <w:r>
        <w:rPr>
          <w:rFonts w:ascii="Arial" w:hAnsi="Arial" w:cs="Arial"/>
          <w:spacing w:val="30"/>
          <w:sz w:val="20"/>
          <w:szCs w:val="20"/>
        </w:rPr>
        <w:t xml:space="preserve"> </w:t>
      </w:r>
      <w:r>
        <w:rPr>
          <w:rFonts w:ascii="Arial" w:hAnsi="Arial" w:cs="Arial"/>
          <w:sz w:val="20"/>
          <w:szCs w:val="20"/>
        </w:rPr>
        <w:t>m</w:t>
      </w:r>
      <w:r>
        <w:rPr>
          <w:rFonts w:ascii="Arial" w:hAnsi="Arial" w:cs="Arial"/>
          <w:spacing w:val="6"/>
          <w:sz w:val="20"/>
          <w:szCs w:val="20"/>
        </w:rPr>
        <w:t>o</w:t>
      </w:r>
      <w:r>
        <w:rPr>
          <w:rFonts w:ascii="Arial" w:hAnsi="Arial" w:cs="Arial"/>
          <w:sz w:val="20"/>
          <w:szCs w:val="20"/>
        </w:rPr>
        <w:t>del,</w:t>
      </w:r>
      <w:r>
        <w:rPr>
          <w:rFonts w:ascii="Arial" w:hAnsi="Arial" w:cs="Arial"/>
          <w:spacing w:val="-19"/>
          <w:sz w:val="20"/>
          <w:szCs w:val="20"/>
        </w:rPr>
        <w:t xml:space="preserve"> </w:t>
      </w:r>
      <w:r>
        <w:rPr>
          <w:rFonts w:ascii="Arial" w:hAnsi="Arial" w:cs="Arial"/>
          <w:w w:val="89"/>
          <w:sz w:val="20"/>
          <w:szCs w:val="20"/>
        </w:rPr>
        <w:t>since</w:t>
      </w:r>
      <w:r>
        <w:rPr>
          <w:rFonts w:ascii="Arial" w:hAnsi="Arial" w:cs="Arial"/>
          <w:spacing w:val="21"/>
          <w:w w:val="89"/>
          <w:sz w:val="20"/>
          <w:szCs w:val="20"/>
        </w:rPr>
        <w:t xml:space="preserve"> </w:t>
      </w:r>
      <w:r>
        <w:rPr>
          <w:rFonts w:ascii="Arial" w:hAnsi="Arial" w:cs="Arial"/>
          <w:sz w:val="20"/>
          <w:szCs w:val="20"/>
        </w:rPr>
        <w:t>there</w:t>
      </w:r>
      <w:r>
        <w:rPr>
          <w:rFonts w:ascii="Arial" w:hAnsi="Arial" w:cs="Arial"/>
          <w:spacing w:val="-3"/>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w w:val="91"/>
          <w:sz w:val="20"/>
          <w:szCs w:val="20"/>
        </w:rPr>
        <w:t>age</w:t>
      </w:r>
      <w:r>
        <w:rPr>
          <w:rFonts w:ascii="Arial" w:hAnsi="Arial" w:cs="Arial"/>
          <w:spacing w:val="1"/>
          <w:w w:val="91"/>
          <w:sz w:val="20"/>
          <w:szCs w:val="20"/>
        </w:rPr>
        <w:t>n</w:t>
      </w:r>
      <w:r>
        <w:rPr>
          <w:rFonts w:ascii="Arial" w:hAnsi="Arial" w:cs="Arial"/>
          <w:w w:val="91"/>
          <w:sz w:val="20"/>
          <w:szCs w:val="20"/>
        </w:rPr>
        <w:t>cy</w:t>
      </w:r>
      <w:r>
        <w:rPr>
          <w:rFonts w:ascii="Arial" w:hAnsi="Arial" w:cs="Arial"/>
          <w:spacing w:val="17"/>
          <w:w w:val="91"/>
          <w:sz w:val="20"/>
          <w:szCs w:val="20"/>
        </w:rPr>
        <w:t xml:space="preserve"> </w:t>
      </w:r>
      <w:r>
        <w:rPr>
          <w:rFonts w:ascii="Arial" w:hAnsi="Arial" w:cs="Arial"/>
          <w:spacing w:val="-6"/>
          <w:sz w:val="20"/>
          <w:szCs w:val="20"/>
        </w:rPr>
        <w:t>m</w:t>
      </w:r>
      <w:r>
        <w:rPr>
          <w:rFonts w:ascii="Arial" w:hAnsi="Arial" w:cs="Arial"/>
          <w:sz w:val="20"/>
          <w:szCs w:val="20"/>
        </w:rPr>
        <w:t>ust</w:t>
      </w:r>
      <w:r>
        <w:rPr>
          <w:rFonts w:ascii="Arial" w:hAnsi="Arial" w:cs="Arial"/>
          <w:spacing w:val="7"/>
          <w:sz w:val="20"/>
          <w:szCs w:val="20"/>
        </w:rPr>
        <w:t xml:space="preserve"> </w:t>
      </w:r>
      <w:r>
        <w:rPr>
          <w:rFonts w:ascii="Arial" w:hAnsi="Arial" w:cs="Arial"/>
          <w:sz w:val="20"/>
          <w:szCs w:val="20"/>
        </w:rPr>
        <w:t>atta</w:t>
      </w:r>
      <w:r>
        <w:rPr>
          <w:rFonts w:ascii="Arial" w:hAnsi="Arial" w:cs="Arial"/>
          <w:spacing w:val="-5"/>
          <w:sz w:val="20"/>
          <w:szCs w:val="20"/>
        </w:rPr>
        <w:t>c</w:t>
      </w:r>
      <w:r>
        <w:rPr>
          <w:rFonts w:ascii="Arial" w:hAnsi="Arial" w:cs="Arial"/>
          <w:sz w:val="20"/>
          <w:szCs w:val="20"/>
        </w:rPr>
        <w:t>k</w:t>
      </w:r>
      <w:r>
        <w:rPr>
          <w:rFonts w:ascii="Arial" w:hAnsi="Arial" w:cs="Arial"/>
          <w:spacing w:val="20"/>
          <w:sz w:val="20"/>
          <w:szCs w:val="20"/>
        </w:rPr>
        <w:t xml:space="preserve"> </w:t>
      </w:r>
      <w:r>
        <w:rPr>
          <w:rFonts w:ascii="Arial" w:hAnsi="Arial" w:cs="Arial"/>
          <w:w w:val="88"/>
          <w:sz w:val="20"/>
          <w:szCs w:val="20"/>
        </w:rPr>
        <w:t>ea</w:t>
      </w:r>
      <w:r>
        <w:rPr>
          <w:rFonts w:ascii="Arial" w:hAnsi="Arial" w:cs="Arial"/>
          <w:spacing w:val="-4"/>
          <w:w w:val="88"/>
          <w:sz w:val="20"/>
          <w:szCs w:val="20"/>
        </w:rPr>
        <w:t>c</w:t>
      </w:r>
      <w:r>
        <w:rPr>
          <w:rFonts w:ascii="Arial" w:hAnsi="Arial" w:cs="Arial"/>
          <w:w w:val="88"/>
          <w:sz w:val="20"/>
          <w:szCs w:val="20"/>
        </w:rPr>
        <w:t>h</w:t>
      </w:r>
      <w:r>
        <w:rPr>
          <w:rFonts w:ascii="Arial" w:hAnsi="Arial" w:cs="Arial"/>
          <w:spacing w:val="20"/>
          <w:w w:val="88"/>
          <w:sz w:val="20"/>
          <w:szCs w:val="20"/>
        </w:rPr>
        <w:t xml:space="preserve"> </w:t>
      </w:r>
      <w:r>
        <w:rPr>
          <w:rFonts w:ascii="Arial" w:hAnsi="Arial" w:cs="Arial"/>
          <w:w w:val="94"/>
          <w:sz w:val="20"/>
          <w:szCs w:val="20"/>
        </w:rPr>
        <w:t>ano</w:t>
      </w:r>
      <w:r>
        <w:rPr>
          <w:rFonts w:ascii="Arial" w:hAnsi="Arial" w:cs="Arial"/>
          <w:spacing w:val="-5"/>
          <w:w w:val="94"/>
          <w:sz w:val="20"/>
          <w:szCs w:val="20"/>
        </w:rPr>
        <w:t>n</w:t>
      </w:r>
      <w:r>
        <w:rPr>
          <w:rFonts w:ascii="Arial" w:hAnsi="Arial" w:cs="Arial"/>
          <w:w w:val="105"/>
          <w:sz w:val="20"/>
          <w:szCs w:val="20"/>
        </w:rPr>
        <w:t>y</w:t>
      </w:r>
      <w:r>
        <w:rPr>
          <w:rFonts w:ascii="Arial" w:hAnsi="Arial" w:cs="Arial"/>
          <w:w w:val="99"/>
          <w:sz w:val="20"/>
          <w:szCs w:val="20"/>
        </w:rPr>
        <w:t>m</w:t>
      </w:r>
      <w:r>
        <w:rPr>
          <w:rFonts w:ascii="Arial" w:hAnsi="Arial" w:cs="Arial"/>
          <w:w w:val="89"/>
          <w:sz w:val="20"/>
          <w:szCs w:val="20"/>
        </w:rPr>
        <w:t>o</w:t>
      </w:r>
      <w:r>
        <w:rPr>
          <w:rFonts w:ascii="Arial" w:hAnsi="Arial" w:cs="Arial"/>
          <w:w w:val="99"/>
          <w:sz w:val="20"/>
          <w:szCs w:val="20"/>
        </w:rPr>
        <w:t>u</w:t>
      </w:r>
      <w:r>
        <w:rPr>
          <w:rFonts w:ascii="Arial" w:hAnsi="Arial" w:cs="Arial"/>
          <w:w w:val="78"/>
          <w:sz w:val="20"/>
          <w:szCs w:val="20"/>
        </w:rPr>
        <w:t>s</w:t>
      </w:r>
      <w:r>
        <w:rPr>
          <w:rFonts w:ascii="Arial" w:hAnsi="Arial" w:cs="Arial"/>
          <w:spacing w:val="11"/>
          <w:sz w:val="20"/>
          <w:szCs w:val="20"/>
        </w:rPr>
        <w:t xml:space="preserve"> </w:t>
      </w:r>
      <w:r>
        <w:rPr>
          <w:rFonts w:ascii="Arial" w:hAnsi="Arial" w:cs="Arial"/>
          <w:sz w:val="20"/>
          <w:szCs w:val="20"/>
        </w:rPr>
        <w:t>connection.</w:t>
      </w:r>
    </w:p>
    <w:p w14:paraId="0ABFC0AC" w14:textId="77777777" w:rsidR="009E6749" w:rsidRDefault="009E6749">
      <w:pPr>
        <w:spacing w:before="1" w:after="0" w:line="280" w:lineRule="exact"/>
        <w:rPr>
          <w:sz w:val="28"/>
          <w:szCs w:val="28"/>
        </w:rPr>
      </w:pPr>
    </w:p>
    <w:p w14:paraId="794F4725" w14:textId="77777777" w:rsidR="009E6749" w:rsidRDefault="009E6749">
      <w:pPr>
        <w:spacing w:after="0" w:line="240" w:lineRule="auto"/>
        <w:ind w:left="955" w:right="4735"/>
        <w:jc w:val="both"/>
        <w:rPr>
          <w:rFonts w:ascii="Arial" w:hAnsi="Arial" w:cs="Arial"/>
          <w:sz w:val="24"/>
          <w:szCs w:val="24"/>
        </w:rPr>
      </w:pPr>
      <w:r>
        <w:rPr>
          <w:rFonts w:ascii="Arial" w:hAnsi="Arial" w:cs="Arial"/>
          <w:b/>
          <w:bCs/>
          <w:sz w:val="24"/>
          <w:szCs w:val="24"/>
        </w:rPr>
        <w:t xml:space="preserve">2.4   </w:t>
      </w:r>
      <w:r>
        <w:rPr>
          <w:rFonts w:ascii="Arial" w:hAnsi="Arial" w:cs="Arial"/>
          <w:b/>
          <w:bCs/>
          <w:spacing w:val="9"/>
          <w:sz w:val="24"/>
          <w:szCs w:val="24"/>
        </w:rPr>
        <w:t xml:space="preserve"> </w:t>
      </w:r>
      <w:r>
        <w:rPr>
          <w:rFonts w:ascii="Arial" w:hAnsi="Arial" w:cs="Arial"/>
          <w:b/>
          <w:bCs/>
          <w:sz w:val="24"/>
          <w:szCs w:val="24"/>
        </w:rPr>
        <w:t>S</w:t>
      </w:r>
      <w:r>
        <w:rPr>
          <w:rFonts w:ascii="Arial" w:hAnsi="Arial" w:cs="Arial"/>
          <w:b/>
          <w:bCs/>
          <w:spacing w:val="-7"/>
          <w:sz w:val="24"/>
          <w:szCs w:val="24"/>
        </w:rPr>
        <w:t>c</w:t>
      </w:r>
      <w:r>
        <w:rPr>
          <w:rFonts w:ascii="Arial" w:hAnsi="Arial" w:cs="Arial"/>
          <w:b/>
          <w:bCs/>
          <w:sz w:val="24"/>
          <w:szCs w:val="24"/>
        </w:rPr>
        <w:t>heduling</w:t>
      </w:r>
      <w:r>
        <w:rPr>
          <w:rFonts w:ascii="Arial" w:hAnsi="Arial" w:cs="Arial"/>
          <w:b/>
          <w:bCs/>
          <w:spacing w:val="-1"/>
          <w:sz w:val="24"/>
          <w:szCs w:val="24"/>
        </w:rPr>
        <w:t xml:space="preserve"> </w:t>
      </w:r>
      <w:r>
        <w:rPr>
          <w:rFonts w:ascii="Arial" w:hAnsi="Arial" w:cs="Arial"/>
          <w:b/>
          <w:bCs/>
          <w:sz w:val="24"/>
          <w:szCs w:val="24"/>
        </w:rPr>
        <w:t>a</w:t>
      </w:r>
      <w:r>
        <w:rPr>
          <w:rFonts w:ascii="Arial" w:hAnsi="Arial" w:cs="Arial"/>
          <w:b/>
          <w:bCs/>
          <w:spacing w:val="19"/>
          <w:sz w:val="24"/>
          <w:szCs w:val="24"/>
        </w:rPr>
        <w:t xml:space="preserve"> </w:t>
      </w:r>
      <w:r>
        <w:rPr>
          <w:rFonts w:ascii="Arial" w:hAnsi="Arial" w:cs="Arial"/>
          <w:b/>
          <w:bCs/>
          <w:w w:val="106"/>
          <w:sz w:val="24"/>
          <w:szCs w:val="24"/>
        </w:rPr>
        <w:t>Pro</w:t>
      </w:r>
      <w:r>
        <w:rPr>
          <w:rFonts w:ascii="Arial" w:hAnsi="Arial" w:cs="Arial"/>
          <w:b/>
          <w:bCs/>
          <w:w w:val="102"/>
          <w:sz w:val="24"/>
          <w:szCs w:val="24"/>
        </w:rPr>
        <w:t>test</w:t>
      </w:r>
    </w:p>
    <w:p w14:paraId="71694D46" w14:textId="77777777" w:rsidR="009E6749" w:rsidRDefault="009E6749">
      <w:pPr>
        <w:spacing w:before="9" w:after="0" w:line="120" w:lineRule="exact"/>
        <w:rPr>
          <w:sz w:val="12"/>
          <w:szCs w:val="12"/>
        </w:rPr>
      </w:pPr>
    </w:p>
    <w:p w14:paraId="6FC679ED" w14:textId="77777777" w:rsidR="009E6749" w:rsidRDefault="009E6749">
      <w:pPr>
        <w:spacing w:after="0" w:line="249" w:lineRule="auto"/>
        <w:ind w:left="955" w:right="916"/>
        <w:jc w:val="both"/>
        <w:rPr>
          <w:rFonts w:ascii="Arial" w:hAnsi="Arial" w:cs="Arial"/>
          <w:sz w:val="20"/>
          <w:szCs w:val="20"/>
        </w:rPr>
      </w:pPr>
      <w:r>
        <w:rPr>
          <w:rFonts w:ascii="Arial" w:hAnsi="Arial" w:cs="Arial"/>
          <w:sz w:val="20"/>
          <w:szCs w:val="20"/>
        </w:rPr>
        <w:t>There</w:t>
      </w:r>
      <w:r>
        <w:rPr>
          <w:rFonts w:ascii="Arial" w:hAnsi="Arial" w:cs="Arial"/>
          <w:spacing w:val="-1"/>
          <w:sz w:val="20"/>
          <w:szCs w:val="20"/>
        </w:rPr>
        <w:t xml:space="preserve"> </w:t>
      </w:r>
      <w:r>
        <w:rPr>
          <w:rFonts w:ascii="Arial" w:hAnsi="Arial" w:cs="Arial"/>
          <w:sz w:val="20"/>
          <w:szCs w:val="20"/>
        </w:rPr>
        <w:t>are</w:t>
      </w:r>
      <w:r>
        <w:rPr>
          <w:rFonts w:ascii="Arial" w:hAnsi="Arial" w:cs="Arial"/>
          <w:spacing w:val="-11"/>
          <w:sz w:val="20"/>
          <w:szCs w:val="20"/>
        </w:rPr>
        <w:t xml:space="preserve"> </w:t>
      </w:r>
      <w:r>
        <w:rPr>
          <w:rFonts w:ascii="Arial" w:hAnsi="Arial" w:cs="Arial"/>
          <w:w w:val="88"/>
          <w:sz w:val="20"/>
          <w:szCs w:val="20"/>
        </w:rPr>
        <w:t>some</w:t>
      </w:r>
      <w:r>
        <w:rPr>
          <w:rFonts w:ascii="Arial" w:hAnsi="Arial" w:cs="Arial"/>
          <w:spacing w:val="22"/>
          <w:w w:val="88"/>
          <w:sz w:val="20"/>
          <w:szCs w:val="20"/>
        </w:rPr>
        <w:t xml:space="preserve"> </w:t>
      </w:r>
      <w:r>
        <w:rPr>
          <w:rFonts w:ascii="Arial" w:hAnsi="Arial" w:cs="Arial"/>
          <w:sz w:val="20"/>
          <w:szCs w:val="20"/>
        </w:rPr>
        <w:t>tasks</w:t>
      </w:r>
      <w:r>
        <w:rPr>
          <w:rFonts w:ascii="Arial" w:hAnsi="Arial" w:cs="Arial"/>
          <w:spacing w:val="-18"/>
          <w:sz w:val="20"/>
          <w:szCs w:val="20"/>
        </w:rPr>
        <w:t xml:space="preserve"> </w:t>
      </w:r>
      <w:r>
        <w:rPr>
          <w:rFonts w:ascii="Arial" w:hAnsi="Arial" w:cs="Arial"/>
          <w:sz w:val="20"/>
          <w:szCs w:val="20"/>
        </w:rPr>
        <w:t>that</w:t>
      </w:r>
      <w:r>
        <w:rPr>
          <w:rFonts w:ascii="Arial" w:hAnsi="Arial" w:cs="Arial"/>
          <w:spacing w:val="45"/>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w w:val="93"/>
          <w:sz w:val="20"/>
          <w:szCs w:val="20"/>
        </w:rPr>
        <w:t>organizers</w:t>
      </w:r>
      <w:r>
        <w:rPr>
          <w:rFonts w:ascii="Arial" w:hAnsi="Arial" w:cs="Arial"/>
          <w:spacing w:val="20"/>
          <w:w w:val="93"/>
          <w:sz w:val="20"/>
          <w:szCs w:val="20"/>
        </w:rPr>
        <w:t xml:space="preserve"> </w:t>
      </w:r>
      <w:r>
        <w:rPr>
          <w:rFonts w:ascii="Arial" w:hAnsi="Arial" w:cs="Arial"/>
          <w:spacing w:val="-6"/>
          <w:sz w:val="20"/>
          <w:szCs w:val="20"/>
        </w:rPr>
        <w:t>m</w:t>
      </w:r>
      <w:r>
        <w:rPr>
          <w:rFonts w:ascii="Arial" w:hAnsi="Arial" w:cs="Arial"/>
          <w:sz w:val="20"/>
          <w:szCs w:val="20"/>
        </w:rPr>
        <w:t>ust</w:t>
      </w:r>
      <w:r>
        <w:rPr>
          <w:rFonts w:ascii="Arial" w:hAnsi="Arial" w:cs="Arial"/>
          <w:spacing w:val="11"/>
          <w:sz w:val="20"/>
          <w:szCs w:val="20"/>
        </w:rPr>
        <w:t xml:space="preserve"> </w:t>
      </w:r>
      <w:r>
        <w:rPr>
          <w:rFonts w:ascii="Arial" w:hAnsi="Arial" w:cs="Arial"/>
          <w:w w:val="95"/>
          <w:sz w:val="20"/>
          <w:szCs w:val="20"/>
        </w:rPr>
        <w:t>accomplish</w:t>
      </w:r>
      <w:r>
        <w:rPr>
          <w:rFonts w:ascii="Arial" w:hAnsi="Arial" w:cs="Arial"/>
          <w:spacing w:val="19"/>
          <w:w w:val="95"/>
          <w:sz w:val="20"/>
          <w:szCs w:val="20"/>
        </w:rPr>
        <w:t xml:space="preserve"> </w:t>
      </w:r>
      <w:r>
        <w:rPr>
          <w:rFonts w:ascii="Arial" w:hAnsi="Arial" w:cs="Arial"/>
          <w:sz w:val="20"/>
          <w:szCs w:val="20"/>
        </w:rPr>
        <w:t>prior</w:t>
      </w:r>
      <w:r>
        <w:rPr>
          <w:rFonts w:ascii="Arial" w:hAnsi="Arial" w:cs="Arial"/>
          <w:spacing w:val="35"/>
          <w:sz w:val="20"/>
          <w:szCs w:val="20"/>
        </w:rPr>
        <w:t xml:space="preserve"> </w:t>
      </w:r>
      <w:r>
        <w:rPr>
          <w:rFonts w:ascii="Arial" w:hAnsi="Arial" w:cs="Arial"/>
          <w:sz w:val="20"/>
          <w:szCs w:val="20"/>
        </w:rPr>
        <w:t>to</w:t>
      </w:r>
      <w:r>
        <w:rPr>
          <w:rFonts w:ascii="Arial" w:hAnsi="Arial" w:cs="Arial"/>
          <w:spacing w:val="23"/>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sz w:val="20"/>
          <w:szCs w:val="20"/>
        </w:rPr>
        <w:t>protest itself.</w:t>
      </w:r>
      <w:r>
        <w:rPr>
          <w:rFonts w:ascii="Arial" w:hAnsi="Arial" w:cs="Arial"/>
          <w:spacing w:val="51"/>
          <w:sz w:val="20"/>
          <w:szCs w:val="20"/>
        </w:rPr>
        <w:t xml:space="preserve"> </w:t>
      </w:r>
      <w:r>
        <w:rPr>
          <w:rFonts w:ascii="Arial" w:hAnsi="Arial" w:cs="Arial"/>
          <w:spacing w:val="-16"/>
          <w:sz w:val="20"/>
          <w:szCs w:val="20"/>
        </w:rPr>
        <w:t>F</w:t>
      </w:r>
      <w:r>
        <w:rPr>
          <w:rFonts w:ascii="Arial" w:hAnsi="Arial" w:cs="Arial"/>
          <w:sz w:val="20"/>
          <w:szCs w:val="20"/>
        </w:rPr>
        <w:t>or</w:t>
      </w:r>
      <w:r>
        <w:rPr>
          <w:rFonts w:ascii="Arial" w:hAnsi="Arial" w:cs="Arial"/>
          <w:spacing w:val="23"/>
          <w:sz w:val="20"/>
          <w:szCs w:val="20"/>
        </w:rPr>
        <w:t xml:space="preserve"> </w:t>
      </w:r>
      <w:r>
        <w:rPr>
          <w:rFonts w:ascii="Arial" w:hAnsi="Arial" w:cs="Arial"/>
          <w:w w:val="94"/>
          <w:sz w:val="20"/>
          <w:szCs w:val="20"/>
        </w:rPr>
        <w:t>example,</w:t>
      </w:r>
      <w:r>
        <w:rPr>
          <w:rFonts w:ascii="Arial" w:hAnsi="Arial" w:cs="Arial"/>
          <w:spacing w:val="22"/>
          <w:w w:val="94"/>
          <w:sz w:val="20"/>
          <w:szCs w:val="20"/>
        </w:rPr>
        <w:t xml:space="preserve"> </w:t>
      </w:r>
      <w:r>
        <w:rPr>
          <w:rFonts w:ascii="Arial" w:hAnsi="Arial" w:cs="Arial"/>
          <w:sz w:val="20"/>
          <w:szCs w:val="20"/>
        </w:rPr>
        <w:t>they</w:t>
      </w:r>
      <w:r>
        <w:rPr>
          <w:rFonts w:ascii="Arial" w:hAnsi="Arial" w:cs="Arial"/>
          <w:spacing w:val="17"/>
          <w:sz w:val="20"/>
          <w:szCs w:val="20"/>
        </w:rPr>
        <w:t xml:space="preserve"> </w:t>
      </w:r>
      <w:r>
        <w:rPr>
          <w:rFonts w:ascii="Arial" w:hAnsi="Arial" w:cs="Arial"/>
          <w:spacing w:val="-6"/>
          <w:sz w:val="20"/>
          <w:szCs w:val="20"/>
        </w:rPr>
        <w:t>m</w:t>
      </w:r>
      <w:r>
        <w:rPr>
          <w:rFonts w:ascii="Arial" w:hAnsi="Arial" w:cs="Arial"/>
          <w:sz w:val="20"/>
          <w:szCs w:val="20"/>
        </w:rPr>
        <w:t>ust</w:t>
      </w:r>
      <w:r>
        <w:rPr>
          <w:rFonts w:ascii="Arial" w:hAnsi="Arial" w:cs="Arial"/>
          <w:spacing w:val="13"/>
          <w:sz w:val="20"/>
          <w:szCs w:val="20"/>
        </w:rPr>
        <w:t xml:space="preserve"> </w:t>
      </w:r>
      <w:r>
        <w:rPr>
          <w:rFonts w:ascii="Arial" w:hAnsi="Arial" w:cs="Arial"/>
          <w:w w:val="91"/>
          <w:sz w:val="20"/>
          <w:szCs w:val="20"/>
        </w:rPr>
        <w:t>decide</w:t>
      </w:r>
      <w:r>
        <w:rPr>
          <w:rFonts w:ascii="Arial" w:hAnsi="Arial" w:cs="Arial"/>
          <w:spacing w:val="22"/>
          <w:w w:val="91"/>
          <w:sz w:val="20"/>
          <w:szCs w:val="20"/>
        </w:rPr>
        <w:t xml:space="preserve"> </w:t>
      </w:r>
      <w:r>
        <w:rPr>
          <w:rFonts w:ascii="Arial" w:hAnsi="Arial" w:cs="Arial"/>
          <w:sz w:val="20"/>
          <w:szCs w:val="20"/>
        </w:rPr>
        <w:t>who</w:t>
      </w:r>
      <w:r>
        <w:rPr>
          <w:rFonts w:ascii="Arial" w:hAnsi="Arial" w:cs="Arial"/>
          <w:spacing w:val="2"/>
          <w:sz w:val="20"/>
          <w:szCs w:val="20"/>
        </w:rPr>
        <w:t xml:space="preserve"> </w:t>
      </w:r>
      <w:r>
        <w:rPr>
          <w:rFonts w:ascii="Arial" w:hAnsi="Arial" w:cs="Arial"/>
          <w:sz w:val="20"/>
          <w:szCs w:val="20"/>
        </w:rPr>
        <w:t>are</w:t>
      </w:r>
      <w:r>
        <w:rPr>
          <w:rFonts w:ascii="Arial" w:hAnsi="Arial" w:cs="Arial"/>
          <w:spacing w:val="-8"/>
          <w:sz w:val="20"/>
          <w:szCs w:val="20"/>
        </w:rPr>
        <w:t xml:space="preserve"> </w:t>
      </w:r>
      <w:r>
        <w:rPr>
          <w:rFonts w:ascii="Arial" w:hAnsi="Arial" w:cs="Arial"/>
          <w:sz w:val="20"/>
          <w:szCs w:val="20"/>
        </w:rPr>
        <w:t>the</w:t>
      </w:r>
      <w:r>
        <w:rPr>
          <w:rFonts w:ascii="Arial" w:hAnsi="Arial" w:cs="Arial"/>
          <w:spacing w:val="14"/>
          <w:sz w:val="20"/>
          <w:szCs w:val="20"/>
        </w:rPr>
        <w:t xml:space="preserve"> </w:t>
      </w:r>
      <w:r>
        <w:rPr>
          <w:rFonts w:ascii="Arial" w:hAnsi="Arial" w:cs="Arial"/>
          <w:sz w:val="20"/>
          <w:szCs w:val="20"/>
        </w:rPr>
        <w:t>most</w:t>
      </w:r>
      <w:r>
        <w:rPr>
          <w:rFonts w:ascii="Arial" w:hAnsi="Arial" w:cs="Arial"/>
          <w:spacing w:val="4"/>
          <w:sz w:val="20"/>
          <w:szCs w:val="20"/>
        </w:rPr>
        <w:t xml:space="preserve"> </w:t>
      </w:r>
      <w:r>
        <w:rPr>
          <w:rFonts w:ascii="Arial" w:hAnsi="Arial" w:cs="Arial"/>
          <w:sz w:val="20"/>
          <w:szCs w:val="20"/>
        </w:rPr>
        <w:t>suitable</w:t>
      </w:r>
      <w:r>
        <w:rPr>
          <w:rFonts w:ascii="Arial" w:hAnsi="Arial" w:cs="Arial"/>
          <w:spacing w:val="-4"/>
          <w:sz w:val="20"/>
          <w:szCs w:val="20"/>
        </w:rPr>
        <w:t xml:space="preserve"> </w:t>
      </w:r>
      <w:r>
        <w:rPr>
          <w:rFonts w:ascii="Arial" w:hAnsi="Arial" w:cs="Arial"/>
          <w:w w:val="94"/>
          <w:sz w:val="20"/>
          <w:szCs w:val="20"/>
        </w:rPr>
        <w:t>candidates</w:t>
      </w:r>
      <w:r>
        <w:rPr>
          <w:rFonts w:ascii="Arial" w:hAnsi="Arial" w:cs="Arial"/>
          <w:spacing w:val="20"/>
          <w:w w:val="94"/>
          <w:sz w:val="20"/>
          <w:szCs w:val="20"/>
        </w:rPr>
        <w:t xml:space="preserve"> </w:t>
      </w:r>
      <w:r>
        <w:rPr>
          <w:rFonts w:ascii="Arial" w:hAnsi="Arial" w:cs="Arial"/>
          <w:w w:val="105"/>
          <w:sz w:val="20"/>
          <w:szCs w:val="20"/>
        </w:rPr>
        <w:t xml:space="preserve">to </w:t>
      </w:r>
      <w:r>
        <w:rPr>
          <w:rFonts w:ascii="Arial" w:hAnsi="Arial" w:cs="Arial"/>
          <w:sz w:val="20"/>
          <w:szCs w:val="20"/>
        </w:rPr>
        <w:t>attend</w:t>
      </w:r>
      <w:r>
        <w:rPr>
          <w:rFonts w:ascii="Arial" w:hAnsi="Arial" w:cs="Arial"/>
          <w:spacing w:val="7"/>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sz w:val="20"/>
          <w:szCs w:val="20"/>
        </w:rPr>
        <w:t>e</w:t>
      </w:r>
      <w:r>
        <w:rPr>
          <w:rFonts w:ascii="Arial" w:hAnsi="Arial" w:cs="Arial"/>
          <w:spacing w:val="-5"/>
          <w:sz w:val="20"/>
          <w:szCs w:val="20"/>
        </w:rPr>
        <w:t>v</w:t>
      </w:r>
      <w:r>
        <w:rPr>
          <w:rFonts w:ascii="Arial" w:hAnsi="Arial" w:cs="Arial"/>
          <w:sz w:val="20"/>
          <w:szCs w:val="20"/>
        </w:rPr>
        <w:t>e</w:t>
      </w:r>
      <w:r>
        <w:rPr>
          <w:rFonts w:ascii="Arial" w:hAnsi="Arial" w:cs="Arial"/>
          <w:spacing w:val="-5"/>
          <w:sz w:val="20"/>
          <w:szCs w:val="20"/>
        </w:rPr>
        <w:t>n</w:t>
      </w:r>
      <w:r>
        <w:rPr>
          <w:rFonts w:ascii="Arial" w:hAnsi="Arial" w:cs="Arial"/>
          <w:sz w:val="20"/>
          <w:szCs w:val="20"/>
        </w:rPr>
        <w:t>t,</w:t>
      </w:r>
      <w:r>
        <w:rPr>
          <w:rFonts w:ascii="Arial" w:hAnsi="Arial" w:cs="Arial"/>
          <w:spacing w:val="-19"/>
          <w:sz w:val="20"/>
          <w:szCs w:val="20"/>
        </w:rPr>
        <w:t xml:space="preserve"> </w:t>
      </w:r>
      <w:r>
        <w:rPr>
          <w:rFonts w:ascii="Arial" w:hAnsi="Arial" w:cs="Arial"/>
          <w:sz w:val="20"/>
          <w:szCs w:val="20"/>
        </w:rPr>
        <w:t>h</w:t>
      </w:r>
      <w:r>
        <w:rPr>
          <w:rFonts w:ascii="Arial" w:hAnsi="Arial" w:cs="Arial"/>
          <w:spacing w:val="-5"/>
          <w:sz w:val="20"/>
          <w:szCs w:val="20"/>
        </w:rPr>
        <w:t>o</w:t>
      </w:r>
      <w:r>
        <w:rPr>
          <w:rFonts w:ascii="Arial" w:hAnsi="Arial" w:cs="Arial"/>
          <w:sz w:val="20"/>
          <w:szCs w:val="20"/>
        </w:rPr>
        <w:t>w</w:t>
      </w:r>
      <w:r>
        <w:rPr>
          <w:rFonts w:ascii="Arial" w:hAnsi="Arial" w:cs="Arial"/>
          <w:spacing w:val="-15"/>
          <w:sz w:val="20"/>
          <w:szCs w:val="20"/>
        </w:rPr>
        <w:t xml:space="preserve"> </w:t>
      </w:r>
      <w:r>
        <w:rPr>
          <w:rFonts w:ascii="Arial" w:hAnsi="Arial" w:cs="Arial"/>
          <w:sz w:val="20"/>
          <w:szCs w:val="20"/>
        </w:rPr>
        <w:t>to</w:t>
      </w:r>
      <w:r>
        <w:rPr>
          <w:rFonts w:ascii="Arial" w:hAnsi="Arial" w:cs="Arial"/>
          <w:spacing w:val="9"/>
          <w:sz w:val="20"/>
          <w:szCs w:val="20"/>
        </w:rPr>
        <w:t xml:space="preserve"> </w:t>
      </w:r>
      <w:r>
        <w:rPr>
          <w:rFonts w:ascii="Arial" w:hAnsi="Arial" w:cs="Arial"/>
          <w:sz w:val="20"/>
          <w:szCs w:val="20"/>
        </w:rPr>
        <w:t>let</w:t>
      </w:r>
      <w:r>
        <w:rPr>
          <w:rFonts w:ascii="Arial" w:hAnsi="Arial" w:cs="Arial"/>
          <w:spacing w:val="9"/>
          <w:sz w:val="20"/>
          <w:szCs w:val="20"/>
        </w:rPr>
        <w:t xml:space="preserve"> </w:t>
      </w:r>
      <w:r>
        <w:rPr>
          <w:rFonts w:ascii="Arial" w:hAnsi="Arial" w:cs="Arial"/>
          <w:sz w:val="20"/>
          <w:szCs w:val="20"/>
        </w:rPr>
        <w:t>them</w:t>
      </w:r>
      <w:r>
        <w:rPr>
          <w:rFonts w:ascii="Arial" w:hAnsi="Arial" w:cs="Arial"/>
          <w:spacing w:val="-3"/>
          <w:sz w:val="20"/>
          <w:szCs w:val="20"/>
        </w:rPr>
        <w:t xml:space="preserve"> </w:t>
      </w:r>
      <w:r>
        <w:rPr>
          <w:rFonts w:ascii="Arial" w:hAnsi="Arial" w:cs="Arial"/>
          <w:sz w:val="20"/>
          <w:szCs w:val="20"/>
        </w:rPr>
        <w:t>kn</w:t>
      </w:r>
      <w:r>
        <w:rPr>
          <w:rFonts w:ascii="Arial" w:hAnsi="Arial" w:cs="Arial"/>
          <w:spacing w:val="-5"/>
          <w:sz w:val="20"/>
          <w:szCs w:val="20"/>
        </w:rPr>
        <w:t>o</w:t>
      </w:r>
      <w:r>
        <w:rPr>
          <w:rFonts w:ascii="Arial" w:hAnsi="Arial" w:cs="Arial"/>
          <w:sz w:val="20"/>
          <w:szCs w:val="20"/>
        </w:rPr>
        <w:t>w</w:t>
      </w:r>
      <w:r>
        <w:rPr>
          <w:rFonts w:ascii="Arial" w:hAnsi="Arial" w:cs="Arial"/>
          <w:spacing w:val="-11"/>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z w:val="20"/>
          <w:szCs w:val="20"/>
        </w:rPr>
        <w:t>out</w:t>
      </w:r>
      <w:r>
        <w:rPr>
          <w:rFonts w:ascii="Arial" w:hAnsi="Arial" w:cs="Arial"/>
          <w:spacing w:val="-4"/>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sz w:val="20"/>
          <w:szCs w:val="20"/>
        </w:rPr>
        <w:t>protest</w:t>
      </w:r>
      <w:r>
        <w:rPr>
          <w:rFonts w:ascii="Arial" w:hAnsi="Arial" w:cs="Arial"/>
          <w:spacing w:val="-5"/>
          <w:sz w:val="20"/>
          <w:szCs w:val="20"/>
        </w:rPr>
        <w:t xml:space="preserve"> </w:t>
      </w:r>
      <w:r>
        <w:rPr>
          <w:rFonts w:ascii="Arial" w:hAnsi="Arial" w:cs="Arial"/>
          <w:sz w:val="20"/>
          <w:szCs w:val="20"/>
        </w:rPr>
        <w:t>and</w:t>
      </w:r>
      <w:r>
        <w:rPr>
          <w:rFonts w:ascii="Arial" w:hAnsi="Arial" w:cs="Arial"/>
          <w:spacing w:val="-12"/>
          <w:sz w:val="20"/>
          <w:szCs w:val="20"/>
        </w:rPr>
        <w:t xml:space="preserve"> </w:t>
      </w:r>
      <w:r>
        <w:rPr>
          <w:rFonts w:ascii="Arial" w:hAnsi="Arial" w:cs="Arial"/>
          <w:sz w:val="20"/>
          <w:szCs w:val="20"/>
        </w:rPr>
        <w:t>what</w:t>
      </w:r>
      <w:r>
        <w:rPr>
          <w:rFonts w:ascii="Arial" w:hAnsi="Arial" w:cs="Arial"/>
          <w:spacing w:val="9"/>
          <w:sz w:val="20"/>
          <w:szCs w:val="20"/>
        </w:rPr>
        <w:t xml:space="preserve"> </w:t>
      </w:r>
      <w:r>
        <w:rPr>
          <w:rFonts w:ascii="Arial" w:hAnsi="Arial" w:cs="Arial"/>
          <w:w w:val="102"/>
          <w:sz w:val="20"/>
          <w:szCs w:val="20"/>
        </w:rPr>
        <w:t xml:space="preserve">preliminary </w:t>
      </w:r>
      <w:r>
        <w:rPr>
          <w:rFonts w:ascii="Arial" w:hAnsi="Arial" w:cs="Arial"/>
          <w:sz w:val="20"/>
          <w:szCs w:val="20"/>
        </w:rPr>
        <w:t>information</w:t>
      </w:r>
      <w:r>
        <w:rPr>
          <w:rFonts w:ascii="Arial" w:hAnsi="Arial" w:cs="Arial"/>
          <w:spacing w:val="51"/>
          <w:sz w:val="20"/>
          <w:szCs w:val="20"/>
        </w:rPr>
        <w:t xml:space="preserve"> </w:t>
      </w:r>
      <w:r>
        <w:rPr>
          <w:rFonts w:ascii="Arial" w:hAnsi="Arial" w:cs="Arial"/>
          <w:sz w:val="20"/>
          <w:szCs w:val="20"/>
        </w:rPr>
        <w:t>they</w:t>
      </w:r>
      <w:r>
        <w:rPr>
          <w:rFonts w:ascii="Arial" w:hAnsi="Arial" w:cs="Arial"/>
          <w:spacing w:val="32"/>
          <w:sz w:val="20"/>
          <w:szCs w:val="20"/>
        </w:rPr>
        <w:t xml:space="preserve"> </w:t>
      </w:r>
      <w:r>
        <w:rPr>
          <w:rFonts w:ascii="Arial" w:hAnsi="Arial" w:cs="Arial"/>
          <w:sz w:val="20"/>
          <w:szCs w:val="20"/>
        </w:rPr>
        <w:t>should</w:t>
      </w:r>
      <w:r>
        <w:rPr>
          <w:rFonts w:ascii="Arial" w:hAnsi="Arial" w:cs="Arial"/>
          <w:spacing w:val="2"/>
          <w:sz w:val="20"/>
          <w:szCs w:val="20"/>
        </w:rPr>
        <w:t xml:space="preserve"> </w:t>
      </w:r>
      <w:r>
        <w:rPr>
          <w:rFonts w:ascii="Arial" w:hAnsi="Arial" w:cs="Arial"/>
          <w:sz w:val="20"/>
          <w:szCs w:val="20"/>
        </w:rPr>
        <w:t xml:space="preserve">get. </w:t>
      </w:r>
      <w:r>
        <w:rPr>
          <w:rFonts w:ascii="Arial" w:hAnsi="Arial" w:cs="Arial"/>
          <w:spacing w:val="24"/>
          <w:sz w:val="20"/>
          <w:szCs w:val="20"/>
        </w:rPr>
        <w:t xml:space="preserve"> </w:t>
      </w:r>
      <w:r>
        <w:rPr>
          <w:rFonts w:ascii="Arial" w:hAnsi="Arial" w:cs="Arial"/>
          <w:sz w:val="20"/>
          <w:szCs w:val="20"/>
        </w:rPr>
        <w:t>They</w:t>
      </w:r>
      <w:r>
        <w:rPr>
          <w:rFonts w:ascii="Arial" w:hAnsi="Arial" w:cs="Arial"/>
          <w:spacing w:val="31"/>
          <w:sz w:val="20"/>
          <w:szCs w:val="20"/>
        </w:rPr>
        <w:t xml:space="preserve"> </w:t>
      </w:r>
      <w:r>
        <w:rPr>
          <w:rFonts w:ascii="Arial" w:hAnsi="Arial" w:cs="Arial"/>
          <w:spacing w:val="-6"/>
          <w:sz w:val="20"/>
          <w:szCs w:val="20"/>
        </w:rPr>
        <w:t>m</w:t>
      </w:r>
      <w:r>
        <w:rPr>
          <w:rFonts w:ascii="Arial" w:hAnsi="Arial" w:cs="Arial"/>
          <w:sz w:val="20"/>
          <w:szCs w:val="20"/>
        </w:rPr>
        <w:t>ust</w:t>
      </w:r>
      <w:r>
        <w:rPr>
          <w:rFonts w:ascii="Arial" w:hAnsi="Arial" w:cs="Arial"/>
          <w:spacing w:val="26"/>
          <w:sz w:val="20"/>
          <w:szCs w:val="20"/>
        </w:rPr>
        <w:t xml:space="preserve"> </w:t>
      </w:r>
      <w:r>
        <w:rPr>
          <w:rFonts w:ascii="Arial" w:hAnsi="Arial" w:cs="Arial"/>
          <w:sz w:val="20"/>
          <w:szCs w:val="20"/>
        </w:rPr>
        <w:t>also</w:t>
      </w:r>
      <w:r>
        <w:rPr>
          <w:rFonts w:ascii="Arial" w:hAnsi="Arial" w:cs="Arial"/>
          <w:spacing w:val="-5"/>
          <w:sz w:val="20"/>
          <w:szCs w:val="20"/>
        </w:rPr>
        <w:t xml:space="preserve"> </w:t>
      </w:r>
      <w:r>
        <w:rPr>
          <w:rFonts w:ascii="Arial" w:hAnsi="Arial" w:cs="Arial"/>
          <w:sz w:val="20"/>
          <w:szCs w:val="20"/>
        </w:rPr>
        <w:t>decide</w:t>
      </w:r>
      <w:r>
        <w:rPr>
          <w:rFonts w:ascii="Arial" w:hAnsi="Arial" w:cs="Arial"/>
          <w:spacing w:val="-21"/>
          <w:sz w:val="20"/>
          <w:szCs w:val="20"/>
        </w:rPr>
        <w:t xml:space="preserve"> </w:t>
      </w:r>
      <w:r>
        <w:rPr>
          <w:rFonts w:ascii="Arial" w:hAnsi="Arial" w:cs="Arial"/>
          <w:sz w:val="20"/>
          <w:szCs w:val="20"/>
        </w:rPr>
        <w:t>whether</w:t>
      </w:r>
      <w:r>
        <w:rPr>
          <w:rFonts w:ascii="Arial" w:hAnsi="Arial" w:cs="Arial"/>
          <w:spacing w:val="17"/>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vitees</w:t>
      </w:r>
      <w:r>
        <w:rPr>
          <w:rFonts w:ascii="Arial" w:hAnsi="Arial" w:cs="Arial"/>
          <w:spacing w:val="10"/>
          <w:sz w:val="20"/>
          <w:szCs w:val="20"/>
        </w:rPr>
        <w:t xml:space="preserve"> </w:t>
      </w:r>
      <w:r>
        <w:rPr>
          <w:rFonts w:ascii="Arial" w:hAnsi="Arial" w:cs="Arial"/>
          <w:sz w:val="20"/>
          <w:szCs w:val="20"/>
        </w:rPr>
        <w:t>should</w:t>
      </w:r>
    </w:p>
    <w:p w14:paraId="2C4070E9" w14:textId="77777777" w:rsidR="009E6749" w:rsidRDefault="009E6749">
      <w:pPr>
        <w:spacing w:after="0"/>
        <w:jc w:val="both"/>
        <w:sectPr w:rsidR="009E6749">
          <w:pgSz w:w="12240" w:h="15840"/>
          <w:pgMar w:top="1480" w:right="1720" w:bottom="1920" w:left="1720" w:header="0" w:footer="1736" w:gutter="0"/>
          <w:cols w:space="720"/>
        </w:sectPr>
      </w:pPr>
    </w:p>
    <w:p w14:paraId="3F385F34" w14:textId="77777777" w:rsidR="009E6749" w:rsidRDefault="009E6749">
      <w:pPr>
        <w:spacing w:after="0" w:line="200" w:lineRule="exact"/>
        <w:rPr>
          <w:sz w:val="20"/>
          <w:szCs w:val="20"/>
        </w:rPr>
      </w:pPr>
    </w:p>
    <w:p w14:paraId="70A92F72" w14:textId="77777777" w:rsidR="009E6749" w:rsidRDefault="009E6749">
      <w:pPr>
        <w:spacing w:after="0" w:line="200" w:lineRule="exact"/>
        <w:rPr>
          <w:sz w:val="20"/>
          <w:szCs w:val="20"/>
        </w:rPr>
      </w:pPr>
    </w:p>
    <w:p w14:paraId="258E1549" w14:textId="77777777" w:rsidR="009E6749" w:rsidRDefault="009E6749">
      <w:pPr>
        <w:spacing w:after="0" w:line="200" w:lineRule="exact"/>
        <w:rPr>
          <w:sz w:val="20"/>
          <w:szCs w:val="20"/>
        </w:rPr>
      </w:pPr>
    </w:p>
    <w:p w14:paraId="56D36883" w14:textId="77777777" w:rsidR="009E6749" w:rsidRDefault="009E6749">
      <w:pPr>
        <w:spacing w:after="0" w:line="200" w:lineRule="exact"/>
        <w:rPr>
          <w:sz w:val="20"/>
          <w:szCs w:val="20"/>
        </w:rPr>
      </w:pPr>
    </w:p>
    <w:p w14:paraId="075D3F03" w14:textId="77777777" w:rsidR="009E6749" w:rsidRDefault="009E6749">
      <w:pPr>
        <w:spacing w:before="7" w:after="0" w:line="200" w:lineRule="exact"/>
        <w:rPr>
          <w:sz w:val="20"/>
          <w:szCs w:val="20"/>
        </w:rPr>
      </w:pPr>
    </w:p>
    <w:p w14:paraId="1F470C44" w14:textId="77777777" w:rsidR="009E6749" w:rsidRDefault="009E6749">
      <w:pPr>
        <w:spacing w:before="21" w:after="0" w:line="249" w:lineRule="auto"/>
        <w:ind w:left="955" w:right="917"/>
        <w:jc w:val="both"/>
        <w:rPr>
          <w:rFonts w:ascii="Arial" w:hAnsi="Arial" w:cs="Arial"/>
          <w:sz w:val="20"/>
          <w:szCs w:val="20"/>
        </w:rPr>
      </w:pPr>
      <w:r>
        <w:rPr>
          <w:rFonts w:ascii="Arial" w:hAnsi="Arial" w:cs="Arial"/>
          <w:sz w:val="20"/>
          <w:szCs w:val="20"/>
        </w:rPr>
        <w:t>learn</w:t>
      </w:r>
      <w:r>
        <w:rPr>
          <w:rFonts w:ascii="Arial" w:hAnsi="Arial" w:cs="Arial"/>
          <w:spacing w:val="3"/>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z w:val="20"/>
          <w:szCs w:val="20"/>
        </w:rPr>
        <w:t>out</w:t>
      </w:r>
      <w:r>
        <w:rPr>
          <w:rFonts w:ascii="Arial" w:hAnsi="Arial" w:cs="Arial"/>
          <w:spacing w:val="11"/>
          <w:sz w:val="20"/>
          <w:szCs w:val="20"/>
        </w:rPr>
        <w:t xml:space="preserve"> </w:t>
      </w:r>
      <w:r>
        <w:rPr>
          <w:rFonts w:ascii="Arial" w:hAnsi="Arial" w:cs="Arial"/>
          <w:sz w:val="20"/>
          <w:szCs w:val="20"/>
        </w:rPr>
        <w:t>the</w:t>
      </w:r>
      <w:r>
        <w:rPr>
          <w:rFonts w:ascii="Arial" w:hAnsi="Arial" w:cs="Arial"/>
          <w:spacing w:val="13"/>
          <w:sz w:val="20"/>
          <w:szCs w:val="20"/>
        </w:rPr>
        <w:t xml:space="preserve"> </w:t>
      </w:r>
      <w:r>
        <w:rPr>
          <w:rFonts w:ascii="Arial" w:hAnsi="Arial" w:cs="Arial"/>
          <w:w w:val="96"/>
          <w:sz w:val="20"/>
          <w:szCs w:val="20"/>
        </w:rPr>
        <w:t>attendance</w:t>
      </w:r>
      <w:r>
        <w:rPr>
          <w:rFonts w:ascii="Arial" w:hAnsi="Arial" w:cs="Arial"/>
          <w:spacing w:val="18"/>
          <w:w w:val="96"/>
          <w:sz w:val="20"/>
          <w:szCs w:val="20"/>
        </w:rPr>
        <w:t xml:space="preserve"> </w:t>
      </w:r>
      <w:r>
        <w:rPr>
          <w:rFonts w:ascii="Arial" w:hAnsi="Arial" w:cs="Arial"/>
          <w:sz w:val="20"/>
          <w:szCs w:val="20"/>
        </w:rPr>
        <w:t>of</w:t>
      </w:r>
      <w:r>
        <w:rPr>
          <w:rFonts w:ascii="Arial" w:hAnsi="Arial" w:cs="Arial"/>
          <w:spacing w:val="9"/>
          <w:sz w:val="20"/>
          <w:szCs w:val="20"/>
        </w:rPr>
        <w:t xml:space="preserve"> </w:t>
      </w:r>
      <w:r>
        <w:rPr>
          <w:rFonts w:ascii="Arial" w:hAnsi="Arial" w:cs="Arial"/>
          <w:sz w:val="20"/>
          <w:szCs w:val="20"/>
        </w:rPr>
        <w:t>other</w:t>
      </w:r>
      <w:r>
        <w:rPr>
          <w:rFonts w:ascii="Arial" w:hAnsi="Arial" w:cs="Arial"/>
          <w:spacing w:val="11"/>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vitees</w:t>
      </w:r>
      <w:r>
        <w:rPr>
          <w:rFonts w:ascii="Arial" w:hAnsi="Arial" w:cs="Arial"/>
          <w:spacing w:val="-6"/>
          <w:sz w:val="20"/>
          <w:szCs w:val="20"/>
        </w:rPr>
        <w:t xml:space="preserve"> </w:t>
      </w:r>
      <w:r>
        <w:rPr>
          <w:rFonts w:ascii="Arial" w:hAnsi="Arial" w:cs="Arial"/>
          <w:sz w:val="20"/>
          <w:szCs w:val="20"/>
        </w:rPr>
        <w:t>or</w:t>
      </w:r>
      <w:r>
        <w:rPr>
          <w:rFonts w:ascii="Arial" w:hAnsi="Arial" w:cs="Arial"/>
          <w:spacing w:val="14"/>
          <w:sz w:val="20"/>
          <w:szCs w:val="20"/>
        </w:rPr>
        <w:t xml:space="preserve"> </w:t>
      </w:r>
      <w:r>
        <w:rPr>
          <w:rFonts w:ascii="Arial" w:hAnsi="Arial" w:cs="Arial"/>
          <w:sz w:val="20"/>
          <w:szCs w:val="20"/>
        </w:rPr>
        <w:t>not.</w:t>
      </w:r>
      <w:r>
        <w:rPr>
          <w:rFonts w:ascii="Arial" w:hAnsi="Arial" w:cs="Arial"/>
          <w:spacing w:val="54"/>
          <w:sz w:val="20"/>
          <w:szCs w:val="20"/>
        </w:rPr>
        <w:t xml:space="preserve"> </w:t>
      </w:r>
      <w:r>
        <w:rPr>
          <w:rFonts w:ascii="Arial" w:hAnsi="Arial" w:cs="Arial"/>
          <w:w w:val="106"/>
          <w:sz w:val="20"/>
          <w:szCs w:val="20"/>
        </w:rPr>
        <w:t>Pr</w:t>
      </w:r>
      <w:r>
        <w:rPr>
          <w:rFonts w:ascii="Arial" w:hAnsi="Arial" w:cs="Arial"/>
          <w:w w:val="79"/>
          <w:sz w:val="20"/>
          <w:szCs w:val="20"/>
        </w:rPr>
        <w:t>e</w:t>
      </w:r>
      <w:r>
        <w:rPr>
          <w:rFonts w:ascii="Arial" w:hAnsi="Arial" w:cs="Arial"/>
          <w:w w:val="94"/>
          <w:sz w:val="20"/>
          <w:szCs w:val="20"/>
        </w:rPr>
        <w:t>fera</w:t>
      </w:r>
      <w:r>
        <w:rPr>
          <w:rFonts w:ascii="Arial" w:hAnsi="Arial" w:cs="Arial"/>
          <w:w w:val="99"/>
          <w:sz w:val="20"/>
          <w:szCs w:val="20"/>
        </w:rPr>
        <w:t>b</w:t>
      </w:r>
      <w:r>
        <w:rPr>
          <w:rFonts w:ascii="Arial" w:hAnsi="Arial" w:cs="Arial"/>
          <w:w w:val="110"/>
          <w:sz w:val="20"/>
          <w:szCs w:val="20"/>
        </w:rPr>
        <w:t>l</w:t>
      </w:r>
      <w:r>
        <w:rPr>
          <w:rFonts w:ascii="Arial" w:hAnsi="Arial" w:cs="Arial"/>
          <w:spacing w:val="-16"/>
          <w:w w:val="110"/>
          <w:sz w:val="20"/>
          <w:szCs w:val="20"/>
        </w:rPr>
        <w:t>y</w:t>
      </w:r>
      <w:r>
        <w:rPr>
          <w:rFonts w:ascii="Arial" w:hAnsi="Arial" w:cs="Arial"/>
          <w:w w:val="99"/>
          <w:sz w:val="20"/>
          <w:szCs w:val="20"/>
        </w:rPr>
        <w:t>,</w:t>
      </w:r>
      <w:r>
        <w:rPr>
          <w:rFonts w:ascii="Arial" w:hAnsi="Arial" w:cs="Arial"/>
          <w:spacing w:val="17"/>
          <w:sz w:val="20"/>
          <w:szCs w:val="20"/>
        </w:rPr>
        <w:t xml:space="preserve"> </w:t>
      </w:r>
      <w:r>
        <w:rPr>
          <w:rFonts w:ascii="Arial" w:hAnsi="Arial" w:cs="Arial"/>
          <w:sz w:val="20"/>
          <w:szCs w:val="20"/>
        </w:rPr>
        <w:t>all</w:t>
      </w:r>
      <w:r>
        <w:rPr>
          <w:rFonts w:ascii="Arial" w:hAnsi="Arial" w:cs="Arial"/>
          <w:spacing w:val="24"/>
          <w:sz w:val="20"/>
          <w:szCs w:val="20"/>
        </w:rPr>
        <w:t xml:space="preserve"> </w:t>
      </w:r>
      <w:r>
        <w:rPr>
          <w:rFonts w:ascii="Arial" w:hAnsi="Arial" w:cs="Arial"/>
          <w:sz w:val="20"/>
          <w:szCs w:val="20"/>
        </w:rPr>
        <w:t>this</w:t>
      </w:r>
      <w:r>
        <w:rPr>
          <w:rFonts w:ascii="Arial" w:hAnsi="Arial" w:cs="Arial"/>
          <w:spacing w:val="25"/>
          <w:sz w:val="20"/>
          <w:szCs w:val="20"/>
        </w:rPr>
        <w:t xml:space="preserve"> </w:t>
      </w:r>
      <w:r>
        <w:rPr>
          <w:rFonts w:ascii="Arial" w:hAnsi="Arial" w:cs="Arial"/>
          <w:sz w:val="20"/>
          <w:szCs w:val="20"/>
        </w:rPr>
        <w:t xml:space="preserve">should </w:t>
      </w:r>
      <w:r>
        <w:rPr>
          <w:rFonts w:ascii="Arial" w:hAnsi="Arial" w:cs="Arial"/>
          <w:spacing w:val="5"/>
          <w:w w:val="90"/>
          <w:sz w:val="20"/>
          <w:szCs w:val="20"/>
        </w:rPr>
        <w:t>b</w:t>
      </w:r>
      <w:r>
        <w:rPr>
          <w:rFonts w:ascii="Arial" w:hAnsi="Arial" w:cs="Arial"/>
          <w:w w:val="90"/>
          <w:sz w:val="20"/>
          <w:szCs w:val="20"/>
        </w:rPr>
        <w:t>e</w:t>
      </w:r>
      <w:r>
        <w:rPr>
          <w:rFonts w:ascii="Arial" w:hAnsi="Arial" w:cs="Arial"/>
          <w:spacing w:val="15"/>
          <w:w w:val="90"/>
          <w:sz w:val="20"/>
          <w:szCs w:val="20"/>
        </w:rPr>
        <w:t xml:space="preserve"> </w:t>
      </w:r>
      <w:r>
        <w:rPr>
          <w:rFonts w:ascii="Arial" w:hAnsi="Arial" w:cs="Arial"/>
          <w:spacing w:val="5"/>
          <w:w w:val="90"/>
          <w:sz w:val="20"/>
          <w:szCs w:val="20"/>
        </w:rPr>
        <w:t>p</w:t>
      </w:r>
      <w:r>
        <w:rPr>
          <w:rFonts w:ascii="Arial" w:hAnsi="Arial" w:cs="Arial"/>
          <w:w w:val="90"/>
          <w:sz w:val="20"/>
          <w:szCs w:val="20"/>
        </w:rPr>
        <w:t>ossible</w:t>
      </w:r>
      <w:r>
        <w:rPr>
          <w:rFonts w:ascii="Arial" w:hAnsi="Arial" w:cs="Arial"/>
          <w:spacing w:val="27"/>
          <w:w w:val="90"/>
          <w:sz w:val="20"/>
          <w:szCs w:val="20"/>
        </w:rPr>
        <w:t xml:space="preserve"> </w:t>
      </w:r>
      <w:r>
        <w:rPr>
          <w:rFonts w:ascii="Arial" w:hAnsi="Arial" w:cs="Arial"/>
          <w:sz w:val="20"/>
          <w:szCs w:val="20"/>
        </w:rPr>
        <w:t>in</w:t>
      </w:r>
      <w:r>
        <w:rPr>
          <w:rFonts w:ascii="Arial" w:hAnsi="Arial" w:cs="Arial"/>
          <w:spacing w:val="20"/>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w w:val="97"/>
          <w:sz w:val="20"/>
          <w:szCs w:val="20"/>
        </w:rPr>
        <w:t>pri</w:t>
      </w:r>
      <w:r>
        <w:rPr>
          <w:rFonts w:ascii="Arial" w:hAnsi="Arial" w:cs="Arial"/>
          <w:spacing w:val="-11"/>
          <w:w w:val="97"/>
          <w:sz w:val="20"/>
          <w:szCs w:val="20"/>
        </w:rPr>
        <w:t>v</w:t>
      </w:r>
      <w:r>
        <w:rPr>
          <w:rFonts w:ascii="Arial" w:hAnsi="Arial" w:cs="Arial"/>
          <w:w w:val="97"/>
          <w:sz w:val="20"/>
          <w:szCs w:val="20"/>
        </w:rPr>
        <w:t>acy-preserving</w:t>
      </w:r>
      <w:r>
        <w:rPr>
          <w:rFonts w:ascii="Arial" w:hAnsi="Arial" w:cs="Arial"/>
          <w:spacing w:val="23"/>
          <w:w w:val="97"/>
          <w:sz w:val="20"/>
          <w:szCs w:val="20"/>
        </w:rPr>
        <w:t xml:space="preserve"> </w:t>
      </w:r>
      <w:r>
        <w:rPr>
          <w:rFonts w:ascii="Arial" w:hAnsi="Arial" w:cs="Arial"/>
          <w:sz w:val="20"/>
          <w:szCs w:val="20"/>
        </w:rPr>
        <w:t>fas</w:t>
      </w:r>
      <w:r>
        <w:rPr>
          <w:rFonts w:ascii="Arial" w:hAnsi="Arial" w:cs="Arial"/>
          <w:spacing w:val="1"/>
          <w:sz w:val="20"/>
          <w:szCs w:val="20"/>
        </w:rPr>
        <w:t>h</w:t>
      </w:r>
      <w:r>
        <w:rPr>
          <w:rFonts w:ascii="Arial" w:hAnsi="Arial" w:cs="Arial"/>
          <w:sz w:val="20"/>
          <w:szCs w:val="20"/>
        </w:rPr>
        <w:t>ion.</w:t>
      </w:r>
    </w:p>
    <w:p w14:paraId="03AE4CB2"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Realizing</w:t>
      </w:r>
      <w:r>
        <w:rPr>
          <w:rFonts w:ascii="Arial" w:hAnsi="Arial" w:cs="Arial"/>
          <w:spacing w:val="8"/>
          <w:sz w:val="20"/>
          <w:szCs w:val="20"/>
        </w:rPr>
        <w:t xml:space="preserve"> </w:t>
      </w:r>
      <w:r>
        <w:rPr>
          <w:rFonts w:ascii="Arial" w:hAnsi="Arial" w:cs="Arial"/>
          <w:sz w:val="20"/>
          <w:szCs w:val="20"/>
        </w:rPr>
        <w:t>this</w:t>
      </w:r>
      <w:r>
        <w:rPr>
          <w:rFonts w:ascii="Arial" w:hAnsi="Arial" w:cs="Arial"/>
          <w:spacing w:val="41"/>
          <w:sz w:val="20"/>
          <w:szCs w:val="20"/>
        </w:rPr>
        <w:t xml:space="preserve"> </w:t>
      </w:r>
      <w:r>
        <w:rPr>
          <w:rFonts w:ascii="Arial" w:hAnsi="Arial" w:cs="Arial"/>
          <w:sz w:val="20"/>
          <w:szCs w:val="20"/>
        </w:rPr>
        <w:t>standard</w:t>
      </w:r>
      <w:r>
        <w:rPr>
          <w:rFonts w:ascii="Arial" w:hAnsi="Arial" w:cs="Arial"/>
          <w:spacing w:val="16"/>
          <w:sz w:val="20"/>
          <w:szCs w:val="20"/>
        </w:rPr>
        <w:t xml:space="preserve"> </w:t>
      </w:r>
      <w:r>
        <w:rPr>
          <w:rFonts w:ascii="Arial" w:hAnsi="Arial" w:cs="Arial"/>
          <w:sz w:val="20"/>
          <w:szCs w:val="20"/>
        </w:rPr>
        <w:t>feature</w:t>
      </w:r>
      <w:r>
        <w:rPr>
          <w:rFonts w:ascii="Arial" w:hAnsi="Arial" w:cs="Arial"/>
          <w:spacing w:val="7"/>
          <w:sz w:val="20"/>
          <w:szCs w:val="20"/>
        </w:rPr>
        <w:t xml:space="preserve"> </w:t>
      </w:r>
      <w:r>
        <w:rPr>
          <w:rFonts w:ascii="Arial" w:hAnsi="Arial" w:cs="Arial"/>
          <w:sz w:val="20"/>
          <w:szCs w:val="20"/>
        </w:rPr>
        <w:t>of</w:t>
      </w:r>
      <w:r>
        <w:rPr>
          <w:rFonts w:ascii="Arial" w:hAnsi="Arial" w:cs="Arial"/>
          <w:spacing w:val="25"/>
          <w:sz w:val="20"/>
          <w:szCs w:val="20"/>
        </w:rPr>
        <w:t xml:space="preserve"> </w:t>
      </w:r>
      <w:r>
        <w:rPr>
          <w:rFonts w:ascii="Arial" w:hAnsi="Arial" w:cs="Arial"/>
          <w:sz w:val="20"/>
          <w:szCs w:val="20"/>
        </w:rPr>
        <w:t>OSNs</w:t>
      </w:r>
      <w:r>
        <w:rPr>
          <w:rFonts w:ascii="Arial" w:hAnsi="Arial" w:cs="Arial"/>
          <w:spacing w:val="-11"/>
          <w:sz w:val="20"/>
          <w:szCs w:val="20"/>
        </w:rPr>
        <w:t xml:space="preserve"> </w:t>
      </w:r>
      <w:r>
        <w:rPr>
          <w:rFonts w:ascii="Arial" w:hAnsi="Arial" w:cs="Arial"/>
          <w:sz w:val="20"/>
          <w:szCs w:val="20"/>
        </w:rPr>
        <w:t>in</w:t>
      </w:r>
      <w:r>
        <w:rPr>
          <w:rFonts w:ascii="Arial" w:hAnsi="Arial" w:cs="Arial"/>
          <w:spacing w:val="41"/>
          <w:sz w:val="20"/>
          <w:szCs w:val="20"/>
        </w:rPr>
        <w:t xml:space="preserve"> </w:t>
      </w:r>
      <w:r>
        <w:rPr>
          <w:rFonts w:ascii="Arial" w:hAnsi="Arial" w:cs="Arial"/>
          <w:sz w:val="20"/>
          <w:szCs w:val="20"/>
        </w:rPr>
        <w:t>a</w:t>
      </w:r>
      <w:r>
        <w:rPr>
          <w:rFonts w:ascii="Arial" w:hAnsi="Arial" w:cs="Arial"/>
          <w:spacing w:val="19"/>
          <w:sz w:val="20"/>
          <w:szCs w:val="20"/>
        </w:rPr>
        <w:t xml:space="preserve"> </w:t>
      </w:r>
      <w:r>
        <w:rPr>
          <w:rFonts w:ascii="Arial" w:hAnsi="Arial" w:cs="Arial"/>
          <w:sz w:val="20"/>
          <w:szCs w:val="20"/>
        </w:rPr>
        <w:t>dece</w:t>
      </w:r>
      <w:r>
        <w:rPr>
          <w:rFonts w:ascii="Arial" w:hAnsi="Arial" w:cs="Arial"/>
          <w:spacing w:val="-5"/>
          <w:sz w:val="20"/>
          <w:szCs w:val="20"/>
        </w:rPr>
        <w:t>n</w:t>
      </w:r>
      <w:r>
        <w:rPr>
          <w:rFonts w:ascii="Arial" w:hAnsi="Arial" w:cs="Arial"/>
          <w:sz w:val="20"/>
          <w:szCs w:val="20"/>
        </w:rPr>
        <w:t>tralized</w:t>
      </w:r>
      <w:r>
        <w:rPr>
          <w:rFonts w:ascii="Arial" w:hAnsi="Arial" w:cs="Arial"/>
          <w:spacing w:val="-22"/>
          <w:sz w:val="20"/>
          <w:szCs w:val="20"/>
        </w:rPr>
        <w:t xml:space="preserve"> </w:t>
      </w:r>
      <w:r>
        <w:rPr>
          <w:rFonts w:ascii="Arial" w:hAnsi="Arial" w:cs="Arial"/>
          <w:sz w:val="20"/>
          <w:szCs w:val="20"/>
        </w:rPr>
        <w:t>manner</w:t>
      </w:r>
      <w:r>
        <w:rPr>
          <w:rFonts w:ascii="Arial" w:hAnsi="Arial" w:cs="Arial"/>
          <w:spacing w:val="4"/>
          <w:sz w:val="20"/>
          <w:szCs w:val="20"/>
        </w:rPr>
        <w:t xml:space="preserve"> </w:t>
      </w:r>
      <w:r>
        <w:rPr>
          <w:rFonts w:ascii="Arial" w:hAnsi="Arial" w:cs="Arial"/>
          <w:sz w:val="20"/>
          <w:szCs w:val="20"/>
        </w:rPr>
        <w:t>is</w:t>
      </w:r>
      <w:r>
        <w:rPr>
          <w:rFonts w:ascii="Arial" w:hAnsi="Arial" w:cs="Arial"/>
          <w:spacing w:val="20"/>
          <w:sz w:val="20"/>
          <w:szCs w:val="20"/>
        </w:rPr>
        <w:t xml:space="preserve"> </w:t>
      </w:r>
      <w:r>
        <w:rPr>
          <w:rFonts w:ascii="Arial" w:hAnsi="Arial" w:cs="Arial"/>
          <w:w w:val="103"/>
          <w:sz w:val="20"/>
          <w:szCs w:val="20"/>
        </w:rPr>
        <w:t xml:space="preserve">not </w:t>
      </w:r>
      <w:r>
        <w:rPr>
          <w:rFonts w:ascii="Arial" w:hAnsi="Arial" w:cs="Arial"/>
          <w:sz w:val="20"/>
          <w:szCs w:val="20"/>
        </w:rPr>
        <w:t>trivial,</w:t>
      </w:r>
      <w:r>
        <w:rPr>
          <w:rFonts w:ascii="Arial" w:hAnsi="Arial" w:cs="Arial"/>
          <w:spacing w:val="53"/>
          <w:sz w:val="20"/>
          <w:szCs w:val="20"/>
        </w:rPr>
        <w:t xml:space="preserve"> </w:t>
      </w:r>
      <w:r>
        <w:rPr>
          <w:rFonts w:ascii="Arial" w:hAnsi="Arial" w:cs="Arial"/>
          <w:spacing w:val="4"/>
          <w:w w:val="88"/>
          <w:sz w:val="20"/>
          <w:szCs w:val="20"/>
        </w:rPr>
        <w:t>b</w:t>
      </w:r>
      <w:r>
        <w:rPr>
          <w:rFonts w:ascii="Arial" w:hAnsi="Arial" w:cs="Arial"/>
          <w:w w:val="88"/>
          <w:sz w:val="20"/>
          <w:szCs w:val="20"/>
        </w:rPr>
        <w:t>ecause</w:t>
      </w:r>
      <w:r>
        <w:rPr>
          <w:rFonts w:ascii="Arial" w:hAnsi="Arial" w:cs="Arial"/>
          <w:spacing w:val="-9"/>
          <w:w w:val="88"/>
          <w:sz w:val="20"/>
          <w:szCs w:val="20"/>
        </w:rPr>
        <w:t xml:space="preserve"> </w:t>
      </w:r>
      <w:r>
        <w:rPr>
          <w:rFonts w:ascii="Arial" w:hAnsi="Arial" w:cs="Arial"/>
          <w:w w:val="88"/>
          <w:sz w:val="20"/>
          <w:szCs w:val="20"/>
        </w:rPr>
        <w:t>there</w:t>
      </w:r>
      <w:r>
        <w:rPr>
          <w:rFonts w:ascii="Arial" w:hAnsi="Arial" w:cs="Arial"/>
          <w:spacing w:val="39"/>
          <w:w w:val="88"/>
          <w:sz w:val="20"/>
          <w:szCs w:val="20"/>
        </w:rPr>
        <w:t xml:space="preserve"> </w:t>
      </w:r>
      <w:r>
        <w:rPr>
          <w:rFonts w:ascii="Arial" w:hAnsi="Arial" w:cs="Arial"/>
          <w:sz w:val="20"/>
          <w:szCs w:val="20"/>
        </w:rPr>
        <w:t>is</w:t>
      </w:r>
      <w:r>
        <w:rPr>
          <w:rFonts w:ascii="Arial" w:hAnsi="Arial" w:cs="Arial"/>
          <w:spacing w:val="-21"/>
          <w:sz w:val="20"/>
          <w:szCs w:val="20"/>
        </w:rPr>
        <w:t xml:space="preserve"> </w:t>
      </w:r>
      <w:r>
        <w:rPr>
          <w:rFonts w:ascii="Arial" w:hAnsi="Arial" w:cs="Arial"/>
          <w:w w:val="94"/>
          <w:sz w:val="20"/>
          <w:szCs w:val="20"/>
        </w:rPr>
        <w:t>no</w:t>
      </w:r>
      <w:r>
        <w:rPr>
          <w:rFonts w:ascii="Arial" w:hAnsi="Arial" w:cs="Arial"/>
          <w:spacing w:val="-6"/>
          <w:w w:val="94"/>
          <w:sz w:val="20"/>
          <w:szCs w:val="20"/>
        </w:rPr>
        <w:t xml:space="preserve"> </w:t>
      </w:r>
      <w:r>
        <w:rPr>
          <w:rFonts w:ascii="Arial" w:hAnsi="Arial" w:cs="Arial"/>
          <w:sz w:val="20"/>
          <w:szCs w:val="20"/>
        </w:rPr>
        <w:t>trusted</w:t>
      </w:r>
      <w:r>
        <w:rPr>
          <w:rFonts w:ascii="Arial" w:hAnsi="Arial" w:cs="Arial"/>
          <w:spacing w:val="-3"/>
          <w:sz w:val="20"/>
          <w:szCs w:val="20"/>
        </w:rPr>
        <w:t xml:space="preserve"> </w:t>
      </w:r>
      <w:r>
        <w:rPr>
          <w:rFonts w:ascii="Arial" w:hAnsi="Arial" w:cs="Arial"/>
          <w:sz w:val="20"/>
          <w:szCs w:val="20"/>
        </w:rPr>
        <w:t>third</w:t>
      </w:r>
      <w:r>
        <w:rPr>
          <w:rFonts w:ascii="Arial" w:hAnsi="Arial" w:cs="Arial"/>
          <w:spacing w:val="30"/>
          <w:sz w:val="20"/>
          <w:szCs w:val="20"/>
        </w:rPr>
        <w:t xml:space="preserve"> </w:t>
      </w:r>
      <w:r>
        <w:rPr>
          <w:rFonts w:ascii="Arial" w:hAnsi="Arial" w:cs="Arial"/>
          <w:sz w:val="20"/>
          <w:szCs w:val="20"/>
        </w:rPr>
        <w:t>par</w:t>
      </w:r>
      <w:r>
        <w:rPr>
          <w:rFonts w:ascii="Arial" w:hAnsi="Arial" w:cs="Arial"/>
          <w:spacing w:val="-5"/>
          <w:sz w:val="20"/>
          <w:szCs w:val="20"/>
        </w:rPr>
        <w:t>t</w:t>
      </w:r>
      <w:r>
        <w:rPr>
          <w:rFonts w:ascii="Arial" w:hAnsi="Arial" w:cs="Arial"/>
          <w:sz w:val="20"/>
          <w:szCs w:val="20"/>
        </w:rPr>
        <w:t>y</w:t>
      </w:r>
      <w:r>
        <w:rPr>
          <w:rFonts w:ascii="Arial" w:hAnsi="Arial" w:cs="Arial"/>
          <w:spacing w:val="13"/>
          <w:sz w:val="20"/>
          <w:szCs w:val="20"/>
        </w:rPr>
        <w:t xml:space="preserve"> </w:t>
      </w:r>
      <w:r>
        <w:rPr>
          <w:rFonts w:ascii="Arial" w:hAnsi="Arial" w:cs="Arial"/>
          <w:sz w:val="20"/>
          <w:szCs w:val="20"/>
        </w:rPr>
        <w:t>whi</w:t>
      </w:r>
      <w:r>
        <w:rPr>
          <w:rFonts w:ascii="Arial" w:hAnsi="Arial" w:cs="Arial"/>
          <w:spacing w:val="-5"/>
          <w:sz w:val="20"/>
          <w:szCs w:val="20"/>
        </w:rPr>
        <w:t>c</w:t>
      </w:r>
      <w:r>
        <w:rPr>
          <w:rFonts w:ascii="Arial" w:hAnsi="Arial" w:cs="Arial"/>
          <w:sz w:val="20"/>
          <w:szCs w:val="20"/>
        </w:rPr>
        <w:t>h</w:t>
      </w:r>
      <w:r>
        <w:rPr>
          <w:rFonts w:ascii="Arial" w:hAnsi="Arial" w:cs="Arial"/>
          <w:spacing w:val="-14"/>
          <w:sz w:val="20"/>
          <w:szCs w:val="20"/>
        </w:rPr>
        <w:t xml:space="preserve"> </w:t>
      </w:r>
      <w:r>
        <w:rPr>
          <w:rFonts w:ascii="Arial" w:hAnsi="Arial" w:cs="Arial"/>
          <w:spacing w:val="6"/>
          <w:sz w:val="20"/>
          <w:szCs w:val="20"/>
        </w:rPr>
        <w:t>b</w:t>
      </w:r>
      <w:r>
        <w:rPr>
          <w:rFonts w:ascii="Arial" w:hAnsi="Arial" w:cs="Arial"/>
          <w:sz w:val="20"/>
          <w:szCs w:val="20"/>
        </w:rPr>
        <w:t>oth</w:t>
      </w:r>
      <w:r>
        <w:rPr>
          <w:rFonts w:ascii="Arial" w:hAnsi="Arial" w:cs="Arial"/>
          <w:spacing w:val="-2"/>
          <w:sz w:val="20"/>
          <w:szCs w:val="20"/>
        </w:rPr>
        <w:t xml:space="preserve"> </w:t>
      </w:r>
      <w:r>
        <w:rPr>
          <w:rFonts w:ascii="Arial" w:hAnsi="Arial" w:cs="Arial"/>
          <w:w w:val="94"/>
          <w:sz w:val="20"/>
          <w:szCs w:val="20"/>
        </w:rPr>
        <w:t>organizers</w:t>
      </w:r>
      <w:r>
        <w:rPr>
          <w:rFonts w:ascii="Arial" w:hAnsi="Arial" w:cs="Arial"/>
          <w:spacing w:val="-14"/>
          <w:w w:val="94"/>
          <w:sz w:val="20"/>
          <w:szCs w:val="20"/>
        </w:rPr>
        <w:t xml:space="preserve"> </w:t>
      </w:r>
      <w:r>
        <w:rPr>
          <w:rFonts w:ascii="Arial" w:hAnsi="Arial" w:cs="Arial"/>
          <w:w w:val="94"/>
          <w:sz w:val="20"/>
          <w:szCs w:val="20"/>
        </w:rPr>
        <w:t>and</w:t>
      </w:r>
      <w:r>
        <w:rPr>
          <w:rFonts w:ascii="Arial" w:hAnsi="Arial" w:cs="Arial"/>
          <w:spacing w:val="1"/>
          <w:w w:val="94"/>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vitees can</w:t>
      </w:r>
      <w:r>
        <w:rPr>
          <w:rFonts w:ascii="Arial" w:hAnsi="Arial" w:cs="Arial"/>
          <w:spacing w:val="18"/>
          <w:sz w:val="20"/>
          <w:szCs w:val="20"/>
        </w:rPr>
        <w:t xml:space="preserve"> </w:t>
      </w:r>
      <w:r>
        <w:rPr>
          <w:rFonts w:ascii="Arial" w:hAnsi="Arial" w:cs="Arial"/>
          <w:sz w:val="20"/>
          <w:szCs w:val="20"/>
        </w:rPr>
        <w:t>rely</w:t>
      </w:r>
      <w:r>
        <w:rPr>
          <w:rFonts w:ascii="Arial" w:hAnsi="Arial" w:cs="Arial"/>
          <w:spacing w:val="47"/>
          <w:sz w:val="20"/>
          <w:szCs w:val="20"/>
        </w:rPr>
        <w:t xml:space="preserve"> </w:t>
      </w:r>
      <w:r>
        <w:rPr>
          <w:rFonts w:ascii="Arial" w:hAnsi="Arial" w:cs="Arial"/>
          <w:sz w:val="20"/>
          <w:szCs w:val="20"/>
        </w:rPr>
        <w:t xml:space="preserve">on.  </w:t>
      </w:r>
      <w:r>
        <w:rPr>
          <w:rFonts w:ascii="Arial" w:hAnsi="Arial" w:cs="Arial"/>
          <w:spacing w:val="5"/>
          <w:sz w:val="20"/>
          <w:szCs w:val="20"/>
        </w:rPr>
        <w:t xml:space="preserve"> </w:t>
      </w:r>
      <w:r>
        <w:rPr>
          <w:rFonts w:ascii="Arial" w:hAnsi="Arial" w:cs="Arial"/>
          <w:sz w:val="20"/>
          <w:szCs w:val="20"/>
        </w:rPr>
        <w:t>Since</w:t>
      </w:r>
      <w:r>
        <w:rPr>
          <w:rFonts w:ascii="Arial" w:hAnsi="Arial" w:cs="Arial"/>
          <w:spacing w:val="-6"/>
          <w:sz w:val="20"/>
          <w:szCs w:val="20"/>
        </w:rPr>
        <w:t xml:space="preserve"> </w:t>
      </w:r>
      <w:r>
        <w:rPr>
          <w:rFonts w:ascii="Arial" w:hAnsi="Arial" w:cs="Arial"/>
          <w:sz w:val="20"/>
          <w:szCs w:val="20"/>
        </w:rPr>
        <w:t>they</w:t>
      </w:r>
      <w:r>
        <w:rPr>
          <w:rFonts w:ascii="Arial" w:hAnsi="Arial" w:cs="Arial"/>
          <w:spacing w:val="44"/>
          <w:sz w:val="20"/>
          <w:szCs w:val="20"/>
        </w:rPr>
        <w:t xml:space="preserve"> </w:t>
      </w:r>
      <w:r>
        <w:rPr>
          <w:rFonts w:ascii="Arial" w:hAnsi="Arial" w:cs="Arial"/>
          <w:sz w:val="20"/>
          <w:szCs w:val="20"/>
        </w:rPr>
        <w:t>all</w:t>
      </w:r>
      <w:r>
        <w:rPr>
          <w:rFonts w:ascii="Arial" w:hAnsi="Arial" w:cs="Arial"/>
          <w:spacing w:val="52"/>
          <w:sz w:val="20"/>
          <w:szCs w:val="20"/>
        </w:rPr>
        <w:t xml:space="preserve"> </w:t>
      </w:r>
      <w:r>
        <w:rPr>
          <w:rFonts w:ascii="Arial" w:hAnsi="Arial" w:cs="Arial"/>
          <w:sz w:val="20"/>
          <w:szCs w:val="20"/>
        </w:rPr>
        <w:t>de</w:t>
      </w:r>
      <w:r>
        <w:rPr>
          <w:rFonts w:ascii="Arial" w:hAnsi="Arial" w:cs="Arial"/>
          <w:spacing w:val="6"/>
          <w:sz w:val="20"/>
          <w:szCs w:val="20"/>
        </w:rPr>
        <w:t>p</w:t>
      </w:r>
      <w:r>
        <w:rPr>
          <w:rFonts w:ascii="Arial" w:hAnsi="Arial" w:cs="Arial"/>
          <w:sz w:val="20"/>
          <w:szCs w:val="20"/>
        </w:rPr>
        <w:t>end</w:t>
      </w:r>
      <w:r>
        <w:rPr>
          <w:rFonts w:ascii="Arial" w:hAnsi="Arial" w:cs="Arial"/>
          <w:spacing w:val="-10"/>
          <w:sz w:val="20"/>
          <w:szCs w:val="20"/>
        </w:rPr>
        <w:t xml:space="preserve"> </w:t>
      </w:r>
      <w:r>
        <w:rPr>
          <w:rFonts w:ascii="Arial" w:hAnsi="Arial" w:cs="Arial"/>
          <w:sz w:val="20"/>
          <w:szCs w:val="20"/>
        </w:rPr>
        <w:t>on</w:t>
      </w:r>
      <w:r>
        <w:rPr>
          <w:rFonts w:ascii="Arial" w:hAnsi="Arial" w:cs="Arial"/>
          <w:spacing w:val="29"/>
          <w:sz w:val="20"/>
          <w:szCs w:val="20"/>
        </w:rPr>
        <w:t xml:space="preserve"> </w:t>
      </w:r>
      <w:r>
        <w:rPr>
          <w:rFonts w:ascii="Arial" w:hAnsi="Arial" w:cs="Arial"/>
          <w:sz w:val="20"/>
          <w:szCs w:val="20"/>
        </w:rPr>
        <w:t>only</w:t>
      </w:r>
      <w:r>
        <w:rPr>
          <w:rFonts w:ascii="Arial" w:hAnsi="Arial" w:cs="Arial"/>
          <w:spacing w:val="44"/>
          <w:sz w:val="20"/>
          <w:szCs w:val="20"/>
        </w:rPr>
        <w:t xml:space="preserve"> </w:t>
      </w:r>
      <w:r>
        <w:rPr>
          <w:rFonts w:ascii="Arial" w:hAnsi="Arial" w:cs="Arial"/>
          <w:w w:val="92"/>
          <w:sz w:val="20"/>
          <w:szCs w:val="20"/>
        </w:rPr>
        <w:t>themsel</w:t>
      </w:r>
      <w:r>
        <w:rPr>
          <w:rFonts w:ascii="Arial" w:hAnsi="Arial" w:cs="Arial"/>
          <w:spacing w:val="-5"/>
          <w:w w:val="92"/>
          <w:sz w:val="20"/>
          <w:szCs w:val="20"/>
        </w:rPr>
        <w:t>v</w:t>
      </w:r>
      <w:r>
        <w:rPr>
          <w:rFonts w:ascii="Arial" w:hAnsi="Arial" w:cs="Arial"/>
          <w:w w:val="92"/>
          <w:sz w:val="20"/>
          <w:szCs w:val="20"/>
        </w:rPr>
        <w:t xml:space="preserve">es, </w:t>
      </w:r>
      <w:r>
        <w:rPr>
          <w:rFonts w:ascii="Arial" w:hAnsi="Arial" w:cs="Arial"/>
          <w:spacing w:val="11"/>
          <w:w w:val="92"/>
          <w:sz w:val="20"/>
          <w:szCs w:val="20"/>
        </w:rPr>
        <w:t xml:space="preserve"> </w:t>
      </w:r>
      <w:r>
        <w:rPr>
          <w:rFonts w:ascii="Arial" w:hAnsi="Arial" w:cs="Arial"/>
          <w:sz w:val="20"/>
          <w:szCs w:val="20"/>
        </w:rPr>
        <w:t>an</w:t>
      </w:r>
      <w:r>
        <w:rPr>
          <w:rFonts w:ascii="Arial" w:hAnsi="Arial" w:cs="Arial"/>
          <w:spacing w:val="29"/>
          <w:sz w:val="20"/>
          <w:szCs w:val="20"/>
        </w:rPr>
        <w:t xml:space="preserve"> </w:t>
      </w:r>
      <w:r>
        <w:rPr>
          <w:rFonts w:ascii="Arial" w:hAnsi="Arial" w:cs="Arial"/>
          <w:sz w:val="20"/>
          <w:szCs w:val="20"/>
        </w:rPr>
        <w:t>impleme</w:t>
      </w:r>
      <w:r>
        <w:rPr>
          <w:rFonts w:ascii="Arial" w:hAnsi="Arial" w:cs="Arial"/>
          <w:spacing w:val="-5"/>
          <w:sz w:val="20"/>
          <w:szCs w:val="20"/>
        </w:rPr>
        <w:t>n</w:t>
      </w:r>
      <w:r>
        <w:rPr>
          <w:rFonts w:ascii="Arial" w:hAnsi="Arial" w:cs="Arial"/>
          <w:sz w:val="20"/>
          <w:szCs w:val="20"/>
        </w:rPr>
        <w:t>tation of</w:t>
      </w:r>
      <w:r>
        <w:rPr>
          <w:rFonts w:ascii="Arial" w:hAnsi="Arial" w:cs="Arial"/>
          <w:spacing w:val="22"/>
          <w:sz w:val="20"/>
          <w:szCs w:val="20"/>
        </w:rPr>
        <w:t xml:space="preserve"> </w:t>
      </w:r>
      <w:r>
        <w:rPr>
          <w:rFonts w:ascii="Arial" w:hAnsi="Arial" w:cs="Arial"/>
          <w:sz w:val="20"/>
          <w:szCs w:val="20"/>
        </w:rPr>
        <w:t>this</w:t>
      </w:r>
      <w:r>
        <w:rPr>
          <w:rFonts w:ascii="Arial" w:hAnsi="Arial" w:cs="Arial"/>
          <w:spacing w:val="38"/>
          <w:sz w:val="20"/>
          <w:szCs w:val="20"/>
        </w:rPr>
        <w:t xml:space="preserve"> </w:t>
      </w:r>
      <w:r>
        <w:rPr>
          <w:rFonts w:ascii="Arial" w:hAnsi="Arial" w:cs="Arial"/>
          <w:sz w:val="20"/>
          <w:szCs w:val="20"/>
        </w:rPr>
        <w:t>feature</w:t>
      </w:r>
      <w:r>
        <w:rPr>
          <w:rFonts w:ascii="Arial" w:hAnsi="Arial" w:cs="Arial"/>
          <w:spacing w:val="4"/>
          <w:sz w:val="20"/>
          <w:szCs w:val="20"/>
        </w:rPr>
        <w:t xml:space="preserve"> </w:t>
      </w:r>
      <w:r>
        <w:rPr>
          <w:rFonts w:ascii="Arial" w:hAnsi="Arial" w:cs="Arial"/>
          <w:spacing w:val="-5"/>
          <w:sz w:val="20"/>
          <w:szCs w:val="20"/>
        </w:rPr>
        <w:t>m</w:t>
      </w:r>
      <w:r>
        <w:rPr>
          <w:rFonts w:ascii="Arial" w:hAnsi="Arial" w:cs="Arial"/>
          <w:sz w:val="20"/>
          <w:szCs w:val="20"/>
        </w:rPr>
        <w:t>ust</w:t>
      </w:r>
      <w:r>
        <w:rPr>
          <w:rFonts w:ascii="Arial" w:hAnsi="Arial" w:cs="Arial"/>
          <w:spacing w:val="24"/>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z w:val="20"/>
          <w:szCs w:val="20"/>
        </w:rPr>
        <w:t>vide</w:t>
      </w:r>
      <w:r>
        <w:rPr>
          <w:rFonts w:ascii="Arial" w:hAnsi="Arial" w:cs="Arial"/>
          <w:spacing w:val="15"/>
          <w:sz w:val="20"/>
          <w:szCs w:val="20"/>
        </w:rPr>
        <w:t xml:space="preserve"> </w:t>
      </w:r>
      <w:r>
        <w:rPr>
          <w:rFonts w:ascii="Arial" w:hAnsi="Arial" w:cs="Arial"/>
          <w:sz w:val="20"/>
          <w:szCs w:val="20"/>
        </w:rPr>
        <w:t>securi</w:t>
      </w:r>
      <w:r>
        <w:rPr>
          <w:rFonts w:ascii="Arial" w:hAnsi="Arial" w:cs="Arial"/>
          <w:spacing w:val="-5"/>
          <w:sz w:val="20"/>
          <w:szCs w:val="20"/>
        </w:rPr>
        <w:t>t</w:t>
      </w:r>
      <w:r>
        <w:rPr>
          <w:rFonts w:ascii="Arial" w:hAnsi="Arial" w:cs="Arial"/>
          <w:sz w:val="20"/>
          <w:szCs w:val="20"/>
        </w:rPr>
        <w:t>y</w:t>
      </w:r>
      <w:r>
        <w:rPr>
          <w:rFonts w:ascii="Arial" w:hAnsi="Arial" w:cs="Arial"/>
          <w:spacing w:val="16"/>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 xml:space="preserve">erties that </w:t>
      </w:r>
      <w:r>
        <w:rPr>
          <w:rFonts w:ascii="Arial" w:hAnsi="Arial" w:cs="Arial"/>
          <w:spacing w:val="3"/>
          <w:sz w:val="20"/>
          <w:szCs w:val="20"/>
        </w:rPr>
        <w:t xml:space="preserve"> </w:t>
      </w:r>
      <w:r>
        <w:rPr>
          <w:rFonts w:ascii="Arial" w:hAnsi="Arial" w:cs="Arial"/>
          <w:w w:val="92"/>
          <w:sz w:val="20"/>
          <w:szCs w:val="20"/>
        </w:rPr>
        <w:t>guara</w:t>
      </w:r>
      <w:r>
        <w:rPr>
          <w:rFonts w:ascii="Arial" w:hAnsi="Arial" w:cs="Arial"/>
          <w:spacing w:val="-5"/>
          <w:w w:val="92"/>
          <w:sz w:val="20"/>
          <w:szCs w:val="20"/>
        </w:rPr>
        <w:t>n</w:t>
      </w:r>
      <w:r>
        <w:rPr>
          <w:rFonts w:ascii="Arial" w:hAnsi="Arial" w:cs="Arial"/>
          <w:w w:val="92"/>
          <w:sz w:val="20"/>
          <w:szCs w:val="20"/>
        </w:rPr>
        <w:t>tee</w:t>
      </w:r>
      <w:r>
        <w:rPr>
          <w:rFonts w:ascii="Arial" w:hAnsi="Arial" w:cs="Arial"/>
          <w:spacing w:val="49"/>
          <w:w w:val="92"/>
          <w:sz w:val="20"/>
          <w:szCs w:val="20"/>
        </w:rPr>
        <w:t xml:space="preserve"> </w:t>
      </w:r>
      <w:r>
        <w:rPr>
          <w:rFonts w:ascii="Arial" w:hAnsi="Arial" w:cs="Arial"/>
          <w:w w:val="92"/>
          <w:sz w:val="20"/>
          <w:szCs w:val="20"/>
        </w:rPr>
        <w:t>fairness</w:t>
      </w:r>
      <w:r>
        <w:rPr>
          <w:rFonts w:ascii="Arial" w:hAnsi="Arial" w:cs="Arial"/>
          <w:spacing w:val="33"/>
          <w:w w:val="92"/>
          <w:sz w:val="20"/>
          <w:szCs w:val="20"/>
        </w:rPr>
        <w:t xml:space="preserve"> </w:t>
      </w:r>
      <w:r>
        <w:rPr>
          <w:rFonts w:ascii="Arial" w:hAnsi="Arial" w:cs="Arial"/>
          <w:sz w:val="20"/>
          <w:szCs w:val="20"/>
        </w:rPr>
        <w:t>to</w:t>
      </w:r>
      <w:r>
        <w:rPr>
          <w:rFonts w:ascii="Arial" w:hAnsi="Arial" w:cs="Arial"/>
          <w:spacing w:val="37"/>
          <w:sz w:val="20"/>
          <w:szCs w:val="20"/>
        </w:rPr>
        <w:t xml:space="preserve"> </w:t>
      </w:r>
      <w:r>
        <w:rPr>
          <w:rFonts w:ascii="Arial" w:hAnsi="Arial" w:cs="Arial"/>
          <w:w w:val="104"/>
          <w:sz w:val="20"/>
          <w:szCs w:val="20"/>
        </w:rPr>
        <w:t xml:space="preserve">all </w:t>
      </w:r>
      <w:r>
        <w:rPr>
          <w:rFonts w:ascii="Arial" w:hAnsi="Arial" w:cs="Arial"/>
          <w:sz w:val="20"/>
          <w:szCs w:val="20"/>
        </w:rPr>
        <w:t>parties</w:t>
      </w:r>
      <w:r>
        <w:rPr>
          <w:rFonts w:ascii="Arial" w:hAnsi="Arial" w:cs="Arial"/>
          <w:spacing w:val="27"/>
          <w:sz w:val="20"/>
          <w:szCs w:val="20"/>
        </w:rPr>
        <w:t xml:space="preserve"> </w:t>
      </w:r>
      <w:r>
        <w:rPr>
          <w:rFonts w:ascii="Arial" w:hAnsi="Arial" w:cs="Arial"/>
          <w:sz w:val="20"/>
          <w:szCs w:val="20"/>
        </w:rPr>
        <w:t>i</w:t>
      </w:r>
      <w:r>
        <w:rPr>
          <w:rFonts w:ascii="Arial" w:hAnsi="Arial" w:cs="Arial"/>
          <w:spacing w:val="-5"/>
          <w:sz w:val="20"/>
          <w:szCs w:val="20"/>
        </w:rPr>
        <w:t>nv</w:t>
      </w:r>
      <w:r>
        <w:rPr>
          <w:rFonts w:ascii="Arial" w:hAnsi="Arial" w:cs="Arial"/>
          <w:sz w:val="20"/>
          <w:szCs w:val="20"/>
        </w:rPr>
        <w:t>ol</w:t>
      </w:r>
      <w:r>
        <w:rPr>
          <w:rFonts w:ascii="Arial" w:hAnsi="Arial" w:cs="Arial"/>
          <w:spacing w:val="-5"/>
          <w:sz w:val="20"/>
          <w:szCs w:val="20"/>
        </w:rPr>
        <w:t>v</w:t>
      </w:r>
      <w:r>
        <w:rPr>
          <w:rFonts w:ascii="Arial" w:hAnsi="Arial" w:cs="Arial"/>
          <w:sz w:val="20"/>
          <w:szCs w:val="20"/>
        </w:rPr>
        <w:t>ed,</w:t>
      </w:r>
      <w:r>
        <w:rPr>
          <w:rFonts w:ascii="Arial" w:hAnsi="Arial" w:cs="Arial"/>
          <w:spacing w:val="43"/>
          <w:sz w:val="20"/>
          <w:szCs w:val="20"/>
        </w:rPr>
        <w:t xml:space="preserve"> </w:t>
      </w:r>
      <w:r>
        <w:rPr>
          <w:rFonts w:ascii="Arial" w:hAnsi="Arial" w:cs="Arial"/>
          <w:sz w:val="20"/>
          <w:szCs w:val="20"/>
        </w:rPr>
        <w:t>e.g.</w:t>
      </w:r>
      <w:r>
        <w:rPr>
          <w:rFonts w:ascii="Arial" w:hAnsi="Arial" w:cs="Arial"/>
          <w:spacing w:val="7"/>
          <w:sz w:val="20"/>
          <w:szCs w:val="20"/>
        </w:rPr>
        <w:t xml:space="preserve"> </w:t>
      </w:r>
      <w:r>
        <w:rPr>
          <w:rFonts w:ascii="Arial" w:hAnsi="Arial" w:cs="Arial"/>
          <w:sz w:val="20"/>
          <w:szCs w:val="20"/>
        </w:rPr>
        <w:t>a</w:t>
      </w:r>
      <w:r>
        <w:rPr>
          <w:rFonts w:ascii="Arial" w:hAnsi="Arial" w:cs="Arial"/>
          <w:spacing w:val="31"/>
          <w:sz w:val="20"/>
          <w:szCs w:val="20"/>
        </w:rPr>
        <w:t xml:space="preserve"> </w:t>
      </w:r>
      <w:r>
        <w:rPr>
          <w:rFonts w:ascii="Arial" w:hAnsi="Arial" w:cs="Arial"/>
          <w:sz w:val="20"/>
          <w:szCs w:val="20"/>
        </w:rPr>
        <w:t>protester</w:t>
      </w:r>
      <w:r>
        <w:rPr>
          <w:rFonts w:ascii="Arial" w:hAnsi="Arial" w:cs="Arial"/>
          <w:spacing w:val="29"/>
          <w:sz w:val="20"/>
          <w:szCs w:val="20"/>
        </w:rPr>
        <w:t xml:space="preserve"> </w:t>
      </w:r>
      <w:r>
        <w:rPr>
          <w:rFonts w:ascii="Arial" w:hAnsi="Arial" w:cs="Arial"/>
          <w:sz w:val="20"/>
          <w:szCs w:val="20"/>
        </w:rPr>
        <w:t>can</w:t>
      </w:r>
      <w:r>
        <w:rPr>
          <w:rFonts w:ascii="Arial" w:hAnsi="Arial" w:cs="Arial"/>
          <w:spacing w:val="18"/>
          <w:sz w:val="20"/>
          <w:szCs w:val="20"/>
        </w:rPr>
        <w:t xml:space="preserve"> </w:t>
      </w:r>
      <w:r>
        <w:rPr>
          <w:rFonts w:ascii="Arial" w:hAnsi="Arial" w:cs="Arial"/>
          <w:spacing w:val="-5"/>
          <w:sz w:val="20"/>
          <w:szCs w:val="20"/>
        </w:rPr>
        <w:t>v</w:t>
      </w:r>
      <w:r>
        <w:rPr>
          <w:rFonts w:ascii="Arial" w:hAnsi="Arial" w:cs="Arial"/>
          <w:sz w:val="20"/>
          <w:szCs w:val="20"/>
        </w:rPr>
        <w:t xml:space="preserve">erify </w:t>
      </w:r>
      <w:r>
        <w:rPr>
          <w:rFonts w:ascii="Arial" w:hAnsi="Arial" w:cs="Arial"/>
          <w:spacing w:val="1"/>
          <w:sz w:val="20"/>
          <w:szCs w:val="20"/>
        </w:rPr>
        <w:t xml:space="preserve"> </w:t>
      </w:r>
      <w:r>
        <w:rPr>
          <w:rFonts w:ascii="Arial" w:hAnsi="Arial" w:cs="Arial"/>
          <w:sz w:val="20"/>
          <w:szCs w:val="20"/>
        </w:rPr>
        <w:t xml:space="preserve">that </w:t>
      </w:r>
      <w:r>
        <w:rPr>
          <w:rFonts w:ascii="Arial" w:hAnsi="Arial" w:cs="Arial"/>
          <w:spacing w:val="18"/>
          <w:sz w:val="20"/>
          <w:szCs w:val="20"/>
        </w:rPr>
        <w:t xml:space="preserve"> </w:t>
      </w:r>
      <w:r>
        <w:rPr>
          <w:rFonts w:ascii="Arial" w:hAnsi="Arial" w:cs="Arial"/>
          <w:sz w:val="20"/>
          <w:szCs w:val="20"/>
        </w:rPr>
        <w:t>the</w:t>
      </w:r>
      <w:r>
        <w:rPr>
          <w:rFonts w:ascii="Arial" w:hAnsi="Arial" w:cs="Arial"/>
          <w:spacing w:val="41"/>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 xml:space="preserve">vitation </w:t>
      </w:r>
      <w:r>
        <w:rPr>
          <w:rFonts w:ascii="Arial" w:hAnsi="Arial" w:cs="Arial"/>
          <w:spacing w:val="43"/>
          <w:sz w:val="20"/>
          <w:szCs w:val="20"/>
        </w:rPr>
        <w:t xml:space="preserve"> </w:t>
      </w:r>
      <w:r>
        <w:rPr>
          <w:rFonts w:ascii="Arial" w:hAnsi="Arial" w:cs="Arial"/>
          <w:sz w:val="20"/>
          <w:szCs w:val="20"/>
        </w:rPr>
        <w:t>she</w:t>
      </w:r>
      <w:r>
        <w:rPr>
          <w:rFonts w:ascii="Arial" w:hAnsi="Arial" w:cs="Arial"/>
          <w:spacing w:val="-2"/>
          <w:sz w:val="20"/>
          <w:szCs w:val="20"/>
        </w:rPr>
        <w:t xml:space="preserve"> </w:t>
      </w:r>
      <w:r>
        <w:rPr>
          <w:rFonts w:ascii="Arial" w:hAnsi="Arial" w:cs="Arial"/>
          <w:sz w:val="20"/>
          <w:szCs w:val="20"/>
        </w:rPr>
        <w:t>recei</w:t>
      </w:r>
      <w:r>
        <w:rPr>
          <w:rFonts w:ascii="Arial" w:hAnsi="Arial" w:cs="Arial"/>
          <w:spacing w:val="-5"/>
          <w:sz w:val="20"/>
          <w:szCs w:val="20"/>
        </w:rPr>
        <w:t>v</w:t>
      </w:r>
      <w:r>
        <w:rPr>
          <w:rFonts w:ascii="Arial" w:hAnsi="Arial" w:cs="Arial"/>
          <w:sz w:val="20"/>
          <w:szCs w:val="20"/>
        </w:rPr>
        <w:t xml:space="preserve">ed </w:t>
      </w:r>
      <w:r>
        <w:rPr>
          <w:rFonts w:ascii="Arial" w:hAnsi="Arial" w:cs="Arial"/>
          <w:spacing w:val="-5"/>
          <w:w w:val="89"/>
          <w:sz w:val="20"/>
          <w:szCs w:val="20"/>
        </w:rPr>
        <w:t>w</w:t>
      </w:r>
      <w:r>
        <w:rPr>
          <w:rFonts w:ascii="Arial" w:hAnsi="Arial" w:cs="Arial"/>
          <w:w w:val="89"/>
          <w:sz w:val="20"/>
          <w:szCs w:val="20"/>
        </w:rPr>
        <w:t>as</w:t>
      </w:r>
      <w:r>
        <w:rPr>
          <w:rFonts w:ascii="Arial" w:hAnsi="Arial" w:cs="Arial"/>
          <w:spacing w:val="21"/>
          <w:w w:val="89"/>
          <w:sz w:val="20"/>
          <w:szCs w:val="20"/>
        </w:rPr>
        <w:t xml:space="preserve"> </w:t>
      </w:r>
      <w:r>
        <w:rPr>
          <w:rFonts w:ascii="Arial" w:hAnsi="Arial" w:cs="Arial"/>
          <w:sz w:val="20"/>
          <w:szCs w:val="20"/>
        </w:rPr>
        <w:t>actually</w:t>
      </w:r>
      <w:r>
        <w:rPr>
          <w:rFonts w:ascii="Arial" w:hAnsi="Arial" w:cs="Arial"/>
          <w:spacing w:val="20"/>
          <w:sz w:val="20"/>
          <w:szCs w:val="20"/>
        </w:rPr>
        <w:t xml:space="preserve"> </w:t>
      </w:r>
      <w:r>
        <w:rPr>
          <w:rFonts w:ascii="Arial" w:hAnsi="Arial" w:cs="Arial"/>
          <w:w w:val="86"/>
          <w:sz w:val="20"/>
          <w:szCs w:val="20"/>
        </w:rPr>
        <w:t>se</w:t>
      </w:r>
      <w:r>
        <w:rPr>
          <w:rFonts w:ascii="Arial" w:hAnsi="Arial" w:cs="Arial"/>
          <w:spacing w:val="-5"/>
          <w:w w:val="86"/>
          <w:sz w:val="20"/>
          <w:szCs w:val="20"/>
        </w:rPr>
        <w:t>n</w:t>
      </w:r>
      <w:r>
        <w:rPr>
          <w:rFonts w:ascii="Arial" w:hAnsi="Arial" w:cs="Arial"/>
          <w:w w:val="139"/>
          <w:sz w:val="20"/>
          <w:szCs w:val="20"/>
        </w:rPr>
        <w:t>t</w:t>
      </w:r>
      <w:r>
        <w:rPr>
          <w:rFonts w:ascii="Arial" w:hAnsi="Arial" w:cs="Arial"/>
          <w:spacing w:val="12"/>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16"/>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sz w:val="20"/>
          <w:szCs w:val="20"/>
        </w:rPr>
        <w:t>organizers.</w:t>
      </w:r>
      <w:r>
        <w:rPr>
          <w:rFonts w:ascii="Arial" w:hAnsi="Arial" w:cs="Arial"/>
          <w:spacing w:val="-21"/>
          <w:sz w:val="20"/>
          <w:szCs w:val="20"/>
        </w:rPr>
        <w:t xml:space="preserve"> </w:t>
      </w:r>
      <w:r>
        <w:rPr>
          <w:rFonts w:ascii="Arial" w:hAnsi="Arial" w:cs="Arial"/>
          <w:sz w:val="20"/>
          <w:szCs w:val="20"/>
        </w:rPr>
        <w:t>More</w:t>
      </w:r>
      <w:r>
        <w:rPr>
          <w:rFonts w:ascii="Arial" w:hAnsi="Arial" w:cs="Arial"/>
          <w:spacing w:val="-5"/>
          <w:sz w:val="20"/>
          <w:szCs w:val="20"/>
        </w:rPr>
        <w:t>ov</w:t>
      </w:r>
      <w:r>
        <w:rPr>
          <w:rFonts w:ascii="Arial" w:hAnsi="Arial" w:cs="Arial"/>
          <w:sz w:val="20"/>
          <w:szCs w:val="20"/>
        </w:rPr>
        <w:t>er,</w:t>
      </w:r>
      <w:r>
        <w:rPr>
          <w:rFonts w:ascii="Arial" w:hAnsi="Arial" w:cs="Arial"/>
          <w:spacing w:val="-19"/>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sz w:val="20"/>
          <w:szCs w:val="20"/>
        </w:rPr>
        <w:t>impleme</w:t>
      </w:r>
      <w:r>
        <w:rPr>
          <w:rFonts w:ascii="Arial" w:hAnsi="Arial" w:cs="Arial"/>
          <w:spacing w:val="-5"/>
          <w:sz w:val="20"/>
          <w:szCs w:val="20"/>
        </w:rPr>
        <w:t>n</w:t>
      </w:r>
      <w:r>
        <w:rPr>
          <w:rFonts w:ascii="Arial" w:hAnsi="Arial" w:cs="Arial"/>
          <w:sz w:val="20"/>
          <w:szCs w:val="20"/>
        </w:rPr>
        <w:t>tation</w:t>
      </w:r>
      <w:r>
        <w:rPr>
          <w:rFonts w:ascii="Arial" w:hAnsi="Arial" w:cs="Arial"/>
          <w:spacing w:val="8"/>
          <w:sz w:val="20"/>
          <w:szCs w:val="20"/>
        </w:rPr>
        <w:t xml:space="preserve"> </w:t>
      </w:r>
      <w:r>
        <w:rPr>
          <w:rFonts w:ascii="Arial" w:hAnsi="Arial" w:cs="Arial"/>
          <w:sz w:val="20"/>
          <w:szCs w:val="20"/>
        </w:rPr>
        <w:t>should</w:t>
      </w:r>
      <w:r>
        <w:rPr>
          <w:rFonts w:ascii="Arial" w:hAnsi="Arial" w:cs="Arial"/>
          <w:spacing w:val="-16"/>
          <w:sz w:val="20"/>
          <w:szCs w:val="20"/>
        </w:rPr>
        <w:t xml:space="preserve"> </w:t>
      </w:r>
      <w:r>
        <w:rPr>
          <w:rFonts w:ascii="Arial" w:hAnsi="Arial" w:cs="Arial"/>
          <w:sz w:val="20"/>
          <w:szCs w:val="20"/>
        </w:rPr>
        <w:t>also pr</w:t>
      </w:r>
      <w:r>
        <w:rPr>
          <w:rFonts w:ascii="Arial" w:hAnsi="Arial" w:cs="Arial"/>
          <w:spacing w:val="-5"/>
          <w:sz w:val="20"/>
          <w:szCs w:val="20"/>
        </w:rPr>
        <w:t>o</w:t>
      </w:r>
      <w:r>
        <w:rPr>
          <w:rFonts w:ascii="Arial" w:hAnsi="Arial" w:cs="Arial"/>
          <w:sz w:val="20"/>
          <w:szCs w:val="20"/>
        </w:rPr>
        <w:t>vide</w:t>
      </w:r>
      <w:r>
        <w:rPr>
          <w:rFonts w:ascii="Arial" w:hAnsi="Arial" w:cs="Arial"/>
          <w:spacing w:val="-14"/>
          <w:sz w:val="20"/>
          <w:szCs w:val="20"/>
        </w:rPr>
        <w:t xml:space="preserve"> </w:t>
      </w:r>
      <w:r>
        <w:rPr>
          <w:rFonts w:ascii="Arial" w:hAnsi="Arial" w:cs="Arial"/>
          <w:sz w:val="20"/>
          <w:szCs w:val="20"/>
        </w:rPr>
        <w:t>pri</w:t>
      </w:r>
      <w:r>
        <w:rPr>
          <w:rFonts w:ascii="Arial" w:hAnsi="Arial" w:cs="Arial"/>
          <w:spacing w:val="-11"/>
          <w:sz w:val="20"/>
          <w:szCs w:val="20"/>
        </w:rPr>
        <w:t>v</w:t>
      </w:r>
      <w:r>
        <w:rPr>
          <w:rFonts w:ascii="Arial" w:hAnsi="Arial" w:cs="Arial"/>
          <w:sz w:val="20"/>
          <w:szCs w:val="20"/>
        </w:rPr>
        <w:t>acy</w:t>
      </w:r>
      <w:r>
        <w:rPr>
          <w:rFonts w:ascii="Arial" w:hAnsi="Arial" w:cs="Arial"/>
          <w:spacing w:val="7"/>
          <w:sz w:val="20"/>
          <w:szCs w:val="20"/>
        </w:rPr>
        <w:t xml:space="preserve"> </w:t>
      </w:r>
      <w:r>
        <w:rPr>
          <w:rFonts w:ascii="Arial" w:hAnsi="Arial" w:cs="Arial"/>
          <w:w w:val="96"/>
          <w:sz w:val="20"/>
          <w:szCs w:val="20"/>
        </w:rPr>
        <w:t>settings</w:t>
      </w:r>
      <w:r>
        <w:rPr>
          <w:rFonts w:ascii="Arial" w:hAnsi="Arial" w:cs="Arial"/>
          <w:spacing w:val="2"/>
          <w:w w:val="96"/>
          <w:sz w:val="20"/>
          <w:szCs w:val="20"/>
        </w:rPr>
        <w:t xml:space="preserve"> </w:t>
      </w:r>
      <w:r>
        <w:rPr>
          <w:rFonts w:ascii="Arial" w:hAnsi="Arial" w:cs="Arial"/>
          <w:sz w:val="20"/>
          <w:szCs w:val="20"/>
        </w:rPr>
        <w:t>to</w:t>
      </w:r>
      <w:r>
        <w:rPr>
          <w:rFonts w:ascii="Arial" w:hAnsi="Arial" w:cs="Arial"/>
          <w:spacing w:val="8"/>
          <w:sz w:val="20"/>
          <w:szCs w:val="20"/>
        </w:rPr>
        <w:t xml:space="preserve"> </w:t>
      </w:r>
      <w:r>
        <w:rPr>
          <w:rFonts w:ascii="Arial" w:hAnsi="Arial" w:cs="Arial"/>
          <w:sz w:val="20"/>
          <w:szCs w:val="20"/>
        </w:rPr>
        <w:t>protect</w:t>
      </w:r>
      <w:r>
        <w:rPr>
          <w:rFonts w:ascii="Arial" w:hAnsi="Arial" w:cs="Arial"/>
          <w:spacing w:val="6"/>
          <w:sz w:val="20"/>
          <w:szCs w:val="20"/>
        </w:rPr>
        <w:t xml:space="preserve"> </w:t>
      </w:r>
      <w:r>
        <w:rPr>
          <w:rFonts w:ascii="Arial" w:hAnsi="Arial" w:cs="Arial"/>
          <w:spacing w:val="6"/>
          <w:w w:val="93"/>
          <w:sz w:val="20"/>
          <w:szCs w:val="20"/>
        </w:rPr>
        <w:t>p</w:t>
      </w:r>
      <w:r>
        <w:rPr>
          <w:rFonts w:ascii="Arial" w:hAnsi="Arial" w:cs="Arial"/>
          <w:w w:val="93"/>
          <w:sz w:val="20"/>
          <w:szCs w:val="20"/>
        </w:rPr>
        <w:t>ersonal</w:t>
      </w:r>
      <w:r>
        <w:rPr>
          <w:rFonts w:ascii="Arial" w:hAnsi="Arial" w:cs="Arial"/>
          <w:spacing w:val="4"/>
          <w:w w:val="93"/>
          <w:sz w:val="20"/>
          <w:szCs w:val="20"/>
        </w:rPr>
        <w:t xml:space="preserve"> </w:t>
      </w:r>
      <w:r>
        <w:rPr>
          <w:rFonts w:ascii="Arial" w:hAnsi="Arial" w:cs="Arial"/>
          <w:sz w:val="20"/>
          <w:szCs w:val="20"/>
        </w:rPr>
        <w:t>information</w:t>
      </w:r>
      <w:r>
        <w:rPr>
          <w:rFonts w:ascii="Arial" w:hAnsi="Arial" w:cs="Arial"/>
          <w:spacing w:val="21"/>
          <w:sz w:val="20"/>
          <w:szCs w:val="20"/>
        </w:rPr>
        <w:t xml:space="preserve"> </w:t>
      </w:r>
      <w:r>
        <w:rPr>
          <w:rFonts w:ascii="Arial" w:hAnsi="Arial" w:cs="Arial"/>
          <w:w w:val="87"/>
          <w:sz w:val="20"/>
          <w:szCs w:val="20"/>
        </w:rPr>
        <w:t>su</w:t>
      </w:r>
      <w:r>
        <w:rPr>
          <w:rFonts w:ascii="Arial" w:hAnsi="Arial" w:cs="Arial"/>
          <w:spacing w:val="-4"/>
          <w:w w:val="87"/>
          <w:sz w:val="20"/>
          <w:szCs w:val="20"/>
        </w:rPr>
        <w:t>c</w:t>
      </w:r>
      <w:r>
        <w:rPr>
          <w:rFonts w:ascii="Arial" w:hAnsi="Arial" w:cs="Arial"/>
          <w:w w:val="87"/>
          <w:sz w:val="20"/>
          <w:szCs w:val="20"/>
        </w:rPr>
        <w:t>h</w:t>
      </w:r>
      <w:r>
        <w:rPr>
          <w:rFonts w:ascii="Arial" w:hAnsi="Arial" w:cs="Arial"/>
          <w:spacing w:val="26"/>
          <w:w w:val="87"/>
          <w:sz w:val="20"/>
          <w:szCs w:val="20"/>
        </w:rPr>
        <w:t xml:space="preserve"> </w:t>
      </w:r>
      <w:r>
        <w:rPr>
          <w:rFonts w:ascii="Arial" w:hAnsi="Arial" w:cs="Arial"/>
          <w:w w:val="87"/>
          <w:sz w:val="20"/>
          <w:szCs w:val="20"/>
        </w:rPr>
        <w:t>as</w:t>
      </w:r>
      <w:r>
        <w:rPr>
          <w:rFonts w:ascii="Arial" w:hAnsi="Arial" w:cs="Arial"/>
          <w:spacing w:val="1"/>
          <w:w w:val="87"/>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w w:val="96"/>
          <w:sz w:val="20"/>
          <w:szCs w:val="20"/>
        </w:rPr>
        <w:t>ide</w:t>
      </w:r>
      <w:r>
        <w:rPr>
          <w:rFonts w:ascii="Arial" w:hAnsi="Arial" w:cs="Arial"/>
          <w:spacing w:val="-5"/>
          <w:w w:val="96"/>
          <w:sz w:val="20"/>
          <w:szCs w:val="20"/>
        </w:rPr>
        <w:t>n</w:t>
      </w:r>
      <w:r>
        <w:rPr>
          <w:rFonts w:ascii="Arial" w:hAnsi="Arial" w:cs="Arial"/>
          <w:w w:val="113"/>
          <w:sz w:val="20"/>
          <w:szCs w:val="20"/>
        </w:rPr>
        <w:t>titi</w:t>
      </w:r>
      <w:r>
        <w:rPr>
          <w:rFonts w:ascii="Arial" w:hAnsi="Arial" w:cs="Arial"/>
          <w:spacing w:val="1"/>
          <w:w w:val="113"/>
          <w:sz w:val="20"/>
          <w:szCs w:val="20"/>
        </w:rPr>
        <w:t>e</w:t>
      </w:r>
      <w:r>
        <w:rPr>
          <w:rFonts w:ascii="Arial" w:hAnsi="Arial" w:cs="Arial"/>
          <w:w w:val="78"/>
          <w:sz w:val="20"/>
          <w:szCs w:val="20"/>
        </w:rPr>
        <w:t>s</w:t>
      </w:r>
      <w:r>
        <w:rPr>
          <w:rFonts w:ascii="Arial" w:hAnsi="Arial" w:cs="Arial"/>
          <w:sz w:val="20"/>
          <w:szCs w:val="20"/>
        </w:rPr>
        <w:t xml:space="preserve"> of the</w:t>
      </w:r>
      <w:r>
        <w:rPr>
          <w:rFonts w:ascii="Arial" w:hAnsi="Arial" w:cs="Arial"/>
          <w:spacing w:val="3"/>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22"/>
          <w:sz w:val="20"/>
          <w:szCs w:val="20"/>
        </w:rPr>
        <w:t xml:space="preserve"> </w:t>
      </w:r>
      <w:r>
        <w:rPr>
          <w:rFonts w:ascii="Arial" w:hAnsi="Arial" w:cs="Arial"/>
          <w:w w:val="89"/>
          <w:sz w:val="20"/>
          <w:szCs w:val="20"/>
        </w:rPr>
        <w:t>e.g.</w:t>
      </w:r>
      <w:r>
        <w:rPr>
          <w:rFonts w:ascii="Arial" w:hAnsi="Arial" w:cs="Arial"/>
          <w:spacing w:val="12"/>
          <w:w w:val="89"/>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w w:val="93"/>
          <w:sz w:val="20"/>
          <w:szCs w:val="20"/>
        </w:rPr>
        <w:t>organizers</w:t>
      </w:r>
      <w:r>
        <w:rPr>
          <w:rFonts w:ascii="Arial" w:hAnsi="Arial" w:cs="Arial"/>
          <w:spacing w:val="11"/>
          <w:w w:val="93"/>
          <w:sz w:val="20"/>
          <w:szCs w:val="20"/>
        </w:rPr>
        <w:t xml:space="preserve"> </w:t>
      </w:r>
      <w:r>
        <w:rPr>
          <w:rFonts w:ascii="Arial" w:hAnsi="Arial" w:cs="Arial"/>
          <w:sz w:val="20"/>
          <w:szCs w:val="20"/>
        </w:rPr>
        <w:t>can</w:t>
      </w:r>
      <w:r>
        <w:rPr>
          <w:rFonts w:ascii="Arial" w:hAnsi="Arial" w:cs="Arial"/>
          <w:spacing w:val="-20"/>
          <w:sz w:val="20"/>
          <w:szCs w:val="20"/>
        </w:rPr>
        <w:t xml:space="preserve"> </w:t>
      </w:r>
      <w:r>
        <w:rPr>
          <w:rFonts w:ascii="Arial" w:hAnsi="Arial" w:cs="Arial"/>
          <w:w w:val="116"/>
          <w:sz w:val="20"/>
          <w:szCs w:val="20"/>
        </w:rPr>
        <w:t>r</w:t>
      </w:r>
      <w:r>
        <w:rPr>
          <w:rFonts w:ascii="Arial" w:hAnsi="Arial" w:cs="Arial"/>
          <w:w w:val="79"/>
          <w:sz w:val="20"/>
          <w:szCs w:val="20"/>
        </w:rPr>
        <w:t>e</w:t>
      </w:r>
      <w:r>
        <w:rPr>
          <w:rFonts w:ascii="Arial" w:hAnsi="Arial" w:cs="Arial"/>
          <w:w w:val="107"/>
          <w:sz w:val="20"/>
          <w:szCs w:val="20"/>
        </w:rPr>
        <w:t>strict</w:t>
      </w:r>
      <w:r>
        <w:rPr>
          <w:rFonts w:ascii="Arial" w:hAnsi="Arial" w:cs="Arial"/>
          <w:spacing w:val="6"/>
          <w:sz w:val="20"/>
          <w:szCs w:val="20"/>
        </w:rPr>
        <w:t xml:space="preserve"> </w:t>
      </w:r>
      <w:r>
        <w:rPr>
          <w:rFonts w:ascii="Arial" w:hAnsi="Arial" w:cs="Arial"/>
          <w:sz w:val="20"/>
          <w:szCs w:val="20"/>
        </w:rPr>
        <w:t>to</w:t>
      </w:r>
      <w:r>
        <w:rPr>
          <w:rFonts w:ascii="Arial" w:hAnsi="Arial" w:cs="Arial"/>
          <w:spacing w:val="14"/>
          <w:sz w:val="20"/>
          <w:szCs w:val="20"/>
        </w:rPr>
        <w:t xml:space="preserve"> </w:t>
      </w:r>
      <w:r>
        <w:rPr>
          <w:rFonts w:ascii="Arial" w:hAnsi="Arial" w:cs="Arial"/>
          <w:sz w:val="20"/>
          <w:szCs w:val="20"/>
        </w:rPr>
        <w:t>only</w:t>
      </w:r>
      <w:r>
        <w:rPr>
          <w:rFonts w:ascii="Arial" w:hAnsi="Arial" w:cs="Arial"/>
          <w:spacing w:val="6"/>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vited</w:t>
      </w:r>
      <w:r>
        <w:rPr>
          <w:rFonts w:ascii="Arial" w:hAnsi="Arial" w:cs="Arial"/>
          <w:spacing w:val="28"/>
          <w:sz w:val="20"/>
          <w:szCs w:val="20"/>
        </w:rPr>
        <w:t xml:space="preserve"> </w:t>
      </w:r>
      <w:r>
        <w:rPr>
          <w:rFonts w:ascii="Arial" w:hAnsi="Arial" w:cs="Arial"/>
          <w:w w:val="102"/>
          <w:sz w:val="20"/>
          <w:szCs w:val="20"/>
        </w:rPr>
        <w:t>participa</w:t>
      </w:r>
      <w:r>
        <w:rPr>
          <w:rFonts w:ascii="Arial" w:hAnsi="Arial" w:cs="Arial"/>
          <w:spacing w:val="-4"/>
          <w:w w:val="102"/>
          <w:sz w:val="20"/>
          <w:szCs w:val="20"/>
        </w:rPr>
        <w:t>n</w:t>
      </w:r>
      <w:r>
        <w:rPr>
          <w:rFonts w:ascii="Arial" w:hAnsi="Arial" w:cs="Arial"/>
          <w:sz w:val="20"/>
          <w:szCs w:val="20"/>
        </w:rPr>
        <w:t>ts to</w:t>
      </w:r>
      <w:r>
        <w:rPr>
          <w:rFonts w:ascii="Arial" w:hAnsi="Arial" w:cs="Arial"/>
          <w:spacing w:val="45"/>
          <w:sz w:val="20"/>
          <w:szCs w:val="20"/>
        </w:rPr>
        <w:t xml:space="preserve"> </w:t>
      </w:r>
      <w:r>
        <w:rPr>
          <w:rFonts w:ascii="Arial" w:hAnsi="Arial" w:cs="Arial"/>
          <w:sz w:val="20"/>
          <w:szCs w:val="20"/>
        </w:rPr>
        <w:t>learn</w:t>
      </w:r>
      <w:r>
        <w:rPr>
          <w:rFonts w:ascii="Arial" w:hAnsi="Arial" w:cs="Arial"/>
          <w:spacing w:val="23"/>
          <w:sz w:val="20"/>
          <w:szCs w:val="20"/>
        </w:rPr>
        <w:t xml:space="preserve"> </w:t>
      </w:r>
      <w:r>
        <w:rPr>
          <w:rFonts w:ascii="Arial" w:hAnsi="Arial" w:cs="Arial"/>
          <w:sz w:val="20"/>
          <w:szCs w:val="20"/>
        </w:rPr>
        <w:t>h</w:t>
      </w:r>
      <w:r>
        <w:rPr>
          <w:rFonts w:ascii="Arial" w:hAnsi="Arial" w:cs="Arial"/>
          <w:spacing w:val="-5"/>
          <w:sz w:val="20"/>
          <w:szCs w:val="20"/>
        </w:rPr>
        <w:t>o</w:t>
      </w:r>
      <w:r>
        <w:rPr>
          <w:rFonts w:ascii="Arial" w:hAnsi="Arial" w:cs="Arial"/>
          <w:sz w:val="20"/>
          <w:szCs w:val="20"/>
        </w:rPr>
        <w:t>w</w:t>
      </w:r>
      <w:r>
        <w:rPr>
          <w:rFonts w:ascii="Arial" w:hAnsi="Arial" w:cs="Arial"/>
          <w:spacing w:val="21"/>
          <w:sz w:val="20"/>
          <w:szCs w:val="20"/>
        </w:rPr>
        <w:t xml:space="preserve"> </w:t>
      </w:r>
      <w:r>
        <w:rPr>
          <w:rFonts w:ascii="Arial" w:hAnsi="Arial" w:cs="Arial"/>
          <w:sz w:val="20"/>
          <w:szCs w:val="20"/>
        </w:rPr>
        <w:t>ma</w:t>
      </w:r>
      <w:r>
        <w:rPr>
          <w:rFonts w:ascii="Arial" w:hAnsi="Arial" w:cs="Arial"/>
          <w:spacing w:val="-5"/>
          <w:sz w:val="20"/>
          <w:szCs w:val="20"/>
        </w:rPr>
        <w:t>n</w:t>
      </w:r>
      <w:r>
        <w:rPr>
          <w:rFonts w:ascii="Arial" w:hAnsi="Arial" w:cs="Arial"/>
          <w:sz w:val="20"/>
          <w:szCs w:val="20"/>
        </w:rPr>
        <w:t>y</w:t>
      </w:r>
      <w:r>
        <w:rPr>
          <w:rFonts w:ascii="Arial" w:hAnsi="Arial" w:cs="Arial"/>
          <w:spacing w:val="25"/>
          <w:sz w:val="20"/>
          <w:szCs w:val="20"/>
        </w:rPr>
        <w:t xml:space="preserve"> </w:t>
      </w:r>
      <w:r>
        <w:rPr>
          <w:rFonts w:ascii="Arial" w:hAnsi="Arial" w:cs="Arial"/>
          <w:sz w:val="20"/>
          <w:szCs w:val="20"/>
        </w:rPr>
        <w:t>others</w:t>
      </w:r>
      <w:r>
        <w:rPr>
          <w:rFonts w:ascii="Arial" w:hAnsi="Arial" w:cs="Arial"/>
          <w:spacing w:val="9"/>
          <w:sz w:val="20"/>
          <w:szCs w:val="20"/>
        </w:rPr>
        <w:t xml:space="preserve"> </w:t>
      </w:r>
      <w:r>
        <w:rPr>
          <w:rFonts w:ascii="Arial" w:hAnsi="Arial" w:cs="Arial"/>
          <w:w w:val="90"/>
          <w:sz w:val="20"/>
          <w:szCs w:val="20"/>
        </w:rPr>
        <w:t>h</w:t>
      </w:r>
      <w:r>
        <w:rPr>
          <w:rFonts w:ascii="Arial" w:hAnsi="Arial" w:cs="Arial"/>
          <w:spacing w:val="-4"/>
          <w:w w:val="90"/>
          <w:sz w:val="20"/>
          <w:szCs w:val="20"/>
        </w:rPr>
        <w:t>av</w:t>
      </w:r>
      <w:r>
        <w:rPr>
          <w:rFonts w:ascii="Arial" w:hAnsi="Arial" w:cs="Arial"/>
          <w:w w:val="90"/>
          <w:sz w:val="20"/>
          <w:szCs w:val="20"/>
        </w:rPr>
        <w:t xml:space="preserve">e </w:t>
      </w:r>
      <w:r>
        <w:rPr>
          <w:rFonts w:ascii="Arial" w:hAnsi="Arial" w:cs="Arial"/>
          <w:spacing w:val="3"/>
          <w:w w:val="90"/>
          <w:sz w:val="20"/>
          <w:szCs w:val="20"/>
        </w:rPr>
        <w:t xml:space="preserve"> </w:t>
      </w:r>
      <w:r>
        <w:rPr>
          <w:rFonts w:ascii="Arial" w:hAnsi="Arial" w:cs="Arial"/>
          <w:spacing w:val="4"/>
          <w:w w:val="90"/>
          <w:sz w:val="20"/>
          <w:szCs w:val="20"/>
        </w:rPr>
        <w:t>b</w:t>
      </w:r>
      <w:r>
        <w:rPr>
          <w:rFonts w:ascii="Arial" w:hAnsi="Arial" w:cs="Arial"/>
          <w:w w:val="90"/>
          <w:sz w:val="20"/>
          <w:szCs w:val="20"/>
        </w:rPr>
        <w:t>een</w:t>
      </w:r>
      <w:r>
        <w:rPr>
          <w:rFonts w:ascii="Arial" w:hAnsi="Arial" w:cs="Arial"/>
          <w:spacing w:val="37"/>
          <w:w w:val="90"/>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 xml:space="preserve">vited, </w:t>
      </w:r>
      <w:r>
        <w:rPr>
          <w:rFonts w:ascii="Arial" w:hAnsi="Arial" w:cs="Arial"/>
          <w:spacing w:val="6"/>
          <w:sz w:val="20"/>
          <w:szCs w:val="20"/>
        </w:rPr>
        <w:t xml:space="preserve"> </w:t>
      </w:r>
      <w:r>
        <w:rPr>
          <w:rFonts w:ascii="Arial" w:hAnsi="Arial" w:cs="Arial"/>
          <w:sz w:val="20"/>
          <w:szCs w:val="20"/>
        </w:rPr>
        <w:t>and</w:t>
      </w:r>
      <w:r>
        <w:rPr>
          <w:rFonts w:ascii="Arial" w:hAnsi="Arial" w:cs="Arial"/>
          <w:spacing w:val="23"/>
          <w:sz w:val="20"/>
          <w:szCs w:val="20"/>
        </w:rPr>
        <w:t xml:space="preserve"> </w:t>
      </w:r>
      <w:r>
        <w:rPr>
          <w:rFonts w:ascii="Arial" w:hAnsi="Arial" w:cs="Arial"/>
          <w:sz w:val="20"/>
          <w:szCs w:val="20"/>
        </w:rPr>
        <w:t>only</w:t>
      </w:r>
      <w:r>
        <w:rPr>
          <w:rFonts w:ascii="Arial" w:hAnsi="Arial" w:cs="Arial"/>
          <w:spacing w:val="37"/>
          <w:sz w:val="20"/>
          <w:szCs w:val="20"/>
        </w:rPr>
        <w:t xml:space="preserve"> </w:t>
      </w:r>
      <w:r>
        <w:rPr>
          <w:rFonts w:ascii="Arial" w:hAnsi="Arial" w:cs="Arial"/>
          <w:sz w:val="20"/>
          <w:szCs w:val="20"/>
        </w:rPr>
        <w:t>after</w:t>
      </w:r>
      <w:r>
        <w:rPr>
          <w:rFonts w:ascii="Arial" w:hAnsi="Arial" w:cs="Arial"/>
          <w:spacing w:val="37"/>
          <w:sz w:val="20"/>
          <w:szCs w:val="20"/>
        </w:rPr>
        <w:t xml:space="preserve"> </w:t>
      </w:r>
      <w:r>
        <w:rPr>
          <w:rFonts w:ascii="Arial" w:hAnsi="Arial" w:cs="Arial"/>
          <w:sz w:val="20"/>
          <w:szCs w:val="20"/>
        </w:rPr>
        <w:t>a</w:t>
      </w:r>
      <w:r>
        <w:rPr>
          <w:rFonts w:ascii="Arial" w:hAnsi="Arial" w:cs="Arial"/>
          <w:spacing w:val="24"/>
          <w:sz w:val="20"/>
          <w:szCs w:val="20"/>
        </w:rPr>
        <w:t xml:space="preserve"> </w:t>
      </w:r>
      <w:r>
        <w:rPr>
          <w:rFonts w:ascii="Arial" w:hAnsi="Arial" w:cs="Arial"/>
          <w:sz w:val="20"/>
          <w:szCs w:val="20"/>
        </w:rPr>
        <w:t>protester</w:t>
      </w:r>
      <w:r>
        <w:rPr>
          <w:rFonts w:ascii="Arial" w:hAnsi="Arial" w:cs="Arial"/>
          <w:spacing w:val="21"/>
          <w:sz w:val="20"/>
          <w:szCs w:val="20"/>
        </w:rPr>
        <w:t xml:space="preserve"> </w:t>
      </w:r>
      <w:r>
        <w:rPr>
          <w:rFonts w:ascii="Arial" w:hAnsi="Arial" w:cs="Arial"/>
          <w:sz w:val="20"/>
          <w:szCs w:val="20"/>
        </w:rPr>
        <w:t xml:space="preserve">has </w:t>
      </w:r>
      <w:r>
        <w:rPr>
          <w:rFonts w:ascii="Arial" w:hAnsi="Arial" w:cs="Arial"/>
          <w:w w:val="90"/>
          <w:sz w:val="20"/>
          <w:szCs w:val="20"/>
        </w:rPr>
        <w:t>agreed</w:t>
      </w:r>
      <w:r>
        <w:rPr>
          <w:rFonts w:ascii="Arial" w:hAnsi="Arial" w:cs="Arial"/>
          <w:spacing w:val="12"/>
          <w:w w:val="90"/>
          <w:sz w:val="20"/>
          <w:szCs w:val="20"/>
        </w:rPr>
        <w:t xml:space="preserve"> </w:t>
      </w:r>
      <w:r>
        <w:rPr>
          <w:rFonts w:ascii="Arial" w:hAnsi="Arial" w:cs="Arial"/>
          <w:sz w:val="20"/>
          <w:szCs w:val="20"/>
        </w:rPr>
        <w:t>and</w:t>
      </w:r>
      <w:r>
        <w:rPr>
          <w:rFonts w:ascii="Arial" w:hAnsi="Arial" w:cs="Arial"/>
          <w:spacing w:val="-8"/>
          <w:sz w:val="20"/>
          <w:szCs w:val="20"/>
        </w:rPr>
        <w:t xml:space="preserve"> </w:t>
      </w:r>
      <w:r>
        <w:rPr>
          <w:rFonts w:ascii="Arial" w:hAnsi="Arial" w:cs="Arial"/>
          <w:sz w:val="20"/>
          <w:szCs w:val="20"/>
        </w:rPr>
        <w:t>committed</w:t>
      </w:r>
      <w:r>
        <w:rPr>
          <w:rFonts w:ascii="Arial" w:hAnsi="Arial" w:cs="Arial"/>
          <w:spacing w:val="6"/>
          <w:sz w:val="20"/>
          <w:szCs w:val="20"/>
        </w:rPr>
        <w:t xml:space="preserve"> </w:t>
      </w:r>
      <w:r>
        <w:rPr>
          <w:rFonts w:ascii="Arial" w:hAnsi="Arial" w:cs="Arial"/>
          <w:sz w:val="20"/>
          <w:szCs w:val="20"/>
        </w:rPr>
        <w:t>formally</w:t>
      </w:r>
      <w:r>
        <w:rPr>
          <w:rFonts w:ascii="Arial" w:hAnsi="Arial" w:cs="Arial"/>
          <w:spacing w:val="20"/>
          <w:sz w:val="20"/>
          <w:szCs w:val="20"/>
        </w:rPr>
        <w:t xml:space="preserve"> </w:t>
      </w:r>
      <w:r>
        <w:rPr>
          <w:rFonts w:ascii="Arial" w:hAnsi="Arial" w:cs="Arial"/>
          <w:sz w:val="20"/>
          <w:szCs w:val="20"/>
        </w:rPr>
        <w:t>to</w:t>
      </w:r>
      <w:r>
        <w:rPr>
          <w:rFonts w:ascii="Arial" w:hAnsi="Arial" w:cs="Arial"/>
          <w:spacing w:val="14"/>
          <w:sz w:val="20"/>
          <w:szCs w:val="20"/>
        </w:rPr>
        <w:t xml:space="preserve"> </w:t>
      </w:r>
      <w:r>
        <w:rPr>
          <w:rFonts w:ascii="Arial" w:hAnsi="Arial" w:cs="Arial"/>
          <w:sz w:val="20"/>
          <w:szCs w:val="20"/>
        </w:rPr>
        <w:t>att</w:t>
      </w:r>
      <w:r>
        <w:rPr>
          <w:rFonts w:ascii="Arial" w:hAnsi="Arial" w:cs="Arial"/>
          <w:spacing w:val="1"/>
          <w:sz w:val="20"/>
          <w:szCs w:val="20"/>
        </w:rPr>
        <w:t>e</w:t>
      </w:r>
      <w:r>
        <w:rPr>
          <w:rFonts w:ascii="Arial" w:hAnsi="Arial" w:cs="Arial"/>
          <w:sz w:val="20"/>
          <w:szCs w:val="20"/>
        </w:rPr>
        <w:t>nd</w:t>
      </w:r>
      <w:r>
        <w:rPr>
          <w:rFonts w:ascii="Arial" w:hAnsi="Arial" w:cs="Arial"/>
          <w:spacing w:val="11"/>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sz w:val="20"/>
          <w:szCs w:val="20"/>
        </w:rPr>
        <w:t>e</w:t>
      </w:r>
      <w:r>
        <w:rPr>
          <w:rFonts w:ascii="Arial" w:hAnsi="Arial" w:cs="Arial"/>
          <w:spacing w:val="-5"/>
          <w:sz w:val="20"/>
          <w:szCs w:val="20"/>
        </w:rPr>
        <w:t>v</w:t>
      </w:r>
      <w:r>
        <w:rPr>
          <w:rFonts w:ascii="Arial" w:hAnsi="Arial" w:cs="Arial"/>
          <w:sz w:val="20"/>
          <w:szCs w:val="20"/>
        </w:rPr>
        <w:t>e</w:t>
      </w:r>
      <w:r>
        <w:rPr>
          <w:rFonts w:ascii="Arial" w:hAnsi="Arial" w:cs="Arial"/>
          <w:spacing w:val="-5"/>
          <w:sz w:val="20"/>
          <w:szCs w:val="20"/>
        </w:rPr>
        <w:t>n</w:t>
      </w:r>
      <w:r>
        <w:rPr>
          <w:rFonts w:ascii="Arial" w:hAnsi="Arial" w:cs="Arial"/>
          <w:sz w:val="20"/>
          <w:szCs w:val="20"/>
        </w:rPr>
        <w:t>t,</w:t>
      </w:r>
      <w:r>
        <w:rPr>
          <w:rFonts w:ascii="Arial" w:hAnsi="Arial" w:cs="Arial"/>
          <w:spacing w:val="-16"/>
          <w:sz w:val="20"/>
          <w:szCs w:val="20"/>
        </w:rPr>
        <w:t xml:space="preserve"> </w:t>
      </w:r>
      <w:r>
        <w:rPr>
          <w:rFonts w:ascii="Arial" w:hAnsi="Arial" w:cs="Arial"/>
          <w:w w:val="86"/>
          <w:sz w:val="20"/>
          <w:szCs w:val="20"/>
        </w:rPr>
        <w:t>she</w:t>
      </w:r>
      <w:r>
        <w:rPr>
          <w:rFonts w:ascii="Arial" w:hAnsi="Arial" w:cs="Arial"/>
          <w:spacing w:val="13"/>
          <w:w w:val="86"/>
          <w:sz w:val="20"/>
          <w:szCs w:val="20"/>
        </w:rPr>
        <w:t xml:space="preserve"> </w:t>
      </w:r>
      <w:r>
        <w:rPr>
          <w:rFonts w:ascii="Arial" w:hAnsi="Arial" w:cs="Arial"/>
          <w:sz w:val="20"/>
          <w:szCs w:val="20"/>
        </w:rPr>
        <w:t>can</w:t>
      </w:r>
      <w:r>
        <w:rPr>
          <w:rFonts w:ascii="Arial" w:hAnsi="Arial" w:cs="Arial"/>
          <w:spacing w:val="-21"/>
          <w:sz w:val="20"/>
          <w:szCs w:val="20"/>
        </w:rPr>
        <w:t xml:space="preserve"> </w:t>
      </w:r>
      <w:r>
        <w:rPr>
          <w:rFonts w:ascii="Arial" w:hAnsi="Arial" w:cs="Arial"/>
          <w:sz w:val="20"/>
          <w:szCs w:val="20"/>
        </w:rPr>
        <w:t>learn</w:t>
      </w:r>
      <w:r>
        <w:rPr>
          <w:rFonts w:ascii="Arial" w:hAnsi="Arial" w:cs="Arial"/>
          <w:spacing w:val="-11"/>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w w:val="96"/>
          <w:sz w:val="20"/>
          <w:szCs w:val="20"/>
        </w:rPr>
        <w:t>ide</w:t>
      </w:r>
      <w:r>
        <w:rPr>
          <w:rFonts w:ascii="Arial" w:hAnsi="Arial" w:cs="Arial"/>
          <w:spacing w:val="-5"/>
          <w:w w:val="96"/>
          <w:sz w:val="20"/>
          <w:szCs w:val="20"/>
        </w:rPr>
        <w:t>n</w:t>
      </w:r>
      <w:r>
        <w:rPr>
          <w:rFonts w:ascii="Arial" w:hAnsi="Arial" w:cs="Arial"/>
          <w:w w:val="105"/>
          <w:sz w:val="20"/>
          <w:szCs w:val="20"/>
        </w:rPr>
        <w:t xml:space="preserve">tities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other</w:t>
      </w:r>
      <w:r>
        <w:rPr>
          <w:rFonts w:ascii="Arial" w:hAnsi="Arial" w:cs="Arial"/>
          <w:spacing w:val="7"/>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vited</w:t>
      </w:r>
      <w:r>
        <w:rPr>
          <w:rFonts w:ascii="Arial" w:hAnsi="Arial" w:cs="Arial"/>
          <w:spacing w:val="33"/>
          <w:sz w:val="20"/>
          <w:szCs w:val="20"/>
        </w:rPr>
        <w:t xml:space="preserve"> </w:t>
      </w:r>
      <w:r>
        <w:rPr>
          <w:rFonts w:ascii="Arial" w:hAnsi="Arial" w:cs="Arial"/>
          <w:sz w:val="20"/>
          <w:szCs w:val="20"/>
        </w:rPr>
        <w:t>protesters.</w:t>
      </w:r>
    </w:p>
    <w:p w14:paraId="50C100C9"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The</w:t>
      </w:r>
      <w:r>
        <w:rPr>
          <w:rFonts w:ascii="Arial" w:hAnsi="Arial" w:cs="Arial"/>
          <w:spacing w:val="29"/>
          <w:sz w:val="20"/>
          <w:szCs w:val="20"/>
        </w:rPr>
        <w:t xml:space="preserve"> </w:t>
      </w:r>
      <w:r>
        <w:rPr>
          <w:rFonts w:ascii="Arial" w:hAnsi="Arial" w:cs="Arial"/>
          <w:spacing w:val="-6"/>
          <w:w w:val="92"/>
          <w:sz w:val="20"/>
          <w:szCs w:val="20"/>
        </w:rPr>
        <w:t>c</w:t>
      </w:r>
      <w:r>
        <w:rPr>
          <w:rFonts w:ascii="Arial" w:hAnsi="Arial" w:cs="Arial"/>
          <w:w w:val="92"/>
          <w:sz w:val="20"/>
          <w:szCs w:val="20"/>
        </w:rPr>
        <w:t>hallenge</w:t>
      </w:r>
      <w:r>
        <w:rPr>
          <w:rFonts w:ascii="Arial" w:hAnsi="Arial" w:cs="Arial"/>
          <w:spacing w:val="41"/>
          <w:w w:val="92"/>
          <w:sz w:val="20"/>
          <w:szCs w:val="20"/>
        </w:rPr>
        <w:t xml:space="preserve"> </w:t>
      </w:r>
      <w:r>
        <w:rPr>
          <w:rFonts w:ascii="Arial" w:hAnsi="Arial" w:cs="Arial"/>
          <w:sz w:val="20"/>
          <w:szCs w:val="20"/>
        </w:rPr>
        <w:t>of</w:t>
      </w:r>
      <w:r>
        <w:rPr>
          <w:rFonts w:ascii="Arial" w:hAnsi="Arial" w:cs="Arial"/>
          <w:spacing w:val="26"/>
          <w:sz w:val="20"/>
          <w:szCs w:val="20"/>
        </w:rPr>
        <w:t xml:space="preserve"> </w:t>
      </w:r>
      <w:r>
        <w:rPr>
          <w:rFonts w:ascii="Arial" w:hAnsi="Arial" w:cs="Arial"/>
          <w:sz w:val="20"/>
          <w:szCs w:val="20"/>
        </w:rPr>
        <w:t>impleme</w:t>
      </w:r>
      <w:r>
        <w:rPr>
          <w:rFonts w:ascii="Arial" w:hAnsi="Arial" w:cs="Arial"/>
          <w:spacing w:val="-5"/>
          <w:sz w:val="20"/>
          <w:szCs w:val="20"/>
        </w:rPr>
        <w:t>n</w:t>
      </w:r>
      <w:r>
        <w:rPr>
          <w:rFonts w:ascii="Arial" w:hAnsi="Arial" w:cs="Arial"/>
          <w:sz w:val="20"/>
          <w:szCs w:val="20"/>
        </w:rPr>
        <w:t>ting</w:t>
      </w:r>
      <w:r>
        <w:rPr>
          <w:rFonts w:ascii="Arial" w:hAnsi="Arial" w:cs="Arial"/>
          <w:spacing w:val="18"/>
          <w:sz w:val="20"/>
          <w:szCs w:val="20"/>
        </w:rPr>
        <w:t xml:space="preserve"> </w:t>
      </w:r>
      <w:r>
        <w:rPr>
          <w:rFonts w:ascii="Arial" w:hAnsi="Arial" w:cs="Arial"/>
          <w:sz w:val="20"/>
          <w:szCs w:val="20"/>
        </w:rPr>
        <w:t>this</w:t>
      </w:r>
      <w:r>
        <w:rPr>
          <w:rFonts w:ascii="Arial" w:hAnsi="Arial" w:cs="Arial"/>
          <w:spacing w:val="43"/>
          <w:sz w:val="20"/>
          <w:szCs w:val="20"/>
        </w:rPr>
        <w:t xml:space="preserve"> </w:t>
      </w:r>
      <w:r>
        <w:rPr>
          <w:rFonts w:ascii="Arial" w:hAnsi="Arial" w:cs="Arial"/>
          <w:sz w:val="20"/>
          <w:szCs w:val="20"/>
        </w:rPr>
        <w:t>feature</w:t>
      </w:r>
      <w:r>
        <w:rPr>
          <w:rFonts w:ascii="Arial" w:hAnsi="Arial" w:cs="Arial"/>
          <w:spacing w:val="9"/>
          <w:sz w:val="20"/>
          <w:szCs w:val="20"/>
        </w:rPr>
        <w:t xml:space="preserve"> </w:t>
      </w:r>
      <w:r>
        <w:rPr>
          <w:rFonts w:ascii="Arial" w:hAnsi="Arial" w:cs="Arial"/>
          <w:sz w:val="20"/>
          <w:szCs w:val="20"/>
        </w:rPr>
        <w:t xml:space="preserve">without </w:t>
      </w:r>
      <w:r>
        <w:rPr>
          <w:rFonts w:ascii="Arial" w:hAnsi="Arial" w:cs="Arial"/>
          <w:spacing w:val="16"/>
          <w:sz w:val="20"/>
          <w:szCs w:val="20"/>
        </w:rPr>
        <w:t xml:space="preserve"> </w:t>
      </w:r>
      <w:r>
        <w:rPr>
          <w:rFonts w:ascii="Arial" w:hAnsi="Arial" w:cs="Arial"/>
          <w:sz w:val="20"/>
          <w:szCs w:val="20"/>
        </w:rPr>
        <w:t>a</w:t>
      </w:r>
      <w:r>
        <w:rPr>
          <w:rFonts w:ascii="Arial" w:hAnsi="Arial" w:cs="Arial"/>
          <w:spacing w:val="20"/>
          <w:sz w:val="20"/>
          <w:szCs w:val="20"/>
        </w:rPr>
        <w:t xml:space="preserve"> </w:t>
      </w:r>
      <w:r>
        <w:rPr>
          <w:rFonts w:ascii="Arial" w:hAnsi="Arial" w:cs="Arial"/>
          <w:sz w:val="20"/>
          <w:szCs w:val="20"/>
        </w:rPr>
        <w:t>trusted</w:t>
      </w:r>
      <w:r>
        <w:rPr>
          <w:rFonts w:ascii="Arial" w:hAnsi="Arial" w:cs="Arial"/>
          <w:spacing w:val="40"/>
          <w:sz w:val="20"/>
          <w:szCs w:val="20"/>
        </w:rPr>
        <w:t xml:space="preserve"> </w:t>
      </w:r>
      <w:r>
        <w:rPr>
          <w:rFonts w:ascii="Arial" w:hAnsi="Arial" w:cs="Arial"/>
          <w:sz w:val="20"/>
          <w:szCs w:val="20"/>
        </w:rPr>
        <w:t xml:space="preserve">third </w:t>
      </w:r>
      <w:r>
        <w:rPr>
          <w:rFonts w:ascii="Arial" w:hAnsi="Arial" w:cs="Arial"/>
          <w:spacing w:val="17"/>
          <w:sz w:val="20"/>
          <w:szCs w:val="20"/>
        </w:rPr>
        <w:t xml:space="preserve"> </w:t>
      </w:r>
      <w:r>
        <w:rPr>
          <w:rFonts w:ascii="Arial" w:hAnsi="Arial" w:cs="Arial"/>
          <w:w w:val="105"/>
          <w:sz w:val="20"/>
          <w:szCs w:val="20"/>
        </w:rPr>
        <w:t>par</w:t>
      </w:r>
      <w:r>
        <w:rPr>
          <w:rFonts w:ascii="Arial" w:hAnsi="Arial" w:cs="Arial"/>
          <w:spacing w:val="-5"/>
          <w:w w:val="105"/>
          <w:sz w:val="20"/>
          <w:szCs w:val="20"/>
        </w:rPr>
        <w:t>t</w:t>
      </w:r>
      <w:r>
        <w:rPr>
          <w:rFonts w:ascii="Arial" w:hAnsi="Arial" w:cs="Arial"/>
          <w:w w:val="105"/>
          <w:sz w:val="20"/>
          <w:szCs w:val="20"/>
        </w:rPr>
        <w:t xml:space="preserve">y </w:t>
      </w:r>
      <w:r>
        <w:rPr>
          <w:rFonts w:ascii="Arial" w:hAnsi="Arial" w:cs="Arial"/>
          <w:spacing w:val="5"/>
          <w:w w:val="90"/>
          <w:sz w:val="20"/>
          <w:szCs w:val="20"/>
        </w:rPr>
        <w:t>b</w:t>
      </w:r>
      <w:r>
        <w:rPr>
          <w:rFonts w:ascii="Arial" w:hAnsi="Arial" w:cs="Arial"/>
          <w:w w:val="90"/>
          <w:sz w:val="20"/>
          <w:szCs w:val="20"/>
        </w:rPr>
        <w:t>ecomes</w:t>
      </w:r>
      <w:r>
        <w:rPr>
          <w:rFonts w:ascii="Arial" w:hAnsi="Arial" w:cs="Arial"/>
          <w:spacing w:val="-12"/>
          <w:w w:val="90"/>
          <w:sz w:val="20"/>
          <w:szCs w:val="20"/>
        </w:rPr>
        <w:t xml:space="preserve"> </w:t>
      </w:r>
      <w:r>
        <w:rPr>
          <w:rFonts w:ascii="Arial" w:hAnsi="Arial" w:cs="Arial"/>
          <w:w w:val="90"/>
          <w:sz w:val="20"/>
          <w:szCs w:val="20"/>
        </w:rPr>
        <w:t>greater</w:t>
      </w:r>
      <w:r>
        <w:rPr>
          <w:rFonts w:ascii="Arial" w:hAnsi="Arial" w:cs="Arial"/>
          <w:spacing w:val="37"/>
          <w:w w:val="90"/>
          <w:sz w:val="20"/>
          <w:szCs w:val="20"/>
        </w:rPr>
        <w:t xml:space="preserve"> </w:t>
      </w:r>
      <w:r>
        <w:rPr>
          <w:rFonts w:ascii="Arial" w:hAnsi="Arial" w:cs="Arial"/>
          <w:w w:val="90"/>
          <w:sz w:val="20"/>
          <w:szCs w:val="20"/>
        </w:rPr>
        <w:t>when</w:t>
      </w:r>
      <w:r>
        <w:rPr>
          <w:rFonts w:ascii="Arial" w:hAnsi="Arial" w:cs="Arial"/>
          <w:spacing w:val="18"/>
          <w:w w:val="90"/>
          <w:sz w:val="20"/>
          <w:szCs w:val="20"/>
        </w:rPr>
        <w:t xml:space="preserve"> </w:t>
      </w:r>
      <w:r>
        <w:rPr>
          <w:rFonts w:ascii="Arial" w:hAnsi="Arial" w:cs="Arial"/>
          <w:sz w:val="20"/>
          <w:szCs w:val="20"/>
        </w:rPr>
        <w:t>the</w:t>
      </w:r>
      <w:r>
        <w:rPr>
          <w:rFonts w:ascii="Arial" w:hAnsi="Arial" w:cs="Arial"/>
          <w:spacing w:val="-10"/>
          <w:sz w:val="20"/>
          <w:szCs w:val="20"/>
        </w:rPr>
        <w:t xml:space="preserve"> </w:t>
      </w:r>
      <w:r>
        <w:rPr>
          <w:rFonts w:ascii="Arial" w:hAnsi="Arial" w:cs="Arial"/>
          <w:w w:val="93"/>
          <w:sz w:val="20"/>
          <w:szCs w:val="20"/>
        </w:rPr>
        <w:t>organizers</w:t>
      </w:r>
      <w:r>
        <w:rPr>
          <w:rFonts w:ascii="Arial" w:hAnsi="Arial" w:cs="Arial"/>
          <w:spacing w:val="-2"/>
          <w:w w:val="93"/>
          <w:sz w:val="20"/>
          <w:szCs w:val="20"/>
        </w:rPr>
        <w:t xml:space="preserve"> </w:t>
      </w:r>
      <w:r>
        <w:rPr>
          <w:rFonts w:ascii="Arial" w:hAnsi="Arial" w:cs="Arial"/>
          <w:spacing w:val="-5"/>
          <w:w w:val="99"/>
          <w:sz w:val="20"/>
          <w:szCs w:val="20"/>
        </w:rPr>
        <w:t>w</w:t>
      </w:r>
      <w:r>
        <w:rPr>
          <w:rFonts w:ascii="Arial" w:hAnsi="Arial" w:cs="Arial"/>
          <w:w w:val="94"/>
          <w:sz w:val="20"/>
          <w:szCs w:val="20"/>
        </w:rPr>
        <w:t>a</w:t>
      </w:r>
      <w:r>
        <w:rPr>
          <w:rFonts w:ascii="Arial" w:hAnsi="Arial" w:cs="Arial"/>
          <w:spacing w:val="-5"/>
          <w:w w:val="94"/>
          <w:sz w:val="20"/>
          <w:szCs w:val="20"/>
        </w:rPr>
        <w:t>n</w:t>
      </w:r>
      <w:r>
        <w:rPr>
          <w:rFonts w:ascii="Arial" w:hAnsi="Arial" w:cs="Arial"/>
          <w:w w:val="139"/>
          <w:sz w:val="20"/>
          <w:szCs w:val="20"/>
        </w:rPr>
        <w:t>t</w:t>
      </w:r>
      <w:r>
        <w:rPr>
          <w:rFonts w:ascii="Arial" w:hAnsi="Arial" w:cs="Arial"/>
          <w:spacing w:val="-7"/>
          <w:sz w:val="20"/>
          <w:szCs w:val="20"/>
        </w:rPr>
        <w:t xml:space="preserve"> </w:t>
      </w:r>
      <w:r>
        <w:rPr>
          <w:rFonts w:ascii="Arial" w:hAnsi="Arial" w:cs="Arial"/>
          <w:sz w:val="20"/>
          <w:szCs w:val="20"/>
        </w:rPr>
        <w:t>to</w:t>
      </w:r>
      <w:r>
        <w:rPr>
          <w:rFonts w:ascii="Arial" w:hAnsi="Arial" w:cs="Arial"/>
          <w:spacing w:val="1"/>
          <w:sz w:val="20"/>
          <w:szCs w:val="20"/>
        </w:rPr>
        <w:t xml:space="preserve"> </w:t>
      </w:r>
      <w:r>
        <w:rPr>
          <w:rFonts w:ascii="Arial" w:hAnsi="Arial" w:cs="Arial"/>
          <w:sz w:val="20"/>
          <w:szCs w:val="20"/>
        </w:rPr>
        <w:t>all</w:t>
      </w:r>
      <w:r>
        <w:rPr>
          <w:rFonts w:ascii="Arial" w:hAnsi="Arial" w:cs="Arial"/>
          <w:spacing w:val="-5"/>
          <w:sz w:val="20"/>
          <w:szCs w:val="20"/>
        </w:rPr>
        <w:t>o</w:t>
      </w:r>
      <w:r>
        <w:rPr>
          <w:rFonts w:ascii="Arial" w:hAnsi="Arial" w:cs="Arial"/>
          <w:sz w:val="20"/>
          <w:szCs w:val="20"/>
        </w:rPr>
        <w:t>w</w:t>
      </w:r>
      <w:r>
        <w:rPr>
          <w:rFonts w:ascii="Arial" w:hAnsi="Arial" w:cs="Arial"/>
          <w:spacing w:val="-12"/>
          <w:sz w:val="20"/>
          <w:szCs w:val="20"/>
        </w:rPr>
        <w:t xml:space="preserve"> </w:t>
      </w:r>
      <w:r>
        <w:rPr>
          <w:rFonts w:ascii="Arial" w:hAnsi="Arial" w:cs="Arial"/>
          <w:w w:val="97"/>
          <w:sz w:val="20"/>
          <w:szCs w:val="20"/>
        </w:rPr>
        <w:t>differe</w:t>
      </w:r>
      <w:r>
        <w:rPr>
          <w:rFonts w:ascii="Arial" w:hAnsi="Arial" w:cs="Arial"/>
          <w:spacing w:val="-5"/>
          <w:w w:val="97"/>
          <w:sz w:val="20"/>
          <w:szCs w:val="20"/>
        </w:rPr>
        <w:t>n</w:t>
      </w:r>
      <w:r>
        <w:rPr>
          <w:rFonts w:ascii="Arial" w:hAnsi="Arial" w:cs="Arial"/>
          <w:w w:val="139"/>
          <w:sz w:val="20"/>
          <w:szCs w:val="20"/>
        </w:rPr>
        <w:t>t</w:t>
      </w:r>
      <w:r>
        <w:rPr>
          <w:rFonts w:ascii="Arial" w:hAnsi="Arial" w:cs="Arial"/>
          <w:spacing w:val="-7"/>
          <w:sz w:val="20"/>
          <w:szCs w:val="20"/>
        </w:rPr>
        <w:t xml:space="preserve"> </w:t>
      </w:r>
      <w:r>
        <w:rPr>
          <w:rFonts w:ascii="Arial" w:hAnsi="Arial" w:cs="Arial"/>
          <w:spacing w:val="-5"/>
          <w:w w:val="139"/>
          <w:sz w:val="20"/>
          <w:szCs w:val="20"/>
        </w:rPr>
        <w:t>t</w:t>
      </w:r>
      <w:r>
        <w:rPr>
          <w:rFonts w:ascii="Arial" w:hAnsi="Arial" w:cs="Arial"/>
          <w:w w:val="102"/>
          <w:sz w:val="20"/>
          <w:szCs w:val="20"/>
        </w:rPr>
        <w:t>y</w:t>
      </w:r>
      <w:r>
        <w:rPr>
          <w:rFonts w:ascii="Arial" w:hAnsi="Arial" w:cs="Arial"/>
          <w:spacing w:val="6"/>
          <w:w w:val="102"/>
          <w:sz w:val="20"/>
          <w:szCs w:val="20"/>
        </w:rPr>
        <w:t>p</w:t>
      </w:r>
      <w:r>
        <w:rPr>
          <w:rFonts w:ascii="Arial" w:hAnsi="Arial" w:cs="Arial"/>
          <w:w w:val="79"/>
          <w:sz w:val="20"/>
          <w:szCs w:val="20"/>
        </w:rPr>
        <w:t>es</w:t>
      </w:r>
      <w:r>
        <w:rPr>
          <w:rFonts w:ascii="Arial" w:hAnsi="Arial" w:cs="Arial"/>
          <w:spacing w:val="-7"/>
          <w:sz w:val="20"/>
          <w:szCs w:val="20"/>
        </w:rPr>
        <w:t xml:space="preserve"> </w:t>
      </w:r>
      <w:r>
        <w:rPr>
          <w:rFonts w:ascii="Arial" w:hAnsi="Arial" w:cs="Arial"/>
          <w:sz w:val="20"/>
          <w:szCs w:val="20"/>
        </w:rPr>
        <w:t>of</w:t>
      </w:r>
      <w:r>
        <w:rPr>
          <w:rFonts w:ascii="Arial" w:hAnsi="Arial" w:cs="Arial"/>
          <w:spacing w:val="-14"/>
          <w:sz w:val="20"/>
          <w:szCs w:val="20"/>
        </w:rPr>
        <w:t xml:space="preserve"> </w:t>
      </w:r>
      <w:r>
        <w:rPr>
          <w:rFonts w:ascii="Arial" w:hAnsi="Arial" w:cs="Arial"/>
          <w:w w:val="102"/>
          <w:sz w:val="20"/>
          <w:szCs w:val="20"/>
        </w:rPr>
        <w:t xml:space="preserve">information </w:t>
      </w:r>
      <w:r>
        <w:rPr>
          <w:rFonts w:ascii="Arial" w:hAnsi="Arial" w:cs="Arial"/>
          <w:sz w:val="20"/>
          <w:szCs w:val="20"/>
        </w:rPr>
        <w:t>a</w:t>
      </w:r>
      <w:r>
        <w:rPr>
          <w:rFonts w:ascii="Arial" w:hAnsi="Arial" w:cs="Arial"/>
          <w:spacing w:val="6"/>
          <w:sz w:val="20"/>
          <w:szCs w:val="20"/>
        </w:rPr>
        <w:t>b</w:t>
      </w:r>
      <w:r>
        <w:rPr>
          <w:rFonts w:ascii="Arial" w:hAnsi="Arial" w:cs="Arial"/>
          <w:sz w:val="20"/>
          <w:szCs w:val="20"/>
        </w:rPr>
        <w:t>out</w:t>
      </w:r>
      <w:r>
        <w:rPr>
          <w:rFonts w:ascii="Arial" w:hAnsi="Arial" w:cs="Arial"/>
          <w:spacing w:val="1"/>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w w:val="91"/>
          <w:sz w:val="20"/>
          <w:szCs w:val="20"/>
        </w:rPr>
        <w:t>e</w:t>
      </w:r>
      <w:r>
        <w:rPr>
          <w:rFonts w:ascii="Arial" w:hAnsi="Arial" w:cs="Arial"/>
          <w:spacing w:val="-5"/>
          <w:w w:val="91"/>
          <w:sz w:val="20"/>
          <w:szCs w:val="20"/>
        </w:rPr>
        <w:t>v</w:t>
      </w:r>
      <w:r>
        <w:rPr>
          <w:rFonts w:ascii="Arial" w:hAnsi="Arial" w:cs="Arial"/>
          <w:w w:val="89"/>
          <w:sz w:val="20"/>
          <w:szCs w:val="20"/>
        </w:rPr>
        <w:t>e</w:t>
      </w:r>
      <w:r>
        <w:rPr>
          <w:rFonts w:ascii="Arial" w:hAnsi="Arial" w:cs="Arial"/>
          <w:spacing w:val="-5"/>
          <w:w w:val="89"/>
          <w:sz w:val="20"/>
          <w:szCs w:val="20"/>
        </w:rPr>
        <w:t>n</w:t>
      </w:r>
      <w:r>
        <w:rPr>
          <w:rFonts w:ascii="Arial" w:hAnsi="Arial" w:cs="Arial"/>
          <w:w w:val="139"/>
          <w:sz w:val="20"/>
          <w:szCs w:val="20"/>
        </w:rPr>
        <w:t>t</w:t>
      </w:r>
      <w:r>
        <w:rPr>
          <w:rFonts w:ascii="Arial" w:hAnsi="Arial" w:cs="Arial"/>
          <w:spacing w:val="5"/>
          <w:sz w:val="20"/>
          <w:szCs w:val="20"/>
        </w:rPr>
        <w:t xml:space="preserve"> </w:t>
      </w:r>
      <w:r>
        <w:rPr>
          <w:rFonts w:ascii="Arial" w:hAnsi="Arial" w:cs="Arial"/>
          <w:sz w:val="20"/>
          <w:szCs w:val="20"/>
        </w:rPr>
        <w:t>to</w:t>
      </w:r>
      <w:r>
        <w:rPr>
          <w:rFonts w:ascii="Arial" w:hAnsi="Arial" w:cs="Arial"/>
          <w:spacing w:val="14"/>
          <w:sz w:val="20"/>
          <w:szCs w:val="20"/>
        </w:rPr>
        <w:t xml:space="preserve"> </w:t>
      </w:r>
      <w:r>
        <w:rPr>
          <w:rFonts w:ascii="Arial" w:hAnsi="Arial" w:cs="Arial"/>
          <w:spacing w:val="5"/>
          <w:w w:val="90"/>
          <w:sz w:val="20"/>
          <w:szCs w:val="20"/>
        </w:rPr>
        <w:t>b</w:t>
      </w:r>
      <w:r>
        <w:rPr>
          <w:rFonts w:ascii="Arial" w:hAnsi="Arial" w:cs="Arial"/>
          <w:w w:val="90"/>
          <w:sz w:val="20"/>
          <w:szCs w:val="20"/>
        </w:rPr>
        <w:t>e</w:t>
      </w:r>
      <w:r>
        <w:rPr>
          <w:rFonts w:ascii="Arial" w:hAnsi="Arial" w:cs="Arial"/>
          <w:spacing w:val="9"/>
          <w:w w:val="90"/>
          <w:sz w:val="20"/>
          <w:szCs w:val="20"/>
        </w:rPr>
        <w:t xml:space="preserve"> </w:t>
      </w:r>
      <w:r>
        <w:rPr>
          <w:rFonts w:ascii="Arial" w:hAnsi="Arial" w:cs="Arial"/>
          <w:w w:val="90"/>
          <w:sz w:val="20"/>
          <w:szCs w:val="20"/>
        </w:rPr>
        <w:t>shared</w:t>
      </w:r>
      <w:r>
        <w:rPr>
          <w:rFonts w:ascii="Arial" w:hAnsi="Arial" w:cs="Arial"/>
          <w:spacing w:val="24"/>
          <w:w w:val="90"/>
          <w:sz w:val="20"/>
          <w:szCs w:val="20"/>
        </w:rPr>
        <w:t xml:space="preserve"> </w:t>
      </w:r>
      <w:r>
        <w:rPr>
          <w:rFonts w:ascii="Arial" w:hAnsi="Arial" w:cs="Arial"/>
          <w:sz w:val="20"/>
          <w:szCs w:val="20"/>
        </w:rPr>
        <w:t>with</w:t>
      </w:r>
      <w:r>
        <w:rPr>
          <w:rFonts w:ascii="Arial" w:hAnsi="Arial" w:cs="Arial"/>
          <w:spacing w:val="34"/>
          <w:sz w:val="20"/>
          <w:szCs w:val="20"/>
        </w:rPr>
        <w:t xml:space="preserve"> </w:t>
      </w:r>
      <w:r>
        <w:rPr>
          <w:rFonts w:ascii="Arial" w:hAnsi="Arial" w:cs="Arial"/>
          <w:w w:val="97"/>
          <w:sz w:val="20"/>
          <w:szCs w:val="20"/>
        </w:rPr>
        <w:t>differe</w:t>
      </w:r>
      <w:r>
        <w:rPr>
          <w:rFonts w:ascii="Arial" w:hAnsi="Arial" w:cs="Arial"/>
          <w:spacing w:val="-5"/>
          <w:w w:val="97"/>
          <w:sz w:val="20"/>
          <w:szCs w:val="20"/>
        </w:rPr>
        <w:t>n</w:t>
      </w:r>
      <w:r>
        <w:rPr>
          <w:rFonts w:ascii="Arial" w:hAnsi="Arial" w:cs="Arial"/>
          <w:w w:val="139"/>
          <w:sz w:val="20"/>
          <w:szCs w:val="20"/>
        </w:rPr>
        <w:t>t</w:t>
      </w:r>
      <w:r>
        <w:rPr>
          <w:rFonts w:ascii="Arial" w:hAnsi="Arial" w:cs="Arial"/>
          <w:spacing w:val="5"/>
          <w:sz w:val="20"/>
          <w:szCs w:val="20"/>
        </w:rPr>
        <w:t xml:space="preserve"> </w:t>
      </w:r>
      <w:r>
        <w:rPr>
          <w:rFonts w:ascii="Arial" w:hAnsi="Arial" w:cs="Arial"/>
          <w:w w:val="94"/>
          <w:sz w:val="20"/>
          <w:szCs w:val="20"/>
        </w:rPr>
        <w:t>groups</w:t>
      </w:r>
      <w:r>
        <w:rPr>
          <w:rFonts w:ascii="Arial" w:hAnsi="Arial" w:cs="Arial"/>
          <w:spacing w:val="9"/>
          <w:w w:val="94"/>
          <w:sz w:val="20"/>
          <w:szCs w:val="20"/>
        </w:rPr>
        <w:t xml:space="preserve"> </w:t>
      </w:r>
      <w:r>
        <w:rPr>
          <w:rFonts w:ascii="Arial" w:hAnsi="Arial" w:cs="Arial"/>
          <w:sz w:val="20"/>
          <w:szCs w:val="20"/>
        </w:rPr>
        <w:t>of</w:t>
      </w:r>
      <w:r>
        <w:rPr>
          <w:rFonts w:ascii="Arial" w:hAnsi="Arial" w:cs="Arial"/>
          <w:spacing w:val="-2"/>
          <w:sz w:val="20"/>
          <w:szCs w:val="20"/>
        </w:rPr>
        <w:t xml:space="preserve"> </w:t>
      </w:r>
      <w:r>
        <w:rPr>
          <w:rFonts w:ascii="Arial" w:hAnsi="Arial" w:cs="Arial"/>
          <w:w w:val="96"/>
          <w:sz w:val="20"/>
          <w:szCs w:val="20"/>
        </w:rPr>
        <w:t>protesters</w:t>
      </w:r>
      <w:r>
        <w:rPr>
          <w:rFonts w:ascii="Arial" w:hAnsi="Arial" w:cs="Arial"/>
          <w:spacing w:val="8"/>
          <w:w w:val="96"/>
          <w:sz w:val="20"/>
          <w:szCs w:val="20"/>
        </w:rPr>
        <w:t xml:space="preserve"> </w:t>
      </w:r>
      <w:r>
        <w:rPr>
          <w:rFonts w:ascii="Arial" w:hAnsi="Arial" w:cs="Arial"/>
          <w:sz w:val="20"/>
          <w:szCs w:val="20"/>
        </w:rPr>
        <w:t>in</w:t>
      </w:r>
      <w:r>
        <w:rPr>
          <w:rFonts w:ascii="Arial" w:hAnsi="Arial" w:cs="Arial"/>
          <w:spacing w:val="14"/>
          <w:sz w:val="20"/>
          <w:szCs w:val="20"/>
        </w:rPr>
        <w:t xml:space="preserve"> </w:t>
      </w:r>
      <w:r>
        <w:rPr>
          <w:rFonts w:ascii="Arial" w:hAnsi="Arial" w:cs="Arial"/>
          <w:sz w:val="20"/>
          <w:szCs w:val="20"/>
        </w:rPr>
        <w:t>a</w:t>
      </w:r>
      <w:r>
        <w:rPr>
          <w:rFonts w:ascii="Arial" w:hAnsi="Arial" w:cs="Arial"/>
          <w:spacing w:val="-7"/>
          <w:sz w:val="20"/>
          <w:szCs w:val="20"/>
        </w:rPr>
        <w:t xml:space="preserve"> </w:t>
      </w:r>
      <w:r>
        <w:rPr>
          <w:rFonts w:ascii="Arial" w:hAnsi="Arial" w:cs="Arial"/>
          <w:w w:val="86"/>
          <w:sz w:val="20"/>
          <w:szCs w:val="20"/>
        </w:rPr>
        <w:t>secu</w:t>
      </w:r>
      <w:r>
        <w:rPr>
          <w:rFonts w:ascii="Arial" w:hAnsi="Arial" w:cs="Arial"/>
          <w:w w:val="116"/>
          <w:sz w:val="20"/>
          <w:szCs w:val="20"/>
        </w:rPr>
        <w:t>r</w:t>
      </w:r>
      <w:r>
        <w:rPr>
          <w:rFonts w:ascii="Arial" w:hAnsi="Arial" w:cs="Arial"/>
          <w:w w:val="79"/>
          <w:sz w:val="20"/>
          <w:szCs w:val="20"/>
        </w:rPr>
        <w:t>e</w:t>
      </w:r>
      <w:r>
        <w:rPr>
          <w:rFonts w:ascii="Arial" w:hAnsi="Arial" w:cs="Arial"/>
          <w:spacing w:val="5"/>
          <w:sz w:val="20"/>
          <w:szCs w:val="20"/>
        </w:rPr>
        <w:t xml:space="preserve"> </w:t>
      </w:r>
      <w:r>
        <w:rPr>
          <w:rFonts w:ascii="Arial" w:hAnsi="Arial" w:cs="Arial"/>
          <w:spacing w:val="-5"/>
          <w:sz w:val="20"/>
          <w:szCs w:val="20"/>
        </w:rPr>
        <w:t>wa</w:t>
      </w:r>
      <w:r>
        <w:rPr>
          <w:rFonts w:ascii="Arial" w:hAnsi="Arial" w:cs="Arial"/>
          <w:sz w:val="20"/>
          <w:szCs w:val="20"/>
        </w:rPr>
        <w:t xml:space="preserve">y </w:t>
      </w:r>
      <w:r>
        <w:rPr>
          <w:rFonts w:ascii="Arial" w:hAnsi="Arial" w:cs="Arial"/>
          <w:spacing w:val="5"/>
          <w:w w:val="87"/>
          <w:sz w:val="20"/>
          <w:szCs w:val="20"/>
        </w:rPr>
        <w:t>b</w:t>
      </w:r>
      <w:r>
        <w:rPr>
          <w:rFonts w:ascii="Arial" w:hAnsi="Arial" w:cs="Arial"/>
          <w:w w:val="87"/>
          <w:sz w:val="20"/>
          <w:szCs w:val="20"/>
        </w:rPr>
        <w:t>ecause</w:t>
      </w:r>
      <w:r>
        <w:rPr>
          <w:rFonts w:ascii="Arial" w:hAnsi="Arial" w:cs="Arial"/>
          <w:spacing w:val="-1"/>
          <w:w w:val="87"/>
          <w:sz w:val="20"/>
          <w:szCs w:val="20"/>
        </w:rPr>
        <w:t xml:space="preserve"> </w:t>
      </w:r>
      <w:r>
        <w:rPr>
          <w:rFonts w:ascii="Arial" w:hAnsi="Arial" w:cs="Arial"/>
          <w:sz w:val="20"/>
          <w:szCs w:val="20"/>
        </w:rPr>
        <w:t>a</w:t>
      </w:r>
      <w:r>
        <w:rPr>
          <w:rFonts w:ascii="Arial" w:hAnsi="Arial" w:cs="Arial"/>
          <w:spacing w:val="-5"/>
          <w:sz w:val="20"/>
          <w:szCs w:val="20"/>
        </w:rPr>
        <w:t>n</w:t>
      </w:r>
      <w:r>
        <w:rPr>
          <w:rFonts w:ascii="Arial" w:hAnsi="Arial" w:cs="Arial"/>
          <w:sz w:val="20"/>
          <w:szCs w:val="20"/>
        </w:rPr>
        <w:t>y</w:t>
      </w:r>
      <w:r>
        <w:rPr>
          <w:rFonts w:ascii="Arial" w:hAnsi="Arial" w:cs="Arial"/>
          <w:spacing w:val="-17"/>
          <w:sz w:val="20"/>
          <w:szCs w:val="20"/>
        </w:rPr>
        <w:t xml:space="preserve"> </w:t>
      </w:r>
      <w:r>
        <w:rPr>
          <w:rFonts w:ascii="Arial" w:hAnsi="Arial" w:cs="Arial"/>
          <w:w w:val="102"/>
          <w:sz w:val="20"/>
          <w:szCs w:val="20"/>
        </w:rPr>
        <w:t>participa</w:t>
      </w:r>
      <w:r>
        <w:rPr>
          <w:rFonts w:ascii="Arial" w:hAnsi="Arial" w:cs="Arial"/>
          <w:spacing w:val="-4"/>
          <w:w w:val="102"/>
          <w:sz w:val="20"/>
          <w:szCs w:val="20"/>
        </w:rPr>
        <w:t>n</w:t>
      </w:r>
      <w:r>
        <w:rPr>
          <w:rFonts w:ascii="Arial" w:hAnsi="Arial" w:cs="Arial"/>
          <w:w w:val="139"/>
          <w:sz w:val="20"/>
          <w:szCs w:val="20"/>
        </w:rPr>
        <w:t>t</w:t>
      </w:r>
      <w:r>
        <w:rPr>
          <w:rFonts w:ascii="Arial" w:hAnsi="Arial" w:cs="Arial"/>
          <w:spacing w:val="-9"/>
          <w:sz w:val="20"/>
          <w:szCs w:val="20"/>
        </w:rPr>
        <w:t xml:space="preserve"> </w:t>
      </w:r>
      <w:r>
        <w:rPr>
          <w:rFonts w:ascii="Arial" w:hAnsi="Arial" w:cs="Arial"/>
          <w:w w:val="92"/>
          <w:sz w:val="20"/>
          <w:szCs w:val="20"/>
        </w:rPr>
        <w:t>should</w:t>
      </w:r>
      <w:r>
        <w:rPr>
          <w:rFonts w:ascii="Arial" w:hAnsi="Arial" w:cs="Arial"/>
          <w:spacing w:val="13"/>
          <w:w w:val="92"/>
          <w:sz w:val="20"/>
          <w:szCs w:val="20"/>
        </w:rPr>
        <w:t xml:space="preserve"> </w:t>
      </w:r>
      <w:r>
        <w:rPr>
          <w:rFonts w:ascii="Arial" w:hAnsi="Arial" w:cs="Arial"/>
          <w:spacing w:val="6"/>
          <w:w w:val="92"/>
          <w:sz w:val="20"/>
          <w:szCs w:val="20"/>
        </w:rPr>
        <w:t>b</w:t>
      </w:r>
      <w:r>
        <w:rPr>
          <w:rFonts w:ascii="Arial" w:hAnsi="Arial" w:cs="Arial"/>
          <w:w w:val="92"/>
          <w:sz w:val="20"/>
          <w:szCs w:val="20"/>
        </w:rPr>
        <w:t>e</w:t>
      </w:r>
      <w:r>
        <w:rPr>
          <w:rFonts w:ascii="Arial" w:hAnsi="Arial" w:cs="Arial"/>
          <w:spacing w:val="-11"/>
          <w:w w:val="92"/>
          <w:sz w:val="20"/>
          <w:szCs w:val="20"/>
        </w:rPr>
        <w:t xml:space="preserve"> </w:t>
      </w:r>
      <w:r>
        <w:rPr>
          <w:rFonts w:ascii="Arial" w:hAnsi="Arial" w:cs="Arial"/>
          <w:w w:val="92"/>
          <w:sz w:val="20"/>
          <w:szCs w:val="20"/>
        </w:rPr>
        <w:t xml:space="preserve">able </w:t>
      </w:r>
      <w:r>
        <w:rPr>
          <w:rFonts w:ascii="Arial" w:hAnsi="Arial" w:cs="Arial"/>
          <w:sz w:val="20"/>
          <w:szCs w:val="20"/>
        </w:rPr>
        <w:t>to</w:t>
      </w:r>
      <w:r>
        <w:rPr>
          <w:rFonts w:ascii="Arial" w:hAnsi="Arial" w:cs="Arial"/>
          <w:spacing w:val="-1"/>
          <w:sz w:val="20"/>
          <w:szCs w:val="20"/>
        </w:rPr>
        <w:t xml:space="preserve"> </w:t>
      </w:r>
      <w:r>
        <w:rPr>
          <w:rFonts w:ascii="Arial" w:hAnsi="Arial" w:cs="Arial"/>
          <w:spacing w:val="-5"/>
          <w:sz w:val="20"/>
          <w:szCs w:val="20"/>
        </w:rPr>
        <w:t>v</w:t>
      </w:r>
      <w:r>
        <w:rPr>
          <w:rFonts w:ascii="Arial" w:hAnsi="Arial" w:cs="Arial"/>
          <w:sz w:val="20"/>
          <w:szCs w:val="20"/>
        </w:rPr>
        <w:t>erify</w:t>
      </w:r>
      <w:r>
        <w:rPr>
          <w:rFonts w:ascii="Arial" w:hAnsi="Arial" w:cs="Arial"/>
          <w:spacing w:val="4"/>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w w:val="95"/>
          <w:sz w:val="20"/>
          <w:szCs w:val="20"/>
        </w:rPr>
        <w:t>results</w:t>
      </w:r>
      <w:r>
        <w:rPr>
          <w:rFonts w:ascii="Arial" w:hAnsi="Arial" w:cs="Arial"/>
          <w:spacing w:val="-1"/>
          <w:w w:val="95"/>
          <w:sz w:val="20"/>
          <w:szCs w:val="20"/>
        </w:rPr>
        <w:t xml:space="preserve"> </w:t>
      </w:r>
      <w:r>
        <w:rPr>
          <w:rFonts w:ascii="Arial" w:hAnsi="Arial" w:cs="Arial"/>
          <w:sz w:val="20"/>
          <w:szCs w:val="20"/>
        </w:rPr>
        <w:t>to</w:t>
      </w:r>
      <w:r>
        <w:rPr>
          <w:rFonts w:ascii="Arial" w:hAnsi="Arial" w:cs="Arial"/>
          <w:spacing w:val="-1"/>
          <w:sz w:val="20"/>
          <w:szCs w:val="20"/>
        </w:rPr>
        <w:t xml:space="preserve"> </w:t>
      </w:r>
      <w:r>
        <w:rPr>
          <w:rFonts w:ascii="Arial" w:hAnsi="Arial" w:cs="Arial"/>
          <w:w w:val="96"/>
          <w:sz w:val="20"/>
          <w:szCs w:val="20"/>
        </w:rPr>
        <w:t>det</w:t>
      </w:r>
      <w:r>
        <w:rPr>
          <w:rFonts w:ascii="Arial" w:hAnsi="Arial" w:cs="Arial"/>
          <w:spacing w:val="1"/>
          <w:w w:val="96"/>
          <w:sz w:val="20"/>
          <w:szCs w:val="20"/>
        </w:rPr>
        <w:t>e</w:t>
      </w:r>
      <w:r>
        <w:rPr>
          <w:rFonts w:ascii="Arial" w:hAnsi="Arial" w:cs="Arial"/>
          <w:w w:val="96"/>
          <w:sz w:val="20"/>
          <w:szCs w:val="20"/>
        </w:rPr>
        <w:t>ct</w:t>
      </w:r>
      <w:r>
        <w:rPr>
          <w:rFonts w:ascii="Arial" w:hAnsi="Arial" w:cs="Arial"/>
          <w:spacing w:val="-3"/>
          <w:w w:val="96"/>
          <w:sz w:val="20"/>
          <w:szCs w:val="20"/>
        </w:rPr>
        <w:t xml:space="preserve"> </w:t>
      </w:r>
      <w:r>
        <w:rPr>
          <w:rFonts w:ascii="Arial" w:hAnsi="Arial" w:cs="Arial"/>
          <w:sz w:val="20"/>
          <w:szCs w:val="20"/>
        </w:rPr>
        <w:t>a</w:t>
      </w:r>
      <w:r>
        <w:rPr>
          <w:rFonts w:ascii="Arial" w:hAnsi="Arial" w:cs="Arial"/>
          <w:spacing w:val="-5"/>
          <w:sz w:val="20"/>
          <w:szCs w:val="20"/>
        </w:rPr>
        <w:t>n</w:t>
      </w:r>
      <w:r>
        <w:rPr>
          <w:rFonts w:ascii="Arial" w:hAnsi="Arial" w:cs="Arial"/>
          <w:sz w:val="20"/>
          <w:szCs w:val="20"/>
        </w:rPr>
        <w:t>y</w:t>
      </w:r>
      <w:r>
        <w:rPr>
          <w:rFonts w:ascii="Arial" w:hAnsi="Arial" w:cs="Arial"/>
          <w:spacing w:val="-17"/>
          <w:sz w:val="20"/>
          <w:szCs w:val="20"/>
        </w:rPr>
        <w:t xml:space="preserve"> </w:t>
      </w:r>
      <w:r>
        <w:rPr>
          <w:rFonts w:ascii="Arial" w:hAnsi="Arial" w:cs="Arial"/>
          <w:spacing w:val="5"/>
          <w:sz w:val="20"/>
          <w:szCs w:val="20"/>
        </w:rPr>
        <w:t>p</w:t>
      </w:r>
      <w:r>
        <w:rPr>
          <w:rFonts w:ascii="Arial" w:hAnsi="Arial" w:cs="Arial"/>
          <w:sz w:val="20"/>
          <w:szCs w:val="20"/>
        </w:rPr>
        <w:t xml:space="preserve">ossible </w:t>
      </w:r>
      <w:r>
        <w:rPr>
          <w:rFonts w:ascii="Arial" w:hAnsi="Arial" w:cs="Arial"/>
          <w:spacing w:val="-6"/>
          <w:sz w:val="20"/>
          <w:szCs w:val="20"/>
        </w:rPr>
        <w:t>c</w:t>
      </w:r>
      <w:r>
        <w:rPr>
          <w:rFonts w:ascii="Arial" w:hAnsi="Arial" w:cs="Arial"/>
          <w:sz w:val="20"/>
          <w:szCs w:val="20"/>
        </w:rPr>
        <w:t>heating.</w:t>
      </w:r>
      <w:r>
        <w:rPr>
          <w:rFonts w:ascii="Arial" w:hAnsi="Arial" w:cs="Arial"/>
          <w:spacing w:val="21"/>
          <w:sz w:val="20"/>
          <w:szCs w:val="20"/>
        </w:rPr>
        <w:t xml:space="preserve"> </w:t>
      </w:r>
      <w:r>
        <w:rPr>
          <w:rFonts w:ascii="Arial" w:hAnsi="Arial" w:cs="Arial"/>
          <w:spacing w:val="-17"/>
          <w:sz w:val="20"/>
          <w:szCs w:val="20"/>
        </w:rPr>
        <w:t>F</w:t>
      </w:r>
      <w:r>
        <w:rPr>
          <w:rFonts w:ascii="Arial" w:hAnsi="Arial" w:cs="Arial"/>
          <w:sz w:val="20"/>
          <w:szCs w:val="20"/>
        </w:rPr>
        <w:t>or</w:t>
      </w:r>
      <w:r>
        <w:rPr>
          <w:rFonts w:ascii="Arial" w:hAnsi="Arial" w:cs="Arial"/>
          <w:spacing w:val="24"/>
          <w:sz w:val="20"/>
          <w:szCs w:val="20"/>
        </w:rPr>
        <w:t xml:space="preserve"> </w:t>
      </w:r>
      <w:r>
        <w:rPr>
          <w:rFonts w:ascii="Arial" w:hAnsi="Arial" w:cs="Arial"/>
          <w:w w:val="94"/>
          <w:sz w:val="20"/>
          <w:szCs w:val="20"/>
        </w:rPr>
        <w:t>example,</w:t>
      </w:r>
      <w:r>
        <w:rPr>
          <w:rFonts w:ascii="Arial" w:hAnsi="Arial" w:cs="Arial"/>
          <w:spacing w:val="23"/>
          <w:w w:val="94"/>
          <w:sz w:val="20"/>
          <w:szCs w:val="20"/>
        </w:rPr>
        <w:t xml:space="preserve"> </w:t>
      </w:r>
      <w:r>
        <w:rPr>
          <w:rFonts w:ascii="Arial" w:hAnsi="Arial" w:cs="Arial"/>
          <w:sz w:val="20"/>
          <w:szCs w:val="20"/>
        </w:rPr>
        <w:t>a</w:t>
      </w:r>
      <w:r>
        <w:rPr>
          <w:rFonts w:ascii="Arial" w:hAnsi="Arial" w:cs="Arial"/>
          <w:spacing w:val="6"/>
          <w:sz w:val="20"/>
          <w:szCs w:val="20"/>
        </w:rPr>
        <w:t xml:space="preserve"> </w:t>
      </w:r>
      <w:r>
        <w:rPr>
          <w:rFonts w:ascii="Arial" w:hAnsi="Arial" w:cs="Arial"/>
          <w:sz w:val="20"/>
          <w:szCs w:val="20"/>
        </w:rPr>
        <w:t>neutral</w:t>
      </w:r>
      <w:r>
        <w:rPr>
          <w:rFonts w:ascii="Arial" w:hAnsi="Arial" w:cs="Arial"/>
          <w:spacing w:val="25"/>
          <w:sz w:val="20"/>
          <w:szCs w:val="20"/>
        </w:rPr>
        <w:t xml:space="preserve"> </w:t>
      </w:r>
      <w:r>
        <w:rPr>
          <w:rFonts w:ascii="Arial" w:hAnsi="Arial" w:cs="Arial"/>
          <w:sz w:val="20"/>
          <w:szCs w:val="20"/>
        </w:rPr>
        <w:t>trusted</w:t>
      </w:r>
      <w:r>
        <w:rPr>
          <w:rFonts w:ascii="Arial" w:hAnsi="Arial" w:cs="Arial"/>
          <w:spacing w:val="24"/>
          <w:sz w:val="20"/>
          <w:szCs w:val="20"/>
        </w:rPr>
        <w:t xml:space="preserve"> </w:t>
      </w:r>
      <w:r>
        <w:rPr>
          <w:rFonts w:ascii="Arial" w:hAnsi="Arial" w:cs="Arial"/>
          <w:sz w:val="20"/>
          <w:szCs w:val="20"/>
        </w:rPr>
        <w:t>bro</w:t>
      </w:r>
      <w:r>
        <w:rPr>
          <w:rFonts w:ascii="Arial" w:hAnsi="Arial" w:cs="Arial"/>
          <w:spacing w:val="-5"/>
          <w:sz w:val="20"/>
          <w:szCs w:val="20"/>
        </w:rPr>
        <w:t>k</w:t>
      </w:r>
      <w:r>
        <w:rPr>
          <w:rFonts w:ascii="Arial" w:hAnsi="Arial" w:cs="Arial"/>
          <w:sz w:val="20"/>
          <w:szCs w:val="20"/>
        </w:rPr>
        <w:t>er,</w:t>
      </w:r>
      <w:r>
        <w:rPr>
          <w:rFonts w:ascii="Arial" w:hAnsi="Arial" w:cs="Arial"/>
          <w:spacing w:val="10"/>
          <w:sz w:val="20"/>
          <w:szCs w:val="20"/>
        </w:rPr>
        <w:t xml:space="preserve"> </w:t>
      </w:r>
      <w:r>
        <w:rPr>
          <w:rFonts w:ascii="Arial" w:hAnsi="Arial" w:cs="Arial"/>
          <w:sz w:val="20"/>
          <w:szCs w:val="20"/>
        </w:rPr>
        <w:t>su</w:t>
      </w:r>
      <w:r>
        <w:rPr>
          <w:rFonts w:ascii="Arial" w:hAnsi="Arial" w:cs="Arial"/>
          <w:spacing w:val="-5"/>
          <w:sz w:val="20"/>
          <w:szCs w:val="20"/>
        </w:rPr>
        <w:t>c</w:t>
      </w:r>
      <w:r>
        <w:rPr>
          <w:rFonts w:ascii="Arial" w:hAnsi="Arial" w:cs="Arial"/>
          <w:sz w:val="20"/>
          <w:szCs w:val="20"/>
        </w:rPr>
        <w:t>h</w:t>
      </w:r>
      <w:r>
        <w:rPr>
          <w:rFonts w:ascii="Arial" w:hAnsi="Arial" w:cs="Arial"/>
          <w:spacing w:val="-17"/>
          <w:sz w:val="20"/>
          <w:szCs w:val="20"/>
        </w:rPr>
        <w:t xml:space="preserve"> </w:t>
      </w:r>
      <w:r>
        <w:rPr>
          <w:rFonts w:ascii="Arial" w:hAnsi="Arial" w:cs="Arial"/>
          <w:sz w:val="20"/>
          <w:szCs w:val="20"/>
        </w:rPr>
        <w:t>as</w:t>
      </w:r>
      <w:r>
        <w:rPr>
          <w:rFonts w:ascii="Arial" w:hAnsi="Arial" w:cs="Arial"/>
          <w:spacing w:val="-16"/>
          <w:sz w:val="20"/>
          <w:szCs w:val="20"/>
        </w:rPr>
        <w:t xml:space="preserve"> </w:t>
      </w:r>
      <w:r>
        <w:rPr>
          <w:rFonts w:ascii="Arial" w:hAnsi="Arial" w:cs="Arial"/>
          <w:sz w:val="20"/>
          <w:szCs w:val="20"/>
        </w:rPr>
        <w:t>the</w:t>
      </w:r>
      <w:r>
        <w:rPr>
          <w:rFonts w:ascii="Arial" w:hAnsi="Arial" w:cs="Arial"/>
          <w:spacing w:val="15"/>
          <w:sz w:val="20"/>
          <w:szCs w:val="20"/>
        </w:rPr>
        <w:t xml:space="preserve"> </w:t>
      </w:r>
      <w:r>
        <w:rPr>
          <w:rFonts w:ascii="Arial" w:hAnsi="Arial" w:cs="Arial"/>
          <w:w w:val="94"/>
          <w:sz w:val="20"/>
          <w:szCs w:val="20"/>
        </w:rPr>
        <w:t>organizers,</w:t>
      </w:r>
      <w:r>
        <w:rPr>
          <w:rFonts w:ascii="Arial" w:hAnsi="Arial" w:cs="Arial"/>
          <w:spacing w:val="24"/>
          <w:w w:val="94"/>
          <w:sz w:val="20"/>
          <w:szCs w:val="20"/>
        </w:rPr>
        <w:t xml:space="preserve"> </w:t>
      </w:r>
      <w:r>
        <w:rPr>
          <w:rFonts w:ascii="Arial" w:hAnsi="Arial" w:cs="Arial"/>
          <w:sz w:val="20"/>
          <w:szCs w:val="20"/>
        </w:rPr>
        <w:t xml:space="preserve">could </w:t>
      </w:r>
      <w:r>
        <w:rPr>
          <w:rFonts w:ascii="Arial" w:hAnsi="Arial" w:cs="Arial"/>
          <w:spacing w:val="-4"/>
          <w:w w:val="90"/>
          <w:sz w:val="20"/>
          <w:szCs w:val="20"/>
        </w:rPr>
        <w:t>k</w:t>
      </w:r>
      <w:r>
        <w:rPr>
          <w:rFonts w:ascii="Arial" w:hAnsi="Arial" w:cs="Arial"/>
          <w:w w:val="90"/>
          <w:sz w:val="20"/>
          <w:szCs w:val="20"/>
        </w:rPr>
        <w:t>eep</w:t>
      </w:r>
      <w:r>
        <w:rPr>
          <w:rFonts w:ascii="Arial" w:hAnsi="Arial" w:cs="Arial"/>
          <w:spacing w:val="19"/>
          <w:w w:val="90"/>
          <w:sz w:val="20"/>
          <w:szCs w:val="20"/>
        </w:rPr>
        <w:t xml:space="preserve"> </w:t>
      </w:r>
      <w:r>
        <w:rPr>
          <w:rFonts w:ascii="Arial" w:hAnsi="Arial" w:cs="Arial"/>
          <w:sz w:val="20"/>
          <w:szCs w:val="20"/>
        </w:rPr>
        <w:t>certain</w:t>
      </w:r>
      <w:r>
        <w:rPr>
          <w:rFonts w:ascii="Arial" w:hAnsi="Arial" w:cs="Arial"/>
          <w:spacing w:val="7"/>
          <w:sz w:val="20"/>
          <w:szCs w:val="20"/>
        </w:rPr>
        <w:t xml:space="preserve"> </w:t>
      </w:r>
      <w:r>
        <w:rPr>
          <w:rFonts w:ascii="Arial" w:hAnsi="Arial" w:cs="Arial"/>
          <w:sz w:val="20"/>
          <w:szCs w:val="20"/>
        </w:rPr>
        <w:t>information</w:t>
      </w:r>
      <w:r>
        <w:rPr>
          <w:rFonts w:ascii="Arial" w:hAnsi="Arial" w:cs="Arial"/>
          <w:spacing w:val="33"/>
          <w:sz w:val="20"/>
          <w:szCs w:val="20"/>
        </w:rPr>
        <w:t xml:space="preserve"> </w:t>
      </w:r>
      <w:r>
        <w:rPr>
          <w:rFonts w:ascii="Arial" w:hAnsi="Arial" w:cs="Arial"/>
          <w:w w:val="82"/>
          <w:sz w:val="20"/>
          <w:szCs w:val="20"/>
        </w:rPr>
        <w:t>sec</w:t>
      </w:r>
      <w:r>
        <w:rPr>
          <w:rFonts w:ascii="Arial" w:hAnsi="Arial" w:cs="Arial"/>
          <w:w w:val="116"/>
          <w:sz w:val="20"/>
          <w:szCs w:val="20"/>
        </w:rPr>
        <w:t>r</w:t>
      </w:r>
      <w:r>
        <w:rPr>
          <w:rFonts w:ascii="Arial" w:hAnsi="Arial" w:cs="Arial"/>
          <w:w w:val="79"/>
          <w:sz w:val="20"/>
          <w:szCs w:val="20"/>
        </w:rPr>
        <w:t>e</w:t>
      </w:r>
      <w:r>
        <w:rPr>
          <w:rFonts w:ascii="Arial" w:hAnsi="Arial" w:cs="Arial"/>
          <w:w w:val="119"/>
          <w:sz w:val="20"/>
          <w:szCs w:val="20"/>
        </w:rPr>
        <w:t>t,</w:t>
      </w:r>
      <w:r>
        <w:rPr>
          <w:rFonts w:ascii="Arial" w:hAnsi="Arial" w:cs="Arial"/>
          <w:spacing w:val="13"/>
          <w:sz w:val="20"/>
          <w:szCs w:val="20"/>
        </w:rPr>
        <w:t xml:space="preserve"> </w:t>
      </w:r>
      <w:r>
        <w:rPr>
          <w:rFonts w:ascii="Arial" w:hAnsi="Arial" w:cs="Arial"/>
          <w:w w:val="91"/>
          <w:sz w:val="20"/>
          <w:szCs w:val="20"/>
        </w:rPr>
        <w:t>su</w:t>
      </w:r>
      <w:r>
        <w:rPr>
          <w:rFonts w:ascii="Arial" w:hAnsi="Arial" w:cs="Arial"/>
          <w:spacing w:val="-5"/>
          <w:w w:val="91"/>
          <w:sz w:val="20"/>
          <w:szCs w:val="20"/>
        </w:rPr>
        <w:t>c</w:t>
      </w:r>
      <w:r>
        <w:rPr>
          <w:rFonts w:ascii="Arial" w:hAnsi="Arial" w:cs="Arial"/>
          <w:w w:val="91"/>
          <w:sz w:val="20"/>
          <w:szCs w:val="20"/>
        </w:rPr>
        <w:t>h</w:t>
      </w:r>
      <w:r>
        <w:rPr>
          <w:rFonts w:ascii="Arial" w:hAnsi="Arial" w:cs="Arial"/>
          <w:spacing w:val="19"/>
          <w:w w:val="91"/>
          <w:sz w:val="20"/>
          <w:szCs w:val="20"/>
        </w:rPr>
        <w:t xml:space="preserve"> </w:t>
      </w:r>
      <w:r>
        <w:rPr>
          <w:rFonts w:ascii="Arial" w:hAnsi="Arial" w:cs="Arial"/>
          <w:sz w:val="20"/>
          <w:szCs w:val="20"/>
        </w:rPr>
        <w:t>as</w:t>
      </w:r>
      <w:r>
        <w:rPr>
          <w:rFonts w:ascii="Arial" w:hAnsi="Arial" w:cs="Arial"/>
          <w:spacing w:val="-22"/>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sz w:val="20"/>
          <w:szCs w:val="20"/>
        </w:rPr>
        <w:t>ide</w:t>
      </w:r>
      <w:r>
        <w:rPr>
          <w:rFonts w:ascii="Arial" w:hAnsi="Arial" w:cs="Arial"/>
          <w:spacing w:val="-5"/>
          <w:sz w:val="20"/>
          <w:szCs w:val="20"/>
        </w:rPr>
        <w:t>n</w:t>
      </w:r>
      <w:r>
        <w:rPr>
          <w:rFonts w:ascii="Arial" w:hAnsi="Arial" w:cs="Arial"/>
          <w:sz w:val="20"/>
          <w:szCs w:val="20"/>
        </w:rPr>
        <w:t>tities</w:t>
      </w:r>
      <w:r>
        <w:rPr>
          <w:rFonts w:ascii="Arial" w:hAnsi="Arial" w:cs="Arial"/>
          <w:spacing w:val="18"/>
          <w:sz w:val="20"/>
          <w:szCs w:val="20"/>
        </w:rPr>
        <w:t xml:space="preserve"> </w:t>
      </w:r>
      <w:r>
        <w:rPr>
          <w:rFonts w:ascii="Arial" w:hAnsi="Arial" w:cs="Arial"/>
          <w:sz w:val="20"/>
          <w:szCs w:val="20"/>
        </w:rPr>
        <w:t>of</w:t>
      </w:r>
      <w:r>
        <w:rPr>
          <w:rFonts w:ascii="Arial" w:hAnsi="Arial" w:cs="Arial"/>
          <w:spacing w:val="5"/>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vited</w:t>
      </w:r>
      <w:r>
        <w:rPr>
          <w:rFonts w:ascii="Arial" w:hAnsi="Arial" w:cs="Arial"/>
          <w:spacing w:val="35"/>
          <w:sz w:val="20"/>
          <w:szCs w:val="20"/>
        </w:rPr>
        <w:t xml:space="preserve"> </w:t>
      </w:r>
      <w:r>
        <w:rPr>
          <w:rFonts w:ascii="Arial" w:hAnsi="Arial" w:cs="Arial"/>
          <w:sz w:val="20"/>
          <w:szCs w:val="20"/>
        </w:rPr>
        <w:t>protesters, and</w:t>
      </w:r>
      <w:r>
        <w:rPr>
          <w:rFonts w:ascii="Arial" w:hAnsi="Arial" w:cs="Arial"/>
          <w:spacing w:val="-2"/>
          <w:sz w:val="20"/>
          <w:szCs w:val="20"/>
        </w:rPr>
        <w:t xml:space="preserve"> </w:t>
      </w:r>
      <w:r>
        <w:rPr>
          <w:rFonts w:ascii="Arial" w:hAnsi="Arial" w:cs="Arial"/>
          <w:sz w:val="20"/>
          <w:szCs w:val="20"/>
        </w:rPr>
        <w:t>only</w:t>
      </w:r>
      <w:r>
        <w:rPr>
          <w:rFonts w:ascii="Arial" w:hAnsi="Arial" w:cs="Arial"/>
          <w:spacing w:val="11"/>
          <w:sz w:val="20"/>
          <w:szCs w:val="20"/>
        </w:rPr>
        <w:t xml:space="preserve"> </w:t>
      </w:r>
      <w:r>
        <w:rPr>
          <w:rFonts w:ascii="Arial" w:hAnsi="Arial" w:cs="Arial"/>
          <w:w w:val="90"/>
          <w:sz w:val="20"/>
          <w:szCs w:val="20"/>
        </w:rPr>
        <w:t>disclose</w:t>
      </w:r>
      <w:r>
        <w:rPr>
          <w:rFonts w:ascii="Arial" w:hAnsi="Arial" w:cs="Arial"/>
          <w:spacing w:val="18"/>
          <w:w w:val="90"/>
          <w:sz w:val="20"/>
          <w:szCs w:val="20"/>
        </w:rPr>
        <w:t xml:space="preserve"> </w:t>
      </w:r>
      <w:r>
        <w:rPr>
          <w:rFonts w:ascii="Arial" w:hAnsi="Arial" w:cs="Arial"/>
          <w:w w:val="132"/>
          <w:sz w:val="20"/>
          <w:szCs w:val="20"/>
        </w:rPr>
        <w:t>it</w:t>
      </w:r>
      <w:r>
        <w:rPr>
          <w:rFonts w:ascii="Arial" w:hAnsi="Arial" w:cs="Arial"/>
          <w:spacing w:val="-7"/>
          <w:w w:val="132"/>
          <w:sz w:val="20"/>
          <w:szCs w:val="20"/>
        </w:rPr>
        <w:t xml:space="preserve"> </w:t>
      </w:r>
      <w:r>
        <w:rPr>
          <w:rFonts w:ascii="Arial" w:hAnsi="Arial" w:cs="Arial"/>
          <w:sz w:val="20"/>
          <w:szCs w:val="20"/>
        </w:rPr>
        <w:t>to</w:t>
      </w:r>
      <w:r>
        <w:rPr>
          <w:rFonts w:ascii="Arial" w:hAnsi="Arial" w:cs="Arial"/>
          <w:spacing w:val="19"/>
          <w:sz w:val="20"/>
          <w:szCs w:val="20"/>
        </w:rPr>
        <w:t xml:space="preserve"> </w:t>
      </w:r>
      <w:r>
        <w:rPr>
          <w:rFonts w:ascii="Arial" w:hAnsi="Arial" w:cs="Arial"/>
          <w:w w:val="89"/>
          <w:sz w:val="20"/>
          <w:szCs w:val="20"/>
        </w:rPr>
        <w:t>tho</w:t>
      </w:r>
      <w:r>
        <w:rPr>
          <w:rFonts w:ascii="Arial" w:hAnsi="Arial" w:cs="Arial"/>
          <w:spacing w:val="1"/>
          <w:w w:val="89"/>
          <w:sz w:val="20"/>
          <w:szCs w:val="20"/>
        </w:rPr>
        <w:t>s</w:t>
      </w:r>
      <w:r>
        <w:rPr>
          <w:rFonts w:ascii="Arial" w:hAnsi="Arial" w:cs="Arial"/>
          <w:w w:val="89"/>
          <w:sz w:val="20"/>
          <w:szCs w:val="20"/>
        </w:rPr>
        <w:t>e</w:t>
      </w:r>
      <w:r>
        <w:rPr>
          <w:rFonts w:ascii="Arial" w:hAnsi="Arial" w:cs="Arial"/>
          <w:spacing w:val="33"/>
          <w:w w:val="89"/>
          <w:sz w:val="20"/>
          <w:szCs w:val="20"/>
        </w:rPr>
        <w:t xml:space="preserve"> </w:t>
      </w:r>
      <w:r>
        <w:rPr>
          <w:rFonts w:ascii="Arial" w:hAnsi="Arial" w:cs="Arial"/>
          <w:w w:val="89"/>
          <w:sz w:val="20"/>
          <w:szCs w:val="20"/>
        </w:rPr>
        <w:t>ones</w:t>
      </w:r>
      <w:r>
        <w:rPr>
          <w:rFonts w:ascii="Arial" w:hAnsi="Arial" w:cs="Arial"/>
          <w:spacing w:val="4"/>
          <w:w w:val="89"/>
          <w:sz w:val="20"/>
          <w:szCs w:val="20"/>
        </w:rPr>
        <w:t xml:space="preserve"> </w:t>
      </w:r>
      <w:r>
        <w:rPr>
          <w:rFonts w:ascii="Arial" w:hAnsi="Arial" w:cs="Arial"/>
          <w:sz w:val="20"/>
          <w:szCs w:val="20"/>
        </w:rPr>
        <w:t>who</w:t>
      </w:r>
      <w:r>
        <w:rPr>
          <w:rFonts w:ascii="Arial" w:hAnsi="Arial" w:cs="Arial"/>
          <w:spacing w:val="-4"/>
          <w:sz w:val="20"/>
          <w:szCs w:val="20"/>
        </w:rPr>
        <w:t xml:space="preserve"> </w:t>
      </w:r>
      <w:r>
        <w:rPr>
          <w:rFonts w:ascii="Arial" w:hAnsi="Arial" w:cs="Arial"/>
          <w:w w:val="95"/>
          <w:sz w:val="20"/>
          <w:szCs w:val="20"/>
        </w:rPr>
        <w:t>comm</w:t>
      </w:r>
      <w:r>
        <w:rPr>
          <w:rFonts w:ascii="Arial" w:hAnsi="Arial" w:cs="Arial"/>
          <w:w w:val="132"/>
          <w:sz w:val="20"/>
          <w:szCs w:val="20"/>
        </w:rPr>
        <w:t>it</w:t>
      </w:r>
      <w:r>
        <w:rPr>
          <w:rFonts w:ascii="Arial" w:hAnsi="Arial" w:cs="Arial"/>
          <w:spacing w:val="11"/>
          <w:sz w:val="20"/>
          <w:szCs w:val="20"/>
        </w:rPr>
        <w:t xml:space="preserve"> </w:t>
      </w:r>
      <w:r>
        <w:rPr>
          <w:rFonts w:ascii="Arial" w:hAnsi="Arial" w:cs="Arial"/>
          <w:sz w:val="20"/>
          <w:szCs w:val="20"/>
        </w:rPr>
        <w:t>to</w:t>
      </w:r>
      <w:r>
        <w:rPr>
          <w:rFonts w:ascii="Arial" w:hAnsi="Arial" w:cs="Arial"/>
          <w:spacing w:val="19"/>
          <w:sz w:val="20"/>
          <w:szCs w:val="20"/>
        </w:rPr>
        <w:t xml:space="preserve"> </w:t>
      </w:r>
      <w:r>
        <w:rPr>
          <w:rFonts w:ascii="Arial" w:hAnsi="Arial" w:cs="Arial"/>
          <w:sz w:val="20"/>
          <w:szCs w:val="20"/>
        </w:rPr>
        <w:t>attend</w:t>
      </w:r>
      <w:r>
        <w:rPr>
          <w:rFonts w:ascii="Arial" w:hAnsi="Arial" w:cs="Arial"/>
          <w:spacing w:val="17"/>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protest.</w:t>
      </w:r>
    </w:p>
    <w:p w14:paraId="1747FABC"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In</w:t>
      </w:r>
      <w:r>
        <w:rPr>
          <w:rFonts w:ascii="Arial" w:hAnsi="Arial" w:cs="Arial"/>
          <w:spacing w:val="29"/>
          <w:sz w:val="20"/>
          <w:szCs w:val="20"/>
        </w:rPr>
        <w:t xml:space="preserve"> </w:t>
      </w:r>
      <w:r>
        <w:rPr>
          <w:rFonts w:ascii="Arial" w:hAnsi="Arial" w:cs="Arial"/>
          <w:sz w:val="20"/>
          <w:szCs w:val="20"/>
        </w:rPr>
        <w:t>the</w:t>
      </w:r>
      <w:r>
        <w:rPr>
          <w:rFonts w:ascii="Arial" w:hAnsi="Arial" w:cs="Arial"/>
          <w:spacing w:val="11"/>
          <w:sz w:val="20"/>
          <w:szCs w:val="20"/>
        </w:rPr>
        <w:t xml:space="preserve"> </w:t>
      </w:r>
      <w:r>
        <w:rPr>
          <w:rFonts w:ascii="Arial" w:hAnsi="Arial" w:cs="Arial"/>
          <w:w w:val="87"/>
          <w:sz w:val="20"/>
          <w:szCs w:val="20"/>
        </w:rPr>
        <w:t>s</w:t>
      </w:r>
      <w:r>
        <w:rPr>
          <w:rFonts w:ascii="Arial" w:hAnsi="Arial" w:cs="Arial"/>
          <w:spacing w:val="-4"/>
          <w:w w:val="87"/>
          <w:sz w:val="20"/>
          <w:szCs w:val="20"/>
        </w:rPr>
        <w:t>c</w:t>
      </w:r>
      <w:r>
        <w:rPr>
          <w:rFonts w:ascii="Arial" w:hAnsi="Arial" w:cs="Arial"/>
          <w:w w:val="87"/>
          <w:sz w:val="20"/>
          <w:szCs w:val="20"/>
        </w:rPr>
        <w:t>heme</w:t>
      </w:r>
      <w:r>
        <w:rPr>
          <w:rFonts w:ascii="Arial" w:hAnsi="Arial" w:cs="Arial"/>
          <w:spacing w:val="28"/>
          <w:w w:val="87"/>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18"/>
          <w:sz w:val="20"/>
          <w:szCs w:val="20"/>
        </w:rPr>
        <w:t xml:space="preserve"> </w:t>
      </w:r>
      <w:r>
        <w:rPr>
          <w:rFonts w:ascii="Arial" w:hAnsi="Arial" w:cs="Arial"/>
          <w:w w:val="93"/>
          <w:sz w:val="20"/>
          <w:szCs w:val="20"/>
        </w:rPr>
        <w:t>R</w:t>
      </w:r>
      <w:r>
        <w:rPr>
          <w:rFonts w:ascii="Arial" w:hAnsi="Arial" w:cs="Arial"/>
          <w:spacing w:val="6"/>
          <w:w w:val="93"/>
          <w:sz w:val="20"/>
          <w:szCs w:val="20"/>
        </w:rPr>
        <w:t>o</w:t>
      </w:r>
      <w:r>
        <w:rPr>
          <w:rFonts w:ascii="Arial" w:hAnsi="Arial" w:cs="Arial"/>
          <w:w w:val="93"/>
          <w:sz w:val="20"/>
          <w:szCs w:val="20"/>
        </w:rPr>
        <w:t xml:space="preserve">drıguez-Cano, </w:t>
      </w:r>
      <w:r>
        <w:rPr>
          <w:rFonts w:ascii="Arial" w:hAnsi="Arial" w:cs="Arial"/>
          <w:spacing w:val="2"/>
          <w:w w:val="93"/>
          <w:sz w:val="20"/>
          <w:szCs w:val="20"/>
        </w:rPr>
        <w:t xml:space="preserve"> </w:t>
      </w:r>
      <w:proofErr w:type="spellStart"/>
      <w:r>
        <w:rPr>
          <w:rFonts w:ascii="Arial" w:hAnsi="Arial" w:cs="Arial"/>
          <w:w w:val="93"/>
          <w:sz w:val="20"/>
          <w:szCs w:val="20"/>
        </w:rPr>
        <w:t>Gres</w:t>
      </w:r>
      <w:r>
        <w:rPr>
          <w:rFonts w:ascii="Arial" w:hAnsi="Arial" w:cs="Arial"/>
          <w:spacing w:val="-5"/>
          <w:w w:val="93"/>
          <w:sz w:val="20"/>
          <w:szCs w:val="20"/>
        </w:rPr>
        <w:t>ch</w:t>
      </w:r>
      <w:r>
        <w:rPr>
          <w:rFonts w:ascii="Arial" w:hAnsi="Arial" w:cs="Arial"/>
          <w:w w:val="93"/>
          <w:sz w:val="20"/>
          <w:szCs w:val="20"/>
        </w:rPr>
        <w:t>ba</w:t>
      </w:r>
      <w:r>
        <w:rPr>
          <w:rFonts w:ascii="Arial" w:hAnsi="Arial" w:cs="Arial"/>
          <w:spacing w:val="-5"/>
          <w:w w:val="93"/>
          <w:sz w:val="20"/>
          <w:szCs w:val="20"/>
        </w:rPr>
        <w:t>c</w:t>
      </w:r>
      <w:r>
        <w:rPr>
          <w:rFonts w:ascii="Arial" w:hAnsi="Arial" w:cs="Arial"/>
          <w:w w:val="93"/>
          <w:sz w:val="20"/>
          <w:szCs w:val="20"/>
        </w:rPr>
        <w:t>h</w:t>
      </w:r>
      <w:proofErr w:type="spellEnd"/>
      <w:r>
        <w:rPr>
          <w:rFonts w:ascii="Arial" w:hAnsi="Arial" w:cs="Arial"/>
          <w:spacing w:val="16"/>
          <w:w w:val="93"/>
          <w:sz w:val="20"/>
          <w:szCs w:val="20"/>
        </w:rPr>
        <w:t xml:space="preserve"> </w:t>
      </w:r>
      <w:r>
        <w:rPr>
          <w:rFonts w:ascii="Arial" w:hAnsi="Arial" w:cs="Arial"/>
          <w:sz w:val="20"/>
          <w:szCs w:val="20"/>
        </w:rPr>
        <w:t>and</w:t>
      </w:r>
      <w:r>
        <w:rPr>
          <w:rFonts w:ascii="Arial" w:hAnsi="Arial" w:cs="Arial"/>
          <w:spacing w:val="1"/>
          <w:sz w:val="20"/>
          <w:szCs w:val="20"/>
        </w:rPr>
        <w:t xml:space="preserve"> </w:t>
      </w:r>
      <w:proofErr w:type="spellStart"/>
      <w:r>
        <w:rPr>
          <w:rFonts w:ascii="Arial" w:hAnsi="Arial" w:cs="Arial"/>
          <w:w w:val="92"/>
          <w:sz w:val="20"/>
          <w:szCs w:val="20"/>
        </w:rPr>
        <w:t>Bu</w:t>
      </w:r>
      <w:r>
        <w:rPr>
          <w:rFonts w:ascii="Arial" w:hAnsi="Arial" w:cs="Arial"/>
          <w:spacing w:val="-5"/>
          <w:w w:val="92"/>
          <w:sz w:val="20"/>
          <w:szCs w:val="20"/>
        </w:rPr>
        <w:t>c</w:t>
      </w:r>
      <w:r>
        <w:rPr>
          <w:rFonts w:ascii="Arial" w:hAnsi="Arial" w:cs="Arial"/>
          <w:w w:val="92"/>
          <w:sz w:val="20"/>
          <w:szCs w:val="20"/>
        </w:rPr>
        <w:t>hegger</w:t>
      </w:r>
      <w:proofErr w:type="spellEnd"/>
      <w:r>
        <w:rPr>
          <w:rFonts w:ascii="Arial" w:hAnsi="Arial" w:cs="Arial"/>
          <w:spacing w:val="27"/>
          <w:w w:val="92"/>
          <w:sz w:val="20"/>
          <w:szCs w:val="20"/>
        </w:rPr>
        <w:t xml:space="preserve"> </w:t>
      </w:r>
      <w:r>
        <w:rPr>
          <w:rFonts w:ascii="Arial" w:hAnsi="Arial" w:cs="Arial"/>
          <w:sz w:val="20"/>
          <w:szCs w:val="20"/>
        </w:rPr>
        <w:t>(2014),</w:t>
      </w:r>
      <w:r>
        <w:rPr>
          <w:rFonts w:ascii="Arial" w:hAnsi="Arial" w:cs="Arial"/>
          <w:spacing w:val="-16"/>
          <w:sz w:val="20"/>
          <w:szCs w:val="20"/>
        </w:rPr>
        <w:t xml:space="preserve"> </w:t>
      </w:r>
      <w:r>
        <w:rPr>
          <w:rFonts w:ascii="Arial" w:hAnsi="Arial" w:cs="Arial"/>
          <w:sz w:val="20"/>
          <w:szCs w:val="20"/>
        </w:rPr>
        <w:t xml:space="preserve">they </w:t>
      </w:r>
      <w:r>
        <w:rPr>
          <w:rFonts w:ascii="Arial" w:hAnsi="Arial" w:cs="Arial"/>
          <w:w w:val="91"/>
          <w:sz w:val="20"/>
          <w:szCs w:val="20"/>
        </w:rPr>
        <w:t>descri</w:t>
      </w:r>
      <w:r>
        <w:rPr>
          <w:rFonts w:ascii="Arial" w:hAnsi="Arial" w:cs="Arial"/>
          <w:spacing w:val="5"/>
          <w:w w:val="91"/>
          <w:sz w:val="20"/>
          <w:szCs w:val="20"/>
        </w:rPr>
        <w:t>b</w:t>
      </w:r>
      <w:r>
        <w:rPr>
          <w:rFonts w:ascii="Arial" w:hAnsi="Arial" w:cs="Arial"/>
          <w:w w:val="91"/>
          <w:sz w:val="20"/>
          <w:szCs w:val="20"/>
        </w:rPr>
        <w:t>e</w:t>
      </w:r>
      <w:r>
        <w:rPr>
          <w:rFonts w:ascii="Arial" w:hAnsi="Arial" w:cs="Arial"/>
          <w:spacing w:val="10"/>
          <w:w w:val="91"/>
          <w:sz w:val="20"/>
          <w:szCs w:val="20"/>
        </w:rPr>
        <w:t xml:space="preserve"> </w:t>
      </w:r>
      <w:r>
        <w:rPr>
          <w:rFonts w:ascii="Arial" w:hAnsi="Arial" w:cs="Arial"/>
          <w:sz w:val="20"/>
          <w:szCs w:val="20"/>
        </w:rPr>
        <w:t>and</w:t>
      </w:r>
      <w:r>
        <w:rPr>
          <w:rFonts w:ascii="Arial" w:hAnsi="Arial" w:cs="Arial"/>
          <w:spacing w:val="-14"/>
          <w:sz w:val="20"/>
          <w:szCs w:val="20"/>
        </w:rPr>
        <w:t xml:space="preserve"> </w:t>
      </w:r>
      <w:r>
        <w:rPr>
          <w:rFonts w:ascii="Arial" w:hAnsi="Arial" w:cs="Arial"/>
          <w:w w:val="97"/>
          <w:sz w:val="20"/>
          <w:szCs w:val="20"/>
        </w:rPr>
        <w:t>formalize</w:t>
      </w:r>
      <w:r>
        <w:rPr>
          <w:rFonts w:ascii="Arial" w:hAnsi="Arial" w:cs="Arial"/>
          <w:spacing w:val="1"/>
          <w:w w:val="97"/>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sz w:val="20"/>
          <w:szCs w:val="20"/>
        </w:rPr>
        <w:t>securi</w:t>
      </w:r>
      <w:r>
        <w:rPr>
          <w:rFonts w:ascii="Arial" w:hAnsi="Arial" w:cs="Arial"/>
          <w:spacing w:val="-5"/>
          <w:sz w:val="20"/>
          <w:szCs w:val="20"/>
        </w:rPr>
        <w:t>t</w:t>
      </w:r>
      <w:r>
        <w:rPr>
          <w:rFonts w:ascii="Arial" w:hAnsi="Arial" w:cs="Arial"/>
          <w:sz w:val="20"/>
          <w:szCs w:val="20"/>
        </w:rPr>
        <w:t>y</w:t>
      </w:r>
      <w:r>
        <w:rPr>
          <w:rFonts w:ascii="Arial" w:hAnsi="Arial" w:cs="Arial"/>
          <w:spacing w:val="-15"/>
          <w:sz w:val="20"/>
          <w:szCs w:val="20"/>
        </w:rPr>
        <w:t xml:space="preserve"> </w:t>
      </w:r>
      <w:r>
        <w:rPr>
          <w:rFonts w:ascii="Arial" w:hAnsi="Arial" w:cs="Arial"/>
          <w:sz w:val="20"/>
          <w:szCs w:val="20"/>
        </w:rPr>
        <w:t>and</w:t>
      </w:r>
      <w:r>
        <w:rPr>
          <w:rFonts w:ascii="Arial" w:hAnsi="Arial" w:cs="Arial"/>
          <w:spacing w:val="-14"/>
          <w:sz w:val="20"/>
          <w:szCs w:val="20"/>
        </w:rPr>
        <w:t xml:space="preserve"> </w:t>
      </w:r>
      <w:r>
        <w:rPr>
          <w:rFonts w:ascii="Arial" w:hAnsi="Arial" w:cs="Arial"/>
          <w:sz w:val="20"/>
          <w:szCs w:val="20"/>
        </w:rPr>
        <w:t>pri</w:t>
      </w:r>
      <w:r>
        <w:rPr>
          <w:rFonts w:ascii="Arial" w:hAnsi="Arial" w:cs="Arial"/>
          <w:spacing w:val="-10"/>
          <w:sz w:val="20"/>
          <w:szCs w:val="20"/>
        </w:rPr>
        <w:t>v</w:t>
      </w:r>
      <w:r>
        <w:rPr>
          <w:rFonts w:ascii="Arial" w:hAnsi="Arial" w:cs="Arial"/>
          <w:sz w:val="20"/>
          <w:szCs w:val="20"/>
        </w:rPr>
        <w:t>acy</w:t>
      </w:r>
      <w:r>
        <w:rPr>
          <w:rFonts w:ascii="Arial" w:hAnsi="Arial" w:cs="Arial"/>
          <w:spacing w:val="5"/>
          <w:sz w:val="20"/>
          <w:szCs w:val="20"/>
        </w:rPr>
        <w:t xml:space="preserve"> </w:t>
      </w:r>
      <w:r>
        <w:rPr>
          <w:rFonts w:ascii="Arial" w:hAnsi="Arial" w:cs="Arial"/>
          <w:w w:val="96"/>
          <w:sz w:val="20"/>
          <w:szCs w:val="20"/>
        </w:rPr>
        <w:t>pro</w:t>
      </w:r>
      <w:r>
        <w:rPr>
          <w:rFonts w:ascii="Arial" w:hAnsi="Arial" w:cs="Arial"/>
          <w:spacing w:val="6"/>
          <w:w w:val="96"/>
          <w:sz w:val="20"/>
          <w:szCs w:val="20"/>
        </w:rPr>
        <w:t>p</w:t>
      </w:r>
      <w:r>
        <w:rPr>
          <w:rFonts w:ascii="Arial" w:hAnsi="Arial" w:cs="Arial"/>
          <w:w w:val="96"/>
          <w:sz w:val="20"/>
          <w:szCs w:val="20"/>
        </w:rPr>
        <w:t>erties</w:t>
      </w:r>
      <w:r>
        <w:rPr>
          <w:rFonts w:ascii="Arial" w:hAnsi="Arial" w:cs="Arial"/>
          <w:spacing w:val="9"/>
          <w:w w:val="96"/>
          <w:sz w:val="20"/>
          <w:szCs w:val="20"/>
        </w:rPr>
        <w:t xml:space="preserve"> </w:t>
      </w:r>
      <w:r>
        <w:rPr>
          <w:rFonts w:ascii="Arial" w:hAnsi="Arial" w:cs="Arial"/>
          <w:sz w:val="20"/>
          <w:szCs w:val="20"/>
        </w:rPr>
        <w:t>outlined</w:t>
      </w:r>
      <w:r>
        <w:rPr>
          <w:rFonts w:ascii="Arial" w:hAnsi="Arial" w:cs="Arial"/>
          <w:spacing w:val="-1"/>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pacing w:val="-5"/>
          <w:sz w:val="20"/>
          <w:szCs w:val="20"/>
        </w:rPr>
        <w:t>ov</w:t>
      </w:r>
      <w:r>
        <w:rPr>
          <w:rFonts w:ascii="Arial" w:hAnsi="Arial" w:cs="Arial"/>
          <w:sz w:val="20"/>
          <w:szCs w:val="20"/>
        </w:rPr>
        <w:t>e.</w:t>
      </w:r>
      <w:r>
        <w:rPr>
          <w:rFonts w:ascii="Arial" w:hAnsi="Arial" w:cs="Arial"/>
          <w:spacing w:val="-15"/>
          <w:sz w:val="20"/>
          <w:szCs w:val="20"/>
        </w:rPr>
        <w:t xml:space="preserve"> </w:t>
      </w:r>
      <w:r>
        <w:rPr>
          <w:rFonts w:ascii="Arial" w:hAnsi="Arial" w:cs="Arial"/>
          <w:w w:val="109"/>
          <w:sz w:val="20"/>
          <w:szCs w:val="20"/>
        </w:rPr>
        <w:t>M</w:t>
      </w:r>
      <w:r>
        <w:rPr>
          <w:rFonts w:ascii="Arial" w:hAnsi="Arial" w:cs="Arial"/>
          <w:w w:val="99"/>
          <w:sz w:val="20"/>
          <w:szCs w:val="20"/>
        </w:rPr>
        <w:t>or</w:t>
      </w:r>
      <w:r>
        <w:rPr>
          <w:rFonts w:ascii="Arial" w:hAnsi="Arial" w:cs="Arial"/>
          <w:w w:val="79"/>
          <w:sz w:val="20"/>
          <w:szCs w:val="20"/>
        </w:rPr>
        <w:t xml:space="preserve">e </w:t>
      </w:r>
      <w:r>
        <w:rPr>
          <w:rFonts w:ascii="Arial" w:hAnsi="Arial" w:cs="Arial"/>
          <w:w w:val="96"/>
          <w:sz w:val="20"/>
          <w:szCs w:val="20"/>
        </w:rPr>
        <w:t>s</w:t>
      </w:r>
      <w:r>
        <w:rPr>
          <w:rFonts w:ascii="Arial" w:hAnsi="Arial" w:cs="Arial"/>
          <w:spacing w:val="6"/>
          <w:w w:val="96"/>
          <w:sz w:val="20"/>
          <w:szCs w:val="20"/>
        </w:rPr>
        <w:t>p</w:t>
      </w:r>
      <w:r>
        <w:rPr>
          <w:rFonts w:ascii="Arial" w:hAnsi="Arial" w:cs="Arial"/>
          <w:w w:val="96"/>
          <w:sz w:val="20"/>
          <w:szCs w:val="20"/>
        </w:rPr>
        <w:t>ecificall</w:t>
      </w:r>
      <w:r>
        <w:rPr>
          <w:rFonts w:ascii="Arial" w:hAnsi="Arial" w:cs="Arial"/>
          <w:spacing w:val="-15"/>
          <w:w w:val="96"/>
          <w:sz w:val="20"/>
          <w:szCs w:val="20"/>
        </w:rPr>
        <w:t>y</w:t>
      </w:r>
      <w:r>
        <w:rPr>
          <w:rFonts w:ascii="Arial" w:hAnsi="Arial" w:cs="Arial"/>
          <w:w w:val="96"/>
          <w:sz w:val="20"/>
          <w:szCs w:val="20"/>
        </w:rPr>
        <w:t>,</w:t>
      </w:r>
      <w:r>
        <w:rPr>
          <w:rFonts w:ascii="Arial" w:hAnsi="Arial" w:cs="Arial"/>
          <w:spacing w:val="20"/>
          <w:w w:val="96"/>
          <w:sz w:val="20"/>
          <w:szCs w:val="20"/>
        </w:rPr>
        <w:t xml:space="preserve"> </w:t>
      </w:r>
      <w:r>
        <w:rPr>
          <w:rFonts w:ascii="Arial" w:hAnsi="Arial" w:cs="Arial"/>
          <w:sz w:val="20"/>
          <w:szCs w:val="20"/>
        </w:rPr>
        <w:t>that</w:t>
      </w:r>
      <w:r>
        <w:rPr>
          <w:rFonts w:ascii="Arial" w:hAnsi="Arial" w:cs="Arial"/>
          <w:spacing w:val="46"/>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w w:val="95"/>
          <w:sz w:val="20"/>
          <w:szCs w:val="20"/>
        </w:rPr>
        <w:t>organizer</w:t>
      </w:r>
      <w:r>
        <w:rPr>
          <w:rFonts w:ascii="Arial" w:hAnsi="Arial" w:cs="Arial"/>
          <w:spacing w:val="19"/>
          <w:w w:val="95"/>
          <w:sz w:val="20"/>
          <w:szCs w:val="20"/>
        </w:rPr>
        <w:t xml:space="preserve"> </w:t>
      </w:r>
      <w:r>
        <w:rPr>
          <w:rFonts w:ascii="Arial" w:hAnsi="Arial" w:cs="Arial"/>
          <w:sz w:val="20"/>
          <w:szCs w:val="20"/>
        </w:rPr>
        <w:t>is</w:t>
      </w:r>
      <w:r>
        <w:rPr>
          <w:rFonts w:ascii="Arial" w:hAnsi="Arial" w:cs="Arial"/>
          <w:spacing w:val="3"/>
          <w:sz w:val="20"/>
          <w:szCs w:val="20"/>
        </w:rPr>
        <w:t xml:space="preserve"> </w:t>
      </w:r>
      <w:r>
        <w:rPr>
          <w:rFonts w:ascii="Arial" w:hAnsi="Arial" w:cs="Arial"/>
          <w:sz w:val="20"/>
          <w:szCs w:val="20"/>
        </w:rPr>
        <w:t>able</w:t>
      </w:r>
      <w:r>
        <w:rPr>
          <w:rFonts w:ascii="Arial" w:hAnsi="Arial" w:cs="Arial"/>
          <w:spacing w:val="-11"/>
          <w:sz w:val="20"/>
          <w:szCs w:val="20"/>
        </w:rPr>
        <w:t xml:space="preserve"> </w:t>
      </w:r>
      <w:r>
        <w:rPr>
          <w:rFonts w:ascii="Arial" w:hAnsi="Arial" w:cs="Arial"/>
          <w:sz w:val="20"/>
          <w:szCs w:val="20"/>
        </w:rPr>
        <w:t>to</w:t>
      </w:r>
      <w:r>
        <w:rPr>
          <w:rFonts w:ascii="Arial" w:hAnsi="Arial" w:cs="Arial"/>
          <w:spacing w:val="23"/>
          <w:sz w:val="20"/>
          <w:szCs w:val="20"/>
        </w:rPr>
        <w:t xml:space="preserve"> </w:t>
      </w:r>
      <w:r>
        <w:rPr>
          <w:rFonts w:ascii="Arial" w:hAnsi="Arial" w:cs="Arial"/>
          <w:w w:val="94"/>
          <w:sz w:val="20"/>
          <w:szCs w:val="20"/>
        </w:rPr>
        <w:t>co</w:t>
      </w:r>
      <w:r>
        <w:rPr>
          <w:rFonts w:ascii="Arial" w:hAnsi="Arial" w:cs="Arial"/>
          <w:spacing w:val="1"/>
          <w:w w:val="94"/>
          <w:sz w:val="20"/>
          <w:szCs w:val="20"/>
        </w:rPr>
        <w:t>n</w:t>
      </w:r>
      <w:r>
        <w:rPr>
          <w:rFonts w:ascii="Arial" w:hAnsi="Arial" w:cs="Arial"/>
          <w:w w:val="94"/>
          <w:sz w:val="20"/>
          <w:szCs w:val="20"/>
        </w:rPr>
        <w:t>figure</w:t>
      </w:r>
      <w:r>
        <w:rPr>
          <w:rFonts w:ascii="Arial" w:hAnsi="Arial" w:cs="Arial"/>
          <w:spacing w:val="26"/>
          <w:w w:val="94"/>
          <w:sz w:val="20"/>
          <w:szCs w:val="20"/>
        </w:rPr>
        <w:t xml:space="preserve"> </w:t>
      </w:r>
      <w:r>
        <w:rPr>
          <w:rFonts w:ascii="Arial" w:hAnsi="Arial" w:cs="Arial"/>
          <w:sz w:val="20"/>
          <w:szCs w:val="20"/>
        </w:rPr>
        <w:t>who can</w:t>
      </w:r>
      <w:r>
        <w:rPr>
          <w:rFonts w:ascii="Arial" w:hAnsi="Arial" w:cs="Arial"/>
          <w:spacing w:val="-11"/>
          <w:sz w:val="20"/>
          <w:szCs w:val="20"/>
        </w:rPr>
        <w:t xml:space="preserve"> </w:t>
      </w:r>
      <w:r>
        <w:rPr>
          <w:rFonts w:ascii="Arial" w:hAnsi="Arial" w:cs="Arial"/>
          <w:sz w:val="20"/>
          <w:szCs w:val="20"/>
        </w:rPr>
        <w:t>learn</w:t>
      </w:r>
      <w:r>
        <w:rPr>
          <w:rFonts w:ascii="Arial" w:hAnsi="Arial" w:cs="Arial"/>
          <w:spacing w:val="3"/>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w w:val="96"/>
          <w:sz w:val="20"/>
          <w:szCs w:val="20"/>
        </w:rPr>
        <w:t>ide</w:t>
      </w:r>
      <w:r>
        <w:rPr>
          <w:rFonts w:ascii="Arial" w:hAnsi="Arial" w:cs="Arial"/>
          <w:spacing w:val="-5"/>
          <w:w w:val="96"/>
          <w:sz w:val="20"/>
          <w:szCs w:val="20"/>
        </w:rPr>
        <w:t>n</w:t>
      </w:r>
      <w:r>
        <w:rPr>
          <w:rFonts w:ascii="Arial" w:hAnsi="Arial" w:cs="Arial"/>
          <w:w w:val="105"/>
          <w:sz w:val="20"/>
          <w:szCs w:val="20"/>
        </w:rPr>
        <w:t xml:space="preserve">tities </w:t>
      </w:r>
      <w:r>
        <w:rPr>
          <w:rFonts w:ascii="Arial" w:hAnsi="Arial" w:cs="Arial"/>
          <w:sz w:val="20"/>
          <w:szCs w:val="20"/>
        </w:rPr>
        <w:t>of</w:t>
      </w:r>
      <w:r>
        <w:rPr>
          <w:rFonts w:ascii="Arial" w:hAnsi="Arial" w:cs="Arial"/>
          <w:spacing w:val="-6"/>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vited</w:t>
      </w:r>
      <w:r>
        <w:rPr>
          <w:rFonts w:ascii="Arial" w:hAnsi="Arial" w:cs="Arial"/>
          <w:spacing w:val="23"/>
          <w:sz w:val="20"/>
          <w:szCs w:val="20"/>
        </w:rPr>
        <w:t xml:space="preserve"> </w:t>
      </w:r>
      <w:r>
        <w:rPr>
          <w:rFonts w:ascii="Arial" w:hAnsi="Arial" w:cs="Arial"/>
          <w:sz w:val="20"/>
          <w:szCs w:val="20"/>
        </w:rPr>
        <w:t>or</w:t>
      </w:r>
      <w:r>
        <w:rPr>
          <w:rFonts w:ascii="Arial" w:hAnsi="Arial" w:cs="Arial"/>
          <w:spacing w:val="-1"/>
          <w:sz w:val="20"/>
          <w:szCs w:val="20"/>
        </w:rPr>
        <w:t xml:space="preserve"> </w:t>
      </w:r>
      <w:r>
        <w:rPr>
          <w:rFonts w:ascii="Arial" w:hAnsi="Arial" w:cs="Arial"/>
          <w:sz w:val="20"/>
          <w:szCs w:val="20"/>
        </w:rPr>
        <w:t>attending</w:t>
      </w:r>
      <w:r>
        <w:rPr>
          <w:rFonts w:ascii="Arial" w:hAnsi="Arial" w:cs="Arial"/>
          <w:spacing w:val="2"/>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18"/>
          <w:sz w:val="20"/>
          <w:szCs w:val="20"/>
        </w:rPr>
        <w:t xml:space="preserve"> </w:t>
      </w:r>
      <w:r>
        <w:rPr>
          <w:rFonts w:ascii="Arial" w:hAnsi="Arial" w:cs="Arial"/>
          <w:sz w:val="20"/>
          <w:szCs w:val="20"/>
        </w:rPr>
        <w:t>or</w:t>
      </w:r>
      <w:r>
        <w:rPr>
          <w:rFonts w:ascii="Arial" w:hAnsi="Arial" w:cs="Arial"/>
          <w:spacing w:val="-1"/>
          <w:sz w:val="20"/>
          <w:szCs w:val="20"/>
        </w:rPr>
        <w:t xml:space="preserve"> </w:t>
      </w:r>
      <w:r>
        <w:rPr>
          <w:rFonts w:ascii="Arial" w:hAnsi="Arial" w:cs="Arial"/>
          <w:sz w:val="20"/>
          <w:szCs w:val="20"/>
        </w:rPr>
        <w:t>a</w:t>
      </w:r>
      <w:r>
        <w:rPr>
          <w:rFonts w:ascii="Arial" w:hAnsi="Arial" w:cs="Arial"/>
          <w:spacing w:val="-11"/>
          <w:sz w:val="20"/>
          <w:szCs w:val="20"/>
        </w:rPr>
        <w:t xml:space="preserve"> </w:t>
      </w:r>
      <w:r>
        <w:rPr>
          <w:rFonts w:ascii="Arial" w:hAnsi="Arial" w:cs="Arial"/>
          <w:w w:val="94"/>
          <w:sz w:val="20"/>
          <w:szCs w:val="20"/>
        </w:rPr>
        <w:t>more</w:t>
      </w:r>
      <w:r>
        <w:rPr>
          <w:rFonts w:ascii="Arial" w:hAnsi="Arial" w:cs="Arial"/>
          <w:spacing w:val="4"/>
          <w:w w:val="94"/>
          <w:sz w:val="20"/>
          <w:szCs w:val="20"/>
        </w:rPr>
        <w:t xml:space="preserve"> </w:t>
      </w:r>
      <w:r>
        <w:rPr>
          <w:rFonts w:ascii="Arial" w:hAnsi="Arial" w:cs="Arial"/>
          <w:w w:val="104"/>
          <w:sz w:val="20"/>
          <w:szCs w:val="20"/>
        </w:rPr>
        <w:t>restricti</w:t>
      </w:r>
      <w:r>
        <w:rPr>
          <w:rFonts w:ascii="Arial" w:hAnsi="Arial" w:cs="Arial"/>
          <w:spacing w:val="-4"/>
          <w:w w:val="104"/>
          <w:sz w:val="20"/>
          <w:szCs w:val="20"/>
        </w:rPr>
        <w:t>v</w:t>
      </w:r>
      <w:r>
        <w:rPr>
          <w:rFonts w:ascii="Arial" w:hAnsi="Arial" w:cs="Arial"/>
          <w:w w:val="79"/>
          <w:sz w:val="20"/>
          <w:szCs w:val="20"/>
        </w:rPr>
        <w:t>e</w:t>
      </w:r>
      <w:r>
        <w:rPr>
          <w:rFonts w:ascii="Arial" w:hAnsi="Arial" w:cs="Arial"/>
          <w:sz w:val="20"/>
          <w:szCs w:val="20"/>
        </w:rPr>
        <w:t xml:space="preserve"> </w:t>
      </w:r>
      <w:r>
        <w:rPr>
          <w:rFonts w:ascii="Arial" w:hAnsi="Arial" w:cs="Arial"/>
          <w:spacing w:val="-5"/>
          <w:w w:val="93"/>
          <w:sz w:val="20"/>
          <w:szCs w:val="20"/>
        </w:rPr>
        <w:t>v</w:t>
      </w:r>
      <w:r>
        <w:rPr>
          <w:rFonts w:ascii="Arial" w:hAnsi="Arial" w:cs="Arial"/>
          <w:w w:val="93"/>
          <w:sz w:val="20"/>
          <w:szCs w:val="20"/>
        </w:rPr>
        <w:t>ersion</w:t>
      </w:r>
      <w:r>
        <w:rPr>
          <w:rFonts w:ascii="Arial" w:hAnsi="Arial" w:cs="Arial"/>
          <w:spacing w:val="17"/>
          <w:w w:val="93"/>
          <w:sz w:val="20"/>
          <w:szCs w:val="20"/>
        </w:rPr>
        <w:t xml:space="preserve"> </w:t>
      </w:r>
      <w:r>
        <w:rPr>
          <w:rFonts w:ascii="Arial" w:hAnsi="Arial" w:cs="Arial"/>
          <w:w w:val="93"/>
          <w:sz w:val="20"/>
          <w:szCs w:val="20"/>
        </w:rPr>
        <w:t>where</w:t>
      </w:r>
      <w:r>
        <w:rPr>
          <w:rFonts w:ascii="Arial" w:hAnsi="Arial" w:cs="Arial"/>
          <w:spacing w:val="5"/>
          <w:w w:val="93"/>
          <w:sz w:val="20"/>
          <w:szCs w:val="20"/>
        </w:rPr>
        <w:t xml:space="preserve"> </w:t>
      </w:r>
      <w:r>
        <w:rPr>
          <w:rFonts w:ascii="Arial" w:hAnsi="Arial" w:cs="Arial"/>
          <w:sz w:val="20"/>
          <w:szCs w:val="20"/>
        </w:rPr>
        <w:t xml:space="preserve">only the </w:t>
      </w:r>
      <w:r>
        <w:rPr>
          <w:rFonts w:ascii="Arial" w:hAnsi="Arial" w:cs="Arial"/>
          <w:spacing w:val="-5"/>
          <w:sz w:val="20"/>
          <w:szCs w:val="20"/>
        </w:rPr>
        <w:t>n</w:t>
      </w:r>
      <w:r>
        <w:rPr>
          <w:rFonts w:ascii="Arial" w:hAnsi="Arial" w:cs="Arial"/>
          <w:sz w:val="20"/>
          <w:szCs w:val="20"/>
        </w:rPr>
        <w:t>u</w:t>
      </w:r>
      <w:r>
        <w:rPr>
          <w:rFonts w:ascii="Arial" w:hAnsi="Arial" w:cs="Arial"/>
          <w:spacing w:val="-5"/>
          <w:sz w:val="20"/>
          <w:szCs w:val="20"/>
        </w:rPr>
        <w:t>m</w:t>
      </w:r>
      <w:r>
        <w:rPr>
          <w:rFonts w:ascii="Arial" w:hAnsi="Arial" w:cs="Arial"/>
          <w:spacing w:val="5"/>
          <w:sz w:val="20"/>
          <w:szCs w:val="20"/>
        </w:rPr>
        <w:t>b</w:t>
      </w:r>
      <w:r>
        <w:rPr>
          <w:rFonts w:ascii="Arial" w:hAnsi="Arial" w:cs="Arial"/>
          <w:sz w:val="20"/>
          <w:szCs w:val="20"/>
        </w:rPr>
        <w:t>er</w:t>
      </w:r>
      <w:r>
        <w:rPr>
          <w:rFonts w:ascii="Arial" w:hAnsi="Arial" w:cs="Arial"/>
          <w:spacing w:val="-14"/>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vitees</w:t>
      </w:r>
      <w:r>
        <w:rPr>
          <w:rFonts w:ascii="Arial" w:hAnsi="Arial" w:cs="Arial"/>
          <w:spacing w:val="-18"/>
          <w:sz w:val="20"/>
          <w:szCs w:val="20"/>
        </w:rPr>
        <w:t xml:space="preserve"> </w:t>
      </w:r>
      <w:r>
        <w:rPr>
          <w:rFonts w:ascii="Arial" w:hAnsi="Arial" w:cs="Arial"/>
          <w:sz w:val="20"/>
          <w:szCs w:val="20"/>
        </w:rPr>
        <w:t>or</w:t>
      </w:r>
      <w:r>
        <w:rPr>
          <w:rFonts w:ascii="Arial" w:hAnsi="Arial" w:cs="Arial"/>
          <w:spacing w:val="1"/>
          <w:sz w:val="20"/>
          <w:szCs w:val="20"/>
        </w:rPr>
        <w:t xml:space="preserve"> </w:t>
      </w:r>
      <w:r>
        <w:rPr>
          <w:rFonts w:ascii="Arial" w:hAnsi="Arial" w:cs="Arial"/>
          <w:w w:val="92"/>
          <w:sz w:val="20"/>
          <w:szCs w:val="20"/>
        </w:rPr>
        <w:t>attendees</w:t>
      </w:r>
      <w:r>
        <w:rPr>
          <w:rFonts w:ascii="Arial" w:hAnsi="Arial" w:cs="Arial"/>
          <w:spacing w:val="17"/>
          <w:w w:val="92"/>
          <w:sz w:val="20"/>
          <w:szCs w:val="20"/>
        </w:rPr>
        <w:t xml:space="preserve"> </w:t>
      </w:r>
      <w:r>
        <w:rPr>
          <w:rFonts w:ascii="Arial" w:hAnsi="Arial" w:cs="Arial"/>
          <w:w w:val="92"/>
          <w:sz w:val="20"/>
          <w:szCs w:val="20"/>
        </w:rPr>
        <w:t>are</w:t>
      </w:r>
      <w:r>
        <w:rPr>
          <w:rFonts w:ascii="Arial" w:hAnsi="Arial" w:cs="Arial"/>
          <w:spacing w:val="5"/>
          <w:w w:val="92"/>
          <w:sz w:val="20"/>
          <w:szCs w:val="20"/>
        </w:rPr>
        <w:t xml:space="preserve"> </w:t>
      </w:r>
      <w:r>
        <w:rPr>
          <w:rFonts w:ascii="Arial" w:hAnsi="Arial" w:cs="Arial"/>
          <w:w w:val="92"/>
          <w:sz w:val="20"/>
          <w:szCs w:val="20"/>
        </w:rPr>
        <w:t>re</w:t>
      </w:r>
      <w:r>
        <w:rPr>
          <w:rFonts w:ascii="Arial" w:hAnsi="Arial" w:cs="Arial"/>
          <w:spacing w:val="-5"/>
          <w:w w:val="92"/>
          <w:sz w:val="20"/>
          <w:szCs w:val="20"/>
        </w:rPr>
        <w:t>v</w:t>
      </w:r>
      <w:r>
        <w:rPr>
          <w:rFonts w:ascii="Arial" w:hAnsi="Arial" w:cs="Arial"/>
          <w:w w:val="92"/>
          <w:sz w:val="20"/>
          <w:szCs w:val="20"/>
        </w:rPr>
        <w:t>ealed.</w:t>
      </w:r>
      <w:r>
        <w:rPr>
          <w:rFonts w:ascii="Arial" w:hAnsi="Arial" w:cs="Arial"/>
          <w:spacing w:val="44"/>
          <w:w w:val="92"/>
          <w:sz w:val="20"/>
          <w:szCs w:val="20"/>
        </w:rPr>
        <w:t xml:space="preserve"> </w:t>
      </w:r>
      <w:r>
        <w:rPr>
          <w:rFonts w:ascii="Arial" w:hAnsi="Arial" w:cs="Arial"/>
          <w:sz w:val="20"/>
          <w:szCs w:val="20"/>
        </w:rPr>
        <w:t>There</w:t>
      </w:r>
      <w:r>
        <w:rPr>
          <w:rFonts w:ascii="Arial" w:hAnsi="Arial" w:cs="Arial"/>
          <w:spacing w:val="-13"/>
          <w:sz w:val="20"/>
          <w:szCs w:val="20"/>
        </w:rPr>
        <w:t xml:space="preserve"> </w:t>
      </w:r>
      <w:r>
        <w:rPr>
          <w:rFonts w:ascii="Arial" w:hAnsi="Arial" w:cs="Arial"/>
          <w:sz w:val="20"/>
          <w:szCs w:val="20"/>
        </w:rPr>
        <w:t>is</w:t>
      </w:r>
      <w:r>
        <w:rPr>
          <w:rFonts w:ascii="Arial" w:hAnsi="Arial" w:cs="Arial"/>
          <w:spacing w:val="-9"/>
          <w:sz w:val="20"/>
          <w:szCs w:val="20"/>
        </w:rPr>
        <w:t xml:space="preserve"> </w:t>
      </w:r>
      <w:r>
        <w:rPr>
          <w:rFonts w:ascii="Arial" w:hAnsi="Arial" w:cs="Arial"/>
          <w:w w:val="90"/>
          <w:sz w:val="20"/>
          <w:szCs w:val="20"/>
        </w:rPr>
        <w:t>also</w:t>
      </w:r>
      <w:r>
        <w:rPr>
          <w:rFonts w:ascii="Arial" w:hAnsi="Arial" w:cs="Arial"/>
          <w:spacing w:val="10"/>
          <w:w w:val="90"/>
          <w:sz w:val="20"/>
          <w:szCs w:val="20"/>
        </w:rPr>
        <w:t xml:space="preserve"> </w:t>
      </w:r>
      <w:r>
        <w:rPr>
          <w:rFonts w:ascii="Arial" w:hAnsi="Arial" w:cs="Arial"/>
          <w:sz w:val="20"/>
          <w:szCs w:val="20"/>
        </w:rPr>
        <w:t>an</w:t>
      </w:r>
      <w:r>
        <w:rPr>
          <w:rFonts w:ascii="Arial" w:hAnsi="Arial" w:cs="Arial"/>
          <w:spacing w:val="-10"/>
          <w:sz w:val="20"/>
          <w:szCs w:val="20"/>
        </w:rPr>
        <w:t xml:space="preserve"> </w:t>
      </w:r>
      <w:r>
        <w:rPr>
          <w:rFonts w:ascii="Arial" w:hAnsi="Arial" w:cs="Arial"/>
          <w:sz w:val="20"/>
          <w:szCs w:val="20"/>
        </w:rPr>
        <w:t>attendee-only pro</w:t>
      </w:r>
      <w:r>
        <w:rPr>
          <w:rFonts w:ascii="Arial" w:hAnsi="Arial" w:cs="Arial"/>
          <w:spacing w:val="6"/>
          <w:sz w:val="20"/>
          <w:szCs w:val="20"/>
        </w:rPr>
        <w:t>p</w:t>
      </w:r>
      <w:r>
        <w:rPr>
          <w:rFonts w:ascii="Arial" w:hAnsi="Arial" w:cs="Arial"/>
          <w:sz w:val="20"/>
          <w:szCs w:val="20"/>
        </w:rPr>
        <w:t>er</w:t>
      </w:r>
      <w:r>
        <w:rPr>
          <w:rFonts w:ascii="Arial" w:hAnsi="Arial" w:cs="Arial"/>
          <w:spacing w:val="-5"/>
          <w:sz w:val="20"/>
          <w:szCs w:val="20"/>
        </w:rPr>
        <w:t>t</w:t>
      </w:r>
      <w:r>
        <w:rPr>
          <w:rFonts w:ascii="Arial" w:hAnsi="Arial" w:cs="Arial"/>
          <w:sz w:val="20"/>
          <w:szCs w:val="20"/>
        </w:rPr>
        <w:t>y</w:t>
      </w:r>
      <w:r>
        <w:rPr>
          <w:rFonts w:ascii="Arial" w:hAnsi="Arial" w:cs="Arial"/>
          <w:spacing w:val="20"/>
          <w:sz w:val="20"/>
          <w:szCs w:val="20"/>
        </w:rPr>
        <w:t xml:space="preserve"> </w:t>
      </w:r>
      <w:r>
        <w:rPr>
          <w:rFonts w:ascii="Arial" w:hAnsi="Arial" w:cs="Arial"/>
          <w:sz w:val="20"/>
          <w:szCs w:val="20"/>
        </w:rPr>
        <w:t>that</w:t>
      </w:r>
      <w:r>
        <w:rPr>
          <w:rFonts w:ascii="Arial" w:hAnsi="Arial" w:cs="Arial"/>
          <w:spacing w:val="40"/>
          <w:sz w:val="20"/>
          <w:szCs w:val="20"/>
        </w:rPr>
        <w:t xml:space="preserve"> </w:t>
      </w:r>
      <w:r>
        <w:rPr>
          <w:rFonts w:ascii="Arial" w:hAnsi="Arial" w:cs="Arial"/>
          <w:w w:val="88"/>
          <w:sz w:val="20"/>
          <w:szCs w:val="20"/>
        </w:rPr>
        <w:t>guara</w:t>
      </w:r>
      <w:r>
        <w:rPr>
          <w:rFonts w:ascii="Arial" w:hAnsi="Arial" w:cs="Arial"/>
          <w:spacing w:val="-4"/>
          <w:w w:val="88"/>
          <w:sz w:val="20"/>
          <w:szCs w:val="20"/>
        </w:rPr>
        <w:t>n</w:t>
      </w:r>
      <w:r>
        <w:rPr>
          <w:rFonts w:ascii="Arial" w:hAnsi="Arial" w:cs="Arial"/>
          <w:w w:val="88"/>
          <w:sz w:val="20"/>
          <w:szCs w:val="20"/>
        </w:rPr>
        <w:t xml:space="preserve">tees </w:t>
      </w:r>
      <w:r>
        <w:rPr>
          <w:rFonts w:ascii="Arial" w:hAnsi="Arial" w:cs="Arial"/>
          <w:spacing w:val="11"/>
          <w:w w:val="88"/>
          <w:sz w:val="20"/>
          <w:szCs w:val="20"/>
        </w:rPr>
        <w:t xml:space="preserve"> </w:t>
      </w:r>
      <w:r>
        <w:rPr>
          <w:rFonts w:ascii="Arial" w:hAnsi="Arial" w:cs="Arial"/>
          <w:w w:val="88"/>
          <w:sz w:val="20"/>
          <w:szCs w:val="20"/>
        </w:rPr>
        <w:t>exclusi</w:t>
      </w:r>
      <w:r>
        <w:rPr>
          <w:rFonts w:ascii="Arial" w:hAnsi="Arial" w:cs="Arial"/>
          <w:spacing w:val="-4"/>
          <w:w w:val="88"/>
          <w:sz w:val="20"/>
          <w:szCs w:val="20"/>
        </w:rPr>
        <w:t>v</w:t>
      </w:r>
      <w:r>
        <w:rPr>
          <w:rFonts w:ascii="Arial" w:hAnsi="Arial" w:cs="Arial"/>
          <w:w w:val="88"/>
          <w:sz w:val="20"/>
          <w:szCs w:val="20"/>
        </w:rPr>
        <w:t xml:space="preserve">e </w:t>
      </w:r>
      <w:r>
        <w:rPr>
          <w:rFonts w:ascii="Arial" w:hAnsi="Arial" w:cs="Arial"/>
          <w:spacing w:val="14"/>
          <w:w w:val="88"/>
          <w:sz w:val="20"/>
          <w:szCs w:val="20"/>
        </w:rPr>
        <w:t xml:space="preserve"> </w:t>
      </w:r>
      <w:r>
        <w:rPr>
          <w:rFonts w:ascii="Arial" w:hAnsi="Arial" w:cs="Arial"/>
          <w:w w:val="88"/>
          <w:sz w:val="20"/>
          <w:szCs w:val="20"/>
        </w:rPr>
        <w:t>access</w:t>
      </w:r>
      <w:r>
        <w:rPr>
          <w:rFonts w:ascii="Arial" w:hAnsi="Arial" w:cs="Arial"/>
          <w:spacing w:val="-14"/>
          <w:w w:val="88"/>
          <w:sz w:val="20"/>
          <w:szCs w:val="20"/>
        </w:rPr>
        <w:t xml:space="preserve"> </w:t>
      </w:r>
      <w:r>
        <w:rPr>
          <w:rFonts w:ascii="Arial" w:hAnsi="Arial" w:cs="Arial"/>
          <w:sz w:val="20"/>
          <w:szCs w:val="20"/>
        </w:rPr>
        <w:t>to</w:t>
      </w:r>
      <w:r>
        <w:rPr>
          <w:rFonts w:ascii="Arial" w:hAnsi="Arial" w:cs="Arial"/>
          <w:spacing w:val="18"/>
          <w:sz w:val="20"/>
          <w:szCs w:val="20"/>
        </w:rPr>
        <w:t xml:space="preserve"> </w:t>
      </w:r>
      <w:r>
        <w:rPr>
          <w:rFonts w:ascii="Arial" w:hAnsi="Arial" w:cs="Arial"/>
          <w:w w:val="88"/>
          <w:sz w:val="20"/>
          <w:szCs w:val="20"/>
        </w:rPr>
        <w:t>some</w:t>
      </w:r>
      <w:r>
        <w:rPr>
          <w:rFonts w:ascii="Arial" w:hAnsi="Arial" w:cs="Arial"/>
          <w:spacing w:val="17"/>
          <w:w w:val="88"/>
          <w:sz w:val="20"/>
          <w:szCs w:val="20"/>
        </w:rPr>
        <w:t xml:space="preserve"> </w:t>
      </w:r>
      <w:r>
        <w:rPr>
          <w:rFonts w:ascii="Arial" w:hAnsi="Arial" w:cs="Arial"/>
          <w:sz w:val="20"/>
          <w:szCs w:val="20"/>
        </w:rPr>
        <w:t>data,</w:t>
      </w:r>
      <w:r>
        <w:rPr>
          <w:rFonts w:ascii="Arial" w:hAnsi="Arial" w:cs="Arial"/>
          <w:spacing w:val="7"/>
          <w:sz w:val="20"/>
          <w:szCs w:val="20"/>
        </w:rPr>
        <w:t xml:space="preserve"> </w:t>
      </w:r>
      <w:r>
        <w:rPr>
          <w:rFonts w:ascii="Arial" w:hAnsi="Arial" w:cs="Arial"/>
          <w:w w:val="89"/>
          <w:sz w:val="20"/>
          <w:szCs w:val="20"/>
        </w:rPr>
        <w:t>e.g.</w:t>
      </w:r>
      <w:r>
        <w:rPr>
          <w:rFonts w:ascii="Arial" w:hAnsi="Arial" w:cs="Arial"/>
          <w:spacing w:val="16"/>
          <w:w w:val="89"/>
          <w:sz w:val="20"/>
          <w:szCs w:val="20"/>
        </w:rPr>
        <w:t xml:space="preserve"> </w:t>
      </w:r>
      <w:r>
        <w:rPr>
          <w:rFonts w:ascii="Arial" w:hAnsi="Arial" w:cs="Arial"/>
          <w:sz w:val="20"/>
          <w:szCs w:val="20"/>
        </w:rPr>
        <w:t>the</w:t>
      </w:r>
      <w:r>
        <w:rPr>
          <w:rFonts w:ascii="Arial" w:hAnsi="Arial" w:cs="Arial"/>
          <w:spacing w:val="7"/>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w:t>
      </w:r>
      <w:r>
        <w:rPr>
          <w:rFonts w:ascii="Arial" w:hAnsi="Arial" w:cs="Arial"/>
          <w:spacing w:val="4"/>
          <w:sz w:val="20"/>
          <w:szCs w:val="20"/>
        </w:rPr>
        <w:t xml:space="preserve"> </w:t>
      </w:r>
      <w:r>
        <w:rPr>
          <w:rFonts w:ascii="Arial" w:hAnsi="Arial" w:cs="Arial"/>
          <w:sz w:val="20"/>
          <w:szCs w:val="20"/>
        </w:rPr>
        <w:t>of</w:t>
      </w:r>
      <w:r>
        <w:rPr>
          <w:rFonts w:ascii="Arial" w:hAnsi="Arial" w:cs="Arial"/>
          <w:spacing w:val="3"/>
          <w:sz w:val="20"/>
          <w:szCs w:val="20"/>
        </w:rPr>
        <w:t xml:space="preserve"> </w:t>
      </w:r>
      <w:r>
        <w:rPr>
          <w:rFonts w:ascii="Arial" w:hAnsi="Arial" w:cs="Arial"/>
          <w:sz w:val="20"/>
          <w:szCs w:val="20"/>
        </w:rPr>
        <w:t>the protest.</w:t>
      </w:r>
      <w:r>
        <w:rPr>
          <w:rFonts w:ascii="Arial" w:hAnsi="Arial" w:cs="Arial"/>
          <w:spacing w:val="20"/>
          <w:sz w:val="20"/>
          <w:szCs w:val="20"/>
        </w:rPr>
        <w:t xml:space="preserve"> </w:t>
      </w:r>
      <w:r>
        <w:rPr>
          <w:rFonts w:ascii="Arial" w:hAnsi="Arial" w:cs="Arial"/>
          <w:w w:val="93"/>
          <w:sz w:val="20"/>
          <w:szCs w:val="20"/>
        </w:rPr>
        <w:t>These</w:t>
      </w:r>
      <w:r>
        <w:rPr>
          <w:rFonts w:ascii="Arial" w:hAnsi="Arial" w:cs="Arial"/>
          <w:spacing w:val="-15"/>
          <w:w w:val="93"/>
          <w:sz w:val="20"/>
          <w:szCs w:val="20"/>
        </w:rPr>
        <w:t xml:space="preserve"> </w:t>
      </w:r>
      <w:r>
        <w:rPr>
          <w:rFonts w:ascii="Arial" w:hAnsi="Arial" w:cs="Arial"/>
          <w:w w:val="93"/>
          <w:sz w:val="20"/>
          <w:szCs w:val="20"/>
        </w:rPr>
        <w:t>pro</w:t>
      </w:r>
      <w:r>
        <w:rPr>
          <w:rFonts w:ascii="Arial" w:hAnsi="Arial" w:cs="Arial"/>
          <w:spacing w:val="6"/>
          <w:w w:val="93"/>
          <w:sz w:val="20"/>
          <w:szCs w:val="20"/>
        </w:rPr>
        <w:t>p</w:t>
      </w:r>
      <w:r>
        <w:rPr>
          <w:rFonts w:ascii="Arial" w:hAnsi="Arial" w:cs="Arial"/>
          <w:w w:val="93"/>
          <w:sz w:val="20"/>
          <w:szCs w:val="20"/>
        </w:rPr>
        <w:t>erties</w:t>
      </w:r>
      <w:r>
        <w:rPr>
          <w:rFonts w:ascii="Arial" w:hAnsi="Arial" w:cs="Arial"/>
          <w:spacing w:val="30"/>
          <w:w w:val="93"/>
          <w:sz w:val="20"/>
          <w:szCs w:val="20"/>
        </w:rPr>
        <w:t xml:space="preserve"> </w:t>
      </w:r>
      <w:r>
        <w:rPr>
          <w:rFonts w:ascii="Arial" w:hAnsi="Arial" w:cs="Arial"/>
          <w:w w:val="93"/>
          <w:sz w:val="20"/>
          <w:szCs w:val="20"/>
        </w:rPr>
        <w:t>are</w:t>
      </w:r>
      <w:r>
        <w:rPr>
          <w:rFonts w:ascii="Arial" w:hAnsi="Arial" w:cs="Arial"/>
          <w:spacing w:val="-10"/>
          <w:w w:val="93"/>
          <w:sz w:val="20"/>
          <w:szCs w:val="20"/>
        </w:rPr>
        <w:t xml:space="preserve"> </w:t>
      </w:r>
      <w:r>
        <w:rPr>
          <w:rFonts w:ascii="Arial" w:hAnsi="Arial" w:cs="Arial"/>
          <w:w w:val="93"/>
          <w:sz w:val="20"/>
          <w:szCs w:val="20"/>
        </w:rPr>
        <w:t>accomplished</w:t>
      </w:r>
      <w:r>
        <w:rPr>
          <w:rFonts w:ascii="Arial" w:hAnsi="Arial" w:cs="Arial"/>
          <w:spacing w:val="9"/>
          <w:w w:val="93"/>
          <w:sz w:val="20"/>
          <w:szCs w:val="20"/>
        </w:rPr>
        <w:t xml:space="preserve"> </w:t>
      </w:r>
      <w:r>
        <w:rPr>
          <w:rFonts w:ascii="Arial" w:hAnsi="Arial" w:cs="Arial"/>
          <w:w w:val="93"/>
          <w:sz w:val="20"/>
          <w:szCs w:val="20"/>
        </w:rPr>
        <w:t>using</w:t>
      </w:r>
      <w:r>
        <w:rPr>
          <w:rFonts w:ascii="Arial" w:hAnsi="Arial" w:cs="Arial"/>
          <w:spacing w:val="5"/>
          <w:w w:val="93"/>
          <w:sz w:val="20"/>
          <w:szCs w:val="20"/>
        </w:rPr>
        <w:t xml:space="preserve"> </w:t>
      </w:r>
      <w:r>
        <w:rPr>
          <w:rFonts w:ascii="Arial" w:hAnsi="Arial" w:cs="Arial"/>
          <w:w w:val="93"/>
          <w:sz w:val="20"/>
          <w:szCs w:val="20"/>
        </w:rPr>
        <w:t>se</w:t>
      </w:r>
      <w:r>
        <w:rPr>
          <w:rFonts w:ascii="Arial" w:hAnsi="Arial" w:cs="Arial"/>
          <w:spacing w:val="-5"/>
          <w:w w:val="93"/>
          <w:sz w:val="20"/>
          <w:szCs w:val="20"/>
        </w:rPr>
        <w:t>v</w:t>
      </w:r>
      <w:r>
        <w:rPr>
          <w:rFonts w:ascii="Arial" w:hAnsi="Arial" w:cs="Arial"/>
          <w:w w:val="93"/>
          <w:sz w:val="20"/>
          <w:szCs w:val="20"/>
        </w:rPr>
        <w:t>eral</w:t>
      </w:r>
      <w:r>
        <w:rPr>
          <w:rFonts w:ascii="Arial" w:hAnsi="Arial" w:cs="Arial"/>
          <w:spacing w:val="-13"/>
          <w:w w:val="93"/>
          <w:sz w:val="20"/>
          <w:szCs w:val="20"/>
        </w:rPr>
        <w:t xml:space="preserve"> </w:t>
      </w:r>
      <w:r>
        <w:rPr>
          <w:rFonts w:ascii="Arial" w:hAnsi="Arial" w:cs="Arial"/>
          <w:w w:val="93"/>
          <w:sz w:val="20"/>
          <w:szCs w:val="20"/>
        </w:rPr>
        <w:t>simple</w:t>
      </w:r>
      <w:r>
        <w:rPr>
          <w:rFonts w:ascii="Arial" w:hAnsi="Arial" w:cs="Arial"/>
          <w:spacing w:val="7"/>
          <w:w w:val="93"/>
          <w:sz w:val="20"/>
          <w:szCs w:val="20"/>
        </w:rPr>
        <w:t xml:space="preserve"> </w:t>
      </w:r>
      <w:r>
        <w:rPr>
          <w:rFonts w:ascii="Arial" w:hAnsi="Arial" w:cs="Arial"/>
          <w:w w:val="110"/>
          <w:sz w:val="20"/>
          <w:szCs w:val="20"/>
        </w:rPr>
        <w:t>primiti</w:t>
      </w:r>
      <w:r>
        <w:rPr>
          <w:rFonts w:ascii="Arial" w:hAnsi="Arial" w:cs="Arial"/>
          <w:spacing w:val="-5"/>
          <w:w w:val="110"/>
          <w:sz w:val="20"/>
          <w:szCs w:val="20"/>
        </w:rPr>
        <w:t>v</w:t>
      </w:r>
      <w:r>
        <w:rPr>
          <w:rFonts w:ascii="Arial" w:hAnsi="Arial" w:cs="Arial"/>
          <w:w w:val="83"/>
          <w:sz w:val="20"/>
          <w:szCs w:val="20"/>
        </w:rPr>
        <w:t>es:</w:t>
      </w:r>
      <w:r>
        <w:rPr>
          <w:rFonts w:ascii="Arial" w:hAnsi="Arial" w:cs="Arial"/>
          <w:spacing w:val="24"/>
          <w:sz w:val="20"/>
          <w:szCs w:val="20"/>
        </w:rPr>
        <w:t xml:space="preserve"> </w:t>
      </w:r>
      <w:proofErr w:type="spellStart"/>
      <w:r>
        <w:rPr>
          <w:rFonts w:ascii="Arial" w:hAnsi="Arial" w:cs="Arial"/>
          <w:sz w:val="20"/>
          <w:szCs w:val="20"/>
        </w:rPr>
        <w:t>stor</w:t>
      </w:r>
      <w:proofErr w:type="spellEnd"/>
      <w:r>
        <w:rPr>
          <w:rFonts w:ascii="Arial" w:hAnsi="Arial" w:cs="Arial"/>
          <w:sz w:val="20"/>
          <w:szCs w:val="20"/>
        </w:rPr>
        <w:t xml:space="preserve">- </w:t>
      </w:r>
      <w:r>
        <w:rPr>
          <w:rFonts w:ascii="Arial" w:hAnsi="Arial" w:cs="Arial"/>
          <w:w w:val="86"/>
          <w:sz w:val="20"/>
          <w:szCs w:val="20"/>
        </w:rPr>
        <w:t>age</w:t>
      </w:r>
      <w:r>
        <w:rPr>
          <w:rFonts w:ascii="Arial" w:hAnsi="Arial" w:cs="Arial"/>
          <w:spacing w:val="28"/>
          <w:w w:val="86"/>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w:t>
      </w:r>
      <w:r>
        <w:rPr>
          <w:rFonts w:ascii="Arial" w:hAnsi="Arial" w:cs="Arial"/>
          <w:spacing w:val="11"/>
          <w:sz w:val="20"/>
          <w:szCs w:val="20"/>
        </w:rPr>
        <w:t xml:space="preserve"> </w:t>
      </w:r>
      <w:r>
        <w:rPr>
          <w:rFonts w:ascii="Arial" w:hAnsi="Arial" w:cs="Arial"/>
          <w:sz w:val="20"/>
          <w:szCs w:val="20"/>
        </w:rPr>
        <w:t>indirection,</w:t>
      </w:r>
      <w:r>
        <w:rPr>
          <w:rFonts w:ascii="Arial" w:hAnsi="Arial" w:cs="Arial"/>
          <w:spacing w:val="33"/>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trolled</w:t>
      </w:r>
      <w:r>
        <w:rPr>
          <w:rFonts w:ascii="Arial" w:hAnsi="Arial" w:cs="Arial"/>
          <w:spacing w:val="12"/>
          <w:sz w:val="20"/>
          <w:szCs w:val="20"/>
        </w:rPr>
        <w:t xml:space="preserve"> </w:t>
      </w:r>
      <w:proofErr w:type="spellStart"/>
      <w:r>
        <w:rPr>
          <w:rFonts w:ascii="Arial" w:hAnsi="Arial" w:cs="Arial"/>
          <w:sz w:val="20"/>
          <w:szCs w:val="20"/>
        </w:rPr>
        <w:t>cip</w:t>
      </w:r>
      <w:r>
        <w:rPr>
          <w:rFonts w:ascii="Arial" w:hAnsi="Arial" w:cs="Arial"/>
          <w:spacing w:val="1"/>
          <w:sz w:val="20"/>
          <w:szCs w:val="20"/>
        </w:rPr>
        <w:t>h</w:t>
      </w:r>
      <w:r>
        <w:rPr>
          <w:rFonts w:ascii="Arial" w:hAnsi="Arial" w:cs="Arial"/>
          <w:sz w:val="20"/>
          <w:szCs w:val="20"/>
        </w:rPr>
        <w:t>ertext</w:t>
      </w:r>
      <w:proofErr w:type="spellEnd"/>
      <w:r>
        <w:rPr>
          <w:rFonts w:ascii="Arial" w:hAnsi="Arial" w:cs="Arial"/>
          <w:spacing w:val="26"/>
          <w:sz w:val="20"/>
          <w:szCs w:val="20"/>
        </w:rPr>
        <w:t xml:space="preserve"> </w:t>
      </w:r>
      <w:r>
        <w:rPr>
          <w:rFonts w:ascii="Arial" w:hAnsi="Arial" w:cs="Arial"/>
          <w:w w:val="93"/>
          <w:sz w:val="20"/>
          <w:szCs w:val="20"/>
        </w:rPr>
        <w:t>inference</w:t>
      </w:r>
      <w:r>
        <w:rPr>
          <w:rFonts w:ascii="Arial" w:hAnsi="Arial" w:cs="Arial"/>
          <w:spacing w:val="25"/>
          <w:w w:val="93"/>
          <w:sz w:val="20"/>
          <w:szCs w:val="20"/>
        </w:rPr>
        <w:t xml:space="preserve"> </w:t>
      </w:r>
      <w:r>
        <w:rPr>
          <w:rFonts w:ascii="Arial" w:hAnsi="Arial" w:cs="Arial"/>
          <w:sz w:val="20"/>
          <w:szCs w:val="20"/>
        </w:rPr>
        <w:t>and</w:t>
      </w:r>
      <w:r>
        <w:rPr>
          <w:rFonts w:ascii="Arial" w:hAnsi="Arial" w:cs="Arial"/>
          <w:spacing w:val="7"/>
          <w:sz w:val="20"/>
          <w:szCs w:val="20"/>
        </w:rPr>
        <w:t xml:space="preserve"> </w:t>
      </w:r>
      <w:r>
        <w:rPr>
          <w:rFonts w:ascii="Arial" w:hAnsi="Arial" w:cs="Arial"/>
          <w:sz w:val="20"/>
          <w:szCs w:val="20"/>
        </w:rPr>
        <w:t>a</w:t>
      </w:r>
      <w:r>
        <w:rPr>
          <w:rFonts w:ascii="Arial" w:hAnsi="Arial" w:cs="Arial"/>
          <w:spacing w:val="8"/>
          <w:sz w:val="20"/>
          <w:szCs w:val="20"/>
        </w:rPr>
        <w:t xml:space="preserve"> </w:t>
      </w:r>
      <w:r>
        <w:rPr>
          <w:rFonts w:ascii="Arial" w:hAnsi="Arial" w:cs="Arial"/>
          <w:sz w:val="20"/>
          <w:szCs w:val="20"/>
        </w:rPr>
        <w:t>commit-disclose prot</w:t>
      </w:r>
      <w:r>
        <w:rPr>
          <w:rFonts w:ascii="Arial" w:hAnsi="Arial" w:cs="Arial"/>
          <w:spacing w:val="6"/>
          <w:sz w:val="20"/>
          <w:szCs w:val="20"/>
        </w:rPr>
        <w:t>o</w:t>
      </w:r>
      <w:r>
        <w:rPr>
          <w:rFonts w:ascii="Arial" w:hAnsi="Arial" w:cs="Arial"/>
          <w:sz w:val="20"/>
          <w:szCs w:val="20"/>
        </w:rPr>
        <w:t>col.</w:t>
      </w:r>
      <w:r>
        <w:rPr>
          <w:rFonts w:ascii="Arial" w:hAnsi="Arial" w:cs="Arial"/>
          <w:spacing w:val="48"/>
          <w:sz w:val="20"/>
          <w:szCs w:val="20"/>
        </w:rPr>
        <w:t xml:space="preserve"> </w:t>
      </w:r>
      <w:r>
        <w:rPr>
          <w:rFonts w:ascii="Arial" w:hAnsi="Arial" w:cs="Arial"/>
          <w:w w:val="93"/>
          <w:sz w:val="20"/>
          <w:szCs w:val="20"/>
        </w:rPr>
        <w:t>Storage</w:t>
      </w:r>
      <w:r>
        <w:rPr>
          <w:rFonts w:ascii="Arial" w:hAnsi="Arial" w:cs="Arial"/>
          <w:spacing w:val="24"/>
          <w:w w:val="93"/>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w:t>
      </w:r>
      <w:r>
        <w:rPr>
          <w:rFonts w:ascii="Arial" w:hAnsi="Arial" w:cs="Arial"/>
          <w:spacing w:val="13"/>
          <w:sz w:val="20"/>
          <w:szCs w:val="20"/>
        </w:rPr>
        <w:t xml:space="preserve"> </w:t>
      </w:r>
      <w:r>
        <w:rPr>
          <w:rFonts w:ascii="Arial" w:hAnsi="Arial" w:cs="Arial"/>
          <w:sz w:val="20"/>
          <w:szCs w:val="20"/>
        </w:rPr>
        <w:t>indirection</w:t>
      </w:r>
      <w:r>
        <w:rPr>
          <w:rFonts w:ascii="Arial" w:hAnsi="Arial" w:cs="Arial"/>
          <w:spacing w:val="31"/>
          <w:sz w:val="20"/>
          <w:szCs w:val="20"/>
        </w:rPr>
        <w:t xml:space="preserve"> </w:t>
      </w:r>
      <w:r>
        <w:rPr>
          <w:rFonts w:ascii="Arial" w:hAnsi="Arial" w:cs="Arial"/>
          <w:sz w:val="20"/>
          <w:szCs w:val="20"/>
        </w:rPr>
        <w:t>all</w:t>
      </w:r>
      <w:r>
        <w:rPr>
          <w:rFonts w:ascii="Arial" w:hAnsi="Arial" w:cs="Arial"/>
          <w:spacing w:val="-5"/>
          <w:sz w:val="20"/>
          <w:szCs w:val="20"/>
        </w:rPr>
        <w:t>o</w:t>
      </w:r>
      <w:r>
        <w:rPr>
          <w:rFonts w:ascii="Arial" w:hAnsi="Arial" w:cs="Arial"/>
          <w:sz w:val="20"/>
          <w:szCs w:val="20"/>
        </w:rPr>
        <w:t>ws</w:t>
      </w:r>
      <w:r>
        <w:rPr>
          <w:rFonts w:ascii="Arial" w:hAnsi="Arial" w:cs="Arial"/>
          <w:spacing w:val="-9"/>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sz w:val="20"/>
          <w:szCs w:val="20"/>
        </w:rPr>
        <w:t>organizer</w:t>
      </w:r>
      <w:r>
        <w:rPr>
          <w:rFonts w:ascii="Arial" w:hAnsi="Arial" w:cs="Arial"/>
          <w:spacing w:val="-22"/>
          <w:sz w:val="20"/>
          <w:szCs w:val="20"/>
        </w:rPr>
        <w:t xml:space="preserve"> </w:t>
      </w:r>
      <w:r>
        <w:rPr>
          <w:rFonts w:ascii="Arial" w:hAnsi="Arial" w:cs="Arial"/>
          <w:sz w:val="20"/>
          <w:szCs w:val="20"/>
        </w:rPr>
        <w:t>to</w:t>
      </w:r>
      <w:r>
        <w:rPr>
          <w:rFonts w:ascii="Arial" w:hAnsi="Arial" w:cs="Arial"/>
          <w:spacing w:val="28"/>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trol</w:t>
      </w:r>
      <w:r>
        <w:rPr>
          <w:rFonts w:ascii="Arial" w:hAnsi="Arial" w:cs="Arial"/>
          <w:spacing w:val="25"/>
          <w:sz w:val="20"/>
          <w:szCs w:val="20"/>
        </w:rPr>
        <w:t xml:space="preserve"> </w:t>
      </w:r>
      <w:r>
        <w:rPr>
          <w:rFonts w:ascii="Arial" w:hAnsi="Arial" w:cs="Arial"/>
          <w:sz w:val="20"/>
          <w:szCs w:val="20"/>
        </w:rPr>
        <w:t>not</w:t>
      </w:r>
      <w:r>
        <w:rPr>
          <w:rFonts w:ascii="Arial" w:hAnsi="Arial" w:cs="Arial"/>
          <w:spacing w:val="28"/>
          <w:sz w:val="20"/>
          <w:szCs w:val="20"/>
        </w:rPr>
        <w:t xml:space="preserve"> </w:t>
      </w:r>
      <w:r>
        <w:rPr>
          <w:rFonts w:ascii="Arial" w:hAnsi="Arial" w:cs="Arial"/>
          <w:sz w:val="20"/>
          <w:szCs w:val="20"/>
        </w:rPr>
        <w:t>only who</w:t>
      </w:r>
      <w:r>
        <w:rPr>
          <w:rFonts w:ascii="Arial" w:hAnsi="Arial" w:cs="Arial"/>
          <w:spacing w:val="-20"/>
          <w:sz w:val="20"/>
          <w:szCs w:val="20"/>
        </w:rPr>
        <w:t xml:space="preserve"> </w:t>
      </w:r>
      <w:r>
        <w:rPr>
          <w:rFonts w:ascii="Arial" w:hAnsi="Arial" w:cs="Arial"/>
          <w:w w:val="91"/>
          <w:sz w:val="20"/>
          <w:szCs w:val="20"/>
        </w:rPr>
        <w:t>can</w:t>
      </w:r>
      <w:r>
        <w:rPr>
          <w:rFonts w:ascii="Arial" w:hAnsi="Arial" w:cs="Arial"/>
          <w:spacing w:val="3"/>
          <w:w w:val="91"/>
          <w:sz w:val="20"/>
          <w:szCs w:val="20"/>
        </w:rPr>
        <w:t xml:space="preserve"> </w:t>
      </w:r>
      <w:r>
        <w:rPr>
          <w:rFonts w:ascii="Arial" w:hAnsi="Arial" w:cs="Arial"/>
          <w:w w:val="91"/>
          <w:sz w:val="20"/>
          <w:szCs w:val="20"/>
        </w:rPr>
        <w:t>read</w:t>
      </w:r>
      <w:r>
        <w:rPr>
          <w:rFonts w:ascii="Arial" w:hAnsi="Arial" w:cs="Arial"/>
          <w:spacing w:val="13"/>
          <w:w w:val="91"/>
          <w:sz w:val="20"/>
          <w:szCs w:val="20"/>
        </w:rPr>
        <w:t xml:space="preserve"> </w:t>
      </w:r>
      <w:r>
        <w:rPr>
          <w:rFonts w:ascii="Arial" w:hAnsi="Arial" w:cs="Arial"/>
          <w:w w:val="91"/>
          <w:sz w:val="20"/>
          <w:szCs w:val="20"/>
        </w:rPr>
        <w:t>some</w:t>
      </w:r>
      <w:r>
        <w:rPr>
          <w:rFonts w:ascii="Arial" w:hAnsi="Arial" w:cs="Arial"/>
          <w:spacing w:val="-14"/>
          <w:w w:val="91"/>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w w:val="96"/>
          <w:sz w:val="20"/>
          <w:szCs w:val="20"/>
        </w:rPr>
        <w:t>co</w:t>
      </w:r>
      <w:r>
        <w:rPr>
          <w:rFonts w:ascii="Arial" w:hAnsi="Arial" w:cs="Arial"/>
          <w:spacing w:val="-5"/>
          <w:w w:val="96"/>
          <w:sz w:val="20"/>
          <w:szCs w:val="20"/>
        </w:rPr>
        <w:t>n</w:t>
      </w:r>
      <w:r>
        <w:rPr>
          <w:rFonts w:ascii="Arial" w:hAnsi="Arial" w:cs="Arial"/>
          <w:w w:val="96"/>
          <w:sz w:val="20"/>
          <w:szCs w:val="20"/>
        </w:rPr>
        <w:t>te</w:t>
      </w:r>
      <w:r>
        <w:rPr>
          <w:rFonts w:ascii="Arial" w:hAnsi="Arial" w:cs="Arial"/>
          <w:spacing w:val="-5"/>
          <w:w w:val="96"/>
          <w:sz w:val="20"/>
          <w:szCs w:val="20"/>
        </w:rPr>
        <w:t>n</w:t>
      </w:r>
      <w:r>
        <w:rPr>
          <w:rFonts w:ascii="Arial" w:hAnsi="Arial" w:cs="Arial"/>
          <w:w w:val="96"/>
          <w:sz w:val="20"/>
          <w:szCs w:val="20"/>
        </w:rPr>
        <w:t>ts</w:t>
      </w:r>
      <w:r>
        <w:rPr>
          <w:rFonts w:ascii="Arial" w:hAnsi="Arial" w:cs="Arial"/>
          <w:spacing w:val="-2"/>
          <w:w w:val="96"/>
          <w:sz w:val="20"/>
          <w:szCs w:val="20"/>
        </w:rPr>
        <w:t xml:space="preserve"> </w:t>
      </w:r>
      <w:r>
        <w:rPr>
          <w:rFonts w:ascii="Arial" w:hAnsi="Arial" w:cs="Arial"/>
          <w:sz w:val="20"/>
          <w:szCs w:val="20"/>
        </w:rPr>
        <w:t>of</w:t>
      </w:r>
      <w:r>
        <w:rPr>
          <w:rFonts w:ascii="Arial" w:hAnsi="Arial" w:cs="Arial"/>
          <w:spacing w:val="-12"/>
          <w:sz w:val="20"/>
          <w:szCs w:val="20"/>
        </w:rPr>
        <w:t xml:space="preserve"> </w:t>
      </w:r>
      <w:r>
        <w:rPr>
          <w:rFonts w:ascii="Arial" w:hAnsi="Arial" w:cs="Arial"/>
          <w:w w:val="91"/>
          <w:sz w:val="20"/>
          <w:szCs w:val="20"/>
        </w:rPr>
        <w:t>some</w:t>
      </w:r>
      <w:r>
        <w:rPr>
          <w:rFonts w:ascii="Arial" w:hAnsi="Arial" w:cs="Arial"/>
          <w:spacing w:val="-14"/>
          <w:w w:val="91"/>
          <w:sz w:val="20"/>
          <w:szCs w:val="20"/>
        </w:rPr>
        <w:t xml:space="preserve"> </w:t>
      </w:r>
      <w:r>
        <w:rPr>
          <w:rFonts w:ascii="Arial" w:hAnsi="Arial" w:cs="Arial"/>
          <w:w w:val="91"/>
          <w:sz w:val="20"/>
          <w:szCs w:val="20"/>
        </w:rPr>
        <w:t xml:space="preserve">encrypted </w:t>
      </w:r>
      <w:r>
        <w:rPr>
          <w:rFonts w:ascii="Arial" w:hAnsi="Arial" w:cs="Arial"/>
          <w:spacing w:val="3"/>
          <w:w w:val="91"/>
          <w:sz w:val="20"/>
          <w:szCs w:val="20"/>
        </w:rPr>
        <w:t xml:space="preserve"> </w:t>
      </w:r>
      <w:r>
        <w:rPr>
          <w:rFonts w:ascii="Arial" w:hAnsi="Arial" w:cs="Arial"/>
          <w:sz w:val="20"/>
          <w:szCs w:val="20"/>
        </w:rPr>
        <w:t>data,</w:t>
      </w:r>
      <w:r>
        <w:rPr>
          <w:rFonts w:ascii="Arial" w:hAnsi="Arial" w:cs="Arial"/>
          <w:spacing w:val="-5"/>
          <w:sz w:val="20"/>
          <w:szCs w:val="20"/>
        </w:rPr>
        <w:t xml:space="preserve"> </w:t>
      </w:r>
      <w:r>
        <w:rPr>
          <w:rFonts w:ascii="Arial" w:hAnsi="Arial" w:cs="Arial"/>
          <w:sz w:val="20"/>
          <w:szCs w:val="20"/>
        </w:rPr>
        <w:t>but</w:t>
      </w:r>
      <w:r>
        <w:rPr>
          <w:rFonts w:ascii="Arial" w:hAnsi="Arial" w:cs="Arial"/>
          <w:spacing w:val="14"/>
          <w:sz w:val="20"/>
          <w:szCs w:val="20"/>
        </w:rPr>
        <w:t xml:space="preserve"> </w:t>
      </w:r>
      <w:r>
        <w:rPr>
          <w:rFonts w:ascii="Arial" w:hAnsi="Arial" w:cs="Arial"/>
          <w:w w:val="90"/>
          <w:sz w:val="20"/>
          <w:szCs w:val="20"/>
        </w:rPr>
        <w:t>also</w:t>
      </w:r>
      <w:r>
        <w:rPr>
          <w:rFonts w:ascii="Arial" w:hAnsi="Arial" w:cs="Arial"/>
          <w:spacing w:val="2"/>
          <w:w w:val="90"/>
          <w:sz w:val="20"/>
          <w:szCs w:val="20"/>
        </w:rPr>
        <w:t xml:space="preserve"> </w:t>
      </w:r>
      <w:r>
        <w:rPr>
          <w:rFonts w:ascii="Arial" w:hAnsi="Arial" w:cs="Arial"/>
          <w:sz w:val="20"/>
          <w:szCs w:val="20"/>
        </w:rPr>
        <w:t>who</w:t>
      </w:r>
      <w:r>
        <w:rPr>
          <w:rFonts w:ascii="Arial" w:hAnsi="Arial" w:cs="Arial"/>
          <w:spacing w:val="-20"/>
          <w:sz w:val="20"/>
          <w:szCs w:val="20"/>
        </w:rPr>
        <w:t xml:space="preserve"> </w:t>
      </w:r>
      <w:r>
        <w:rPr>
          <w:rFonts w:ascii="Arial" w:hAnsi="Arial" w:cs="Arial"/>
          <w:w w:val="87"/>
          <w:sz w:val="20"/>
          <w:szCs w:val="20"/>
        </w:rPr>
        <w:t>can</w:t>
      </w:r>
      <w:r>
        <w:rPr>
          <w:rFonts w:ascii="Arial" w:hAnsi="Arial" w:cs="Arial"/>
          <w:spacing w:val="19"/>
          <w:w w:val="87"/>
          <w:sz w:val="20"/>
          <w:szCs w:val="20"/>
        </w:rPr>
        <w:t xml:space="preserve"> </w:t>
      </w:r>
      <w:r>
        <w:rPr>
          <w:rFonts w:ascii="Arial" w:hAnsi="Arial" w:cs="Arial"/>
          <w:w w:val="87"/>
          <w:sz w:val="20"/>
          <w:szCs w:val="20"/>
        </w:rPr>
        <w:t xml:space="preserve">access </w:t>
      </w:r>
      <w:r>
        <w:rPr>
          <w:rFonts w:ascii="Arial" w:hAnsi="Arial" w:cs="Arial"/>
          <w:sz w:val="20"/>
          <w:szCs w:val="20"/>
        </w:rPr>
        <w:t>the</w:t>
      </w:r>
      <w:r>
        <w:rPr>
          <w:rFonts w:ascii="Arial" w:hAnsi="Arial" w:cs="Arial"/>
          <w:spacing w:val="7"/>
          <w:sz w:val="20"/>
          <w:szCs w:val="20"/>
        </w:rPr>
        <w:t xml:space="preserve"> </w:t>
      </w:r>
      <w:proofErr w:type="spellStart"/>
      <w:r>
        <w:rPr>
          <w:rFonts w:ascii="Arial" w:hAnsi="Arial" w:cs="Arial"/>
          <w:sz w:val="20"/>
          <w:szCs w:val="20"/>
        </w:rPr>
        <w:t>ciphertext</w:t>
      </w:r>
      <w:proofErr w:type="spellEnd"/>
      <w:r>
        <w:rPr>
          <w:rFonts w:ascii="Arial" w:hAnsi="Arial" w:cs="Arial"/>
          <w:sz w:val="20"/>
          <w:szCs w:val="20"/>
        </w:rPr>
        <w:t>.</w:t>
      </w:r>
      <w:r>
        <w:rPr>
          <w:rFonts w:ascii="Arial" w:hAnsi="Arial" w:cs="Arial"/>
          <w:spacing w:val="43"/>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trolled</w:t>
      </w:r>
      <w:r>
        <w:rPr>
          <w:rFonts w:ascii="Arial" w:hAnsi="Arial" w:cs="Arial"/>
          <w:spacing w:val="13"/>
          <w:sz w:val="20"/>
          <w:szCs w:val="20"/>
        </w:rPr>
        <w:t xml:space="preserve"> </w:t>
      </w:r>
      <w:proofErr w:type="spellStart"/>
      <w:r>
        <w:rPr>
          <w:rFonts w:ascii="Arial" w:hAnsi="Arial" w:cs="Arial"/>
          <w:sz w:val="20"/>
          <w:szCs w:val="20"/>
        </w:rPr>
        <w:t>ciphertext</w:t>
      </w:r>
      <w:proofErr w:type="spellEnd"/>
      <w:r>
        <w:rPr>
          <w:rFonts w:ascii="Arial" w:hAnsi="Arial" w:cs="Arial"/>
          <w:spacing w:val="20"/>
          <w:sz w:val="20"/>
          <w:szCs w:val="20"/>
        </w:rPr>
        <w:t xml:space="preserve"> </w:t>
      </w:r>
      <w:r>
        <w:rPr>
          <w:rFonts w:ascii="Arial" w:hAnsi="Arial" w:cs="Arial"/>
          <w:w w:val="93"/>
          <w:sz w:val="20"/>
          <w:szCs w:val="20"/>
        </w:rPr>
        <w:t>inference</w:t>
      </w:r>
      <w:r>
        <w:rPr>
          <w:rFonts w:ascii="Arial" w:hAnsi="Arial" w:cs="Arial"/>
          <w:spacing w:val="15"/>
          <w:w w:val="93"/>
          <w:sz w:val="20"/>
          <w:szCs w:val="20"/>
        </w:rPr>
        <w:t xml:space="preserve"> </w:t>
      </w:r>
      <w:r>
        <w:rPr>
          <w:rFonts w:ascii="Arial" w:hAnsi="Arial" w:cs="Arial"/>
          <w:sz w:val="20"/>
          <w:szCs w:val="20"/>
        </w:rPr>
        <w:t>can</w:t>
      </w:r>
      <w:r>
        <w:rPr>
          <w:rFonts w:ascii="Arial" w:hAnsi="Arial" w:cs="Arial"/>
          <w:spacing w:val="-16"/>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17"/>
          <w:w w:val="89"/>
          <w:sz w:val="20"/>
          <w:szCs w:val="20"/>
        </w:rPr>
        <w:t xml:space="preserve"> </w:t>
      </w:r>
      <w:r>
        <w:rPr>
          <w:rFonts w:ascii="Arial" w:hAnsi="Arial" w:cs="Arial"/>
          <w:w w:val="89"/>
          <w:sz w:val="20"/>
          <w:szCs w:val="20"/>
        </w:rPr>
        <w:t>used</w:t>
      </w:r>
      <w:r>
        <w:rPr>
          <w:rFonts w:ascii="Arial" w:hAnsi="Arial" w:cs="Arial"/>
          <w:spacing w:val="16"/>
          <w:w w:val="89"/>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14"/>
          <w:sz w:val="20"/>
          <w:szCs w:val="20"/>
        </w:rPr>
        <w:t xml:space="preserve"> </w:t>
      </w:r>
      <w:r>
        <w:rPr>
          <w:rFonts w:ascii="Arial" w:hAnsi="Arial" w:cs="Arial"/>
          <w:sz w:val="20"/>
          <w:szCs w:val="20"/>
        </w:rPr>
        <w:t>the</w:t>
      </w:r>
      <w:r>
        <w:rPr>
          <w:rFonts w:ascii="Arial" w:hAnsi="Arial" w:cs="Arial"/>
          <w:spacing w:val="7"/>
          <w:sz w:val="20"/>
          <w:szCs w:val="20"/>
        </w:rPr>
        <w:t xml:space="preserve"> </w:t>
      </w:r>
      <w:r>
        <w:rPr>
          <w:rFonts w:ascii="Arial" w:hAnsi="Arial" w:cs="Arial"/>
          <w:w w:val="95"/>
          <w:sz w:val="20"/>
          <w:szCs w:val="20"/>
        </w:rPr>
        <w:t>organizer</w:t>
      </w:r>
      <w:r>
        <w:rPr>
          <w:rFonts w:ascii="Arial" w:hAnsi="Arial" w:cs="Arial"/>
          <w:spacing w:val="14"/>
          <w:w w:val="95"/>
          <w:sz w:val="20"/>
          <w:szCs w:val="20"/>
        </w:rPr>
        <w:t xml:space="preserve"> </w:t>
      </w:r>
      <w:r>
        <w:rPr>
          <w:rFonts w:ascii="Arial" w:hAnsi="Arial" w:cs="Arial"/>
          <w:w w:val="105"/>
          <w:sz w:val="20"/>
          <w:szCs w:val="20"/>
        </w:rPr>
        <w:t xml:space="preserve">to </w:t>
      </w:r>
      <w:r>
        <w:rPr>
          <w:rFonts w:ascii="Arial" w:hAnsi="Arial" w:cs="Arial"/>
          <w:sz w:val="20"/>
          <w:szCs w:val="20"/>
        </w:rPr>
        <w:t>all</w:t>
      </w:r>
      <w:r>
        <w:rPr>
          <w:rFonts w:ascii="Arial" w:hAnsi="Arial" w:cs="Arial"/>
          <w:spacing w:val="-5"/>
          <w:sz w:val="20"/>
          <w:szCs w:val="20"/>
        </w:rPr>
        <w:t>o</w:t>
      </w:r>
      <w:r>
        <w:rPr>
          <w:rFonts w:ascii="Arial" w:hAnsi="Arial" w:cs="Arial"/>
          <w:sz w:val="20"/>
          <w:szCs w:val="20"/>
        </w:rPr>
        <w:t>w</w:t>
      </w:r>
      <w:r>
        <w:rPr>
          <w:rFonts w:ascii="Arial" w:hAnsi="Arial" w:cs="Arial"/>
          <w:spacing w:val="-3"/>
          <w:sz w:val="20"/>
          <w:szCs w:val="20"/>
        </w:rPr>
        <w:t xml:space="preserve"> </w:t>
      </w:r>
      <w:r>
        <w:rPr>
          <w:rFonts w:ascii="Arial" w:hAnsi="Arial" w:cs="Arial"/>
          <w:sz w:val="20"/>
          <w:szCs w:val="20"/>
        </w:rPr>
        <w:t>for</w:t>
      </w:r>
      <w:r>
        <w:rPr>
          <w:rFonts w:ascii="Arial" w:hAnsi="Arial" w:cs="Arial"/>
          <w:spacing w:val="7"/>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trolled</w:t>
      </w:r>
      <w:r>
        <w:rPr>
          <w:rFonts w:ascii="Arial" w:hAnsi="Arial" w:cs="Arial"/>
          <w:spacing w:val="-7"/>
          <w:sz w:val="20"/>
          <w:szCs w:val="20"/>
        </w:rPr>
        <w:t xml:space="preserve"> </w:t>
      </w:r>
      <w:r>
        <w:rPr>
          <w:rFonts w:ascii="Arial" w:hAnsi="Arial" w:cs="Arial"/>
          <w:sz w:val="20"/>
          <w:szCs w:val="20"/>
        </w:rPr>
        <w:t>information</w:t>
      </w:r>
      <w:r>
        <w:rPr>
          <w:rFonts w:ascii="Arial" w:hAnsi="Arial" w:cs="Arial"/>
          <w:spacing w:val="23"/>
          <w:sz w:val="20"/>
          <w:szCs w:val="20"/>
        </w:rPr>
        <w:t xml:space="preserve"> </w:t>
      </w:r>
      <w:r>
        <w:rPr>
          <w:rFonts w:ascii="Arial" w:hAnsi="Arial" w:cs="Arial"/>
          <w:sz w:val="20"/>
          <w:szCs w:val="20"/>
        </w:rPr>
        <w:t>leaks.</w:t>
      </w:r>
      <w:r>
        <w:rPr>
          <w:rFonts w:ascii="Arial" w:hAnsi="Arial" w:cs="Arial"/>
          <w:spacing w:val="-11"/>
          <w:sz w:val="20"/>
          <w:szCs w:val="20"/>
        </w:rPr>
        <w:t xml:space="preserve"> </w:t>
      </w:r>
      <w:r>
        <w:rPr>
          <w:rFonts w:ascii="Arial" w:hAnsi="Arial" w:cs="Arial"/>
          <w:sz w:val="20"/>
          <w:szCs w:val="20"/>
        </w:rPr>
        <w:t>This</w:t>
      </w:r>
      <w:r>
        <w:rPr>
          <w:rFonts w:ascii="Arial" w:hAnsi="Arial" w:cs="Arial"/>
          <w:spacing w:val="10"/>
          <w:sz w:val="20"/>
          <w:szCs w:val="20"/>
        </w:rPr>
        <w:t xml:space="preserve"> </w:t>
      </w:r>
      <w:r>
        <w:rPr>
          <w:rFonts w:ascii="Arial" w:hAnsi="Arial" w:cs="Arial"/>
          <w:sz w:val="20"/>
          <w:szCs w:val="20"/>
        </w:rPr>
        <w:t>is</w:t>
      </w:r>
      <w:r>
        <w:rPr>
          <w:rFonts w:ascii="Arial" w:hAnsi="Arial" w:cs="Arial"/>
          <w:spacing w:val="-10"/>
          <w:sz w:val="20"/>
          <w:szCs w:val="20"/>
        </w:rPr>
        <w:t xml:space="preserve"> </w:t>
      </w:r>
      <w:r>
        <w:rPr>
          <w:rFonts w:ascii="Arial" w:hAnsi="Arial" w:cs="Arial"/>
          <w:w w:val="89"/>
          <w:sz w:val="20"/>
          <w:szCs w:val="20"/>
        </w:rPr>
        <w:t>needed</w:t>
      </w:r>
      <w:r>
        <w:rPr>
          <w:rFonts w:ascii="Arial" w:hAnsi="Arial" w:cs="Arial"/>
          <w:spacing w:val="8"/>
          <w:w w:val="89"/>
          <w:sz w:val="20"/>
          <w:szCs w:val="20"/>
        </w:rPr>
        <w:t xml:space="preserve"> </w:t>
      </w:r>
      <w:r>
        <w:rPr>
          <w:rFonts w:ascii="Arial" w:hAnsi="Arial" w:cs="Arial"/>
          <w:sz w:val="20"/>
          <w:szCs w:val="20"/>
        </w:rPr>
        <w:t>to</w:t>
      </w:r>
      <w:r>
        <w:rPr>
          <w:rFonts w:ascii="Arial" w:hAnsi="Arial" w:cs="Arial"/>
          <w:spacing w:val="10"/>
          <w:sz w:val="20"/>
          <w:szCs w:val="20"/>
        </w:rPr>
        <w:t xml:space="preserve"> </w:t>
      </w:r>
      <w:r>
        <w:rPr>
          <w:rFonts w:ascii="Arial" w:hAnsi="Arial" w:cs="Arial"/>
          <w:w w:val="93"/>
          <w:sz w:val="20"/>
          <w:szCs w:val="20"/>
        </w:rPr>
        <w:t>a</w:t>
      </w:r>
      <w:r>
        <w:rPr>
          <w:rFonts w:ascii="Arial" w:hAnsi="Arial" w:cs="Arial"/>
          <w:spacing w:val="-5"/>
          <w:w w:val="93"/>
          <w:sz w:val="20"/>
          <w:szCs w:val="20"/>
        </w:rPr>
        <w:t>c</w:t>
      </w:r>
      <w:r>
        <w:rPr>
          <w:rFonts w:ascii="Arial" w:hAnsi="Arial" w:cs="Arial"/>
          <w:w w:val="93"/>
          <w:sz w:val="20"/>
          <w:szCs w:val="20"/>
        </w:rPr>
        <w:t>hie</w:t>
      </w:r>
      <w:r>
        <w:rPr>
          <w:rFonts w:ascii="Arial" w:hAnsi="Arial" w:cs="Arial"/>
          <w:spacing w:val="-5"/>
          <w:w w:val="93"/>
          <w:sz w:val="20"/>
          <w:szCs w:val="20"/>
        </w:rPr>
        <w:t>v</w:t>
      </w:r>
      <w:r>
        <w:rPr>
          <w:rFonts w:ascii="Arial" w:hAnsi="Arial" w:cs="Arial"/>
          <w:w w:val="93"/>
          <w:sz w:val="20"/>
          <w:szCs w:val="20"/>
        </w:rPr>
        <w:t>e</w:t>
      </w:r>
      <w:r>
        <w:rPr>
          <w:rFonts w:ascii="Arial" w:hAnsi="Arial" w:cs="Arial"/>
          <w:spacing w:val="-6"/>
          <w:w w:val="93"/>
          <w:sz w:val="20"/>
          <w:szCs w:val="20"/>
        </w:rPr>
        <w:t xml:space="preserve"> </w:t>
      </w:r>
      <w:r>
        <w:rPr>
          <w:rFonts w:ascii="Arial" w:hAnsi="Arial" w:cs="Arial"/>
          <w:w w:val="93"/>
          <w:sz w:val="20"/>
          <w:szCs w:val="20"/>
        </w:rPr>
        <w:t>pro</w:t>
      </w:r>
      <w:r>
        <w:rPr>
          <w:rFonts w:ascii="Arial" w:hAnsi="Arial" w:cs="Arial"/>
          <w:spacing w:val="6"/>
          <w:w w:val="93"/>
          <w:sz w:val="20"/>
          <w:szCs w:val="20"/>
        </w:rPr>
        <w:t>p</w:t>
      </w:r>
      <w:r>
        <w:rPr>
          <w:rFonts w:ascii="Arial" w:hAnsi="Arial" w:cs="Arial"/>
          <w:w w:val="93"/>
          <w:sz w:val="20"/>
          <w:szCs w:val="20"/>
        </w:rPr>
        <w:t>erties</w:t>
      </w:r>
      <w:r>
        <w:rPr>
          <w:rFonts w:ascii="Arial" w:hAnsi="Arial" w:cs="Arial"/>
          <w:spacing w:val="40"/>
          <w:w w:val="93"/>
          <w:sz w:val="20"/>
          <w:szCs w:val="20"/>
        </w:rPr>
        <w:t xml:space="preserve"> </w:t>
      </w:r>
      <w:r>
        <w:rPr>
          <w:rFonts w:ascii="Arial" w:hAnsi="Arial" w:cs="Arial"/>
          <w:sz w:val="20"/>
          <w:szCs w:val="20"/>
        </w:rPr>
        <w:t>su</w:t>
      </w:r>
      <w:r>
        <w:rPr>
          <w:rFonts w:ascii="Arial" w:hAnsi="Arial" w:cs="Arial"/>
          <w:spacing w:val="-5"/>
          <w:sz w:val="20"/>
          <w:szCs w:val="20"/>
        </w:rPr>
        <w:t>c</w:t>
      </w:r>
      <w:r>
        <w:rPr>
          <w:rFonts w:ascii="Arial" w:hAnsi="Arial" w:cs="Arial"/>
          <w:sz w:val="20"/>
          <w:szCs w:val="20"/>
        </w:rPr>
        <w:t>h as</w:t>
      </w:r>
      <w:r>
        <w:rPr>
          <w:rFonts w:ascii="Arial" w:hAnsi="Arial" w:cs="Arial"/>
          <w:spacing w:val="-18"/>
          <w:sz w:val="20"/>
          <w:szCs w:val="20"/>
        </w:rPr>
        <w:t xml:space="preserve"> </w:t>
      </w:r>
      <w:r>
        <w:rPr>
          <w:rFonts w:ascii="Arial" w:hAnsi="Arial" w:cs="Arial"/>
          <w:sz w:val="20"/>
          <w:szCs w:val="20"/>
        </w:rPr>
        <w:t>re</w:t>
      </w:r>
      <w:r>
        <w:rPr>
          <w:rFonts w:ascii="Arial" w:hAnsi="Arial" w:cs="Arial"/>
          <w:spacing w:val="-5"/>
          <w:sz w:val="20"/>
          <w:szCs w:val="20"/>
        </w:rPr>
        <w:t>v</w:t>
      </w:r>
      <w:r>
        <w:rPr>
          <w:rFonts w:ascii="Arial" w:hAnsi="Arial" w:cs="Arial"/>
          <w:sz w:val="20"/>
          <w:szCs w:val="20"/>
        </w:rPr>
        <w:t>ealing</w:t>
      </w:r>
      <w:r>
        <w:rPr>
          <w:rFonts w:ascii="Arial" w:hAnsi="Arial" w:cs="Arial"/>
          <w:spacing w:val="-19"/>
          <w:sz w:val="20"/>
          <w:szCs w:val="20"/>
        </w:rPr>
        <w:t xml:space="preserve"> </w:t>
      </w:r>
      <w:r>
        <w:rPr>
          <w:rFonts w:ascii="Arial" w:hAnsi="Arial" w:cs="Arial"/>
          <w:sz w:val="20"/>
          <w:szCs w:val="20"/>
        </w:rPr>
        <w:t>the</w:t>
      </w:r>
      <w:r>
        <w:rPr>
          <w:rFonts w:ascii="Arial" w:hAnsi="Arial" w:cs="Arial"/>
          <w:spacing w:val="13"/>
          <w:sz w:val="20"/>
          <w:szCs w:val="20"/>
        </w:rPr>
        <w:t xml:space="preserve"> </w:t>
      </w:r>
      <w:r>
        <w:rPr>
          <w:rFonts w:ascii="Arial" w:hAnsi="Arial" w:cs="Arial"/>
          <w:spacing w:val="-5"/>
          <w:sz w:val="20"/>
          <w:szCs w:val="20"/>
        </w:rPr>
        <w:t>n</w:t>
      </w:r>
      <w:r>
        <w:rPr>
          <w:rFonts w:ascii="Arial" w:hAnsi="Arial" w:cs="Arial"/>
          <w:sz w:val="20"/>
          <w:szCs w:val="20"/>
        </w:rPr>
        <w:t>u</w:t>
      </w:r>
      <w:r>
        <w:rPr>
          <w:rFonts w:ascii="Arial" w:hAnsi="Arial" w:cs="Arial"/>
          <w:spacing w:val="-5"/>
          <w:sz w:val="20"/>
          <w:szCs w:val="20"/>
        </w:rPr>
        <w:t>m</w:t>
      </w:r>
      <w:r>
        <w:rPr>
          <w:rFonts w:ascii="Arial" w:hAnsi="Arial" w:cs="Arial"/>
          <w:spacing w:val="5"/>
          <w:sz w:val="20"/>
          <w:szCs w:val="20"/>
        </w:rPr>
        <w:t>b</w:t>
      </w:r>
      <w:r>
        <w:rPr>
          <w:rFonts w:ascii="Arial" w:hAnsi="Arial" w:cs="Arial"/>
          <w:sz w:val="20"/>
          <w:szCs w:val="20"/>
        </w:rPr>
        <w:t>er</w:t>
      </w:r>
      <w:r>
        <w:rPr>
          <w:rFonts w:ascii="Arial" w:hAnsi="Arial" w:cs="Arial"/>
          <w:spacing w:val="-1"/>
          <w:sz w:val="20"/>
          <w:szCs w:val="20"/>
        </w:rPr>
        <w:t xml:space="preserve"> </w:t>
      </w:r>
      <w:r>
        <w:rPr>
          <w:rFonts w:ascii="Arial" w:hAnsi="Arial" w:cs="Arial"/>
          <w:sz w:val="20"/>
          <w:szCs w:val="20"/>
        </w:rPr>
        <w:t>of</w:t>
      </w:r>
      <w:r>
        <w:rPr>
          <w:rFonts w:ascii="Arial" w:hAnsi="Arial" w:cs="Arial"/>
          <w:spacing w:val="9"/>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vitees</w:t>
      </w:r>
      <w:r>
        <w:rPr>
          <w:rFonts w:ascii="Arial" w:hAnsi="Arial" w:cs="Arial"/>
          <w:spacing w:val="-6"/>
          <w:sz w:val="20"/>
          <w:szCs w:val="20"/>
        </w:rPr>
        <w:t xml:space="preserve"> </w:t>
      </w:r>
      <w:r>
        <w:rPr>
          <w:rFonts w:ascii="Arial" w:hAnsi="Arial" w:cs="Arial"/>
          <w:sz w:val="20"/>
          <w:szCs w:val="20"/>
        </w:rPr>
        <w:t>but</w:t>
      </w:r>
      <w:r>
        <w:rPr>
          <w:rFonts w:ascii="Arial" w:hAnsi="Arial" w:cs="Arial"/>
          <w:spacing w:val="35"/>
          <w:sz w:val="20"/>
          <w:szCs w:val="20"/>
        </w:rPr>
        <w:t xml:space="preserve"> </w:t>
      </w:r>
      <w:r>
        <w:rPr>
          <w:rFonts w:ascii="Arial" w:hAnsi="Arial" w:cs="Arial"/>
          <w:spacing w:val="-5"/>
          <w:w w:val="93"/>
          <w:sz w:val="20"/>
          <w:szCs w:val="20"/>
        </w:rPr>
        <w:t>k</w:t>
      </w:r>
      <w:r>
        <w:rPr>
          <w:rFonts w:ascii="Arial" w:hAnsi="Arial" w:cs="Arial"/>
          <w:w w:val="93"/>
          <w:sz w:val="20"/>
          <w:szCs w:val="20"/>
        </w:rPr>
        <w:t>eeping</w:t>
      </w:r>
      <w:r>
        <w:rPr>
          <w:rFonts w:ascii="Arial" w:hAnsi="Arial" w:cs="Arial"/>
          <w:spacing w:val="26"/>
          <w:w w:val="93"/>
          <w:sz w:val="20"/>
          <w:szCs w:val="20"/>
        </w:rPr>
        <w:t xml:space="preserve"> </w:t>
      </w:r>
      <w:r>
        <w:rPr>
          <w:rFonts w:ascii="Arial" w:hAnsi="Arial" w:cs="Arial"/>
          <w:sz w:val="20"/>
          <w:szCs w:val="20"/>
        </w:rPr>
        <w:t>their</w:t>
      </w:r>
      <w:r>
        <w:rPr>
          <w:rFonts w:ascii="Arial" w:hAnsi="Arial" w:cs="Arial"/>
          <w:spacing w:val="35"/>
          <w:sz w:val="20"/>
          <w:szCs w:val="20"/>
        </w:rPr>
        <w:t xml:space="preserve"> </w:t>
      </w:r>
      <w:r>
        <w:rPr>
          <w:rFonts w:ascii="Arial" w:hAnsi="Arial" w:cs="Arial"/>
          <w:sz w:val="20"/>
          <w:szCs w:val="20"/>
        </w:rPr>
        <w:t>ide</w:t>
      </w:r>
      <w:r>
        <w:rPr>
          <w:rFonts w:ascii="Arial" w:hAnsi="Arial" w:cs="Arial"/>
          <w:spacing w:val="-5"/>
          <w:sz w:val="20"/>
          <w:szCs w:val="20"/>
        </w:rPr>
        <w:t>n</w:t>
      </w:r>
      <w:r>
        <w:rPr>
          <w:rFonts w:ascii="Arial" w:hAnsi="Arial" w:cs="Arial"/>
          <w:sz w:val="20"/>
          <w:szCs w:val="20"/>
        </w:rPr>
        <w:t>tities</w:t>
      </w:r>
      <w:r>
        <w:rPr>
          <w:rFonts w:ascii="Arial" w:hAnsi="Arial" w:cs="Arial"/>
          <w:spacing w:val="21"/>
          <w:sz w:val="20"/>
          <w:szCs w:val="20"/>
        </w:rPr>
        <w:t xml:space="preserve"> </w:t>
      </w:r>
      <w:r>
        <w:rPr>
          <w:rFonts w:ascii="Arial" w:hAnsi="Arial" w:cs="Arial"/>
          <w:sz w:val="20"/>
          <w:szCs w:val="20"/>
        </w:rPr>
        <w:t>secret.</w:t>
      </w:r>
      <w:r>
        <w:rPr>
          <w:rFonts w:ascii="Arial" w:hAnsi="Arial" w:cs="Arial"/>
          <w:spacing w:val="-1"/>
          <w:sz w:val="20"/>
          <w:szCs w:val="20"/>
        </w:rPr>
        <w:t xml:space="preserve"> </w:t>
      </w:r>
      <w:r>
        <w:rPr>
          <w:rFonts w:ascii="Arial" w:hAnsi="Arial" w:cs="Arial"/>
          <w:w w:val="105"/>
          <w:sz w:val="20"/>
          <w:szCs w:val="20"/>
        </w:rPr>
        <w:t>Finall</w:t>
      </w:r>
      <w:r>
        <w:rPr>
          <w:rFonts w:ascii="Arial" w:hAnsi="Arial" w:cs="Arial"/>
          <w:spacing w:val="-16"/>
          <w:w w:val="105"/>
          <w:sz w:val="20"/>
          <w:szCs w:val="20"/>
        </w:rPr>
        <w:t>y</w:t>
      </w:r>
      <w:r>
        <w:rPr>
          <w:rFonts w:ascii="Arial" w:hAnsi="Arial" w:cs="Arial"/>
          <w:w w:val="99"/>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w w:val="95"/>
          <w:sz w:val="20"/>
          <w:szCs w:val="20"/>
        </w:rPr>
        <w:t>commit-disclose</w:t>
      </w:r>
      <w:r>
        <w:rPr>
          <w:rFonts w:ascii="Arial" w:hAnsi="Arial" w:cs="Arial"/>
          <w:spacing w:val="8"/>
          <w:w w:val="95"/>
          <w:sz w:val="20"/>
          <w:szCs w:val="20"/>
        </w:rPr>
        <w:t xml:space="preserve"> </w:t>
      </w:r>
      <w:r>
        <w:rPr>
          <w:rFonts w:ascii="Arial" w:hAnsi="Arial" w:cs="Arial"/>
          <w:sz w:val="20"/>
          <w:szCs w:val="20"/>
        </w:rPr>
        <w:t>prot</w:t>
      </w:r>
      <w:r>
        <w:rPr>
          <w:rFonts w:ascii="Arial" w:hAnsi="Arial" w:cs="Arial"/>
          <w:spacing w:val="6"/>
          <w:sz w:val="20"/>
          <w:szCs w:val="20"/>
        </w:rPr>
        <w:t>o</w:t>
      </w:r>
      <w:r>
        <w:rPr>
          <w:rFonts w:ascii="Arial" w:hAnsi="Arial" w:cs="Arial"/>
          <w:sz w:val="20"/>
          <w:szCs w:val="20"/>
        </w:rPr>
        <w:t>col</w:t>
      </w:r>
      <w:r>
        <w:rPr>
          <w:rFonts w:ascii="Arial" w:hAnsi="Arial" w:cs="Arial"/>
          <w:spacing w:val="-4"/>
          <w:sz w:val="20"/>
          <w:szCs w:val="20"/>
        </w:rPr>
        <w:t xml:space="preserve"> </w:t>
      </w:r>
      <w:r>
        <w:rPr>
          <w:rFonts w:ascii="Arial" w:hAnsi="Arial" w:cs="Arial"/>
          <w:sz w:val="20"/>
          <w:szCs w:val="20"/>
        </w:rPr>
        <w:t>can</w:t>
      </w:r>
      <w:r>
        <w:rPr>
          <w:rFonts w:ascii="Arial" w:hAnsi="Arial" w:cs="Arial"/>
          <w:spacing w:val="-22"/>
          <w:sz w:val="20"/>
          <w:szCs w:val="20"/>
        </w:rPr>
        <w:t xml:space="preserve"> </w:t>
      </w:r>
      <w:r>
        <w:rPr>
          <w:rFonts w:ascii="Arial" w:hAnsi="Arial" w:cs="Arial"/>
          <w:w w:val="90"/>
          <w:sz w:val="20"/>
          <w:szCs w:val="20"/>
        </w:rPr>
        <w:t>ma</w:t>
      </w:r>
      <w:r>
        <w:rPr>
          <w:rFonts w:ascii="Arial" w:hAnsi="Arial" w:cs="Arial"/>
          <w:spacing w:val="-4"/>
          <w:w w:val="90"/>
          <w:sz w:val="20"/>
          <w:szCs w:val="20"/>
        </w:rPr>
        <w:t>k</w:t>
      </w:r>
      <w:r>
        <w:rPr>
          <w:rFonts w:ascii="Arial" w:hAnsi="Arial" w:cs="Arial"/>
          <w:w w:val="90"/>
          <w:sz w:val="20"/>
          <w:szCs w:val="20"/>
        </w:rPr>
        <w:t>e</w:t>
      </w:r>
      <w:r>
        <w:rPr>
          <w:rFonts w:ascii="Arial" w:hAnsi="Arial" w:cs="Arial"/>
          <w:spacing w:val="27"/>
          <w:w w:val="90"/>
          <w:sz w:val="20"/>
          <w:szCs w:val="20"/>
        </w:rPr>
        <w:t xml:space="preserve"> </w:t>
      </w:r>
      <w:r>
        <w:rPr>
          <w:rFonts w:ascii="Arial" w:hAnsi="Arial" w:cs="Arial"/>
          <w:w w:val="90"/>
          <w:sz w:val="20"/>
          <w:szCs w:val="20"/>
        </w:rPr>
        <w:t>some secret</w:t>
      </w:r>
      <w:r>
        <w:rPr>
          <w:rFonts w:ascii="Arial" w:hAnsi="Arial" w:cs="Arial"/>
          <w:spacing w:val="16"/>
          <w:w w:val="90"/>
          <w:sz w:val="20"/>
          <w:szCs w:val="20"/>
        </w:rPr>
        <w:t xml:space="preserve"> </w:t>
      </w:r>
      <w:r>
        <w:rPr>
          <w:rFonts w:ascii="Arial" w:hAnsi="Arial" w:cs="Arial"/>
          <w:spacing w:val="-5"/>
          <w:sz w:val="20"/>
          <w:szCs w:val="20"/>
        </w:rPr>
        <w:t>a</w:t>
      </w:r>
      <w:r>
        <w:rPr>
          <w:rFonts w:ascii="Arial" w:hAnsi="Arial" w:cs="Arial"/>
          <w:spacing w:val="-11"/>
          <w:sz w:val="20"/>
          <w:szCs w:val="20"/>
        </w:rPr>
        <w:t>v</w:t>
      </w:r>
      <w:r>
        <w:rPr>
          <w:rFonts w:ascii="Arial" w:hAnsi="Arial" w:cs="Arial"/>
          <w:sz w:val="20"/>
          <w:szCs w:val="20"/>
        </w:rPr>
        <w:t>ailable</w:t>
      </w:r>
      <w:r>
        <w:rPr>
          <w:rFonts w:ascii="Arial" w:hAnsi="Arial" w:cs="Arial"/>
          <w:spacing w:val="-20"/>
          <w:sz w:val="20"/>
          <w:szCs w:val="20"/>
        </w:rPr>
        <w:t xml:space="preserve"> </w:t>
      </w:r>
      <w:r>
        <w:rPr>
          <w:rFonts w:ascii="Arial" w:hAnsi="Arial" w:cs="Arial"/>
          <w:sz w:val="20"/>
          <w:szCs w:val="20"/>
        </w:rPr>
        <w:t>for</w:t>
      </w:r>
      <w:r>
        <w:rPr>
          <w:rFonts w:ascii="Arial" w:hAnsi="Arial" w:cs="Arial"/>
          <w:spacing w:val="9"/>
          <w:sz w:val="20"/>
          <w:szCs w:val="20"/>
        </w:rPr>
        <w:t xml:space="preserve"> </w:t>
      </w:r>
      <w:r>
        <w:rPr>
          <w:rFonts w:ascii="Arial" w:hAnsi="Arial" w:cs="Arial"/>
          <w:sz w:val="20"/>
          <w:szCs w:val="20"/>
        </w:rPr>
        <w:t>only</w:t>
      </w:r>
      <w:r>
        <w:rPr>
          <w:rFonts w:ascii="Arial" w:hAnsi="Arial" w:cs="Arial"/>
          <w:spacing w:val="4"/>
          <w:sz w:val="20"/>
          <w:szCs w:val="20"/>
        </w:rPr>
        <w:t xml:space="preserve"> </w:t>
      </w:r>
      <w:r>
        <w:rPr>
          <w:rFonts w:ascii="Arial" w:hAnsi="Arial" w:cs="Arial"/>
          <w:w w:val="92"/>
          <w:sz w:val="20"/>
          <w:szCs w:val="20"/>
        </w:rPr>
        <w:t>those</w:t>
      </w:r>
      <w:r>
        <w:rPr>
          <w:rFonts w:ascii="Arial" w:hAnsi="Arial" w:cs="Arial"/>
          <w:spacing w:val="8"/>
          <w:w w:val="92"/>
          <w:sz w:val="20"/>
          <w:szCs w:val="20"/>
        </w:rPr>
        <w:t xml:space="preserve"> </w:t>
      </w:r>
      <w:r>
        <w:rPr>
          <w:rFonts w:ascii="Arial" w:hAnsi="Arial" w:cs="Arial"/>
          <w:sz w:val="20"/>
          <w:szCs w:val="20"/>
        </w:rPr>
        <w:t xml:space="preserve">par- </w:t>
      </w:r>
      <w:proofErr w:type="spellStart"/>
      <w:r>
        <w:rPr>
          <w:rFonts w:ascii="Arial" w:hAnsi="Arial" w:cs="Arial"/>
          <w:sz w:val="20"/>
          <w:szCs w:val="20"/>
        </w:rPr>
        <w:t>ticipa</w:t>
      </w:r>
      <w:r>
        <w:rPr>
          <w:rFonts w:ascii="Arial" w:hAnsi="Arial" w:cs="Arial"/>
          <w:spacing w:val="-5"/>
          <w:sz w:val="20"/>
          <w:szCs w:val="20"/>
        </w:rPr>
        <w:t>n</w:t>
      </w:r>
      <w:r>
        <w:rPr>
          <w:rFonts w:ascii="Arial" w:hAnsi="Arial" w:cs="Arial"/>
          <w:sz w:val="20"/>
          <w:szCs w:val="20"/>
        </w:rPr>
        <w:t>ts</w:t>
      </w:r>
      <w:proofErr w:type="spellEnd"/>
      <w:r>
        <w:rPr>
          <w:rFonts w:ascii="Arial" w:hAnsi="Arial" w:cs="Arial"/>
          <w:spacing w:val="32"/>
          <w:sz w:val="20"/>
          <w:szCs w:val="20"/>
        </w:rPr>
        <w:t xml:space="preserve"> </w:t>
      </w:r>
      <w:r>
        <w:rPr>
          <w:rFonts w:ascii="Arial" w:hAnsi="Arial" w:cs="Arial"/>
          <w:sz w:val="20"/>
          <w:szCs w:val="20"/>
        </w:rPr>
        <w:t>who committed</w:t>
      </w:r>
      <w:r>
        <w:rPr>
          <w:rFonts w:ascii="Arial" w:hAnsi="Arial" w:cs="Arial"/>
          <w:spacing w:val="16"/>
          <w:sz w:val="20"/>
          <w:szCs w:val="20"/>
        </w:rPr>
        <w:t xml:space="preserve"> </w:t>
      </w:r>
      <w:r>
        <w:rPr>
          <w:rFonts w:ascii="Arial" w:hAnsi="Arial" w:cs="Arial"/>
          <w:sz w:val="20"/>
          <w:szCs w:val="20"/>
        </w:rPr>
        <w:t>to</w:t>
      </w:r>
      <w:r>
        <w:rPr>
          <w:rFonts w:ascii="Arial" w:hAnsi="Arial" w:cs="Arial"/>
          <w:spacing w:val="23"/>
          <w:sz w:val="20"/>
          <w:szCs w:val="20"/>
        </w:rPr>
        <w:t xml:space="preserve"> </w:t>
      </w:r>
      <w:r>
        <w:rPr>
          <w:rFonts w:ascii="Arial" w:hAnsi="Arial" w:cs="Arial"/>
          <w:sz w:val="20"/>
          <w:szCs w:val="20"/>
        </w:rPr>
        <w:t>attend</w:t>
      </w:r>
      <w:r>
        <w:rPr>
          <w:rFonts w:ascii="Arial" w:hAnsi="Arial" w:cs="Arial"/>
          <w:spacing w:val="21"/>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sz w:val="20"/>
          <w:szCs w:val="20"/>
        </w:rPr>
        <w:t>protest</w:t>
      </w:r>
      <w:r>
        <w:rPr>
          <w:rFonts w:ascii="Arial" w:hAnsi="Arial" w:cs="Arial"/>
          <w:spacing w:val="9"/>
          <w:sz w:val="20"/>
          <w:szCs w:val="20"/>
        </w:rPr>
        <w:t xml:space="preserve"> </w:t>
      </w:r>
      <w:r>
        <w:rPr>
          <w:rFonts w:ascii="Arial" w:hAnsi="Arial" w:cs="Arial"/>
          <w:sz w:val="20"/>
          <w:szCs w:val="20"/>
        </w:rPr>
        <w:t>while,</w:t>
      </w:r>
      <w:r>
        <w:rPr>
          <w:rFonts w:ascii="Arial" w:hAnsi="Arial" w:cs="Arial"/>
          <w:spacing w:val="11"/>
          <w:sz w:val="20"/>
          <w:szCs w:val="20"/>
        </w:rPr>
        <w:t xml:space="preserve"> </w:t>
      </w:r>
      <w:r>
        <w:rPr>
          <w:rFonts w:ascii="Arial" w:hAnsi="Arial" w:cs="Arial"/>
          <w:sz w:val="20"/>
          <w:szCs w:val="20"/>
        </w:rPr>
        <w:t>at</w:t>
      </w:r>
      <w:r>
        <w:rPr>
          <w:rFonts w:ascii="Arial" w:hAnsi="Arial" w:cs="Arial"/>
          <w:spacing w:val="23"/>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w w:val="88"/>
          <w:sz w:val="20"/>
          <w:szCs w:val="20"/>
        </w:rPr>
        <w:t>same</w:t>
      </w:r>
      <w:r>
        <w:rPr>
          <w:rFonts w:ascii="Arial" w:hAnsi="Arial" w:cs="Arial"/>
          <w:spacing w:val="22"/>
          <w:w w:val="88"/>
          <w:sz w:val="20"/>
          <w:szCs w:val="20"/>
        </w:rPr>
        <w:t xml:space="preserve"> </w:t>
      </w:r>
      <w:r>
        <w:rPr>
          <w:rFonts w:ascii="Arial" w:hAnsi="Arial" w:cs="Arial"/>
          <w:sz w:val="20"/>
          <w:szCs w:val="20"/>
        </w:rPr>
        <w:t>time,</w:t>
      </w:r>
      <w:r>
        <w:rPr>
          <w:rFonts w:ascii="Arial" w:hAnsi="Arial" w:cs="Arial"/>
          <w:spacing w:val="25"/>
          <w:sz w:val="20"/>
          <w:szCs w:val="20"/>
        </w:rPr>
        <w:t xml:space="preserve"> </w:t>
      </w:r>
      <w:r>
        <w:rPr>
          <w:rFonts w:ascii="Arial" w:hAnsi="Arial" w:cs="Arial"/>
          <w:sz w:val="20"/>
          <w:szCs w:val="20"/>
        </w:rPr>
        <w:t>detect a</w:t>
      </w:r>
      <w:r>
        <w:rPr>
          <w:rFonts w:ascii="Arial" w:hAnsi="Arial" w:cs="Arial"/>
          <w:spacing w:val="-5"/>
          <w:sz w:val="20"/>
          <w:szCs w:val="20"/>
        </w:rPr>
        <w:t>n</w:t>
      </w:r>
      <w:r>
        <w:rPr>
          <w:rFonts w:ascii="Arial" w:hAnsi="Arial" w:cs="Arial"/>
          <w:sz w:val="20"/>
          <w:szCs w:val="20"/>
        </w:rPr>
        <w:t>y</w:t>
      </w:r>
      <w:r>
        <w:rPr>
          <w:rFonts w:ascii="Arial" w:hAnsi="Arial" w:cs="Arial"/>
          <w:spacing w:val="3"/>
          <w:sz w:val="20"/>
          <w:szCs w:val="20"/>
        </w:rPr>
        <w:t xml:space="preserve"> </w:t>
      </w:r>
      <w:r>
        <w:rPr>
          <w:rFonts w:ascii="Arial" w:hAnsi="Arial" w:cs="Arial"/>
          <w:w w:val="95"/>
          <w:sz w:val="20"/>
          <w:szCs w:val="20"/>
        </w:rPr>
        <w:t>mis</w:t>
      </w:r>
      <w:r>
        <w:rPr>
          <w:rFonts w:ascii="Arial" w:hAnsi="Arial" w:cs="Arial"/>
          <w:spacing w:val="6"/>
          <w:w w:val="95"/>
          <w:sz w:val="20"/>
          <w:szCs w:val="20"/>
        </w:rPr>
        <w:t>b</w:t>
      </w:r>
      <w:r>
        <w:rPr>
          <w:rFonts w:ascii="Arial" w:hAnsi="Arial" w:cs="Arial"/>
          <w:w w:val="95"/>
          <w:sz w:val="20"/>
          <w:szCs w:val="20"/>
        </w:rPr>
        <w:t>eh</w:t>
      </w:r>
      <w:r>
        <w:rPr>
          <w:rFonts w:ascii="Arial" w:hAnsi="Arial" w:cs="Arial"/>
          <w:spacing w:val="-5"/>
          <w:w w:val="95"/>
          <w:sz w:val="20"/>
          <w:szCs w:val="20"/>
        </w:rPr>
        <w:t>a</w:t>
      </w:r>
      <w:r>
        <w:rPr>
          <w:rFonts w:ascii="Arial" w:hAnsi="Arial" w:cs="Arial"/>
          <w:w w:val="95"/>
          <w:sz w:val="20"/>
          <w:szCs w:val="20"/>
        </w:rPr>
        <w:t>ving</w:t>
      </w:r>
      <w:r>
        <w:rPr>
          <w:rFonts w:ascii="Arial" w:hAnsi="Arial" w:cs="Arial"/>
          <w:spacing w:val="18"/>
          <w:w w:val="95"/>
          <w:sz w:val="20"/>
          <w:szCs w:val="20"/>
        </w:rPr>
        <w:t xml:space="preserve"> </w:t>
      </w:r>
      <w:r>
        <w:rPr>
          <w:rFonts w:ascii="Arial" w:hAnsi="Arial" w:cs="Arial"/>
          <w:w w:val="105"/>
          <w:sz w:val="20"/>
          <w:szCs w:val="20"/>
        </w:rPr>
        <w:t>par</w:t>
      </w:r>
      <w:r>
        <w:rPr>
          <w:rFonts w:ascii="Arial" w:hAnsi="Arial" w:cs="Arial"/>
          <w:spacing w:val="-5"/>
          <w:w w:val="105"/>
          <w:sz w:val="20"/>
          <w:szCs w:val="20"/>
        </w:rPr>
        <w:t>t</w:t>
      </w:r>
      <w:r>
        <w:rPr>
          <w:rFonts w:ascii="Arial" w:hAnsi="Arial" w:cs="Arial"/>
          <w:spacing w:val="-16"/>
          <w:w w:val="105"/>
          <w:sz w:val="20"/>
          <w:szCs w:val="20"/>
        </w:rPr>
        <w:t>y</w:t>
      </w:r>
      <w:r>
        <w:rPr>
          <w:rFonts w:ascii="Arial" w:hAnsi="Arial" w:cs="Arial"/>
          <w:w w:val="99"/>
          <w:sz w:val="20"/>
          <w:szCs w:val="20"/>
        </w:rPr>
        <w:t>.</w:t>
      </w:r>
    </w:p>
    <w:p w14:paraId="3F6ABE5C" w14:textId="77777777" w:rsidR="009E6749" w:rsidRDefault="009E6749">
      <w:pPr>
        <w:spacing w:before="5" w:after="0" w:line="140" w:lineRule="exact"/>
        <w:rPr>
          <w:sz w:val="14"/>
          <w:szCs w:val="14"/>
        </w:rPr>
      </w:pPr>
    </w:p>
    <w:p w14:paraId="7D15B4DF" w14:textId="77777777" w:rsidR="009E6749" w:rsidRDefault="009E6749">
      <w:pPr>
        <w:spacing w:after="0" w:line="200" w:lineRule="exact"/>
        <w:rPr>
          <w:sz w:val="20"/>
          <w:szCs w:val="20"/>
        </w:rPr>
      </w:pPr>
    </w:p>
    <w:p w14:paraId="44C8CCF7" w14:textId="77777777" w:rsidR="009E6749" w:rsidRDefault="009E6749">
      <w:pPr>
        <w:spacing w:after="0" w:line="240" w:lineRule="auto"/>
        <w:ind w:left="955" w:right="4960"/>
        <w:jc w:val="both"/>
        <w:rPr>
          <w:rFonts w:ascii="Arial" w:hAnsi="Arial" w:cs="Arial"/>
          <w:sz w:val="28"/>
          <w:szCs w:val="28"/>
        </w:rPr>
      </w:pPr>
      <w:r>
        <w:rPr>
          <w:rFonts w:ascii="Arial" w:hAnsi="Arial" w:cs="Arial"/>
          <w:b/>
          <w:bCs/>
          <w:sz w:val="28"/>
          <w:szCs w:val="28"/>
        </w:rPr>
        <w:t xml:space="preserve">3   </w:t>
      </w:r>
      <w:r>
        <w:rPr>
          <w:rFonts w:ascii="Arial" w:hAnsi="Arial" w:cs="Arial"/>
          <w:b/>
          <w:bCs/>
          <w:spacing w:val="7"/>
          <w:sz w:val="28"/>
          <w:szCs w:val="28"/>
        </w:rPr>
        <w:t xml:space="preserve"> </w:t>
      </w:r>
      <w:r>
        <w:rPr>
          <w:rFonts w:ascii="Arial" w:hAnsi="Arial" w:cs="Arial"/>
          <w:b/>
          <w:bCs/>
          <w:sz w:val="28"/>
          <w:szCs w:val="28"/>
        </w:rPr>
        <w:t xml:space="preserve">During </w:t>
      </w:r>
      <w:r>
        <w:rPr>
          <w:rFonts w:ascii="Arial" w:hAnsi="Arial" w:cs="Arial"/>
          <w:b/>
          <w:bCs/>
          <w:spacing w:val="4"/>
          <w:sz w:val="28"/>
          <w:szCs w:val="28"/>
        </w:rPr>
        <w:t xml:space="preserve"> </w:t>
      </w:r>
      <w:r>
        <w:rPr>
          <w:rFonts w:ascii="Arial" w:hAnsi="Arial" w:cs="Arial"/>
          <w:b/>
          <w:bCs/>
          <w:sz w:val="28"/>
          <w:szCs w:val="28"/>
        </w:rPr>
        <w:t>a</w:t>
      </w:r>
      <w:r>
        <w:rPr>
          <w:rFonts w:ascii="Arial" w:hAnsi="Arial" w:cs="Arial"/>
          <w:b/>
          <w:bCs/>
          <w:spacing w:val="30"/>
          <w:sz w:val="28"/>
          <w:szCs w:val="28"/>
        </w:rPr>
        <w:t xml:space="preserve"> </w:t>
      </w:r>
      <w:r>
        <w:rPr>
          <w:rFonts w:ascii="Arial" w:hAnsi="Arial" w:cs="Arial"/>
          <w:b/>
          <w:bCs/>
          <w:w w:val="105"/>
          <w:sz w:val="28"/>
          <w:szCs w:val="28"/>
        </w:rPr>
        <w:t>Protest</w:t>
      </w:r>
    </w:p>
    <w:p w14:paraId="666C069B" w14:textId="77777777" w:rsidR="009E6749" w:rsidRDefault="009E6749">
      <w:pPr>
        <w:spacing w:before="9" w:after="0" w:line="180" w:lineRule="exact"/>
        <w:rPr>
          <w:sz w:val="18"/>
          <w:szCs w:val="18"/>
        </w:rPr>
      </w:pPr>
    </w:p>
    <w:p w14:paraId="59465135" w14:textId="77777777" w:rsidR="009E6749" w:rsidRDefault="009E6749">
      <w:pPr>
        <w:spacing w:after="0" w:line="249" w:lineRule="auto"/>
        <w:ind w:left="955" w:right="916"/>
        <w:jc w:val="both"/>
        <w:rPr>
          <w:rFonts w:ascii="Arial" w:hAnsi="Arial" w:cs="Arial"/>
          <w:sz w:val="20"/>
          <w:szCs w:val="20"/>
        </w:rPr>
      </w:pPr>
      <w:r>
        <w:rPr>
          <w:rFonts w:ascii="Arial" w:hAnsi="Arial" w:cs="Arial"/>
          <w:sz w:val="20"/>
          <w:szCs w:val="20"/>
        </w:rPr>
        <w:t>There</w:t>
      </w:r>
      <w:r>
        <w:rPr>
          <w:rFonts w:ascii="Arial" w:hAnsi="Arial" w:cs="Arial"/>
          <w:spacing w:val="16"/>
          <w:sz w:val="20"/>
          <w:szCs w:val="20"/>
        </w:rPr>
        <w:t xml:space="preserve"> </w:t>
      </w:r>
      <w:r>
        <w:rPr>
          <w:rFonts w:ascii="Arial" w:hAnsi="Arial" w:cs="Arial"/>
          <w:sz w:val="20"/>
          <w:szCs w:val="20"/>
        </w:rPr>
        <w:t>are</w:t>
      </w:r>
      <w:r>
        <w:rPr>
          <w:rFonts w:ascii="Arial" w:hAnsi="Arial" w:cs="Arial"/>
          <w:spacing w:val="6"/>
          <w:sz w:val="20"/>
          <w:szCs w:val="20"/>
        </w:rPr>
        <w:t xml:space="preserve"> </w:t>
      </w:r>
      <w:r>
        <w:rPr>
          <w:rFonts w:ascii="Arial" w:hAnsi="Arial" w:cs="Arial"/>
          <w:sz w:val="20"/>
          <w:szCs w:val="20"/>
        </w:rPr>
        <w:t>a</w:t>
      </w:r>
      <w:r>
        <w:rPr>
          <w:rFonts w:ascii="Arial" w:hAnsi="Arial" w:cs="Arial"/>
          <w:spacing w:val="19"/>
          <w:sz w:val="20"/>
          <w:szCs w:val="20"/>
        </w:rPr>
        <w:t xml:space="preserve"> </w:t>
      </w:r>
      <w:r>
        <w:rPr>
          <w:rFonts w:ascii="Arial" w:hAnsi="Arial" w:cs="Arial"/>
          <w:sz w:val="20"/>
          <w:szCs w:val="20"/>
        </w:rPr>
        <w:t>few</w:t>
      </w:r>
      <w:r>
        <w:rPr>
          <w:rFonts w:ascii="Arial" w:hAnsi="Arial" w:cs="Arial"/>
          <w:spacing w:val="13"/>
          <w:sz w:val="20"/>
          <w:szCs w:val="20"/>
        </w:rPr>
        <w:t xml:space="preserve"> </w:t>
      </w:r>
      <w:r>
        <w:rPr>
          <w:rFonts w:ascii="Arial" w:hAnsi="Arial" w:cs="Arial"/>
          <w:w w:val="89"/>
          <w:sz w:val="20"/>
          <w:szCs w:val="20"/>
        </w:rPr>
        <w:t>as</w:t>
      </w:r>
      <w:r>
        <w:rPr>
          <w:rFonts w:ascii="Arial" w:hAnsi="Arial" w:cs="Arial"/>
          <w:spacing w:val="5"/>
          <w:w w:val="89"/>
          <w:sz w:val="20"/>
          <w:szCs w:val="20"/>
        </w:rPr>
        <w:t>p</w:t>
      </w:r>
      <w:r>
        <w:rPr>
          <w:rFonts w:ascii="Arial" w:hAnsi="Arial" w:cs="Arial"/>
          <w:w w:val="89"/>
          <w:sz w:val="20"/>
          <w:szCs w:val="20"/>
        </w:rPr>
        <w:t>ects</w:t>
      </w:r>
      <w:r>
        <w:rPr>
          <w:rFonts w:ascii="Arial" w:hAnsi="Arial" w:cs="Arial"/>
          <w:spacing w:val="42"/>
          <w:w w:val="89"/>
          <w:sz w:val="20"/>
          <w:szCs w:val="20"/>
        </w:rPr>
        <w:t xml:space="preserve"> </w:t>
      </w:r>
      <w:r>
        <w:rPr>
          <w:rFonts w:ascii="Arial" w:hAnsi="Arial" w:cs="Arial"/>
          <w:sz w:val="20"/>
          <w:szCs w:val="20"/>
        </w:rPr>
        <w:t xml:space="preserve">that </w:t>
      </w:r>
      <w:r>
        <w:rPr>
          <w:rFonts w:ascii="Arial" w:hAnsi="Arial" w:cs="Arial"/>
          <w:spacing w:val="6"/>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37"/>
          <w:w w:val="90"/>
          <w:sz w:val="20"/>
          <w:szCs w:val="20"/>
        </w:rPr>
        <w:t xml:space="preserve"> </w:t>
      </w:r>
      <w:r>
        <w:rPr>
          <w:rFonts w:ascii="Arial" w:hAnsi="Arial" w:cs="Arial"/>
          <w:spacing w:val="-6"/>
          <w:sz w:val="20"/>
          <w:szCs w:val="20"/>
        </w:rPr>
        <w:t>m</w:t>
      </w:r>
      <w:r>
        <w:rPr>
          <w:rFonts w:ascii="Arial" w:hAnsi="Arial" w:cs="Arial"/>
          <w:sz w:val="20"/>
          <w:szCs w:val="20"/>
        </w:rPr>
        <w:t>ust</w:t>
      </w:r>
      <w:r>
        <w:rPr>
          <w:rFonts w:ascii="Arial" w:hAnsi="Arial" w:cs="Arial"/>
          <w:spacing w:val="27"/>
          <w:sz w:val="20"/>
          <w:szCs w:val="20"/>
        </w:rPr>
        <w:t xml:space="preserve"> </w:t>
      </w:r>
      <w:r>
        <w:rPr>
          <w:rFonts w:ascii="Arial" w:hAnsi="Arial" w:cs="Arial"/>
          <w:sz w:val="20"/>
          <w:szCs w:val="20"/>
        </w:rPr>
        <w:t>c</w:t>
      </w:r>
      <w:r>
        <w:rPr>
          <w:rFonts w:ascii="Arial" w:hAnsi="Arial" w:cs="Arial"/>
          <w:spacing w:val="-5"/>
          <w:sz w:val="20"/>
          <w:szCs w:val="20"/>
        </w:rPr>
        <w:t>ov</w:t>
      </w:r>
      <w:r>
        <w:rPr>
          <w:rFonts w:ascii="Arial" w:hAnsi="Arial" w:cs="Arial"/>
          <w:sz w:val="20"/>
          <w:szCs w:val="20"/>
        </w:rPr>
        <w:t>er</w:t>
      </w:r>
      <w:r>
        <w:rPr>
          <w:rFonts w:ascii="Arial" w:hAnsi="Arial" w:cs="Arial"/>
          <w:spacing w:val="-1"/>
          <w:sz w:val="20"/>
          <w:szCs w:val="20"/>
        </w:rPr>
        <w:t xml:space="preserve"> </w:t>
      </w:r>
      <w:r>
        <w:rPr>
          <w:rFonts w:ascii="Arial" w:hAnsi="Arial" w:cs="Arial"/>
          <w:sz w:val="20"/>
          <w:szCs w:val="20"/>
        </w:rPr>
        <w:t>whi</w:t>
      </w:r>
      <w:r>
        <w:rPr>
          <w:rFonts w:ascii="Arial" w:hAnsi="Arial" w:cs="Arial"/>
          <w:spacing w:val="-5"/>
          <w:sz w:val="20"/>
          <w:szCs w:val="20"/>
        </w:rPr>
        <w:t>c</w:t>
      </w:r>
      <w:r>
        <w:rPr>
          <w:rFonts w:ascii="Arial" w:hAnsi="Arial" w:cs="Arial"/>
          <w:sz w:val="20"/>
          <w:szCs w:val="20"/>
        </w:rPr>
        <w:t>h</w:t>
      </w:r>
      <w:r>
        <w:rPr>
          <w:rFonts w:ascii="Arial" w:hAnsi="Arial" w:cs="Arial"/>
          <w:spacing w:val="26"/>
          <w:sz w:val="20"/>
          <w:szCs w:val="20"/>
        </w:rPr>
        <w:t xml:space="preserve"> </w:t>
      </w:r>
      <w:r>
        <w:rPr>
          <w:rFonts w:ascii="Arial" w:hAnsi="Arial" w:cs="Arial"/>
          <w:sz w:val="20"/>
          <w:szCs w:val="20"/>
        </w:rPr>
        <w:t>relate</w:t>
      </w:r>
      <w:r>
        <w:rPr>
          <w:rFonts w:ascii="Arial" w:hAnsi="Arial" w:cs="Arial"/>
          <w:spacing w:val="18"/>
          <w:sz w:val="20"/>
          <w:szCs w:val="20"/>
        </w:rPr>
        <w:t xml:space="preserve"> </w:t>
      </w:r>
      <w:r>
        <w:rPr>
          <w:rFonts w:ascii="Arial" w:hAnsi="Arial" w:cs="Arial"/>
          <w:sz w:val="20"/>
          <w:szCs w:val="20"/>
        </w:rPr>
        <w:t>to</w:t>
      </w:r>
      <w:r>
        <w:rPr>
          <w:rFonts w:ascii="Arial" w:hAnsi="Arial" w:cs="Arial"/>
          <w:spacing w:val="40"/>
          <w:sz w:val="20"/>
          <w:szCs w:val="20"/>
        </w:rPr>
        <w:t xml:space="preserve"> </w:t>
      </w:r>
      <w:r>
        <w:rPr>
          <w:rFonts w:ascii="Arial" w:hAnsi="Arial" w:cs="Arial"/>
          <w:sz w:val="20"/>
          <w:szCs w:val="20"/>
        </w:rPr>
        <w:t>this</w:t>
      </w:r>
      <w:r>
        <w:rPr>
          <w:rFonts w:ascii="Arial" w:hAnsi="Arial" w:cs="Arial"/>
          <w:spacing w:val="41"/>
          <w:sz w:val="20"/>
          <w:szCs w:val="20"/>
        </w:rPr>
        <w:t xml:space="preserve"> </w:t>
      </w:r>
      <w:r>
        <w:rPr>
          <w:rFonts w:ascii="Arial" w:hAnsi="Arial" w:cs="Arial"/>
          <w:sz w:val="20"/>
          <w:szCs w:val="20"/>
        </w:rPr>
        <w:t>part</w:t>
      </w:r>
      <w:r>
        <w:rPr>
          <w:rFonts w:ascii="Arial" w:hAnsi="Arial" w:cs="Arial"/>
          <w:spacing w:val="49"/>
          <w:sz w:val="20"/>
          <w:szCs w:val="20"/>
        </w:rPr>
        <w:t xml:space="preserve"> </w:t>
      </w:r>
      <w:r>
        <w:rPr>
          <w:rFonts w:ascii="Arial" w:hAnsi="Arial" w:cs="Arial"/>
          <w:sz w:val="20"/>
          <w:szCs w:val="20"/>
        </w:rPr>
        <w:t>of</w:t>
      </w:r>
      <w:r>
        <w:rPr>
          <w:rFonts w:ascii="Arial" w:hAnsi="Arial" w:cs="Arial"/>
          <w:spacing w:val="25"/>
          <w:sz w:val="20"/>
          <w:szCs w:val="20"/>
        </w:rPr>
        <w:t xml:space="preserve"> </w:t>
      </w:r>
      <w:r>
        <w:rPr>
          <w:rFonts w:ascii="Arial" w:hAnsi="Arial" w:cs="Arial"/>
          <w:sz w:val="20"/>
          <w:szCs w:val="20"/>
        </w:rPr>
        <w:t>our treatme</w:t>
      </w:r>
      <w:r>
        <w:rPr>
          <w:rFonts w:ascii="Arial" w:hAnsi="Arial" w:cs="Arial"/>
          <w:spacing w:val="-5"/>
          <w:sz w:val="20"/>
          <w:szCs w:val="20"/>
        </w:rPr>
        <w:t>n</w:t>
      </w:r>
      <w:r>
        <w:rPr>
          <w:rFonts w:ascii="Arial" w:hAnsi="Arial" w:cs="Arial"/>
          <w:sz w:val="20"/>
          <w:szCs w:val="20"/>
        </w:rPr>
        <w:t>t.</w:t>
      </w:r>
      <w:r>
        <w:rPr>
          <w:rFonts w:ascii="Arial" w:hAnsi="Arial" w:cs="Arial"/>
          <w:spacing w:val="45"/>
          <w:sz w:val="20"/>
          <w:szCs w:val="20"/>
        </w:rPr>
        <w:t xml:space="preserve"> </w:t>
      </w:r>
      <w:r>
        <w:rPr>
          <w:rFonts w:ascii="Arial" w:hAnsi="Arial" w:cs="Arial"/>
          <w:sz w:val="20"/>
          <w:szCs w:val="20"/>
        </w:rPr>
        <w:t>During</w:t>
      </w:r>
      <w:r>
        <w:rPr>
          <w:rFonts w:ascii="Arial" w:hAnsi="Arial" w:cs="Arial"/>
          <w:spacing w:val="17"/>
          <w:sz w:val="20"/>
          <w:szCs w:val="20"/>
        </w:rPr>
        <w:t xml:space="preserve"> </w:t>
      </w:r>
      <w:r>
        <w:rPr>
          <w:rFonts w:ascii="Arial" w:hAnsi="Arial" w:cs="Arial"/>
          <w:sz w:val="20"/>
          <w:szCs w:val="20"/>
        </w:rPr>
        <w:t>a</w:t>
      </w:r>
      <w:r>
        <w:rPr>
          <w:rFonts w:ascii="Arial" w:hAnsi="Arial" w:cs="Arial"/>
          <w:spacing w:val="-8"/>
          <w:sz w:val="20"/>
          <w:szCs w:val="20"/>
        </w:rPr>
        <w:t xml:space="preserve"> </w:t>
      </w:r>
      <w:r>
        <w:rPr>
          <w:rFonts w:ascii="Arial" w:hAnsi="Arial" w:cs="Arial"/>
          <w:sz w:val="20"/>
          <w:szCs w:val="20"/>
        </w:rPr>
        <w:t xml:space="preserve">protest, </w:t>
      </w:r>
      <w:r>
        <w:rPr>
          <w:rFonts w:ascii="Arial" w:hAnsi="Arial" w:cs="Arial"/>
          <w:w w:val="93"/>
          <w:sz w:val="20"/>
          <w:szCs w:val="20"/>
        </w:rPr>
        <w:t>organizers</w:t>
      </w:r>
      <w:r>
        <w:rPr>
          <w:rFonts w:ascii="Arial" w:hAnsi="Arial" w:cs="Arial"/>
          <w:spacing w:val="11"/>
          <w:w w:val="93"/>
          <w:sz w:val="20"/>
          <w:szCs w:val="20"/>
        </w:rPr>
        <w:t xml:space="preserve"> </w:t>
      </w:r>
      <w:r>
        <w:rPr>
          <w:rFonts w:ascii="Arial" w:hAnsi="Arial" w:cs="Arial"/>
          <w:sz w:val="20"/>
          <w:szCs w:val="20"/>
        </w:rPr>
        <w:t>and</w:t>
      </w:r>
      <w:r>
        <w:rPr>
          <w:rFonts w:ascii="Arial" w:hAnsi="Arial" w:cs="Arial"/>
          <w:spacing w:val="-8"/>
          <w:sz w:val="20"/>
          <w:szCs w:val="20"/>
        </w:rPr>
        <w:t xml:space="preserve"> </w:t>
      </w:r>
      <w:r>
        <w:rPr>
          <w:rFonts w:ascii="Arial" w:hAnsi="Arial" w:cs="Arial"/>
          <w:w w:val="97"/>
          <w:sz w:val="20"/>
          <w:szCs w:val="20"/>
        </w:rPr>
        <w:t>demonstrators</w:t>
      </w:r>
      <w:r>
        <w:rPr>
          <w:rFonts w:ascii="Arial" w:hAnsi="Arial" w:cs="Arial"/>
          <w:spacing w:val="8"/>
          <w:w w:val="97"/>
          <w:sz w:val="20"/>
          <w:szCs w:val="20"/>
        </w:rPr>
        <w:t xml:space="preserve"> </w:t>
      </w:r>
      <w:r>
        <w:rPr>
          <w:rFonts w:ascii="Arial" w:hAnsi="Arial" w:cs="Arial"/>
          <w:w w:val="99"/>
          <w:sz w:val="20"/>
          <w:szCs w:val="20"/>
        </w:rPr>
        <w:t>mig</w:t>
      </w:r>
      <w:r>
        <w:rPr>
          <w:rFonts w:ascii="Arial" w:hAnsi="Arial" w:cs="Arial"/>
          <w:spacing w:val="-5"/>
          <w:w w:val="99"/>
          <w:sz w:val="20"/>
          <w:szCs w:val="20"/>
        </w:rPr>
        <w:t>h</w:t>
      </w:r>
      <w:r>
        <w:rPr>
          <w:rFonts w:ascii="Arial" w:hAnsi="Arial" w:cs="Arial"/>
          <w:w w:val="139"/>
          <w:sz w:val="20"/>
          <w:szCs w:val="20"/>
        </w:rPr>
        <w:t>t</w:t>
      </w:r>
      <w:r>
        <w:rPr>
          <w:rFonts w:ascii="Arial" w:hAnsi="Arial" w:cs="Arial"/>
          <w:spacing w:val="5"/>
          <w:sz w:val="20"/>
          <w:szCs w:val="20"/>
        </w:rPr>
        <w:t xml:space="preserve"> </w:t>
      </w:r>
      <w:r>
        <w:rPr>
          <w:rFonts w:ascii="Arial" w:hAnsi="Arial" w:cs="Arial"/>
          <w:spacing w:val="-6"/>
          <w:w w:val="99"/>
          <w:sz w:val="20"/>
          <w:szCs w:val="20"/>
        </w:rPr>
        <w:t>w</w:t>
      </w:r>
      <w:r>
        <w:rPr>
          <w:rFonts w:ascii="Arial" w:hAnsi="Arial" w:cs="Arial"/>
          <w:w w:val="94"/>
          <w:sz w:val="20"/>
          <w:szCs w:val="20"/>
        </w:rPr>
        <w:t>a</w:t>
      </w:r>
      <w:r>
        <w:rPr>
          <w:rFonts w:ascii="Arial" w:hAnsi="Arial" w:cs="Arial"/>
          <w:spacing w:val="-5"/>
          <w:w w:val="94"/>
          <w:sz w:val="20"/>
          <w:szCs w:val="20"/>
        </w:rPr>
        <w:t>n</w:t>
      </w:r>
      <w:r>
        <w:rPr>
          <w:rFonts w:ascii="Arial" w:hAnsi="Arial" w:cs="Arial"/>
          <w:w w:val="139"/>
          <w:sz w:val="20"/>
          <w:szCs w:val="20"/>
        </w:rPr>
        <w:t>t</w:t>
      </w:r>
      <w:r>
        <w:rPr>
          <w:rFonts w:ascii="Arial" w:hAnsi="Arial" w:cs="Arial"/>
          <w:spacing w:val="5"/>
          <w:sz w:val="20"/>
          <w:szCs w:val="20"/>
        </w:rPr>
        <w:t xml:space="preserve"> </w:t>
      </w:r>
      <w:r>
        <w:rPr>
          <w:rFonts w:ascii="Arial" w:hAnsi="Arial" w:cs="Arial"/>
          <w:sz w:val="20"/>
          <w:szCs w:val="20"/>
        </w:rPr>
        <w:t>to</w:t>
      </w:r>
      <w:r>
        <w:rPr>
          <w:rFonts w:ascii="Arial" w:hAnsi="Arial" w:cs="Arial"/>
          <w:spacing w:val="13"/>
          <w:sz w:val="20"/>
          <w:szCs w:val="20"/>
        </w:rPr>
        <w:t xml:space="preserve"> </w:t>
      </w:r>
      <w:r>
        <w:rPr>
          <w:rFonts w:ascii="Arial" w:hAnsi="Arial" w:cs="Arial"/>
          <w:sz w:val="20"/>
          <w:szCs w:val="20"/>
        </w:rPr>
        <w:t xml:space="preserve">com- </w:t>
      </w:r>
      <w:proofErr w:type="spellStart"/>
      <w:r>
        <w:rPr>
          <w:rFonts w:ascii="Arial" w:hAnsi="Arial" w:cs="Arial"/>
          <w:spacing w:val="-6"/>
          <w:sz w:val="20"/>
          <w:szCs w:val="20"/>
        </w:rPr>
        <w:t>m</w:t>
      </w:r>
      <w:r>
        <w:rPr>
          <w:rFonts w:ascii="Arial" w:hAnsi="Arial" w:cs="Arial"/>
          <w:sz w:val="20"/>
          <w:szCs w:val="20"/>
        </w:rPr>
        <w:t>unicate</w:t>
      </w:r>
      <w:proofErr w:type="spellEnd"/>
      <w:r>
        <w:rPr>
          <w:rFonts w:ascii="Arial" w:hAnsi="Arial" w:cs="Arial"/>
          <w:sz w:val="20"/>
          <w:szCs w:val="20"/>
        </w:rPr>
        <w:t>,</w:t>
      </w:r>
      <w:r>
        <w:rPr>
          <w:rFonts w:ascii="Arial" w:hAnsi="Arial" w:cs="Arial"/>
          <w:spacing w:val="-22"/>
          <w:sz w:val="20"/>
          <w:szCs w:val="20"/>
        </w:rPr>
        <w:t xml:space="preserve"> </w:t>
      </w:r>
      <w:r>
        <w:rPr>
          <w:rFonts w:ascii="Arial" w:hAnsi="Arial" w:cs="Arial"/>
          <w:sz w:val="20"/>
          <w:szCs w:val="20"/>
        </w:rPr>
        <w:t>either</w:t>
      </w:r>
      <w:r>
        <w:rPr>
          <w:rFonts w:ascii="Arial" w:hAnsi="Arial" w:cs="Arial"/>
          <w:spacing w:val="-7"/>
          <w:sz w:val="20"/>
          <w:szCs w:val="20"/>
        </w:rPr>
        <w:t xml:space="preserve"> </w:t>
      </w:r>
      <w:r>
        <w:rPr>
          <w:rFonts w:ascii="Arial" w:hAnsi="Arial" w:cs="Arial"/>
          <w:w w:val="92"/>
          <w:sz w:val="20"/>
          <w:szCs w:val="20"/>
        </w:rPr>
        <w:t>among</w:t>
      </w:r>
      <w:r>
        <w:rPr>
          <w:rFonts w:ascii="Arial" w:hAnsi="Arial" w:cs="Arial"/>
          <w:spacing w:val="15"/>
          <w:w w:val="92"/>
          <w:sz w:val="20"/>
          <w:szCs w:val="20"/>
        </w:rPr>
        <w:t xml:space="preserve"> </w:t>
      </w:r>
      <w:r>
        <w:rPr>
          <w:rFonts w:ascii="Arial" w:hAnsi="Arial" w:cs="Arial"/>
          <w:w w:val="92"/>
          <w:sz w:val="20"/>
          <w:szCs w:val="20"/>
        </w:rPr>
        <w:t>thems</w:t>
      </w:r>
      <w:r>
        <w:rPr>
          <w:rFonts w:ascii="Arial" w:hAnsi="Arial" w:cs="Arial"/>
          <w:spacing w:val="1"/>
          <w:w w:val="92"/>
          <w:sz w:val="20"/>
          <w:szCs w:val="20"/>
        </w:rPr>
        <w:t>e</w:t>
      </w:r>
      <w:r>
        <w:rPr>
          <w:rFonts w:ascii="Arial" w:hAnsi="Arial" w:cs="Arial"/>
          <w:w w:val="92"/>
          <w:sz w:val="20"/>
          <w:szCs w:val="20"/>
        </w:rPr>
        <w:t>l</w:t>
      </w:r>
      <w:r>
        <w:rPr>
          <w:rFonts w:ascii="Arial" w:hAnsi="Arial" w:cs="Arial"/>
          <w:spacing w:val="-5"/>
          <w:w w:val="92"/>
          <w:sz w:val="20"/>
          <w:szCs w:val="20"/>
        </w:rPr>
        <w:t>v</w:t>
      </w:r>
      <w:r>
        <w:rPr>
          <w:rFonts w:ascii="Arial" w:hAnsi="Arial" w:cs="Arial"/>
          <w:w w:val="92"/>
          <w:sz w:val="20"/>
          <w:szCs w:val="20"/>
        </w:rPr>
        <w:t>es</w:t>
      </w:r>
      <w:r>
        <w:rPr>
          <w:rFonts w:ascii="Arial" w:hAnsi="Arial" w:cs="Arial"/>
          <w:spacing w:val="1"/>
          <w:w w:val="92"/>
          <w:sz w:val="20"/>
          <w:szCs w:val="20"/>
        </w:rPr>
        <w:t xml:space="preserve"> </w:t>
      </w:r>
      <w:r>
        <w:rPr>
          <w:rFonts w:ascii="Arial" w:hAnsi="Arial" w:cs="Arial"/>
          <w:sz w:val="20"/>
          <w:szCs w:val="20"/>
        </w:rPr>
        <w:t>or</w:t>
      </w:r>
      <w:r>
        <w:rPr>
          <w:rFonts w:ascii="Arial" w:hAnsi="Arial" w:cs="Arial"/>
          <w:spacing w:val="-4"/>
          <w:sz w:val="20"/>
          <w:szCs w:val="20"/>
        </w:rPr>
        <w:t xml:space="preserve"> </w:t>
      </w:r>
      <w:r>
        <w:rPr>
          <w:rFonts w:ascii="Arial" w:hAnsi="Arial" w:cs="Arial"/>
          <w:sz w:val="20"/>
          <w:szCs w:val="20"/>
        </w:rPr>
        <w:t>to</w:t>
      </w:r>
      <w:r>
        <w:rPr>
          <w:rFonts w:ascii="Arial" w:hAnsi="Arial" w:cs="Arial"/>
          <w:spacing w:val="6"/>
          <w:sz w:val="20"/>
          <w:szCs w:val="20"/>
        </w:rPr>
        <w:t xml:space="preserve"> </w:t>
      </w:r>
      <w:r>
        <w:rPr>
          <w:rFonts w:ascii="Arial" w:hAnsi="Arial" w:cs="Arial"/>
          <w:w w:val="112"/>
          <w:sz w:val="20"/>
          <w:szCs w:val="20"/>
        </w:rPr>
        <w:t>th</w:t>
      </w:r>
      <w:r>
        <w:rPr>
          <w:rFonts w:ascii="Arial" w:hAnsi="Arial" w:cs="Arial"/>
          <w:w w:val="79"/>
          <w:sz w:val="20"/>
          <w:szCs w:val="20"/>
        </w:rPr>
        <w:t>e</w:t>
      </w:r>
      <w:r>
        <w:rPr>
          <w:rFonts w:ascii="Arial" w:hAnsi="Arial" w:cs="Arial"/>
          <w:spacing w:val="-2"/>
          <w:sz w:val="20"/>
          <w:szCs w:val="20"/>
        </w:rPr>
        <w:t xml:space="preserve"> </w:t>
      </w:r>
      <w:r>
        <w:rPr>
          <w:rFonts w:ascii="Arial" w:hAnsi="Arial" w:cs="Arial"/>
          <w:w w:val="96"/>
          <w:sz w:val="20"/>
          <w:szCs w:val="20"/>
        </w:rPr>
        <w:t>outside</w:t>
      </w:r>
      <w:r>
        <w:rPr>
          <w:rFonts w:ascii="Arial" w:hAnsi="Arial" w:cs="Arial"/>
          <w:spacing w:val="1"/>
          <w:w w:val="96"/>
          <w:sz w:val="20"/>
          <w:szCs w:val="20"/>
        </w:rPr>
        <w:t xml:space="preserve"> </w:t>
      </w:r>
      <w:r>
        <w:rPr>
          <w:rFonts w:ascii="Arial" w:hAnsi="Arial" w:cs="Arial"/>
          <w:spacing w:val="-6"/>
          <w:sz w:val="20"/>
          <w:szCs w:val="20"/>
        </w:rPr>
        <w:t>w</w:t>
      </w:r>
      <w:r>
        <w:rPr>
          <w:rFonts w:ascii="Arial" w:hAnsi="Arial" w:cs="Arial"/>
          <w:sz w:val="20"/>
          <w:szCs w:val="20"/>
        </w:rPr>
        <w:t>orld.</w:t>
      </w:r>
      <w:r>
        <w:rPr>
          <w:rFonts w:ascii="Arial" w:hAnsi="Arial" w:cs="Arial"/>
          <w:spacing w:val="36"/>
          <w:sz w:val="20"/>
          <w:szCs w:val="20"/>
        </w:rPr>
        <w:t xml:space="preserve"> </w:t>
      </w:r>
      <w:r>
        <w:rPr>
          <w:rFonts w:ascii="Arial" w:hAnsi="Arial" w:cs="Arial"/>
          <w:sz w:val="20"/>
          <w:szCs w:val="20"/>
        </w:rPr>
        <w:t>The</w:t>
      </w:r>
      <w:r>
        <w:rPr>
          <w:rFonts w:ascii="Arial" w:hAnsi="Arial" w:cs="Arial"/>
          <w:spacing w:val="-5"/>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 to</w:t>
      </w:r>
      <w:r>
        <w:rPr>
          <w:rFonts w:ascii="Arial" w:hAnsi="Arial" w:cs="Arial"/>
          <w:spacing w:val="21"/>
          <w:sz w:val="20"/>
          <w:szCs w:val="20"/>
        </w:rPr>
        <w:t xml:space="preserve"> </w:t>
      </w:r>
      <w:r>
        <w:rPr>
          <w:rFonts w:ascii="Arial" w:hAnsi="Arial" w:cs="Arial"/>
          <w:sz w:val="20"/>
          <w:szCs w:val="20"/>
        </w:rPr>
        <w:t>the</w:t>
      </w:r>
      <w:r>
        <w:rPr>
          <w:rFonts w:ascii="Arial" w:hAnsi="Arial" w:cs="Arial"/>
          <w:spacing w:val="10"/>
          <w:sz w:val="20"/>
          <w:szCs w:val="20"/>
        </w:rPr>
        <w:t xml:space="preserve"> </w:t>
      </w:r>
      <w:r>
        <w:rPr>
          <w:rFonts w:ascii="Arial" w:hAnsi="Arial" w:cs="Arial"/>
          <w:sz w:val="20"/>
          <w:szCs w:val="20"/>
        </w:rPr>
        <w:t>outside</w:t>
      </w:r>
      <w:r>
        <w:rPr>
          <w:rFonts w:ascii="Arial" w:hAnsi="Arial" w:cs="Arial"/>
          <w:spacing w:val="-12"/>
          <w:sz w:val="20"/>
          <w:szCs w:val="20"/>
        </w:rPr>
        <w:t xml:space="preserve"> </w:t>
      </w:r>
      <w:r>
        <w:rPr>
          <w:rFonts w:ascii="Arial" w:hAnsi="Arial" w:cs="Arial"/>
          <w:spacing w:val="-5"/>
          <w:sz w:val="20"/>
          <w:szCs w:val="20"/>
        </w:rPr>
        <w:t>w</w:t>
      </w:r>
      <w:r>
        <w:rPr>
          <w:rFonts w:ascii="Arial" w:hAnsi="Arial" w:cs="Arial"/>
          <w:sz w:val="20"/>
          <w:szCs w:val="20"/>
        </w:rPr>
        <w:t>orld</w:t>
      </w:r>
      <w:r>
        <w:rPr>
          <w:rFonts w:ascii="Arial" w:hAnsi="Arial" w:cs="Arial"/>
          <w:spacing w:val="18"/>
          <w:sz w:val="20"/>
          <w:szCs w:val="20"/>
        </w:rPr>
        <w:t xml:space="preserve"> </w:t>
      </w:r>
      <w:r>
        <w:rPr>
          <w:rFonts w:ascii="Arial" w:hAnsi="Arial" w:cs="Arial"/>
          <w:sz w:val="20"/>
          <w:szCs w:val="20"/>
        </w:rPr>
        <w:t>can</w:t>
      </w:r>
      <w:r>
        <w:rPr>
          <w:rFonts w:ascii="Arial" w:hAnsi="Arial" w:cs="Arial"/>
          <w:spacing w:val="-13"/>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20"/>
          <w:w w:val="92"/>
          <w:sz w:val="20"/>
          <w:szCs w:val="20"/>
        </w:rPr>
        <w:t xml:space="preserve"> </w:t>
      </w:r>
      <w:r>
        <w:rPr>
          <w:rFonts w:ascii="Arial" w:hAnsi="Arial" w:cs="Arial"/>
          <w:sz w:val="20"/>
          <w:szCs w:val="20"/>
        </w:rPr>
        <w:t>at</w:t>
      </w:r>
      <w:r>
        <w:rPr>
          <w:rFonts w:ascii="Arial" w:hAnsi="Arial" w:cs="Arial"/>
          <w:spacing w:val="21"/>
          <w:sz w:val="20"/>
          <w:szCs w:val="20"/>
        </w:rPr>
        <w:t xml:space="preserve"> </w:t>
      </w:r>
      <w:r>
        <w:rPr>
          <w:rFonts w:ascii="Arial" w:hAnsi="Arial" w:cs="Arial"/>
          <w:sz w:val="20"/>
          <w:szCs w:val="20"/>
        </w:rPr>
        <w:t>least</w:t>
      </w:r>
      <w:r>
        <w:rPr>
          <w:rFonts w:ascii="Arial" w:hAnsi="Arial" w:cs="Arial"/>
          <w:spacing w:val="-11"/>
          <w:sz w:val="20"/>
          <w:szCs w:val="20"/>
        </w:rPr>
        <w:t xml:space="preserve"> </w:t>
      </w:r>
      <w:r>
        <w:rPr>
          <w:rFonts w:ascii="Arial" w:hAnsi="Arial" w:cs="Arial"/>
          <w:spacing w:val="-5"/>
          <w:w w:val="139"/>
          <w:sz w:val="20"/>
          <w:szCs w:val="20"/>
        </w:rPr>
        <w:t>t</w:t>
      </w:r>
      <w:r>
        <w:rPr>
          <w:rFonts w:ascii="Arial" w:hAnsi="Arial" w:cs="Arial"/>
          <w:spacing w:val="-6"/>
          <w:w w:val="99"/>
          <w:sz w:val="20"/>
          <w:szCs w:val="20"/>
        </w:rPr>
        <w:t>w</w:t>
      </w:r>
      <w:r>
        <w:rPr>
          <w:rFonts w:ascii="Arial" w:hAnsi="Arial" w:cs="Arial"/>
          <w:w w:val="89"/>
          <w:sz w:val="20"/>
          <w:szCs w:val="20"/>
        </w:rPr>
        <w:t>o</w:t>
      </w:r>
      <w:r>
        <w:rPr>
          <w:rFonts w:ascii="Arial" w:hAnsi="Arial" w:cs="Arial"/>
          <w:spacing w:val="13"/>
          <w:sz w:val="20"/>
          <w:szCs w:val="20"/>
        </w:rPr>
        <w:t xml:space="preserve"> </w:t>
      </w:r>
      <w:r>
        <w:rPr>
          <w:rFonts w:ascii="Arial" w:hAnsi="Arial" w:cs="Arial"/>
          <w:w w:val="91"/>
          <w:sz w:val="20"/>
          <w:szCs w:val="20"/>
        </w:rPr>
        <w:t>pur</w:t>
      </w:r>
      <w:r>
        <w:rPr>
          <w:rFonts w:ascii="Arial" w:hAnsi="Arial" w:cs="Arial"/>
          <w:spacing w:val="5"/>
          <w:w w:val="91"/>
          <w:sz w:val="20"/>
          <w:szCs w:val="20"/>
        </w:rPr>
        <w:t>p</w:t>
      </w:r>
      <w:r>
        <w:rPr>
          <w:rFonts w:ascii="Arial" w:hAnsi="Arial" w:cs="Arial"/>
          <w:w w:val="91"/>
          <w:sz w:val="20"/>
          <w:szCs w:val="20"/>
        </w:rPr>
        <w:t xml:space="preserve">oses.  </w:t>
      </w:r>
      <w:r>
        <w:rPr>
          <w:rFonts w:ascii="Arial" w:hAnsi="Arial" w:cs="Arial"/>
          <w:w w:val="109"/>
          <w:sz w:val="20"/>
          <w:szCs w:val="20"/>
        </w:rPr>
        <w:t>Th</w:t>
      </w:r>
      <w:r>
        <w:rPr>
          <w:rFonts w:ascii="Arial" w:hAnsi="Arial" w:cs="Arial"/>
          <w:w w:val="79"/>
          <w:sz w:val="20"/>
          <w:szCs w:val="20"/>
        </w:rPr>
        <w:t>e</w:t>
      </w:r>
      <w:r>
        <w:rPr>
          <w:rFonts w:ascii="Arial" w:hAnsi="Arial" w:cs="Arial"/>
          <w:spacing w:val="13"/>
          <w:sz w:val="20"/>
          <w:szCs w:val="20"/>
        </w:rPr>
        <w:t xml:space="preserve"> </w:t>
      </w:r>
      <w:r>
        <w:rPr>
          <w:rFonts w:ascii="Arial" w:hAnsi="Arial" w:cs="Arial"/>
          <w:sz w:val="20"/>
          <w:szCs w:val="20"/>
        </w:rPr>
        <w:t>first</w:t>
      </w:r>
      <w:r>
        <w:rPr>
          <w:rFonts w:ascii="Arial" w:hAnsi="Arial" w:cs="Arial"/>
          <w:spacing w:val="32"/>
          <w:sz w:val="20"/>
          <w:szCs w:val="20"/>
        </w:rPr>
        <w:t xml:space="preserve"> </w:t>
      </w:r>
      <w:r>
        <w:rPr>
          <w:rFonts w:ascii="Arial" w:hAnsi="Arial" w:cs="Arial"/>
          <w:w w:val="89"/>
          <w:sz w:val="20"/>
          <w:szCs w:val="20"/>
        </w:rPr>
        <w:t>one</w:t>
      </w:r>
      <w:r>
        <w:rPr>
          <w:rFonts w:ascii="Arial" w:hAnsi="Arial" w:cs="Arial"/>
          <w:spacing w:val="19"/>
          <w:w w:val="89"/>
          <w:sz w:val="20"/>
          <w:szCs w:val="20"/>
        </w:rPr>
        <w:t xml:space="preserve"> </w:t>
      </w:r>
      <w:r>
        <w:rPr>
          <w:rFonts w:ascii="Arial" w:hAnsi="Arial" w:cs="Arial"/>
          <w:sz w:val="20"/>
          <w:szCs w:val="20"/>
        </w:rPr>
        <w:t>is</w:t>
      </w:r>
      <w:r>
        <w:rPr>
          <w:rFonts w:ascii="Arial" w:hAnsi="Arial" w:cs="Arial"/>
          <w:spacing w:val="1"/>
          <w:sz w:val="20"/>
          <w:szCs w:val="20"/>
        </w:rPr>
        <w:t xml:space="preserve"> </w:t>
      </w:r>
      <w:r>
        <w:rPr>
          <w:rFonts w:ascii="Arial" w:hAnsi="Arial" w:cs="Arial"/>
          <w:sz w:val="20"/>
          <w:szCs w:val="20"/>
        </w:rPr>
        <w:t>simply</w:t>
      </w:r>
      <w:r>
        <w:rPr>
          <w:rFonts w:ascii="Arial" w:hAnsi="Arial" w:cs="Arial"/>
          <w:spacing w:val="14"/>
          <w:sz w:val="20"/>
          <w:szCs w:val="20"/>
        </w:rPr>
        <w:t xml:space="preserve"> </w:t>
      </w:r>
      <w:r>
        <w:rPr>
          <w:rFonts w:ascii="Arial" w:hAnsi="Arial" w:cs="Arial"/>
          <w:w w:val="105"/>
          <w:sz w:val="20"/>
          <w:szCs w:val="20"/>
        </w:rPr>
        <w:t xml:space="preserve">to </w:t>
      </w:r>
      <w:r>
        <w:rPr>
          <w:rFonts w:ascii="Arial" w:hAnsi="Arial" w:cs="Arial"/>
          <w:sz w:val="20"/>
          <w:szCs w:val="20"/>
        </w:rPr>
        <w:t xml:space="preserve">try </w:t>
      </w:r>
      <w:r>
        <w:rPr>
          <w:rFonts w:ascii="Arial" w:hAnsi="Arial" w:cs="Arial"/>
          <w:spacing w:val="8"/>
          <w:sz w:val="20"/>
          <w:szCs w:val="20"/>
        </w:rPr>
        <w:t xml:space="preserve"> </w:t>
      </w:r>
      <w:r>
        <w:rPr>
          <w:rFonts w:ascii="Arial" w:hAnsi="Arial" w:cs="Arial"/>
          <w:sz w:val="20"/>
          <w:szCs w:val="20"/>
        </w:rPr>
        <w:t>to</w:t>
      </w:r>
      <w:r>
        <w:rPr>
          <w:rFonts w:ascii="Arial" w:hAnsi="Arial" w:cs="Arial"/>
          <w:spacing w:val="34"/>
          <w:sz w:val="20"/>
          <w:szCs w:val="20"/>
        </w:rPr>
        <w:t xml:space="preserve"> </w:t>
      </w:r>
      <w:r>
        <w:rPr>
          <w:rFonts w:ascii="Arial" w:hAnsi="Arial" w:cs="Arial"/>
          <w:sz w:val="20"/>
          <w:szCs w:val="20"/>
        </w:rPr>
        <w:t>get</w:t>
      </w:r>
      <w:r>
        <w:rPr>
          <w:rFonts w:ascii="Arial" w:hAnsi="Arial" w:cs="Arial"/>
          <w:spacing w:val="12"/>
          <w:sz w:val="20"/>
          <w:szCs w:val="20"/>
        </w:rPr>
        <w:t xml:space="preserve"> </w:t>
      </w:r>
      <w:r>
        <w:rPr>
          <w:rFonts w:ascii="Arial" w:hAnsi="Arial" w:cs="Arial"/>
          <w:sz w:val="20"/>
          <w:szCs w:val="20"/>
        </w:rPr>
        <w:t>more</w:t>
      </w:r>
      <w:r>
        <w:rPr>
          <w:rFonts w:ascii="Arial" w:hAnsi="Arial" w:cs="Arial"/>
          <w:spacing w:val="-1"/>
          <w:sz w:val="20"/>
          <w:szCs w:val="20"/>
        </w:rPr>
        <w:t xml:space="preserve"> </w:t>
      </w:r>
      <w:r>
        <w:rPr>
          <w:rFonts w:ascii="Arial" w:hAnsi="Arial" w:cs="Arial"/>
          <w:spacing w:val="5"/>
          <w:w w:val="91"/>
          <w:sz w:val="20"/>
          <w:szCs w:val="20"/>
        </w:rPr>
        <w:t>p</w:t>
      </w:r>
      <w:r>
        <w:rPr>
          <w:rFonts w:ascii="Arial" w:hAnsi="Arial" w:cs="Arial"/>
          <w:w w:val="91"/>
          <w:sz w:val="20"/>
          <w:szCs w:val="20"/>
        </w:rPr>
        <w:t>eople</w:t>
      </w:r>
      <w:r>
        <w:rPr>
          <w:rFonts w:ascii="Arial" w:hAnsi="Arial" w:cs="Arial"/>
          <w:spacing w:val="36"/>
          <w:w w:val="91"/>
          <w:sz w:val="20"/>
          <w:szCs w:val="20"/>
        </w:rPr>
        <w:t xml:space="preserve"> </w:t>
      </w:r>
      <w:r>
        <w:rPr>
          <w:rFonts w:ascii="Arial" w:hAnsi="Arial" w:cs="Arial"/>
          <w:sz w:val="20"/>
          <w:szCs w:val="20"/>
        </w:rPr>
        <w:t>to</w:t>
      </w:r>
      <w:r>
        <w:rPr>
          <w:rFonts w:ascii="Arial" w:hAnsi="Arial" w:cs="Arial"/>
          <w:spacing w:val="34"/>
          <w:sz w:val="20"/>
          <w:szCs w:val="20"/>
        </w:rPr>
        <w:t xml:space="preserve"> </w:t>
      </w:r>
      <w:r>
        <w:rPr>
          <w:rFonts w:ascii="Arial" w:hAnsi="Arial" w:cs="Arial"/>
          <w:w w:val="90"/>
          <w:sz w:val="20"/>
          <w:szCs w:val="20"/>
        </w:rPr>
        <w:t>come</w:t>
      </w:r>
      <w:r>
        <w:rPr>
          <w:rFonts w:ascii="Arial" w:hAnsi="Arial" w:cs="Arial"/>
          <w:spacing w:val="32"/>
          <w:w w:val="90"/>
          <w:sz w:val="20"/>
          <w:szCs w:val="20"/>
        </w:rPr>
        <w:t xml:space="preserve"> </w:t>
      </w:r>
      <w:r>
        <w:rPr>
          <w:rFonts w:ascii="Arial" w:hAnsi="Arial" w:cs="Arial"/>
          <w:sz w:val="20"/>
          <w:szCs w:val="20"/>
        </w:rPr>
        <w:t>to</w:t>
      </w:r>
      <w:r>
        <w:rPr>
          <w:rFonts w:ascii="Arial" w:hAnsi="Arial" w:cs="Arial"/>
          <w:spacing w:val="34"/>
          <w:sz w:val="20"/>
          <w:szCs w:val="20"/>
        </w:rPr>
        <w:t xml:space="preserve"> </w:t>
      </w:r>
      <w:r>
        <w:rPr>
          <w:rFonts w:ascii="Arial" w:hAnsi="Arial" w:cs="Arial"/>
          <w:sz w:val="20"/>
          <w:szCs w:val="20"/>
        </w:rPr>
        <w:t>the</w:t>
      </w:r>
      <w:r>
        <w:rPr>
          <w:rFonts w:ascii="Arial" w:hAnsi="Arial" w:cs="Arial"/>
          <w:spacing w:val="23"/>
          <w:sz w:val="20"/>
          <w:szCs w:val="20"/>
        </w:rPr>
        <w:t xml:space="preserve"> </w:t>
      </w:r>
      <w:r>
        <w:rPr>
          <w:rFonts w:ascii="Arial" w:hAnsi="Arial" w:cs="Arial"/>
          <w:sz w:val="20"/>
          <w:szCs w:val="20"/>
        </w:rPr>
        <w:t>demonstration.</w:t>
      </w:r>
      <w:r>
        <w:rPr>
          <w:rFonts w:ascii="Arial" w:hAnsi="Arial" w:cs="Arial"/>
          <w:spacing w:val="53"/>
          <w:sz w:val="20"/>
          <w:szCs w:val="20"/>
        </w:rPr>
        <w:t xml:space="preserve"> </w:t>
      </w:r>
      <w:r>
        <w:rPr>
          <w:rFonts w:ascii="Arial" w:hAnsi="Arial" w:cs="Arial"/>
          <w:sz w:val="20"/>
          <w:szCs w:val="20"/>
        </w:rPr>
        <w:t>The</w:t>
      </w:r>
      <w:r>
        <w:rPr>
          <w:rFonts w:ascii="Arial" w:hAnsi="Arial" w:cs="Arial"/>
          <w:spacing w:val="23"/>
          <w:sz w:val="20"/>
          <w:szCs w:val="20"/>
        </w:rPr>
        <w:t xml:space="preserve"> </w:t>
      </w:r>
      <w:r>
        <w:rPr>
          <w:rFonts w:ascii="Arial" w:hAnsi="Arial" w:cs="Arial"/>
          <w:w w:val="89"/>
          <w:sz w:val="20"/>
          <w:szCs w:val="20"/>
        </w:rPr>
        <w:t>second</w:t>
      </w:r>
      <w:r>
        <w:rPr>
          <w:rFonts w:ascii="Arial" w:hAnsi="Arial" w:cs="Arial"/>
          <w:spacing w:val="32"/>
          <w:w w:val="89"/>
          <w:sz w:val="20"/>
          <w:szCs w:val="20"/>
        </w:rPr>
        <w:t xml:space="preserve"> </w:t>
      </w:r>
      <w:r>
        <w:rPr>
          <w:rFonts w:ascii="Arial" w:hAnsi="Arial" w:cs="Arial"/>
          <w:sz w:val="20"/>
          <w:szCs w:val="20"/>
        </w:rPr>
        <w:t>is</w:t>
      </w:r>
      <w:r>
        <w:rPr>
          <w:rFonts w:ascii="Arial" w:hAnsi="Arial" w:cs="Arial"/>
          <w:spacing w:val="14"/>
          <w:sz w:val="20"/>
          <w:szCs w:val="20"/>
        </w:rPr>
        <w:t xml:space="preserve"> </w:t>
      </w:r>
      <w:r>
        <w:rPr>
          <w:rFonts w:ascii="Arial" w:hAnsi="Arial" w:cs="Arial"/>
          <w:sz w:val="20"/>
          <w:szCs w:val="20"/>
        </w:rPr>
        <w:t>when</w:t>
      </w:r>
      <w:r>
        <w:rPr>
          <w:rFonts w:ascii="Arial" w:hAnsi="Arial" w:cs="Arial"/>
          <w:spacing w:val="-3"/>
          <w:sz w:val="20"/>
          <w:szCs w:val="20"/>
        </w:rPr>
        <w:t xml:space="preserve"> </w:t>
      </w:r>
      <w:r>
        <w:rPr>
          <w:rFonts w:ascii="Arial" w:hAnsi="Arial" w:cs="Arial"/>
          <w:sz w:val="20"/>
          <w:szCs w:val="20"/>
        </w:rPr>
        <w:t>a demonstrator</w:t>
      </w:r>
      <w:r>
        <w:rPr>
          <w:rFonts w:ascii="Arial" w:hAnsi="Arial" w:cs="Arial"/>
          <w:spacing w:val="-11"/>
          <w:sz w:val="20"/>
          <w:szCs w:val="20"/>
        </w:rPr>
        <w:t xml:space="preserve"> </w:t>
      </w:r>
      <w:r>
        <w:rPr>
          <w:rFonts w:ascii="Arial" w:hAnsi="Arial" w:cs="Arial"/>
          <w:spacing w:val="-6"/>
          <w:sz w:val="20"/>
          <w:szCs w:val="20"/>
        </w:rPr>
        <w:t>w</w:t>
      </w:r>
      <w:r>
        <w:rPr>
          <w:rFonts w:ascii="Arial" w:hAnsi="Arial" w:cs="Arial"/>
          <w:sz w:val="20"/>
          <w:szCs w:val="20"/>
        </w:rPr>
        <w:t>a</w:t>
      </w:r>
      <w:r>
        <w:rPr>
          <w:rFonts w:ascii="Arial" w:hAnsi="Arial" w:cs="Arial"/>
          <w:spacing w:val="-5"/>
          <w:sz w:val="20"/>
          <w:szCs w:val="20"/>
        </w:rPr>
        <w:t>n</w:t>
      </w:r>
      <w:r>
        <w:rPr>
          <w:rFonts w:ascii="Arial" w:hAnsi="Arial" w:cs="Arial"/>
          <w:sz w:val="20"/>
          <w:szCs w:val="20"/>
        </w:rPr>
        <w:t>ts</w:t>
      </w:r>
      <w:r>
        <w:rPr>
          <w:rFonts w:ascii="Arial" w:hAnsi="Arial" w:cs="Arial"/>
          <w:spacing w:val="-4"/>
          <w:sz w:val="20"/>
          <w:szCs w:val="20"/>
        </w:rPr>
        <w:t xml:space="preserve"> </w:t>
      </w:r>
      <w:r>
        <w:rPr>
          <w:rFonts w:ascii="Arial" w:hAnsi="Arial" w:cs="Arial"/>
          <w:sz w:val="20"/>
          <w:szCs w:val="20"/>
        </w:rPr>
        <w:t>to</w:t>
      </w:r>
      <w:r>
        <w:rPr>
          <w:rFonts w:ascii="Arial" w:hAnsi="Arial" w:cs="Arial"/>
          <w:spacing w:val="19"/>
          <w:sz w:val="20"/>
          <w:szCs w:val="20"/>
        </w:rPr>
        <w:t xml:space="preserve"> </w:t>
      </w:r>
      <w:r>
        <w:rPr>
          <w:rFonts w:ascii="Arial" w:hAnsi="Arial" w:cs="Arial"/>
          <w:sz w:val="20"/>
          <w:szCs w:val="20"/>
        </w:rPr>
        <w:t>store</w:t>
      </w:r>
      <w:r>
        <w:rPr>
          <w:rFonts w:ascii="Arial" w:hAnsi="Arial" w:cs="Arial"/>
          <w:spacing w:val="-15"/>
          <w:sz w:val="20"/>
          <w:szCs w:val="20"/>
        </w:rPr>
        <w:t xml:space="preserve"> </w:t>
      </w:r>
      <w:r>
        <w:rPr>
          <w:rFonts w:ascii="Arial" w:hAnsi="Arial" w:cs="Arial"/>
          <w:w w:val="95"/>
          <w:sz w:val="20"/>
          <w:szCs w:val="20"/>
        </w:rPr>
        <w:t>som</w:t>
      </w:r>
      <w:r>
        <w:rPr>
          <w:rFonts w:ascii="Arial" w:hAnsi="Arial" w:cs="Arial"/>
          <w:spacing w:val="1"/>
          <w:w w:val="95"/>
          <w:sz w:val="20"/>
          <w:szCs w:val="20"/>
        </w:rPr>
        <w:t>e</w:t>
      </w:r>
      <w:r>
        <w:rPr>
          <w:rFonts w:ascii="Arial" w:hAnsi="Arial" w:cs="Arial"/>
          <w:w w:val="95"/>
          <w:sz w:val="20"/>
          <w:szCs w:val="20"/>
        </w:rPr>
        <w:t>thing</w:t>
      </w:r>
      <w:r>
        <w:rPr>
          <w:rFonts w:ascii="Arial" w:hAnsi="Arial" w:cs="Arial"/>
          <w:spacing w:val="20"/>
          <w:w w:val="95"/>
          <w:sz w:val="20"/>
          <w:szCs w:val="20"/>
        </w:rPr>
        <w:t xml:space="preserve"> </w:t>
      </w:r>
      <w:r>
        <w:rPr>
          <w:rFonts w:ascii="Arial" w:hAnsi="Arial" w:cs="Arial"/>
          <w:sz w:val="20"/>
          <w:szCs w:val="20"/>
        </w:rPr>
        <w:t>for</w:t>
      </w:r>
      <w:r>
        <w:rPr>
          <w:rFonts w:ascii="Arial" w:hAnsi="Arial" w:cs="Arial"/>
          <w:spacing w:val="16"/>
          <w:sz w:val="20"/>
          <w:szCs w:val="20"/>
        </w:rPr>
        <w:t xml:space="preserve"> </w:t>
      </w:r>
      <w:r>
        <w:rPr>
          <w:rFonts w:ascii="Arial" w:hAnsi="Arial" w:cs="Arial"/>
          <w:spacing w:val="6"/>
          <w:sz w:val="20"/>
          <w:szCs w:val="20"/>
        </w:rPr>
        <w:t>p</w:t>
      </w:r>
      <w:r>
        <w:rPr>
          <w:rFonts w:ascii="Arial" w:hAnsi="Arial" w:cs="Arial"/>
          <w:sz w:val="20"/>
          <w:szCs w:val="20"/>
        </w:rPr>
        <w:t>osteri</w:t>
      </w:r>
      <w:r>
        <w:rPr>
          <w:rFonts w:ascii="Arial" w:hAnsi="Arial" w:cs="Arial"/>
          <w:spacing w:val="-5"/>
          <w:sz w:val="20"/>
          <w:szCs w:val="20"/>
        </w:rPr>
        <w:t>t</w:t>
      </w:r>
      <w:r>
        <w:rPr>
          <w:rFonts w:ascii="Arial" w:hAnsi="Arial" w:cs="Arial"/>
          <w:spacing w:val="-16"/>
          <w:sz w:val="20"/>
          <w:szCs w:val="20"/>
        </w:rPr>
        <w:t>y</w:t>
      </w:r>
      <w:r>
        <w:rPr>
          <w:rFonts w:ascii="Arial" w:hAnsi="Arial" w:cs="Arial"/>
          <w:sz w:val="20"/>
          <w:szCs w:val="20"/>
        </w:rPr>
        <w:t>.</w:t>
      </w:r>
      <w:r>
        <w:rPr>
          <w:rFonts w:ascii="Arial" w:hAnsi="Arial" w:cs="Arial"/>
          <w:spacing w:val="42"/>
          <w:sz w:val="20"/>
          <w:szCs w:val="20"/>
        </w:rPr>
        <w:t xml:space="preserve"> </w:t>
      </w:r>
      <w:r>
        <w:rPr>
          <w:rFonts w:ascii="Arial" w:hAnsi="Arial" w:cs="Arial"/>
          <w:sz w:val="20"/>
          <w:szCs w:val="20"/>
        </w:rPr>
        <w:t>This</w:t>
      </w:r>
      <w:r>
        <w:rPr>
          <w:rFonts w:ascii="Arial" w:hAnsi="Arial" w:cs="Arial"/>
          <w:spacing w:val="19"/>
          <w:sz w:val="20"/>
          <w:szCs w:val="20"/>
        </w:rPr>
        <w:t xml:space="preserve"> </w:t>
      </w:r>
      <w:r>
        <w:rPr>
          <w:rFonts w:ascii="Arial" w:hAnsi="Arial" w:cs="Arial"/>
          <w:sz w:val="20"/>
          <w:szCs w:val="20"/>
        </w:rPr>
        <w:t>can</w:t>
      </w:r>
      <w:r>
        <w:rPr>
          <w:rFonts w:ascii="Arial" w:hAnsi="Arial" w:cs="Arial"/>
          <w:spacing w:val="-15"/>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18"/>
          <w:w w:val="89"/>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photo</w:t>
      </w:r>
      <w:r>
        <w:rPr>
          <w:rFonts w:ascii="Arial" w:hAnsi="Arial" w:cs="Arial"/>
          <w:spacing w:val="7"/>
          <w:sz w:val="20"/>
          <w:szCs w:val="20"/>
        </w:rPr>
        <w:t xml:space="preserve"> </w:t>
      </w:r>
      <w:r>
        <w:rPr>
          <w:rFonts w:ascii="Arial" w:hAnsi="Arial" w:cs="Arial"/>
          <w:sz w:val="20"/>
          <w:szCs w:val="20"/>
        </w:rPr>
        <w:t>cap-</w:t>
      </w:r>
    </w:p>
    <w:p w14:paraId="79A6437B" w14:textId="77777777" w:rsidR="009E6749" w:rsidRDefault="009E6749">
      <w:pPr>
        <w:spacing w:after="0"/>
        <w:jc w:val="both"/>
        <w:sectPr w:rsidR="009E6749">
          <w:pgSz w:w="12240" w:h="15840"/>
          <w:pgMar w:top="1480" w:right="1720" w:bottom="1920" w:left="1720" w:header="0" w:footer="1736" w:gutter="0"/>
          <w:cols w:space="720"/>
        </w:sectPr>
      </w:pPr>
    </w:p>
    <w:p w14:paraId="7A77AEBB" w14:textId="77777777" w:rsidR="009E6749" w:rsidRDefault="009E6749">
      <w:pPr>
        <w:spacing w:after="0" w:line="200" w:lineRule="exact"/>
        <w:rPr>
          <w:sz w:val="20"/>
          <w:szCs w:val="20"/>
        </w:rPr>
      </w:pPr>
    </w:p>
    <w:p w14:paraId="5C772F3F" w14:textId="77777777" w:rsidR="009E6749" w:rsidRDefault="009E6749">
      <w:pPr>
        <w:spacing w:after="0" w:line="200" w:lineRule="exact"/>
        <w:rPr>
          <w:sz w:val="20"/>
          <w:szCs w:val="20"/>
        </w:rPr>
      </w:pPr>
    </w:p>
    <w:p w14:paraId="635C72B4" w14:textId="77777777" w:rsidR="009E6749" w:rsidRDefault="009E6749">
      <w:pPr>
        <w:spacing w:after="0" w:line="200" w:lineRule="exact"/>
        <w:rPr>
          <w:sz w:val="20"/>
          <w:szCs w:val="20"/>
        </w:rPr>
      </w:pPr>
    </w:p>
    <w:p w14:paraId="6CA95607" w14:textId="77777777" w:rsidR="009E6749" w:rsidRDefault="009E6749">
      <w:pPr>
        <w:spacing w:after="0" w:line="200" w:lineRule="exact"/>
        <w:rPr>
          <w:sz w:val="20"/>
          <w:szCs w:val="20"/>
        </w:rPr>
      </w:pPr>
    </w:p>
    <w:p w14:paraId="3756474D" w14:textId="77777777" w:rsidR="009E6749" w:rsidRDefault="009E6749">
      <w:pPr>
        <w:spacing w:before="7" w:after="0" w:line="200" w:lineRule="exact"/>
        <w:rPr>
          <w:sz w:val="20"/>
          <w:szCs w:val="20"/>
        </w:rPr>
      </w:pPr>
    </w:p>
    <w:p w14:paraId="03FA1916" w14:textId="77777777" w:rsidR="009E6749" w:rsidRDefault="009E6749">
      <w:pPr>
        <w:spacing w:before="21" w:after="0" w:line="240" w:lineRule="auto"/>
        <w:ind w:left="955" w:right="1011"/>
        <w:jc w:val="both"/>
        <w:rPr>
          <w:rFonts w:ascii="Arial" w:hAnsi="Arial" w:cs="Arial"/>
          <w:sz w:val="20"/>
          <w:szCs w:val="20"/>
        </w:rPr>
      </w:pPr>
      <w:proofErr w:type="spellStart"/>
      <w:r>
        <w:rPr>
          <w:rFonts w:ascii="Arial" w:hAnsi="Arial" w:cs="Arial"/>
          <w:sz w:val="20"/>
          <w:szCs w:val="20"/>
        </w:rPr>
        <w:t>turing</w:t>
      </w:r>
      <w:proofErr w:type="spellEnd"/>
      <w:r>
        <w:rPr>
          <w:rFonts w:ascii="Arial" w:hAnsi="Arial" w:cs="Arial"/>
          <w:spacing w:val="42"/>
          <w:sz w:val="20"/>
          <w:szCs w:val="20"/>
        </w:rPr>
        <w:t xml:space="preserve"> </w:t>
      </w:r>
      <w:r>
        <w:rPr>
          <w:rFonts w:ascii="Arial" w:hAnsi="Arial" w:cs="Arial"/>
          <w:spacing w:val="6"/>
          <w:sz w:val="20"/>
          <w:szCs w:val="20"/>
        </w:rPr>
        <w:t>p</w:t>
      </w:r>
      <w:r>
        <w:rPr>
          <w:rFonts w:ascii="Arial" w:hAnsi="Arial" w:cs="Arial"/>
          <w:sz w:val="20"/>
          <w:szCs w:val="20"/>
        </w:rPr>
        <w:t>olice</w:t>
      </w:r>
      <w:r>
        <w:rPr>
          <w:rFonts w:ascii="Arial" w:hAnsi="Arial" w:cs="Arial"/>
          <w:spacing w:val="-15"/>
          <w:sz w:val="20"/>
          <w:szCs w:val="20"/>
        </w:rPr>
        <w:t xml:space="preserve"> </w:t>
      </w:r>
      <w:r>
        <w:rPr>
          <w:rFonts w:ascii="Arial" w:hAnsi="Arial" w:cs="Arial"/>
          <w:sz w:val="20"/>
          <w:szCs w:val="20"/>
        </w:rPr>
        <w:t>brutali</w:t>
      </w:r>
      <w:r>
        <w:rPr>
          <w:rFonts w:ascii="Arial" w:hAnsi="Arial" w:cs="Arial"/>
          <w:spacing w:val="-4"/>
          <w:sz w:val="20"/>
          <w:szCs w:val="20"/>
        </w:rPr>
        <w:t>t</w:t>
      </w:r>
      <w:r>
        <w:rPr>
          <w:rFonts w:ascii="Arial" w:hAnsi="Arial" w:cs="Arial"/>
          <w:sz w:val="20"/>
          <w:szCs w:val="20"/>
        </w:rPr>
        <w:t xml:space="preserve">y </w:t>
      </w:r>
      <w:r>
        <w:rPr>
          <w:rFonts w:ascii="Arial" w:hAnsi="Arial" w:cs="Arial"/>
          <w:spacing w:val="20"/>
          <w:sz w:val="20"/>
          <w:szCs w:val="20"/>
        </w:rPr>
        <w:t xml:space="preserve"> </w:t>
      </w:r>
      <w:r>
        <w:rPr>
          <w:rFonts w:ascii="Arial" w:hAnsi="Arial" w:cs="Arial"/>
          <w:sz w:val="20"/>
          <w:szCs w:val="20"/>
        </w:rPr>
        <w:t>or</w:t>
      </w:r>
      <w:r>
        <w:rPr>
          <w:rFonts w:ascii="Arial" w:hAnsi="Arial" w:cs="Arial"/>
          <w:spacing w:val="9"/>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part</w:t>
      </w:r>
      <w:r>
        <w:rPr>
          <w:rFonts w:ascii="Arial" w:hAnsi="Arial" w:cs="Arial"/>
          <w:spacing w:val="28"/>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w w:val="98"/>
          <w:sz w:val="20"/>
          <w:szCs w:val="20"/>
        </w:rPr>
        <w:t>pr</w:t>
      </w:r>
      <w:r>
        <w:rPr>
          <w:rFonts w:ascii="Arial" w:hAnsi="Arial" w:cs="Arial"/>
          <w:spacing w:val="6"/>
          <w:w w:val="98"/>
          <w:sz w:val="20"/>
          <w:szCs w:val="20"/>
        </w:rPr>
        <w:t>o</w:t>
      </w:r>
      <w:r>
        <w:rPr>
          <w:rFonts w:ascii="Arial" w:hAnsi="Arial" w:cs="Arial"/>
          <w:w w:val="98"/>
          <w:sz w:val="20"/>
          <w:szCs w:val="20"/>
        </w:rPr>
        <w:t>of-of-demonstration</w:t>
      </w:r>
      <w:r>
        <w:rPr>
          <w:rFonts w:ascii="Arial" w:hAnsi="Arial" w:cs="Arial"/>
          <w:spacing w:val="17"/>
          <w:w w:val="98"/>
          <w:sz w:val="20"/>
          <w:szCs w:val="20"/>
        </w:rPr>
        <w:t xml:space="preserve"> </w:t>
      </w:r>
      <w:r>
        <w:rPr>
          <w:rFonts w:ascii="Arial" w:hAnsi="Arial" w:cs="Arial"/>
          <w:sz w:val="20"/>
          <w:szCs w:val="20"/>
        </w:rPr>
        <w:t>(as</w:t>
      </w:r>
      <w:r>
        <w:rPr>
          <w:rFonts w:ascii="Arial" w:hAnsi="Arial" w:cs="Arial"/>
          <w:spacing w:val="-14"/>
          <w:sz w:val="20"/>
          <w:szCs w:val="20"/>
        </w:rPr>
        <w:t xml:space="preserve"> </w:t>
      </w:r>
      <w:r>
        <w:rPr>
          <w:rFonts w:ascii="Arial" w:hAnsi="Arial" w:cs="Arial"/>
          <w:sz w:val="20"/>
          <w:szCs w:val="20"/>
        </w:rPr>
        <w:t>in</w:t>
      </w:r>
      <w:r>
        <w:rPr>
          <w:rFonts w:ascii="Arial" w:hAnsi="Arial" w:cs="Arial"/>
          <w:spacing w:val="20"/>
          <w:sz w:val="20"/>
          <w:szCs w:val="20"/>
        </w:rPr>
        <w:t xml:space="preserve"> </w:t>
      </w:r>
      <w:r>
        <w:rPr>
          <w:rFonts w:ascii="Arial" w:hAnsi="Arial" w:cs="Arial"/>
          <w:w w:val="94"/>
          <w:sz w:val="20"/>
          <w:szCs w:val="20"/>
        </w:rPr>
        <w:t>Section</w:t>
      </w:r>
      <w:r>
        <w:rPr>
          <w:rFonts w:ascii="Arial" w:hAnsi="Arial" w:cs="Arial"/>
          <w:spacing w:val="16"/>
          <w:w w:val="94"/>
          <w:sz w:val="20"/>
          <w:szCs w:val="20"/>
        </w:rPr>
        <w:t xml:space="preserve"> </w:t>
      </w:r>
      <w:r>
        <w:rPr>
          <w:rFonts w:ascii="Arial" w:hAnsi="Arial" w:cs="Arial"/>
          <w:sz w:val="20"/>
          <w:szCs w:val="20"/>
        </w:rPr>
        <w:t>4).</w:t>
      </w:r>
    </w:p>
    <w:p w14:paraId="2CA118BE" w14:textId="77777777" w:rsidR="009E6749" w:rsidRDefault="009E6749">
      <w:pPr>
        <w:spacing w:before="9" w:after="0" w:line="249" w:lineRule="auto"/>
        <w:ind w:left="955" w:right="916" w:firstLine="299"/>
        <w:jc w:val="both"/>
        <w:rPr>
          <w:rFonts w:ascii="Arial" w:hAnsi="Arial" w:cs="Arial"/>
          <w:sz w:val="20"/>
          <w:szCs w:val="20"/>
        </w:rPr>
      </w:pPr>
      <w:r>
        <w:rPr>
          <w:rFonts w:ascii="Arial" w:hAnsi="Arial" w:cs="Arial"/>
          <w:sz w:val="20"/>
          <w:szCs w:val="20"/>
        </w:rPr>
        <w:t>There</w:t>
      </w:r>
      <w:r>
        <w:rPr>
          <w:rFonts w:ascii="Arial" w:hAnsi="Arial" w:cs="Arial"/>
          <w:spacing w:val="-5"/>
          <w:sz w:val="20"/>
          <w:szCs w:val="20"/>
        </w:rPr>
        <w:t xml:space="preserve"> </w:t>
      </w:r>
      <w:r>
        <w:rPr>
          <w:rFonts w:ascii="Arial" w:hAnsi="Arial" w:cs="Arial"/>
          <w:sz w:val="20"/>
          <w:szCs w:val="20"/>
        </w:rPr>
        <w:t>are</w:t>
      </w:r>
      <w:r>
        <w:rPr>
          <w:rFonts w:ascii="Arial" w:hAnsi="Arial" w:cs="Arial"/>
          <w:spacing w:val="-15"/>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few</w:t>
      </w:r>
      <w:r>
        <w:rPr>
          <w:rFonts w:ascii="Arial" w:hAnsi="Arial" w:cs="Arial"/>
          <w:spacing w:val="-8"/>
          <w:sz w:val="20"/>
          <w:szCs w:val="20"/>
        </w:rPr>
        <w:t xml:space="preserve"> </w:t>
      </w:r>
      <w:r>
        <w:rPr>
          <w:rFonts w:ascii="Arial" w:hAnsi="Arial" w:cs="Arial"/>
          <w:w w:val="95"/>
          <w:sz w:val="20"/>
          <w:szCs w:val="20"/>
        </w:rPr>
        <w:t>problems</w:t>
      </w:r>
      <w:r>
        <w:rPr>
          <w:rFonts w:ascii="Arial" w:hAnsi="Arial" w:cs="Arial"/>
          <w:spacing w:val="14"/>
          <w:w w:val="95"/>
          <w:sz w:val="20"/>
          <w:szCs w:val="20"/>
        </w:rPr>
        <w:t xml:space="preserve"> </w:t>
      </w:r>
      <w:r>
        <w:rPr>
          <w:rFonts w:ascii="Arial" w:hAnsi="Arial" w:cs="Arial"/>
          <w:sz w:val="20"/>
          <w:szCs w:val="20"/>
        </w:rPr>
        <w:t>with</w:t>
      </w:r>
      <w:r>
        <w:rPr>
          <w:rFonts w:ascii="Arial" w:hAnsi="Arial" w:cs="Arial"/>
          <w:spacing w:val="39"/>
          <w:sz w:val="20"/>
          <w:szCs w:val="20"/>
        </w:rPr>
        <w:t xml:space="preserve"> </w:t>
      </w:r>
      <w:r>
        <w:rPr>
          <w:rFonts w:ascii="Arial" w:hAnsi="Arial" w:cs="Arial"/>
          <w:sz w:val="20"/>
          <w:szCs w:val="20"/>
        </w:rPr>
        <w:t>com</w:t>
      </w:r>
      <w:r>
        <w:rPr>
          <w:rFonts w:ascii="Arial" w:hAnsi="Arial" w:cs="Arial"/>
          <w:spacing w:val="-6"/>
          <w:sz w:val="20"/>
          <w:szCs w:val="20"/>
        </w:rPr>
        <w:t>m</w:t>
      </w:r>
      <w:r>
        <w:rPr>
          <w:rFonts w:ascii="Arial" w:hAnsi="Arial" w:cs="Arial"/>
          <w:sz w:val="20"/>
          <w:szCs w:val="20"/>
        </w:rPr>
        <w:t>unication</w:t>
      </w:r>
      <w:r>
        <w:rPr>
          <w:rFonts w:ascii="Arial" w:hAnsi="Arial" w:cs="Arial"/>
          <w:spacing w:val="-17"/>
          <w:sz w:val="20"/>
          <w:szCs w:val="20"/>
        </w:rPr>
        <w:t xml:space="preserve"> </w:t>
      </w:r>
      <w:r>
        <w:rPr>
          <w:rFonts w:ascii="Arial" w:hAnsi="Arial" w:cs="Arial"/>
          <w:sz w:val="20"/>
          <w:szCs w:val="20"/>
        </w:rPr>
        <w:t>during</w:t>
      </w:r>
      <w:r>
        <w:rPr>
          <w:rFonts w:ascii="Arial" w:hAnsi="Arial" w:cs="Arial"/>
          <w:spacing w:val="17"/>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protest.</w:t>
      </w:r>
      <w:r>
        <w:rPr>
          <w:rFonts w:ascii="Arial" w:hAnsi="Arial" w:cs="Arial"/>
          <w:spacing w:val="27"/>
          <w:sz w:val="20"/>
          <w:szCs w:val="20"/>
        </w:rPr>
        <w:t xml:space="preserve"> </w:t>
      </w:r>
      <w:r>
        <w:rPr>
          <w:rFonts w:ascii="Arial" w:hAnsi="Arial" w:cs="Arial"/>
          <w:sz w:val="20"/>
          <w:szCs w:val="20"/>
        </w:rPr>
        <w:t>If</w:t>
      </w:r>
      <w:r>
        <w:rPr>
          <w:rFonts w:ascii="Arial" w:hAnsi="Arial" w:cs="Arial"/>
          <w:spacing w:val="32"/>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 xml:space="preserve">par- </w:t>
      </w:r>
      <w:proofErr w:type="spellStart"/>
      <w:r>
        <w:rPr>
          <w:rFonts w:ascii="Arial" w:hAnsi="Arial" w:cs="Arial"/>
          <w:sz w:val="20"/>
          <w:szCs w:val="20"/>
        </w:rPr>
        <w:t>ticipa</w:t>
      </w:r>
      <w:r>
        <w:rPr>
          <w:rFonts w:ascii="Arial" w:hAnsi="Arial" w:cs="Arial"/>
          <w:spacing w:val="-5"/>
          <w:sz w:val="20"/>
          <w:szCs w:val="20"/>
        </w:rPr>
        <w:t>n</w:t>
      </w:r>
      <w:r>
        <w:rPr>
          <w:rFonts w:ascii="Arial" w:hAnsi="Arial" w:cs="Arial"/>
          <w:sz w:val="20"/>
          <w:szCs w:val="20"/>
        </w:rPr>
        <w:t>ts</w:t>
      </w:r>
      <w:proofErr w:type="spellEnd"/>
      <w:r>
        <w:rPr>
          <w:rFonts w:ascii="Arial" w:hAnsi="Arial" w:cs="Arial"/>
          <w:spacing w:val="20"/>
          <w:sz w:val="20"/>
          <w:szCs w:val="20"/>
        </w:rPr>
        <w:t xml:space="preserve"> </w:t>
      </w:r>
      <w:r>
        <w:rPr>
          <w:rFonts w:ascii="Arial" w:hAnsi="Arial" w:cs="Arial"/>
          <w:w w:val="86"/>
          <w:sz w:val="20"/>
          <w:szCs w:val="20"/>
        </w:rPr>
        <w:t>use</w:t>
      </w:r>
      <w:r>
        <w:rPr>
          <w:rFonts w:ascii="Arial" w:hAnsi="Arial" w:cs="Arial"/>
          <w:spacing w:val="10"/>
          <w:w w:val="86"/>
          <w:sz w:val="20"/>
          <w:szCs w:val="20"/>
        </w:rPr>
        <w:t xml:space="preserve"> </w:t>
      </w:r>
      <w:r>
        <w:rPr>
          <w:rFonts w:ascii="Arial" w:hAnsi="Arial" w:cs="Arial"/>
          <w:sz w:val="20"/>
          <w:szCs w:val="20"/>
        </w:rPr>
        <w:t xml:space="preserve">the </w:t>
      </w:r>
      <w:r>
        <w:rPr>
          <w:rFonts w:ascii="Arial" w:hAnsi="Arial" w:cs="Arial"/>
          <w:w w:val="93"/>
          <w:sz w:val="20"/>
          <w:szCs w:val="20"/>
        </w:rPr>
        <w:t>phone</w:t>
      </w:r>
      <w:r>
        <w:rPr>
          <w:rFonts w:ascii="Arial" w:hAnsi="Arial" w:cs="Arial"/>
          <w:spacing w:val="7"/>
          <w:w w:val="93"/>
          <w:sz w:val="20"/>
          <w:szCs w:val="20"/>
        </w:rPr>
        <w:t xml:space="preserve"> </w:t>
      </w:r>
      <w:r>
        <w:rPr>
          <w:rFonts w:ascii="Arial" w:hAnsi="Arial" w:cs="Arial"/>
          <w:sz w:val="20"/>
          <w:szCs w:val="20"/>
        </w:rPr>
        <w:t>ne</w:t>
      </w:r>
      <w:r>
        <w:rPr>
          <w:rFonts w:ascii="Arial" w:hAnsi="Arial" w:cs="Arial"/>
          <w:spacing w:val="-5"/>
          <w:sz w:val="20"/>
          <w:szCs w:val="20"/>
        </w:rPr>
        <w:t>t</w:t>
      </w:r>
      <w:r>
        <w:rPr>
          <w:rFonts w:ascii="Arial" w:hAnsi="Arial" w:cs="Arial"/>
          <w:spacing w:val="-6"/>
          <w:sz w:val="20"/>
          <w:szCs w:val="20"/>
        </w:rPr>
        <w:t>w</w:t>
      </w:r>
      <w:r>
        <w:rPr>
          <w:rFonts w:ascii="Arial" w:hAnsi="Arial" w:cs="Arial"/>
          <w:sz w:val="20"/>
          <w:szCs w:val="20"/>
        </w:rPr>
        <w:t>ork,</w:t>
      </w:r>
      <w:r>
        <w:rPr>
          <w:rFonts w:ascii="Arial" w:hAnsi="Arial" w:cs="Arial"/>
          <w:spacing w:val="4"/>
          <w:sz w:val="20"/>
          <w:szCs w:val="20"/>
        </w:rPr>
        <w:t xml:space="preserve"> </w:t>
      </w:r>
      <w:r>
        <w:rPr>
          <w:rFonts w:ascii="Arial" w:hAnsi="Arial" w:cs="Arial"/>
          <w:sz w:val="20"/>
          <w:szCs w:val="20"/>
        </w:rPr>
        <w:t>i.e.</w:t>
      </w:r>
      <w:r>
        <w:rPr>
          <w:rFonts w:ascii="Arial" w:hAnsi="Arial" w:cs="Arial"/>
          <w:spacing w:val="-10"/>
          <w:sz w:val="20"/>
          <w:szCs w:val="20"/>
        </w:rPr>
        <w:t xml:space="preserve"> </w:t>
      </w:r>
      <w:r>
        <w:rPr>
          <w:rFonts w:ascii="Arial" w:hAnsi="Arial" w:cs="Arial"/>
          <w:sz w:val="20"/>
          <w:szCs w:val="20"/>
        </w:rPr>
        <w:t>infrastructure</w:t>
      </w:r>
      <w:r>
        <w:rPr>
          <w:rFonts w:ascii="Arial" w:hAnsi="Arial" w:cs="Arial"/>
          <w:spacing w:val="27"/>
          <w:sz w:val="20"/>
          <w:szCs w:val="20"/>
        </w:rPr>
        <w:t xml:space="preserve"> </w:t>
      </w:r>
      <w:r>
        <w:rPr>
          <w:rFonts w:ascii="Arial" w:hAnsi="Arial" w:cs="Arial"/>
          <w:sz w:val="20"/>
          <w:szCs w:val="20"/>
        </w:rPr>
        <w:t>whi</w:t>
      </w:r>
      <w:r>
        <w:rPr>
          <w:rFonts w:ascii="Arial" w:hAnsi="Arial" w:cs="Arial"/>
          <w:spacing w:val="-5"/>
          <w:sz w:val="20"/>
          <w:szCs w:val="20"/>
        </w:rPr>
        <w:t>c</w:t>
      </w:r>
      <w:r>
        <w:rPr>
          <w:rFonts w:ascii="Arial" w:hAnsi="Arial" w:cs="Arial"/>
          <w:sz w:val="20"/>
          <w:szCs w:val="20"/>
        </w:rPr>
        <w:t>h</w:t>
      </w:r>
      <w:r>
        <w:rPr>
          <w:rFonts w:ascii="Arial" w:hAnsi="Arial" w:cs="Arial"/>
          <w:spacing w:val="-3"/>
          <w:sz w:val="20"/>
          <w:szCs w:val="20"/>
        </w:rPr>
        <w:t xml:space="preserve"> </w:t>
      </w:r>
      <w:r>
        <w:rPr>
          <w:rFonts w:ascii="Arial" w:hAnsi="Arial" w:cs="Arial"/>
          <w:sz w:val="20"/>
          <w:szCs w:val="20"/>
        </w:rPr>
        <w:t>is</w:t>
      </w:r>
      <w:r>
        <w:rPr>
          <w:rFonts w:ascii="Arial" w:hAnsi="Arial" w:cs="Arial"/>
          <w:spacing w:val="-10"/>
          <w:sz w:val="20"/>
          <w:szCs w:val="20"/>
        </w:rPr>
        <w:t xml:space="preserve"> </w:t>
      </w:r>
      <w:r>
        <w:rPr>
          <w:rFonts w:ascii="Arial" w:hAnsi="Arial" w:cs="Arial"/>
          <w:w w:val="89"/>
          <w:sz w:val="20"/>
          <w:szCs w:val="20"/>
        </w:rPr>
        <w:t>ge</w:t>
      </w:r>
      <w:r>
        <w:rPr>
          <w:rFonts w:ascii="Arial" w:hAnsi="Arial" w:cs="Arial"/>
          <w:spacing w:val="1"/>
          <w:w w:val="89"/>
          <w:sz w:val="20"/>
          <w:szCs w:val="20"/>
        </w:rPr>
        <w:t>n</w:t>
      </w:r>
      <w:r>
        <w:rPr>
          <w:rFonts w:ascii="Arial" w:hAnsi="Arial" w:cs="Arial"/>
          <w:w w:val="91"/>
          <w:sz w:val="20"/>
          <w:szCs w:val="20"/>
        </w:rPr>
        <w:t>era</w:t>
      </w:r>
      <w:r>
        <w:rPr>
          <w:rFonts w:ascii="Arial" w:hAnsi="Arial" w:cs="Arial"/>
          <w:w w:val="124"/>
          <w:sz w:val="20"/>
          <w:szCs w:val="20"/>
        </w:rPr>
        <w:t>l</w:t>
      </w:r>
      <w:r>
        <w:rPr>
          <w:rFonts w:ascii="Arial" w:hAnsi="Arial" w:cs="Arial"/>
          <w:w w:val="110"/>
          <w:sz w:val="20"/>
          <w:szCs w:val="20"/>
        </w:rPr>
        <w:t>ly</w:t>
      </w:r>
      <w:r>
        <w:rPr>
          <w:rFonts w:ascii="Arial" w:hAnsi="Arial" w:cs="Arial"/>
          <w:spacing w:val="2"/>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 xml:space="preserve">trolled </w:t>
      </w:r>
      <w:r>
        <w:rPr>
          <w:rFonts w:ascii="Arial" w:hAnsi="Arial" w:cs="Arial"/>
          <w:spacing w:val="-5"/>
          <w:sz w:val="20"/>
          <w:szCs w:val="20"/>
        </w:rPr>
        <w:t>b</w:t>
      </w:r>
      <w:r>
        <w:rPr>
          <w:rFonts w:ascii="Arial" w:hAnsi="Arial" w:cs="Arial"/>
          <w:sz w:val="20"/>
          <w:szCs w:val="20"/>
        </w:rPr>
        <w:t>y</w:t>
      </w:r>
      <w:r>
        <w:rPr>
          <w:rFonts w:ascii="Arial" w:hAnsi="Arial" w:cs="Arial"/>
          <w:spacing w:val="25"/>
          <w:sz w:val="20"/>
          <w:szCs w:val="20"/>
        </w:rPr>
        <w:t xml:space="preserve"> </w:t>
      </w:r>
      <w:r>
        <w:rPr>
          <w:rFonts w:ascii="Arial" w:hAnsi="Arial" w:cs="Arial"/>
          <w:sz w:val="20"/>
          <w:szCs w:val="20"/>
        </w:rPr>
        <w:t>the</w:t>
      </w:r>
      <w:r>
        <w:rPr>
          <w:rFonts w:ascii="Arial" w:hAnsi="Arial" w:cs="Arial"/>
          <w:spacing w:val="18"/>
          <w:sz w:val="20"/>
          <w:szCs w:val="20"/>
        </w:rPr>
        <w:t xml:space="preserve"> </w:t>
      </w:r>
      <w:r>
        <w:rPr>
          <w:rFonts w:ascii="Arial" w:hAnsi="Arial" w:cs="Arial"/>
          <w:sz w:val="20"/>
          <w:szCs w:val="20"/>
        </w:rPr>
        <w:t>g</w:t>
      </w:r>
      <w:r>
        <w:rPr>
          <w:rFonts w:ascii="Arial" w:hAnsi="Arial" w:cs="Arial"/>
          <w:spacing w:val="-5"/>
          <w:sz w:val="20"/>
          <w:szCs w:val="20"/>
        </w:rPr>
        <w:t>ov</w:t>
      </w:r>
      <w:r>
        <w:rPr>
          <w:rFonts w:ascii="Arial" w:hAnsi="Arial" w:cs="Arial"/>
          <w:sz w:val="20"/>
          <w:szCs w:val="20"/>
        </w:rPr>
        <w:t>ernme</w:t>
      </w:r>
      <w:r>
        <w:rPr>
          <w:rFonts w:ascii="Arial" w:hAnsi="Arial" w:cs="Arial"/>
          <w:spacing w:val="-5"/>
          <w:sz w:val="20"/>
          <w:szCs w:val="20"/>
        </w:rPr>
        <w:t>n</w:t>
      </w:r>
      <w:r>
        <w:rPr>
          <w:rFonts w:ascii="Arial" w:hAnsi="Arial" w:cs="Arial"/>
          <w:sz w:val="20"/>
          <w:szCs w:val="20"/>
        </w:rPr>
        <w:t>t,</w:t>
      </w:r>
      <w:r>
        <w:rPr>
          <w:rFonts w:ascii="Arial" w:hAnsi="Arial" w:cs="Arial"/>
          <w:spacing w:val="-15"/>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38"/>
          <w:sz w:val="20"/>
          <w:szCs w:val="20"/>
        </w:rPr>
        <w:t xml:space="preserve"> </w:t>
      </w:r>
      <w:r>
        <w:rPr>
          <w:rFonts w:ascii="Arial" w:hAnsi="Arial" w:cs="Arial"/>
          <w:sz w:val="20"/>
          <w:szCs w:val="20"/>
        </w:rPr>
        <w:t>can</w:t>
      </w:r>
      <w:r>
        <w:rPr>
          <w:rFonts w:ascii="Arial" w:hAnsi="Arial" w:cs="Arial"/>
          <w:spacing w:val="-5"/>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28"/>
          <w:w w:val="89"/>
          <w:sz w:val="20"/>
          <w:szCs w:val="20"/>
        </w:rPr>
        <w:t xml:space="preserve"> </w:t>
      </w:r>
      <w:r>
        <w:rPr>
          <w:rFonts w:ascii="Arial" w:hAnsi="Arial" w:cs="Arial"/>
          <w:sz w:val="20"/>
          <w:szCs w:val="20"/>
        </w:rPr>
        <w:t>tra</w:t>
      </w:r>
      <w:r>
        <w:rPr>
          <w:rFonts w:ascii="Arial" w:hAnsi="Arial" w:cs="Arial"/>
          <w:spacing w:val="-5"/>
          <w:sz w:val="20"/>
          <w:szCs w:val="20"/>
        </w:rPr>
        <w:t>ck</w:t>
      </w:r>
      <w:r>
        <w:rPr>
          <w:rFonts w:ascii="Arial" w:hAnsi="Arial" w:cs="Arial"/>
          <w:sz w:val="20"/>
          <w:szCs w:val="20"/>
        </w:rPr>
        <w:t>ed</w:t>
      </w:r>
      <w:r>
        <w:rPr>
          <w:rFonts w:ascii="Arial" w:hAnsi="Arial" w:cs="Arial"/>
          <w:spacing w:val="8"/>
          <w:sz w:val="20"/>
          <w:szCs w:val="20"/>
        </w:rPr>
        <w:t xml:space="preserve"> </w:t>
      </w:r>
      <w:r>
        <w:rPr>
          <w:rFonts w:ascii="Arial" w:hAnsi="Arial" w:cs="Arial"/>
          <w:sz w:val="20"/>
          <w:szCs w:val="20"/>
        </w:rPr>
        <w:t>and</w:t>
      </w:r>
      <w:r>
        <w:rPr>
          <w:rFonts w:ascii="Arial" w:hAnsi="Arial" w:cs="Arial"/>
          <w:spacing w:val="8"/>
          <w:sz w:val="20"/>
          <w:szCs w:val="20"/>
        </w:rPr>
        <w:t xml:space="preserve"> </w:t>
      </w:r>
      <w:r>
        <w:rPr>
          <w:rFonts w:ascii="Arial" w:hAnsi="Arial" w:cs="Arial"/>
          <w:spacing w:val="6"/>
          <w:sz w:val="20"/>
          <w:szCs w:val="20"/>
        </w:rPr>
        <w:t>b</w:t>
      </w:r>
      <w:r>
        <w:rPr>
          <w:rFonts w:ascii="Arial" w:hAnsi="Arial" w:cs="Arial"/>
          <w:sz w:val="20"/>
          <w:szCs w:val="20"/>
        </w:rPr>
        <w:t>ound</w:t>
      </w:r>
      <w:r>
        <w:rPr>
          <w:rFonts w:ascii="Arial" w:hAnsi="Arial" w:cs="Arial"/>
          <w:spacing w:val="3"/>
          <w:sz w:val="20"/>
          <w:szCs w:val="20"/>
        </w:rPr>
        <w:t xml:space="preserve"> </w:t>
      </w:r>
      <w:r>
        <w:rPr>
          <w:rFonts w:ascii="Arial" w:hAnsi="Arial" w:cs="Arial"/>
          <w:sz w:val="20"/>
          <w:szCs w:val="20"/>
        </w:rPr>
        <w:t>to</w:t>
      </w:r>
      <w:r>
        <w:rPr>
          <w:rFonts w:ascii="Arial" w:hAnsi="Arial" w:cs="Arial"/>
          <w:spacing w:val="29"/>
          <w:sz w:val="20"/>
          <w:szCs w:val="20"/>
        </w:rPr>
        <w:t xml:space="preserve"> </w:t>
      </w:r>
      <w:r>
        <w:rPr>
          <w:rFonts w:ascii="Arial" w:hAnsi="Arial" w:cs="Arial"/>
          <w:sz w:val="20"/>
          <w:szCs w:val="20"/>
        </w:rPr>
        <w:t>the</w:t>
      </w:r>
      <w:r>
        <w:rPr>
          <w:rFonts w:ascii="Arial" w:hAnsi="Arial" w:cs="Arial"/>
          <w:spacing w:val="18"/>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w:t>
      </w:r>
      <w:r>
        <w:rPr>
          <w:rFonts w:ascii="Arial" w:hAnsi="Arial" w:cs="Arial"/>
          <w:spacing w:val="15"/>
          <w:sz w:val="20"/>
          <w:szCs w:val="20"/>
        </w:rPr>
        <w:t xml:space="preserve"> </w:t>
      </w:r>
      <w:r>
        <w:rPr>
          <w:rFonts w:ascii="Arial" w:hAnsi="Arial" w:cs="Arial"/>
          <w:spacing w:val="-5"/>
          <w:w w:val="99"/>
          <w:sz w:val="20"/>
          <w:szCs w:val="20"/>
        </w:rPr>
        <w:t>b</w:t>
      </w:r>
      <w:r>
        <w:rPr>
          <w:rFonts w:ascii="Arial" w:hAnsi="Arial" w:cs="Arial"/>
          <w:w w:val="105"/>
          <w:sz w:val="20"/>
          <w:szCs w:val="20"/>
        </w:rPr>
        <w:t xml:space="preserve">y </w:t>
      </w:r>
      <w:r>
        <w:rPr>
          <w:rFonts w:ascii="Arial" w:hAnsi="Arial" w:cs="Arial"/>
          <w:sz w:val="20"/>
          <w:szCs w:val="20"/>
        </w:rPr>
        <w:t>their</w:t>
      </w:r>
      <w:r>
        <w:rPr>
          <w:rFonts w:ascii="Arial" w:hAnsi="Arial" w:cs="Arial"/>
          <w:spacing w:val="25"/>
          <w:sz w:val="20"/>
          <w:szCs w:val="20"/>
        </w:rPr>
        <w:t xml:space="preserve"> </w:t>
      </w:r>
      <w:r>
        <w:rPr>
          <w:rFonts w:ascii="Arial" w:hAnsi="Arial" w:cs="Arial"/>
          <w:sz w:val="20"/>
          <w:szCs w:val="20"/>
        </w:rPr>
        <w:t>phone.</w:t>
      </w:r>
      <w:r>
        <w:rPr>
          <w:rFonts w:ascii="Arial" w:hAnsi="Arial" w:cs="Arial"/>
          <w:spacing w:val="-11"/>
          <w:sz w:val="20"/>
          <w:szCs w:val="20"/>
        </w:rPr>
        <w:t xml:space="preserve"> </w:t>
      </w:r>
      <w:r>
        <w:rPr>
          <w:rFonts w:ascii="Arial" w:hAnsi="Arial" w:cs="Arial"/>
          <w:sz w:val="20"/>
          <w:szCs w:val="20"/>
        </w:rPr>
        <w:t>If</w:t>
      </w:r>
      <w:r>
        <w:rPr>
          <w:rFonts w:ascii="Arial" w:hAnsi="Arial" w:cs="Arial"/>
          <w:spacing w:val="27"/>
          <w:sz w:val="20"/>
          <w:szCs w:val="20"/>
        </w:rPr>
        <w:t xml:space="preserve"> </w:t>
      </w:r>
      <w:r>
        <w:rPr>
          <w:rFonts w:ascii="Arial" w:hAnsi="Arial" w:cs="Arial"/>
          <w:sz w:val="20"/>
          <w:szCs w:val="20"/>
        </w:rPr>
        <w:t>they</w:t>
      </w:r>
      <w:r>
        <w:rPr>
          <w:rFonts w:ascii="Arial" w:hAnsi="Arial" w:cs="Arial"/>
          <w:spacing w:val="6"/>
          <w:sz w:val="20"/>
          <w:szCs w:val="20"/>
        </w:rPr>
        <w:t xml:space="preserve"> </w:t>
      </w:r>
      <w:r>
        <w:rPr>
          <w:rFonts w:ascii="Arial" w:hAnsi="Arial" w:cs="Arial"/>
          <w:w w:val="96"/>
          <w:sz w:val="20"/>
          <w:szCs w:val="20"/>
        </w:rPr>
        <w:t>com</w:t>
      </w:r>
      <w:r>
        <w:rPr>
          <w:rFonts w:ascii="Arial" w:hAnsi="Arial" w:cs="Arial"/>
          <w:spacing w:val="-5"/>
          <w:w w:val="96"/>
          <w:sz w:val="20"/>
          <w:szCs w:val="20"/>
        </w:rPr>
        <w:t>m</w:t>
      </w:r>
      <w:r>
        <w:rPr>
          <w:rFonts w:ascii="Arial" w:hAnsi="Arial" w:cs="Arial"/>
          <w:w w:val="96"/>
          <w:sz w:val="20"/>
          <w:szCs w:val="20"/>
        </w:rPr>
        <w:t>unicate</w:t>
      </w:r>
      <w:r>
        <w:rPr>
          <w:rFonts w:ascii="Arial" w:hAnsi="Arial" w:cs="Arial"/>
          <w:spacing w:val="10"/>
          <w:w w:val="96"/>
          <w:sz w:val="20"/>
          <w:szCs w:val="20"/>
        </w:rPr>
        <w:t xml:space="preserve"> </w:t>
      </w:r>
      <w:r>
        <w:rPr>
          <w:rFonts w:ascii="Arial" w:hAnsi="Arial" w:cs="Arial"/>
          <w:spacing w:val="-5"/>
          <w:sz w:val="20"/>
          <w:szCs w:val="20"/>
        </w:rPr>
        <w:t>ov</w:t>
      </w:r>
      <w:r>
        <w:rPr>
          <w:rFonts w:ascii="Arial" w:hAnsi="Arial" w:cs="Arial"/>
          <w:sz w:val="20"/>
          <w:szCs w:val="20"/>
        </w:rPr>
        <w:t>er</w:t>
      </w:r>
      <w:r>
        <w:rPr>
          <w:rFonts w:ascii="Arial" w:hAnsi="Arial" w:cs="Arial"/>
          <w:spacing w:val="-14"/>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w w:val="93"/>
          <w:sz w:val="20"/>
          <w:szCs w:val="20"/>
        </w:rPr>
        <w:t>phone</w:t>
      </w:r>
      <w:r>
        <w:rPr>
          <w:rFonts w:ascii="Arial" w:hAnsi="Arial" w:cs="Arial"/>
          <w:spacing w:val="10"/>
          <w:w w:val="93"/>
          <w:sz w:val="20"/>
          <w:szCs w:val="20"/>
        </w:rPr>
        <w:t xml:space="preserve"> </w:t>
      </w:r>
      <w:r>
        <w:rPr>
          <w:rFonts w:ascii="Arial" w:hAnsi="Arial" w:cs="Arial"/>
          <w:sz w:val="20"/>
          <w:szCs w:val="20"/>
        </w:rPr>
        <w:t>ne</w:t>
      </w:r>
      <w:r>
        <w:rPr>
          <w:rFonts w:ascii="Arial" w:hAnsi="Arial" w:cs="Arial"/>
          <w:spacing w:val="-5"/>
          <w:sz w:val="20"/>
          <w:szCs w:val="20"/>
        </w:rPr>
        <w:t>tw</w:t>
      </w:r>
      <w:r>
        <w:rPr>
          <w:rFonts w:ascii="Arial" w:hAnsi="Arial" w:cs="Arial"/>
          <w:sz w:val="20"/>
          <w:szCs w:val="20"/>
        </w:rPr>
        <w:t>ork</w:t>
      </w:r>
      <w:r>
        <w:rPr>
          <w:rFonts w:ascii="Arial" w:hAnsi="Arial" w:cs="Arial"/>
          <w:spacing w:val="5"/>
          <w:sz w:val="20"/>
          <w:szCs w:val="20"/>
        </w:rPr>
        <w:t xml:space="preserve"> </w:t>
      </w:r>
      <w:r>
        <w:rPr>
          <w:rFonts w:ascii="Arial" w:hAnsi="Arial" w:cs="Arial"/>
          <w:sz w:val="20"/>
          <w:szCs w:val="20"/>
        </w:rPr>
        <w:t>they</w:t>
      </w:r>
      <w:r>
        <w:rPr>
          <w:rFonts w:ascii="Arial" w:hAnsi="Arial" w:cs="Arial"/>
          <w:spacing w:val="6"/>
          <w:sz w:val="20"/>
          <w:szCs w:val="20"/>
        </w:rPr>
        <w:t xml:space="preserve"> </w:t>
      </w:r>
      <w:r>
        <w:rPr>
          <w:rFonts w:ascii="Arial" w:hAnsi="Arial" w:cs="Arial"/>
          <w:sz w:val="20"/>
          <w:szCs w:val="20"/>
        </w:rPr>
        <w:t>can</w:t>
      </w:r>
      <w:r>
        <w:rPr>
          <w:rFonts w:ascii="Arial" w:hAnsi="Arial" w:cs="Arial"/>
          <w:spacing w:val="-20"/>
          <w:sz w:val="20"/>
          <w:szCs w:val="20"/>
        </w:rPr>
        <w:t xml:space="preserve"> </w:t>
      </w:r>
      <w:r>
        <w:rPr>
          <w:rFonts w:ascii="Arial" w:hAnsi="Arial" w:cs="Arial"/>
          <w:sz w:val="20"/>
          <w:szCs w:val="20"/>
        </w:rPr>
        <w:t>still</w:t>
      </w:r>
      <w:r>
        <w:rPr>
          <w:rFonts w:ascii="Arial" w:hAnsi="Arial" w:cs="Arial"/>
          <w:spacing w:val="38"/>
          <w:sz w:val="20"/>
          <w:szCs w:val="20"/>
        </w:rPr>
        <w:t xml:space="preserve"> </w:t>
      </w:r>
      <w:r>
        <w:rPr>
          <w:rFonts w:ascii="Arial" w:hAnsi="Arial" w:cs="Arial"/>
          <w:w w:val="86"/>
          <w:sz w:val="20"/>
          <w:szCs w:val="20"/>
        </w:rPr>
        <w:t>use</w:t>
      </w:r>
      <w:r>
        <w:rPr>
          <w:rFonts w:ascii="Arial" w:hAnsi="Arial" w:cs="Arial"/>
          <w:spacing w:val="14"/>
          <w:w w:val="86"/>
          <w:sz w:val="20"/>
          <w:szCs w:val="20"/>
        </w:rPr>
        <w:t xml:space="preserve"> </w:t>
      </w:r>
      <w:r>
        <w:rPr>
          <w:rFonts w:ascii="Arial" w:hAnsi="Arial" w:cs="Arial"/>
          <w:sz w:val="20"/>
          <w:szCs w:val="20"/>
        </w:rPr>
        <w:t xml:space="preserve">the </w:t>
      </w:r>
      <w:r>
        <w:rPr>
          <w:rFonts w:ascii="Arial" w:hAnsi="Arial" w:cs="Arial"/>
          <w:w w:val="94"/>
          <w:sz w:val="20"/>
          <w:szCs w:val="20"/>
        </w:rPr>
        <w:t>te</w:t>
      </w:r>
      <w:r>
        <w:rPr>
          <w:rFonts w:ascii="Arial" w:hAnsi="Arial" w:cs="Arial"/>
          <w:spacing w:val="-5"/>
          <w:w w:val="94"/>
          <w:sz w:val="20"/>
          <w:szCs w:val="20"/>
        </w:rPr>
        <w:t>c</w:t>
      </w:r>
      <w:r>
        <w:rPr>
          <w:rFonts w:ascii="Arial" w:hAnsi="Arial" w:cs="Arial"/>
          <w:w w:val="94"/>
          <w:sz w:val="20"/>
          <w:szCs w:val="20"/>
        </w:rPr>
        <w:t>hniques</w:t>
      </w:r>
      <w:r>
        <w:rPr>
          <w:rFonts w:ascii="Arial" w:hAnsi="Arial" w:cs="Arial"/>
          <w:spacing w:val="27"/>
          <w:w w:val="94"/>
          <w:sz w:val="20"/>
          <w:szCs w:val="20"/>
        </w:rPr>
        <w:t xml:space="preserve"> </w:t>
      </w:r>
      <w:r>
        <w:rPr>
          <w:rFonts w:ascii="Arial" w:hAnsi="Arial" w:cs="Arial"/>
          <w:sz w:val="20"/>
          <w:szCs w:val="20"/>
        </w:rPr>
        <w:t>outlined</w:t>
      </w:r>
      <w:r>
        <w:rPr>
          <w:rFonts w:ascii="Arial" w:hAnsi="Arial" w:cs="Arial"/>
          <w:spacing w:val="21"/>
          <w:sz w:val="20"/>
          <w:szCs w:val="20"/>
        </w:rPr>
        <w:t xml:space="preserve"> </w:t>
      </w:r>
      <w:r>
        <w:rPr>
          <w:rFonts w:ascii="Arial" w:hAnsi="Arial" w:cs="Arial"/>
          <w:sz w:val="20"/>
          <w:szCs w:val="20"/>
        </w:rPr>
        <w:t>in</w:t>
      </w:r>
      <w:r>
        <w:rPr>
          <w:rFonts w:ascii="Arial" w:hAnsi="Arial" w:cs="Arial"/>
          <w:spacing w:val="29"/>
          <w:sz w:val="20"/>
          <w:szCs w:val="20"/>
        </w:rPr>
        <w:t xml:space="preserve"> </w:t>
      </w:r>
      <w:r>
        <w:rPr>
          <w:rFonts w:ascii="Arial" w:hAnsi="Arial" w:cs="Arial"/>
          <w:sz w:val="20"/>
          <w:szCs w:val="20"/>
        </w:rPr>
        <w:t>Section</w:t>
      </w:r>
      <w:r>
        <w:rPr>
          <w:rFonts w:ascii="Arial" w:hAnsi="Arial" w:cs="Arial"/>
          <w:spacing w:val="-19"/>
          <w:sz w:val="20"/>
          <w:szCs w:val="20"/>
        </w:rPr>
        <w:t xml:space="preserve"> </w:t>
      </w:r>
      <w:r>
        <w:rPr>
          <w:rFonts w:ascii="Arial" w:hAnsi="Arial" w:cs="Arial"/>
          <w:sz w:val="20"/>
          <w:szCs w:val="20"/>
        </w:rPr>
        <w:t>2.</w:t>
      </w:r>
      <w:r>
        <w:rPr>
          <w:rFonts w:ascii="Arial" w:hAnsi="Arial" w:cs="Arial"/>
          <w:spacing w:val="47"/>
          <w:sz w:val="20"/>
          <w:szCs w:val="20"/>
        </w:rPr>
        <w:t xml:space="preserve"> </w:t>
      </w:r>
      <w:r>
        <w:rPr>
          <w:rFonts w:ascii="Arial" w:hAnsi="Arial" w:cs="Arial"/>
          <w:sz w:val="20"/>
          <w:szCs w:val="20"/>
        </w:rPr>
        <w:t>H</w:t>
      </w:r>
      <w:r>
        <w:rPr>
          <w:rFonts w:ascii="Arial" w:hAnsi="Arial" w:cs="Arial"/>
          <w:spacing w:val="-5"/>
          <w:sz w:val="20"/>
          <w:szCs w:val="20"/>
        </w:rPr>
        <w:t>o</w:t>
      </w:r>
      <w:r>
        <w:rPr>
          <w:rFonts w:ascii="Arial" w:hAnsi="Arial" w:cs="Arial"/>
          <w:spacing w:val="-6"/>
          <w:sz w:val="20"/>
          <w:szCs w:val="20"/>
        </w:rPr>
        <w:t>w</w:t>
      </w:r>
      <w:r>
        <w:rPr>
          <w:rFonts w:ascii="Arial" w:hAnsi="Arial" w:cs="Arial"/>
          <w:sz w:val="20"/>
          <w:szCs w:val="20"/>
        </w:rPr>
        <w:t>e</w:t>
      </w:r>
      <w:r>
        <w:rPr>
          <w:rFonts w:ascii="Arial" w:hAnsi="Arial" w:cs="Arial"/>
          <w:spacing w:val="-5"/>
          <w:sz w:val="20"/>
          <w:szCs w:val="20"/>
        </w:rPr>
        <w:t>v</w:t>
      </w:r>
      <w:r>
        <w:rPr>
          <w:rFonts w:ascii="Arial" w:hAnsi="Arial" w:cs="Arial"/>
          <w:sz w:val="20"/>
          <w:szCs w:val="20"/>
        </w:rPr>
        <w:t>er,</w:t>
      </w:r>
      <w:r>
        <w:rPr>
          <w:rFonts w:ascii="Arial" w:hAnsi="Arial" w:cs="Arial"/>
          <w:spacing w:val="-20"/>
          <w:sz w:val="20"/>
          <w:szCs w:val="20"/>
        </w:rPr>
        <w:t xml:space="preserve"> </w:t>
      </w:r>
      <w:r>
        <w:rPr>
          <w:rFonts w:ascii="Arial" w:hAnsi="Arial" w:cs="Arial"/>
          <w:sz w:val="20"/>
          <w:szCs w:val="20"/>
        </w:rPr>
        <w:t>if</w:t>
      </w:r>
      <w:r>
        <w:rPr>
          <w:rFonts w:ascii="Arial" w:hAnsi="Arial" w:cs="Arial"/>
          <w:spacing w:val="35"/>
          <w:sz w:val="20"/>
          <w:szCs w:val="20"/>
        </w:rPr>
        <w:t xml:space="preserve"> </w:t>
      </w:r>
      <w:r>
        <w:rPr>
          <w:rFonts w:ascii="Arial" w:hAnsi="Arial" w:cs="Arial"/>
          <w:sz w:val="20"/>
          <w:szCs w:val="20"/>
        </w:rPr>
        <w:t>they</w:t>
      </w:r>
      <w:r>
        <w:rPr>
          <w:rFonts w:ascii="Arial" w:hAnsi="Arial" w:cs="Arial"/>
          <w:spacing w:val="20"/>
          <w:sz w:val="20"/>
          <w:szCs w:val="20"/>
        </w:rPr>
        <w:t xml:space="preserve"> </w:t>
      </w:r>
      <w:r>
        <w:rPr>
          <w:rFonts w:ascii="Arial" w:hAnsi="Arial" w:cs="Arial"/>
          <w:sz w:val="20"/>
          <w:szCs w:val="20"/>
        </w:rPr>
        <w:t>do</w:t>
      </w:r>
      <w:r>
        <w:rPr>
          <w:rFonts w:ascii="Arial" w:hAnsi="Arial" w:cs="Arial"/>
          <w:spacing w:val="7"/>
          <w:sz w:val="20"/>
          <w:szCs w:val="20"/>
        </w:rPr>
        <w:t xml:space="preserve"> </w:t>
      </w:r>
      <w:r>
        <w:rPr>
          <w:rFonts w:ascii="Arial" w:hAnsi="Arial" w:cs="Arial"/>
          <w:sz w:val="20"/>
          <w:szCs w:val="20"/>
        </w:rPr>
        <w:t>not</w:t>
      </w:r>
      <w:r>
        <w:rPr>
          <w:rFonts w:ascii="Arial" w:hAnsi="Arial" w:cs="Arial"/>
          <w:spacing w:val="28"/>
          <w:sz w:val="20"/>
          <w:szCs w:val="20"/>
        </w:rPr>
        <w:t xml:space="preserve"> </w:t>
      </w:r>
      <w:r>
        <w:rPr>
          <w:rFonts w:ascii="Arial" w:hAnsi="Arial" w:cs="Arial"/>
          <w:spacing w:val="-6"/>
          <w:w w:val="99"/>
          <w:sz w:val="20"/>
          <w:szCs w:val="20"/>
        </w:rPr>
        <w:t>w</w:t>
      </w:r>
      <w:r>
        <w:rPr>
          <w:rFonts w:ascii="Arial" w:hAnsi="Arial" w:cs="Arial"/>
          <w:w w:val="94"/>
          <w:sz w:val="20"/>
          <w:szCs w:val="20"/>
        </w:rPr>
        <w:t>a</w:t>
      </w:r>
      <w:r>
        <w:rPr>
          <w:rFonts w:ascii="Arial" w:hAnsi="Arial" w:cs="Arial"/>
          <w:spacing w:val="-5"/>
          <w:w w:val="94"/>
          <w:sz w:val="20"/>
          <w:szCs w:val="20"/>
        </w:rPr>
        <w:t>n</w:t>
      </w:r>
      <w:r>
        <w:rPr>
          <w:rFonts w:ascii="Arial" w:hAnsi="Arial" w:cs="Arial"/>
          <w:w w:val="139"/>
          <w:sz w:val="20"/>
          <w:szCs w:val="20"/>
        </w:rPr>
        <w:t>t</w:t>
      </w:r>
      <w:r>
        <w:rPr>
          <w:rFonts w:ascii="Arial" w:hAnsi="Arial" w:cs="Arial"/>
          <w:spacing w:val="20"/>
          <w:sz w:val="20"/>
          <w:szCs w:val="20"/>
        </w:rPr>
        <w:t xml:space="preserve"> </w:t>
      </w:r>
      <w:r>
        <w:rPr>
          <w:rFonts w:ascii="Arial" w:hAnsi="Arial" w:cs="Arial"/>
          <w:sz w:val="20"/>
          <w:szCs w:val="20"/>
        </w:rPr>
        <w:t>to</w:t>
      </w:r>
      <w:r>
        <w:rPr>
          <w:rFonts w:ascii="Arial" w:hAnsi="Arial" w:cs="Arial"/>
          <w:spacing w:val="28"/>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27"/>
          <w:w w:val="89"/>
          <w:sz w:val="20"/>
          <w:szCs w:val="20"/>
        </w:rPr>
        <w:t xml:space="preserve"> </w:t>
      </w:r>
      <w:r>
        <w:rPr>
          <w:rFonts w:ascii="Arial" w:hAnsi="Arial" w:cs="Arial"/>
          <w:sz w:val="20"/>
          <w:szCs w:val="20"/>
        </w:rPr>
        <w:t>tra</w:t>
      </w:r>
      <w:r>
        <w:rPr>
          <w:rFonts w:ascii="Arial" w:hAnsi="Arial" w:cs="Arial"/>
          <w:spacing w:val="-5"/>
          <w:sz w:val="20"/>
          <w:szCs w:val="20"/>
        </w:rPr>
        <w:t>ck</w:t>
      </w:r>
      <w:r>
        <w:rPr>
          <w:rFonts w:ascii="Arial" w:hAnsi="Arial" w:cs="Arial"/>
          <w:sz w:val="20"/>
          <w:szCs w:val="20"/>
        </w:rPr>
        <w:t>ed, there</w:t>
      </w:r>
      <w:r>
        <w:rPr>
          <w:rFonts w:ascii="Arial" w:hAnsi="Arial" w:cs="Arial"/>
          <w:spacing w:val="-3"/>
          <w:sz w:val="20"/>
          <w:szCs w:val="20"/>
        </w:rPr>
        <w:t xml:space="preserve"> </w:t>
      </w:r>
      <w:r>
        <w:rPr>
          <w:rFonts w:ascii="Arial" w:hAnsi="Arial" w:cs="Arial"/>
          <w:sz w:val="20"/>
          <w:szCs w:val="20"/>
        </w:rPr>
        <w:t>are</w:t>
      </w:r>
      <w:r>
        <w:rPr>
          <w:rFonts w:ascii="Arial" w:hAnsi="Arial" w:cs="Arial"/>
          <w:spacing w:val="-15"/>
          <w:sz w:val="20"/>
          <w:szCs w:val="20"/>
        </w:rPr>
        <w:t xml:space="preserve"> </w:t>
      </w:r>
      <w:r>
        <w:rPr>
          <w:rFonts w:ascii="Arial" w:hAnsi="Arial" w:cs="Arial"/>
          <w:spacing w:val="-5"/>
          <w:w w:val="139"/>
          <w:sz w:val="20"/>
          <w:szCs w:val="20"/>
        </w:rPr>
        <w:t>t</w:t>
      </w:r>
      <w:r>
        <w:rPr>
          <w:rFonts w:ascii="Arial" w:hAnsi="Arial" w:cs="Arial"/>
          <w:spacing w:val="-6"/>
          <w:w w:val="99"/>
          <w:sz w:val="20"/>
          <w:szCs w:val="20"/>
        </w:rPr>
        <w:t>w</w:t>
      </w:r>
      <w:r>
        <w:rPr>
          <w:rFonts w:ascii="Arial" w:hAnsi="Arial" w:cs="Arial"/>
          <w:w w:val="89"/>
          <w:sz w:val="20"/>
          <w:szCs w:val="20"/>
        </w:rPr>
        <w:t>o</w:t>
      </w:r>
      <w:r>
        <w:rPr>
          <w:rFonts w:ascii="Arial" w:hAnsi="Arial" w:cs="Arial"/>
          <w:spacing w:val="11"/>
          <w:sz w:val="20"/>
          <w:szCs w:val="20"/>
        </w:rPr>
        <w:t xml:space="preserve"> </w:t>
      </w:r>
      <w:r>
        <w:rPr>
          <w:rFonts w:ascii="Arial" w:hAnsi="Arial" w:cs="Arial"/>
          <w:sz w:val="20"/>
          <w:szCs w:val="20"/>
        </w:rPr>
        <w:t>options:</w:t>
      </w:r>
    </w:p>
    <w:p w14:paraId="3B3EE9E5" w14:textId="77777777" w:rsidR="009E6749" w:rsidRDefault="009E6749">
      <w:pPr>
        <w:spacing w:before="8" w:after="0" w:line="100" w:lineRule="exact"/>
        <w:rPr>
          <w:sz w:val="10"/>
          <w:szCs w:val="10"/>
        </w:rPr>
      </w:pPr>
    </w:p>
    <w:p w14:paraId="779FCADB" w14:textId="77777777" w:rsidR="009E6749" w:rsidRDefault="009E6749">
      <w:pPr>
        <w:spacing w:after="0" w:line="249" w:lineRule="auto"/>
        <w:ind w:left="1454" w:right="916" w:hanging="255"/>
        <w:rPr>
          <w:rFonts w:ascii="Arial" w:hAnsi="Arial" w:cs="Arial"/>
          <w:sz w:val="20"/>
          <w:szCs w:val="20"/>
        </w:rPr>
      </w:pPr>
      <w:r>
        <w:rPr>
          <w:rFonts w:ascii="Arial" w:hAnsi="Arial" w:cs="Arial"/>
          <w:sz w:val="20"/>
          <w:szCs w:val="20"/>
        </w:rPr>
        <w:t>1.</w:t>
      </w:r>
      <w:r>
        <w:rPr>
          <w:rFonts w:ascii="Arial" w:hAnsi="Arial" w:cs="Arial"/>
          <w:spacing w:val="31"/>
          <w:sz w:val="20"/>
          <w:szCs w:val="20"/>
        </w:rPr>
        <w:t xml:space="preserve"> </w:t>
      </w:r>
      <w:r>
        <w:rPr>
          <w:rFonts w:ascii="Arial" w:hAnsi="Arial" w:cs="Arial"/>
          <w:sz w:val="20"/>
          <w:szCs w:val="20"/>
        </w:rPr>
        <w:t xml:space="preserve">they </w:t>
      </w:r>
      <w:r>
        <w:rPr>
          <w:rFonts w:ascii="Arial" w:hAnsi="Arial" w:cs="Arial"/>
          <w:spacing w:val="-5"/>
          <w:sz w:val="20"/>
          <w:szCs w:val="20"/>
        </w:rPr>
        <w:t>m</w:t>
      </w:r>
      <w:r>
        <w:rPr>
          <w:rFonts w:ascii="Arial" w:hAnsi="Arial" w:cs="Arial"/>
          <w:sz w:val="20"/>
          <w:szCs w:val="20"/>
        </w:rPr>
        <w:t>ust</w:t>
      </w:r>
      <w:r>
        <w:rPr>
          <w:rFonts w:ascii="Arial" w:hAnsi="Arial" w:cs="Arial"/>
          <w:spacing w:val="-4"/>
          <w:sz w:val="20"/>
          <w:szCs w:val="20"/>
        </w:rPr>
        <w:t xml:space="preserve"> </w:t>
      </w:r>
      <w:r>
        <w:rPr>
          <w:rFonts w:ascii="Arial" w:hAnsi="Arial" w:cs="Arial"/>
          <w:w w:val="86"/>
          <w:sz w:val="20"/>
          <w:szCs w:val="20"/>
        </w:rPr>
        <w:t>use</w:t>
      </w:r>
      <w:r>
        <w:rPr>
          <w:rFonts w:ascii="Arial" w:hAnsi="Arial" w:cs="Arial"/>
          <w:spacing w:val="8"/>
          <w:w w:val="86"/>
          <w:sz w:val="20"/>
          <w:szCs w:val="20"/>
        </w:rPr>
        <w:t xml:space="preserve"> </w:t>
      </w:r>
      <w:r>
        <w:rPr>
          <w:rFonts w:ascii="Arial" w:hAnsi="Arial" w:cs="Arial"/>
          <w:sz w:val="20"/>
          <w:szCs w:val="20"/>
        </w:rPr>
        <w:t>another</w:t>
      </w:r>
      <w:r>
        <w:rPr>
          <w:rFonts w:ascii="Arial" w:hAnsi="Arial" w:cs="Arial"/>
          <w:spacing w:val="-20"/>
          <w:sz w:val="20"/>
          <w:szCs w:val="20"/>
        </w:rPr>
        <w:t xml:space="preserve"> </w:t>
      </w:r>
      <w:r>
        <w:rPr>
          <w:rFonts w:ascii="Arial" w:hAnsi="Arial" w:cs="Arial"/>
          <w:sz w:val="20"/>
          <w:szCs w:val="20"/>
        </w:rPr>
        <w:t>ne</w:t>
      </w:r>
      <w:r>
        <w:rPr>
          <w:rFonts w:ascii="Arial" w:hAnsi="Arial" w:cs="Arial"/>
          <w:spacing w:val="-5"/>
          <w:sz w:val="20"/>
          <w:szCs w:val="20"/>
        </w:rPr>
        <w:t>tw</w:t>
      </w:r>
      <w:r>
        <w:rPr>
          <w:rFonts w:ascii="Arial" w:hAnsi="Arial" w:cs="Arial"/>
          <w:sz w:val="20"/>
          <w:szCs w:val="20"/>
        </w:rPr>
        <w:t>ork</w:t>
      </w:r>
      <w:r>
        <w:rPr>
          <w:rFonts w:ascii="Arial" w:hAnsi="Arial" w:cs="Arial"/>
          <w:spacing w:val="-1"/>
          <w:sz w:val="20"/>
          <w:szCs w:val="20"/>
        </w:rPr>
        <w:t xml:space="preserve"> </w:t>
      </w:r>
      <w:r>
        <w:rPr>
          <w:rFonts w:ascii="Arial" w:hAnsi="Arial" w:cs="Arial"/>
          <w:sz w:val="20"/>
          <w:szCs w:val="20"/>
        </w:rPr>
        <w:t>infrastructure</w:t>
      </w:r>
      <w:r>
        <w:rPr>
          <w:rFonts w:ascii="Arial" w:hAnsi="Arial" w:cs="Arial"/>
          <w:spacing w:val="24"/>
          <w:sz w:val="20"/>
          <w:szCs w:val="20"/>
        </w:rPr>
        <w:t xml:space="preserve"> </w:t>
      </w:r>
      <w:r>
        <w:rPr>
          <w:rFonts w:ascii="Arial" w:hAnsi="Arial" w:cs="Arial"/>
          <w:sz w:val="20"/>
          <w:szCs w:val="20"/>
        </w:rPr>
        <w:t>that</w:t>
      </w:r>
      <w:r>
        <w:rPr>
          <w:rFonts w:ascii="Arial" w:hAnsi="Arial" w:cs="Arial"/>
          <w:spacing w:val="30"/>
          <w:sz w:val="20"/>
          <w:szCs w:val="20"/>
        </w:rPr>
        <w:t xml:space="preserve"> </w:t>
      </w:r>
      <w:r>
        <w:rPr>
          <w:rFonts w:ascii="Arial" w:hAnsi="Arial" w:cs="Arial"/>
          <w:sz w:val="20"/>
          <w:szCs w:val="20"/>
        </w:rPr>
        <w:t>is</w:t>
      </w:r>
      <w:r>
        <w:rPr>
          <w:rFonts w:ascii="Arial" w:hAnsi="Arial" w:cs="Arial"/>
          <w:spacing w:val="-12"/>
          <w:sz w:val="20"/>
          <w:szCs w:val="20"/>
        </w:rPr>
        <w:t xml:space="preserve"> </w:t>
      </w:r>
      <w:r>
        <w:rPr>
          <w:rFonts w:ascii="Arial" w:hAnsi="Arial" w:cs="Arial"/>
          <w:sz w:val="20"/>
          <w:szCs w:val="20"/>
        </w:rPr>
        <w:t>not</w:t>
      </w:r>
      <w:r>
        <w:rPr>
          <w:rFonts w:ascii="Arial" w:hAnsi="Arial" w:cs="Arial"/>
          <w:spacing w:val="8"/>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trolled</w:t>
      </w:r>
      <w:r>
        <w:rPr>
          <w:rFonts w:ascii="Arial" w:hAnsi="Arial" w:cs="Arial"/>
          <w:spacing w:val="-9"/>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4"/>
          <w:sz w:val="20"/>
          <w:szCs w:val="20"/>
        </w:rPr>
        <w:t xml:space="preserve"> </w:t>
      </w:r>
      <w:r>
        <w:rPr>
          <w:rFonts w:ascii="Arial" w:hAnsi="Arial" w:cs="Arial"/>
          <w:sz w:val="20"/>
          <w:szCs w:val="20"/>
        </w:rPr>
        <w:t>the g</w:t>
      </w:r>
      <w:r>
        <w:rPr>
          <w:rFonts w:ascii="Arial" w:hAnsi="Arial" w:cs="Arial"/>
          <w:spacing w:val="-5"/>
          <w:sz w:val="20"/>
          <w:szCs w:val="20"/>
        </w:rPr>
        <w:t>ov</w:t>
      </w:r>
      <w:r>
        <w:rPr>
          <w:rFonts w:ascii="Arial" w:hAnsi="Arial" w:cs="Arial"/>
          <w:sz w:val="20"/>
          <w:szCs w:val="20"/>
        </w:rPr>
        <w:t>ernme</w:t>
      </w:r>
      <w:r>
        <w:rPr>
          <w:rFonts w:ascii="Arial" w:hAnsi="Arial" w:cs="Arial"/>
          <w:spacing w:val="-5"/>
          <w:sz w:val="20"/>
          <w:szCs w:val="20"/>
        </w:rPr>
        <w:t>n</w:t>
      </w:r>
      <w:r>
        <w:rPr>
          <w:rFonts w:ascii="Arial" w:hAnsi="Arial" w:cs="Arial"/>
          <w:sz w:val="20"/>
          <w:szCs w:val="20"/>
        </w:rPr>
        <w:t>t,</w:t>
      </w:r>
    </w:p>
    <w:p w14:paraId="48363D80" w14:textId="77777777" w:rsidR="009E6749" w:rsidRDefault="009E6749">
      <w:pPr>
        <w:spacing w:before="4" w:after="0" w:line="130" w:lineRule="exact"/>
        <w:rPr>
          <w:sz w:val="13"/>
          <w:szCs w:val="13"/>
        </w:rPr>
      </w:pPr>
    </w:p>
    <w:p w14:paraId="63E240C6" w14:textId="77777777" w:rsidR="009E6749" w:rsidRDefault="009E6749">
      <w:pPr>
        <w:spacing w:after="0" w:line="249" w:lineRule="auto"/>
        <w:ind w:left="1454" w:right="916" w:hanging="255"/>
        <w:rPr>
          <w:rFonts w:ascii="Arial" w:hAnsi="Arial" w:cs="Arial"/>
          <w:sz w:val="20"/>
          <w:szCs w:val="20"/>
        </w:rPr>
      </w:pPr>
      <w:r>
        <w:rPr>
          <w:rFonts w:ascii="Arial" w:hAnsi="Arial" w:cs="Arial"/>
          <w:sz w:val="20"/>
          <w:szCs w:val="20"/>
        </w:rPr>
        <w:t>2.</w:t>
      </w:r>
      <w:r>
        <w:rPr>
          <w:rFonts w:ascii="Arial" w:hAnsi="Arial" w:cs="Arial"/>
          <w:spacing w:val="31"/>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w w:val="91"/>
          <w:sz w:val="20"/>
          <w:szCs w:val="20"/>
        </w:rPr>
        <w:t>me</w:t>
      </w:r>
      <w:r>
        <w:rPr>
          <w:rFonts w:ascii="Arial" w:hAnsi="Arial" w:cs="Arial"/>
          <w:spacing w:val="-5"/>
          <w:w w:val="91"/>
          <w:sz w:val="20"/>
          <w:szCs w:val="20"/>
        </w:rPr>
        <w:t>c</w:t>
      </w:r>
      <w:r>
        <w:rPr>
          <w:rFonts w:ascii="Arial" w:hAnsi="Arial" w:cs="Arial"/>
          <w:w w:val="91"/>
          <w:sz w:val="20"/>
          <w:szCs w:val="20"/>
        </w:rPr>
        <w:t>hanisms</w:t>
      </w:r>
      <w:r>
        <w:rPr>
          <w:rFonts w:ascii="Arial" w:hAnsi="Arial" w:cs="Arial"/>
          <w:spacing w:val="24"/>
          <w:w w:val="91"/>
          <w:sz w:val="20"/>
          <w:szCs w:val="20"/>
        </w:rPr>
        <w:t xml:space="preserve"> </w:t>
      </w:r>
      <w:r>
        <w:rPr>
          <w:rFonts w:ascii="Arial" w:hAnsi="Arial" w:cs="Arial"/>
          <w:sz w:val="20"/>
          <w:szCs w:val="20"/>
        </w:rPr>
        <w:t>in</w:t>
      </w:r>
      <w:r>
        <w:rPr>
          <w:rFonts w:ascii="Arial" w:hAnsi="Arial" w:cs="Arial"/>
          <w:spacing w:val="16"/>
          <w:sz w:val="20"/>
          <w:szCs w:val="20"/>
        </w:rPr>
        <w:t xml:space="preserve"> </w:t>
      </w:r>
      <w:r>
        <w:rPr>
          <w:rFonts w:ascii="Arial" w:hAnsi="Arial" w:cs="Arial"/>
          <w:w w:val="91"/>
          <w:sz w:val="20"/>
          <w:szCs w:val="20"/>
        </w:rPr>
        <w:t>Sect</w:t>
      </w:r>
      <w:r>
        <w:rPr>
          <w:rFonts w:ascii="Arial" w:hAnsi="Arial" w:cs="Arial"/>
          <w:spacing w:val="1"/>
          <w:w w:val="91"/>
          <w:sz w:val="20"/>
          <w:szCs w:val="20"/>
        </w:rPr>
        <w:t>i</w:t>
      </w:r>
      <w:r>
        <w:rPr>
          <w:rFonts w:ascii="Arial" w:hAnsi="Arial" w:cs="Arial"/>
          <w:w w:val="91"/>
          <w:sz w:val="20"/>
          <w:szCs w:val="20"/>
        </w:rPr>
        <w:t>ons</w:t>
      </w:r>
      <w:r>
        <w:rPr>
          <w:rFonts w:ascii="Arial" w:hAnsi="Arial" w:cs="Arial"/>
          <w:spacing w:val="19"/>
          <w:w w:val="91"/>
          <w:sz w:val="20"/>
          <w:szCs w:val="20"/>
        </w:rPr>
        <w:t xml:space="preserve"> </w:t>
      </w:r>
      <w:r>
        <w:rPr>
          <w:rFonts w:ascii="Arial" w:hAnsi="Arial" w:cs="Arial"/>
          <w:sz w:val="20"/>
          <w:szCs w:val="20"/>
        </w:rPr>
        <w:t>2</w:t>
      </w:r>
      <w:r>
        <w:rPr>
          <w:rFonts w:ascii="Arial" w:hAnsi="Arial" w:cs="Arial"/>
          <w:spacing w:val="-5"/>
          <w:sz w:val="20"/>
          <w:szCs w:val="20"/>
        </w:rPr>
        <w:t xml:space="preserve"> </w:t>
      </w:r>
      <w:r>
        <w:rPr>
          <w:rFonts w:ascii="Arial" w:hAnsi="Arial" w:cs="Arial"/>
          <w:sz w:val="20"/>
          <w:szCs w:val="20"/>
        </w:rPr>
        <w:t>and</w:t>
      </w:r>
      <w:r>
        <w:rPr>
          <w:rFonts w:ascii="Arial" w:hAnsi="Arial" w:cs="Arial"/>
          <w:spacing w:val="-5"/>
          <w:sz w:val="20"/>
          <w:szCs w:val="20"/>
        </w:rPr>
        <w:t xml:space="preserve"> </w:t>
      </w:r>
      <w:r>
        <w:rPr>
          <w:rFonts w:ascii="Arial" w:hAnsi="Arial" w:cs="Arial"/>
          <w:sz w:val="20"/>
          <w:szCs w:val="20"/>
        </w:rPr>
        <w:t>4</w:t>
      </w:r>
      <w:r>
        <w:rPr>
          <w:rFonts w:ascii="Arial" w:hAnsi="Arial" w:cs="Arial"/>
          <w:spacing w:val="-4"/>
          <w:sz w:val="20"/>
          <w:szCs w:val="20"/>
        </w:rPr>
        <w:t xml:space="preserve"> </w:t>
      </w:r>
      <w:r>
        <w:rPr>
          <w:rFonts w:ascii="Arial" w:hAnsi="Arial" w:cs="Arial"/>
          <w:spacing w:val="-6"/>
          <w:sz w:val="20"/>
          <w:szCs w:val="20"/>
        </w:rPr>
        <w:t>m</w:t>
      </w:r>
      <w:r>
        <w:rPr>
          <w:rFonts w:ascii="Arial" w:hAnsi="Arial" w:cs="Arial"/>
          <w:sz w:val="20"/>
          <w:szCs w:val="20"/>
        </w:rPr>
        <w:t>ust</w:t>
      </w:r>
      <w:r>
        <w:rPr>
          <w:rFonts w:ascii="Arial" w:hAnsi="Arial" w:cs="Arial"/>
          <w:spacing w:val="3"/>
          <w:sz w:val="20"/>
          <w:szCs w:val="20"/>
        </w:rPr>
        <w:t xml:space="preserve"> </w:t>
      </w:r>
      <w:r>
        <w:rPr>
          <w:rFonts w:ascii="Arial" w:hAnsi="Arial" w:cs="Arial"/>
          <w:sz w:val="20"/>
          <w:szCs w:val="20"/>
        </w:rPr>
        <w:t>all</w:t>
      </w:r>
      <w:r>
        <w:rPr>
          <w:rFonts w:ascii="Arial" w:hAnsi="Arial" w:cs="Arial"/>
          <w:spacing w:val="-5"/>
          <w:sz w:val="20"/>
          <w:szCs w:val="20"/>
        </w:rPr>
        <w:t>o</w:t>
      </w:r>
      <w:r>
        <w:rPr>
          <w:rFonts w:ascii="Arial" w:hAnsi="Arial" w:cs="Arial"/>
          <w:sz w:val="20"/>
          <w:szCs w:val="20"/>
        </w:rPr>
        <w:t>w</w:t>
      </w:r>
      <w:r>
        <w:rPr>
          <w:rFonts w:ascii="Arial" w:hAnsi="Arial" w:cs="Arial"/>
          <w:spacing w:val="2"/>
          <w:sz w:val="20"/>
          <w:szCs w:val="20"/>
        </w:rPr>
        <w:t xml:space="preserve"> </w:t>
      </w:r>
      <w:r>
        <w:rPr>
          <w:rFonts w:ascii="Arial" w:hAnsi="Arial" w:cs="Arial"/>
          <w:w w:val="94"/>
          <w:sz w:val="20"/>
          <w:szCs w:val="20"/>
        </w:rPr>
        <w:t>executions</w:t>
      </w:r>
      <w:r>
        <w:rPr>
          <w:rFonts w:ascii="Arial" w:hAnsi="Arial" w:cs="Arial"/>
          <w:spacing w:val="11"/>
          <w:w w:val="94"/>
          <w:sz w:val="20"/>
          <w:szCs w:val="20"/>
        </w:rPr>
        <w:t xml:space="preserve"> </w:t>
      </w:r>
      <w:r>
        <w:rPr>
          <w:rFonts w:ascii="Arial" w:hAnsi="Arial" w:cs="Arial"/>
          <w:sz w:val="20"/>
          <w:szCs w:val="20"/>
        </w:rPr>
        <w:t>without</w:t>
      </w:r>
      <w:r>
        <w:rPr>
          <w:rFonts w:ascii="Arial" w:hAnsi="Arial" w:cs="Arial"/>
          <w:spacing w:val="46"/>
          <w:sz w:val="20"/>
          <w:szCs w:val="20"/>
        </w:rPr>
        <w:t xml:space="preserve"> </w:t>
      </w:r>
      <w:r>
        <w:rPr>
          <w:rFonts w:ascii="Arial" w:hAnsi="Arial" w:cs="Arial"/>
          <w:w w:val="83"/>
          <w:sz w:val="20"/>
          <w:szCs w:val="20"/>
        </w:rPr>
        <w:t xml:space="preserve">access </w:t>
      </w:r>
      <w:r>
        <w:rPr>
          <w:rFonts w:ascii="Arial" w:hAnsi="Arial" w:cs="Arial"/>
          <w:sz w:val="20"/>
          <w:szCs w:val="20"/>
        </w:rPr>
        <w:t>to</w:t>
      </w:r>
      <w:r>
        <w:rPr>
          <w:rFonts w:ascii="Arial" w:hAnsi="Arial" w:cs="Arial"/>
          <w:spacing w:val="19"/>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global</w:t>
      </w:r>
      <w:r>
        <w:rPr>
          <w:rFonts w:ascii="Arial" w:hAnsi="Arial" w:cs="Arial"/>
          <w:spacing w:val="-4"/>
          <w:sz w:val="20"/>
          <w:szCs w:val="20"/>
        </w:rPr>
        <w:t xml:space="preserve"> </w:t>
      </w:r>
      <w:r>
        <w:rPr>
          <w:rFonts w:ascii="Arial" w:hAnsi="Arial" w:cs="Arial"/>
          <w:w w:val="96"/>
          <w:sz w:val="20"/>
          <w:szCs w:val="20"/>
        </w:rPr>
        <w:t>com</w:t>
      </w:r>
      <w:r>
        <w:rPr>
          <w:rFonts w:ascii="Arial" w:hAnsi="Arial" w:cs="Arial"/>
          <w:spacing w:val="-5"/>
          <w:w w:val="96"/>
          <w:sz w:val="20"/>
          <w:szCs w:val="20"/>
        </w:rPr>
        <w:t>m</w:t>
      </w:r>
      <w:r>
        <w:rPr>
          <w:rFonts w:ascii="Arial" w:hAnsi="Arial" w:cs="Arial"/>
          <w:w w:val="96"/>
          <w:sz w:val="20"/>
          <w:szCs w:val="20"/>
        </w:rPr>
        <w:t>unications</w:t>
      </w:r>
      <w:r>
        <w:rPr>
          <w:rFonts w:ascii="Arial" w:hAnsi="Arial" w:cs="Arial"/>
          <w:spacing w:val="27"/>
          <w:w w:val="96"/>
          <w:sz w:val="20"/>
          <w:szCs w:val="20"/>
        </w:rPr>
        <w:t xml:space="preserve"> </w:t>
      </w:r>
      <w:r>
        <w:rPr>
          <w:rFonts w:ascii="Arial" w:hAnsi="Arial" w:cs="Arial"/>
          <w:sz w:val="20"/>
          <w:szCs w:val="20"/>
        </w:rPr>
        <w:t>infrastructure</w:t>
      </w:r>
      <w:r>
        <w:rPr>
          <w:rFonts w:ascii="Arial" w:hAnsi="Arial" w:cs="Arial"/>
          <w:spacing w:val="35"/>
          <w:sz w:val="20"/>
          <w:szCs w:val="20"/>
        </w:rPr>
        <w:t xml:space="preserve"> </w:t>
      </w:r>
      <w:r>
        <w:rPr>
          <w:rFonts w:ascii="Arial" w:hAnsi="Arial" w:cs="Arial"/>
          <w:sz w:val="20"/>
          <w:szCs w:val="20"/>
        </w:rPr>
        <w:t>during</w:t>
      </w:r>
      <w:r>
        <w:rPr>
          <w:rFonts w:ascii="Arial" w:hAnsi="Arial" w:cs="Arial"/>
          <w:spacing w:val="17"/>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demonstration.</w:t>
      </w:r>
    </w:p>
    <w:p w14:paraId="79DBCDA2" w14:textId="77777777" w:rsidR="009E6749" w:rsidRDefault="009E6749">
      <w:pPr>
        <w:spacing w:before="8" w:after="0" w:line="100" w:lineRule="exact"/>
        <w:rPr>
          <w:sz w:val="10"/>
          <w:szCs w:val="10"/>
        </w:rPr>
      </w:pPr>
    </w:p>
    <w:p w14:paraId="006CBAAA"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There</w:t>
      </w:r>
      <w:r>
        <w:rPr>
          <w:rFonts w:ascii="Arial" w:hAnsi="Arial" w:cs="Arial"/>
          <w:spacing w:val="-14"/>
          <w:sz w:val="20"/>
          <w:szCs w:val="20"/>
        </w:rPr>
        <w:t xml:space="preserve"> </w:t>
      </w:r>
      <w:r>
        <w:rPr>
          <w:rFonts w:ascii="Arial" w:hAnsi="Arial" w:cs="Arial"/>
          <w:w w:val="91"/>
          <w:sz w:val="20"/>
          <w:szCs w:val="20"/>
        </w:rPr>
        <w:t>are</w:t>
      </w:r>
      <w:r>
        <w:rPr>
          <w:rFonts w:ascii="Arial" w:hAnsi="Arial" w:cs="Arial"/>
          <w:spacing w:val="7"/>
          <w:w w:val="91"/>
          <w:sz w:val="20"/>
          <w:szCs w:val="20"/>
        </w:rPr>
        <w:t xml:space="preserve"> </w:t>
      </w:r>
      <w:r>
        <w:rPr>
          <w:rFonts w:ascii="Arial" w:hAnsi="Arial" w:cs="Arial"/>
          <w:w w:val="78"/>
          <w:sz w:val="20"/>
          <w:szCs w:val="20"/>
        </w:rPr>
        <w:t>s</w:t>
      </w:r>
      <w:r>
        <w:rPr>
          <w:rFonts w:ascii="Arial" w:hAnsi="Arial" w:cs="Arial"/>
          <w:w w:val="89"/>
          <w:sz w:val="20"/>
          <w:szCs w:val="20"/>
        </w:rPr>
        <w:t>o</w:t>
      </w:r>
      <w:r>
        <w:rPr>
          <w:rFonts w:ascii="Arial" w:hAnsi="Arial" w:cs="Arial"/>
          <w:w w:val="124"/>
          <w:sz w:val="20"/>
          <w:szCs w:val="20"/>
        </w:rPr>
        <w:t>l</w:t>
      </w:r>
      <w:r>
        <w:rPr>
          <w:rFonts w:ascii="Arial" w:hAnsi="Arial" w:cs="Arial"/>
          <w:w w:val="99"/>
          <w:sz w:val="20"/>
          <w:szCs w:val="20"/>
        </w:rPr>
        <w:t>utions</w:t>
      </w:r>
      <w:r>
        <w:rPr>
          <w:rFonts w:ascii="Arial" w:hAnsi="Arial" w:cs="Arial"/>
          <w:spacing w:val="3"/>
          <w:sz w:val="20"/>
          <w:szCs w:val="20"/>
        </w:rPr>
        <w:t xml:space="preserve"> </w:t>
      </w:r>
      <w:r>
        <w:rPr>
          <w:rFonts w:ascii="Arial" w:hAnsi="Arial" w:cs="Arial"/>
          <w:sz w:val="20"/>
          <w:szCs w:val="20"/>
        </w:rPr>
        <w:t>to</w:t>
      </w:r>
      <w:r>
        <w:rPr>
          <w:rFonts w:ascii="Arial" w:hAnsi="Arial" w:cs="Arial"/>
          <w:spacing w:val="10"/>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sz w:val="20"/>
          <w:szCs w:val="20"/>
        </w:rPr>
        <w:t>first</w:t>
      </w:r>
      <w:r>
        <w:rPr>
          <w:rFonts w:ascii="Arial" w:hAnsi="Arial" w:cs="Arial"/>
          <w:spacing w:val="21"/>
          <w:sz w:val="20"/>
          <w:szCs w:val="20"/>
        </w:rPr>
        <w:t xml:space="preserve"> </w:t>
      </w:r>
      <w:r>
        <w:rPr>
          <w:rFonts w:ascii="Arial" w:hAnsi="Arial" w:cs="Arial"/>
          <w:sz w:val="20"/>
          <w:szCs w:val="20"/>
        </w:rPr>
        <w:t>problem:</w:t>
      </w:r>
      <w:r>
        <w:rPr>
          <w:rFonts w:ascii="Arial" w:hAnsi="Arial" w:cs="Arial"/>
          <w:spacing w:val="14"/>
          <w:sz w:val="20"/>
          <w:szCs w:val="20"/>
        </w:rPr>
        <w:t xml:space="preserve"> </w:t>
      </w:r>
      <w:r>
        <w:rPr>
          <w:rFonts w:ascii="Arial" w:hAnsi="Arial" w:cs="Arial"/>
          <w:w w:val="92"/>
          <w:sz w:val="20"/>
          <w:szCs w:val="20"/>
        </w:rPr>
        <w:t>wireless</w:t>
      </w:r>
      <w:r>
        <w:rPr>
          <w:rFonts w:ascii="Arial" w:hAnsi="Arial" w:cs="Arial"/>
          <w:spacing w:val="7"/>
          <w:w w:val="92"/>
          <w:sz w:val="20"/>
          <w:szCs w:val="20"/>
        </w:rPr>
        <w:t xml:space="preserve"> </w:t>
      </w:r>
      <w:r>
        <w:rPr>
          <w:rFonts w:ascii="Arial" w:hAnsi="Arial" w:cs="Arial"/>
          <w:w w:val="92"/>
          <w:sz w:val="20"/>
          <w:szCs w:val="20"/>
        </w:rPr>
        <w:t>ad-h</w:t>
      </w:r>
      <w:r>
        <w:rPr>
          <w:rFonts w:ascii="Arial" w:hAnsi="Arial" w:cs="Arial"/>
          <w:spacing w:val="6"/>
          <w:w w:val="92"/>
          <w:sz w:val="20"/>
          <w:szCs w:val="20"/>
        </w:rPr>
        <w:t>o</w:t>
      </w:r>
      <w:r>
        <w:rPr>
          <w:rFonts w:ascii="Arial" w:hAnsi="Arial" w:cs="Arial"/>
          <w:w w:val="92"/>
          <w:sz w:val="20"/>
          <w:szCs w:val="20"/>
        </w:rPr>
        <w:t>c</w:t>
      </w:r>
      <w:r>
        <w:rPr>
          <w:rFonts w:ascii="Arial" w:hAnsi="Arial" w:cs="Arial"/>
          <w:spacing w:val="18"/>
          <w:w w:val="92"/>
          <w:sz w:val="20"/>
          <w:szCs w:val="20"/>
        </w:rPr>
        <w:t xml:space="preserve"> </w:t>
      </w:r>
      <w:r>
        <w:rPr>
          <w:rFonts w:ascii="Arial" w:hAnsi="Arial" w:cs="Arial"/>
          <w:w w:val="99"/>
          <w:sz w:val="20"/>
          <w:szCs w:val="20"/>
        </w:rPr>
        <w:t>ne</w:t>
      </w:r>
      <w:r>
        <w:rPr>
          <w:rFonts w:ascii="Arial" w:hAnsi="Arial" w:cs="Arial"/>
          <w:spacing w:val="-5"/>
          <w:w w:val="99"/>
          <w:sz w:val="20"/>
          <w:szCs w:val="20"/>
        </w:rPr>
        <w:t>tw</w:t>
      </w:r>
      <w:r>
        <w:rPr>
          <w:rFonts w:ascii="Arial" w:hAnsi="Arial" w:cs="Arial"/>
          <w:w w:val="101"/>
          <w:sz w:val="20"/>
          <w:szCs w:val="20"/>
        </w:rPr>
        <w:t>ork</w:t>
      </w:r>
      <w:r>
        <w:rPr>
          <w:rFonts w:ascii="Arial" w:hAnsi="Arial" w:cs="Arial"/>
          <w:w w:val="78"/>
          <w:sz w:val="20"/>
          <w:szCs w:val="20"/>
        </w:rPr>
        <w:t>s</w:t>
      </w:r>
      <w:r>
        <w:rPr>
          <w:rFonts w:ascii="Arial" w:hAnsi="Arial" w:cs="Arial"/>
          <w:w w:val="99"/>
          <w:sz w:val="20"/>
          <w:szCs w:val="20"/>
        </w:rPr>
        <w:t>.</w:t>
      </w:r>
      <w:r>
        <w:rPr>
          <w:rFonts w:ascii="Arial" w:hAnsi="Arial" w:cs="Arial"/>
          <w:sz w:val="20"/>
          <w:szCs w:val="20"/>
        </w:rPr>
        <w:t xml:space="preserve"> </w:t>
      </w:r>
      <w:r>
        <w:rPr>
          <w:rFonts w:ascii="Arial" w:hAnsi="Arial" w:cs="Arial"/>
          <w:spacing w:val="-26"/>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sz w:val="20"/>
          <w:szCs w:val="20"/>
        </w:rPr>
        <w:t>area of</w:t>
      </w:r>
      <w:r>
        <w:rPr>
          <w:rFonts w:ascii="Arial" w:hAnsi="Arial" w:cs="Arial"/>
          <w:spacing w:val="-7"/>
          <w:sz w:val="20"/>
          <w:szCs w:val="20"/>
        </w:rPr>
        <w:t xml:space="preserve"> </w:t>
      </w:r>
      <w:r>
        <w:rPr>
          <w:rFonts w:ascii="Arial" w:hAnsi="Arial" w:cs="Arial"/>
          <w:w w:val="93"/>
          <w:sz w:val="20"/>
          <w:szCs w:val="20"/>
        </w:rPr>
        <w:t>ad-h</w:t>
      </w:r>
      <w:r>
        <w:rPr>
          <w:rFonts w:ascii="Arial" w:hAnsi="Arial" w:cs="Arial"/>
          <w:spacing w:val="6"/>
          <w:w w:val="93"/>
          <w:sz w:val="20"/>
          <w:szCs w:val="20"/>
        </w:rPr>
        <w:t>o</w:t>
      </w:r>
      <w:r>
        <w:rPr>
          <w:rFonts w:ascii="Arial" w:hAnsi="Arial" w:cs="Arial"/>
          <w:w w:val="93"/>
          <w:sz w:val="20"/>
          <w:szCs w:val="20"/>
        </w:rPr>
        <w:t>c</w:t>
      </w:r>
      <w:r>
        <w:rPr>
          <w:rFonts w:ascii="Arial" w:hAnsi="Arial" w:cs="Arial"/>
          <w:spacing w:val="9"/>
          <w:w w:val="93"/>
          <w:sz w:val="20"/>
          <w:szCs w:val="20"/>
        </w:rPr>
        <w:t xml:space="preserve"> </w:t>
      </w:r>
      <w:r>
        <w:rPr>
          <w:rFonts w:ascii="Arial" w:hAnsi="Arial" w:cs="Arial"/>
          <w:sz w:val="20"/>
          <w:szCs w:val="20"/>
        </w:rPr>
        <w:t>ne</w:t>
      </w:r>
      <w:r>
        <w:rPr>
          <w:rFonts w:ascii="Arial" w:hAnsi="Arial" w:cs="Arial"/>
          <w:spacing w:val="-5"/>
          <w:sz w:val="20"/>
          <w:szCs w:val="20"/>
        </w:rPr>
        <w:t>tw</w:t>
      </w:r>
      <w:r>
        <w:rPr>
          <w:rFonts w:ascii="Arial" w:hAnsi="Arial" w:cs="Arial"/>
          <w:sz w:val="20"/>
          <w:szCs w:val="20"/>
        </w:rPr>
        <w:t>orks</w:t>
      </w:r>
      <w:r>
        <w:rPr>
          <w:rFonts w:ascii="Arial" w:hAnsi="Arial" w:cs="Arial"/>
          <w:spacing w:val="-22"/>
          <w:sz w:val="20"/>
          <w:szCs w:val="20"/>
        </w:rPr>
        <w:t xml:space="preserve"> </w:t>
      </w:r>
      <w:r>
        <w:rPr>
          <w:rFonts w:ascii="Arial" w:hAnsi="Arial" w:cs="Arial"/>
          <w:sz w:val="20"/>
          <w:szCs w:val="20"/>
        </w:rPr>
        <w:t>is</w:t>
      </w:r>
      <w:r>
        <w:rPr>
          <w:rFonts w:ascii="Arial" w:hAnsi="Arial" w:cs="Arial"/>
          <w:spacing w:val="-13"/>
          <w:sz w:val="20"/>
          <w:szCs w:val="20"/>
        </w:rPr>
        <w:t xml:space="preserve"> </w:t>
      </w:r>
      <w:r>
        <w:rPr>
          <w:rFonts w:ascii="Arial" w:hAnsi="Arial" w:cs="Arial"/>
          <w:sz w:val="20"/>
          <w:szCs w:val="20"/>
        </w:rPr>
        <w:t>far</w:t>
      </w:r>
      <w:r>
        <w:rPr>
          <w:rFonts w:ascii="Arial" w:hAnsi="Arial" w:cs="Arial"/>
          <w:spacing w:val="4"/>
          <w:sz w:val="20"/>
          <w:szCs w:val="20"/>
        </w:rPr>
        <w:t xml:space="preserve"> </w:t>
      </w:r>
      <w:r>
        <w:rPr>
          <w:rFonts w:ascii="Arial" w:hAnsi="Arial" w:cs="Arial"/>
          <w:sz w:val="20"/>
          <w:szCs w:val="20"/>
        </w:rPr>
        <w:t>t</w:t>
      </w:r>
      <w:r>
        <w:rPr>
          <w:rFonts w:ascii="Arial" w:hAnsi="Arial" w:cs="Arial"/>
          <w:spacing w:val="6"/>
          <w:sz w:val="20"/>
          <w:szCs w:val="20"/>
        </w:rPr>
        <w:t>o</w:t>
      </w:r>
      <w:r>
        <w:rPr>
          <w:rFonts w:ascii="Arial" w:hAnsi="Arial" w:cs="Arial"/>
          <w:sz w:val="20"/>
          <w:szCs w:val="20"/>
        </w:rPr>
        <w:t>o</w:t>
      </w:r>
      <w:r>
        <w:rPr>
          <w:rFonts w:ascii="Arial" w:hAnsi="Arial" w:cs="Arial"/>
          <w:spacing w:val="-5"/>
          <w:sz w:val="20"/>
          <w:szCs w:val="20"/>
        </w:rPr>
        <w:t xml:space="preserve"> </w:t>
      </w:r>
      <w:r>
        <w:rPr>
          <w:rFonts w:ascii="Arial" w:hAnsi="Arial" w:cs="Arial"/>
          <w:sz w:val="20"/>
          <w:szCs w:val="20"/>
        </w:rPr>
        <w:t>wide</w:t>
      </w:r>
      <w:r>
        <w:rPr>
          <w:rFonts w:ascii="Arial" w:hAnsi="Arial" w:cs="Arial"/>
          <w:spacing w:val="-17"/>
          <w:sz w:val="20"/>
          <w:szCs w:val="20"/>
        </w:rPr>
        <w:t xml:space="preserve"> </w:t>
      </w:r>
      <w:r>
        <w:rPr>
          <w:rFonts w:ascii="Arial" w:hAnsi="Arial" w:cs="Arial"/>
          <w:sz w:val="20"/>
          <w:szCs w:val="20"/>
        </w:rPr>
        <w:t>for</w:t>
      </w:r>
      <w:r>
        <w:rPr>
          <w:rFonts w:ascii="Arial" w:hAnsi="Arial" w:cs="Arial"/>
          <w:spacing w:val="5"/>
          <w:sz w:val="20"/>
          <w:szCs w:val="20"/>
        </w:rPr>
        <w:t xml:space="preserve"> </w:t>
      </w:r>
      <w:r>
        <w:rPr>
          <w:rFonts w:ascii="Arial" w:hAnsi="Arial" w:cs="Arial"/>
          <w:w w:val="89"/>
          <w:sz w:val="20"/>
          <w:szCs w:val="20"/>
        </w:rPr>
        <w:t>us</w:t>
      </w:r>
      <w:r>
        <w:rPr>
          <w:rFonts w:ascii="Arial" w:hAnsi="Arial" w:cs="Arial"/>
          <w:spacing w:val="5"/>
          <w:w w:val="89"/>
          <w:sz w:val="20"/>
          <w:szCs w:val="20"/>
        </w:rPr>
        <w:t xml:space="preserve"> </w:t>
      </w:r>
      <w:r>
        <w:rPr>
          <w:rFonts w:ascii="Arial" w:hAnsi="Arial" w:cs="Arial"/>
          <w:sz w:val="20"/>
          <w:szCs w:val="20"/>
        </w:rPr>
        <w:t>to</w:t>
      </w:r>
      <w:r>
        <w:rPr>
          <w:rFonts w:ascii="Arial" w:hAnsi="Arial" w:cs="Arial"/>
          <w:spacing w:val="8"/>
          <w:sz w:val="20"/>
          <w:szCs w:val="20"/>
        </w:rPr>
        <w:t xml:space="preserve"> </w:t>
      </w:r>
      <w:r>
        <w:rPr>
          <w:rFonts w:ascii="Arial" w:hAnsi="Arial" w:cs="Arial"/>
          <w:w w:val="93"/>
          <w:sz w:val="20"/>
          <w:szCs w:val="20"/>
        </w:rPr>
        <w:t>co</w:t>
      </w:r>
      <w:r>
        <w:rPr>
          <w:rFonts w:ascii="Arial" w:hAnsi="Arial" w:cs="Arial"/>
          <w:spacing w:val="-5"/>
          <w:w w:val="93"/>
          <w:sz w:val="20"/>
          <w:szCs w:val="20"/>
        </w:rPr>
        <w:t>nv</w:t>
      </w:r>
      <w:r>
        <w:rPr>
          <w:rFonts w:ascii="Arial" w:hAnsi="Arial" w:cs="Arial"/>
          <w:w w:val="93"/>
          <w:sz w:val="20"/>
          <w:szCs w:val="20"/>
        </w:rPr>
        <w:t>ey</w:t>
      </w:r>
      <w:r>
        <w:rPr>
          <w:rFonts w:ascii="Arial" w:hAnsi="Arial" w:cs="Arial"/>
          <w:spacing w:val="7"/>
          <w:w w:val="93"/>
          <w:sz w:val="20"/>
          <w:szCs w:val="20"/>
        </w:rPr>
        <w:t xml:space="preserve"> </w:t>
      </w:r>
      <w:r>
        <w:rPr>
          <w:rFonts w:ascii="Arial" w:hAnsi="Arial" w:cs="Arial"/>
          <w:w w:val="93"/>
          <w:sz w:val="20"/>
          <w:szCs w:val="20"/>
        </w:rPr>
        <w:t>more</w:t>
      </w:r>
      <w:r>
        <w:rPr>
          <w:rFonts w:ascii="Arial" w:hAnsi="Arial" w:cs="Arial"/>
          <w:spacing w:val="8"/>
          <w:w w:val="93"/>
          <w:sz w:val="20"/>
          <w:szCs w:val="20"/>
        </w:rPr>
        <w:t xml:space="preserve"> </w:t>
      </w:r>
      <w:r>
        <w:rPr>
          <w:rFonts w:ascii="Arial" w:hAnsi="Arial" w:cs="Arial"/>
          <w:sz w:val="20"/>
          <w:szCs w:val="20"/>
        </w:rPr>
        <w:t>than</w:t>
      </w:r>
      <w:r>
        <w:rPr>
          <w:rFonts w:ascii="Arial" w:hAnsi="Arial" w:cs="Arial"/>
          <w:spacing w:val="8"/>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w w:val="92"/>
          <w:sz w:val="20"/>
          <w:szCs w:val="20"/>
        </w:rPr>
        <w:t>general</w:t>
      </w:r>
      <w:r>
        <w:rPr>
          <w:rFonts w:ascii="Arial" w:hAnsi="Arial" w:cs="Arial"/>
          <w:spacing w:val="4"/>
          <w:w w:val="92"/>
          <w:sz w:val="20"/>
          <w:szCs w:val="20"/>
        </w:rPr>
        <w:t xml:space="preserve"> </w:t>
      </w:r>
      <w:r>
        <w:rPr>
          <w:rFonts w:ascii="Arial" w:hAnsi="Arial" w:cs="Arial"/>
          <w:w w:val="92"/>
          <w:sz w:val="20"/>
          <w:szCs w:val="20"/>
        </w:rPr>
        <w:t>idea</w:t>
      </w:r>
      <w:r>
        <w:rPr>
          <w:rFonts w:ascii="Arial" w:hAnsi="Arial" w:cs="Arial"/>
          <w:spacing w:val="8"/>
          <w:w w:val="92"/>
          <w:sz w:val="20"/>
          <w:szCs w:val="20"/>
        </w:rPr>
        <w:t xml:space="preserve"> </w:t>
      </w:r>
      <w:r>
        <w:rPr>
          <w:rFonts w:ascii="Arial" w:hAnsi="Arial" w:cs="Arial"/>
          <w:sz w:val="20"/>
          <w:szCs w:val="20"/>
        </w:rPr>
        <w:t>of the</w:t>
      </w:r>
      <w:r>
        <w:rPr>
          <w:rFonts w:ascii="Arial" w:hAnsi="Arial" w:cs="Arial"/>
          <w:spacing w:val="-2"/>
          <w:sz w:val="20"/>
          <w:szCs w:val="20"/>
        </w:rPr>
        <w:t xml:space="preserve"> </w:t>
      </w:r>
      <w:r>
        <w:rPr>
          <w:rFonts w:ascii="Arial" w:hAnsi="Arial" w:cs="Arial"/>
          <w:sz w:val="20"/>
          <w:szCs w:val="20"/>
        </w:rPr>
        <w:t>field</w:t>
      </w:r>
      <w:r>
        <w:rPr>
          <w:rFonts w:ascii="Arial" w:hAnsi="Arial" w:cs="Arial"/>
          <w:spacing w:val="-3"/>
          <w:sz w:val="20"/>
          <w:szCs w:val="20"/>
        </w:rPr>
        <w:t xml:space="preserve"> </w:t>
      </w:r>
      <w:r>
        <w:rPr>
          <w:rFonts w:ascii="Arial" w:hAnsi="Arial" w:cs="Arial"/>
          <w:sz w:val="20"/>
          <w:szCs w:val="20"/>
        </w:rPr>
        <w:t>in</w:t>
      </w:r>
      <w:r>
        <w:rPr>
          <w:rFonts w:ascii="Arial" w:hAnsi="Arial" w:cs="Arial"/>
          <w:spacing w:val="10"/>
          <w:sz w:val="20"/>
          <w:szCs w:val="20"/>
        </w:rPr>
        <w:t xml:space="preserve"> </w:t>
      </w:r>
      <w:r>
        <w:rPr>
          <w:rFonts w:ascii="Arial" w:hAnsi="Arial" w:cs="Arial"/>
          <w:sz w:val="20"/>
          <w:szCs w:val="20"/>
        </w:rPr>
        <w:t>this</w:t>
      </w:r>
      <w:r>
        <w:rPr>
          <w:rFonts w:ascii="Arial" w:hAnsi="Arial" w:cs="Arial"/>
          <w:spacing w:val="10"/>
          <w:sz w:val="20"/>
          <w:szCs w:val="20"/>
        </w:rPr>
        <w:t xml:space="preserve"> </w:t>
      </w:r>
      <w:r>
        <w:rPr>
          <w:rFonts w:ascii="Arial" w:hAnsi="Arial" w:cs="Arial"/>
          <w:spacing w:val="-6"/>
          <w:sz w:val="20"/>
          <w:szCs w:val="20"/>
        </w:rPr>
        <w:t>c</w:t>
      </w:r>
      <w:r>
        <w:rPr>
          <w:rFonts w:ascii="Arial" w:hAnsi="Arial" w:cs="Arial"/>
          <w:sz w:val="20"/>
          <w:szCs w:val="20"/>
        </w:rPr>
        <w:t>hapter.</w:t>
      </w:r>
      <w:r>
        <w:rPr>
          <w:rFonts w:ascii="Arial" w:hAnsi="Arial" w:cs="Arial"/>
          <w:spacing w:val="12"/>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w w:val="93"/>
          <w:sz w:val="20"/>
          <w:szCs w:val="20"/>
        </w:rPr>
        <w:t>idea</w:t>
      </w:r>
      <w:r>
        <w:rPr>
          <w:rFonts w:ascii="Arial" w:hAnsi="Arial" w:cs="Arial"/>
          <w:spacing w:val="5"/>
          <w:w w:val="93"/>
          <w:sz w:val="20"/>
          <w:szCs w:val="20"/>
        </w:rPr>
        <w:t xml:space="preserve"> </w:t>
      </w:r>
      <w:r>
        <w:rPr>
          <w:rFonts w:ascii="Arial" w:hAnsi="Arial" w:cs="Arial"/>
          <w:sz w:val="20"/>
          <w:szCs w:val="20"/>
        </w:rPr>
        <w:t>of</w:t>
      </w:r>
      <w:r>
        <w:rPr>
          <w:rFonts w:ascii="Arial" w:hAnsi="Arial" w:cs="Arial"/>
          <w:spacing w:val="-6"/>
          <w:sz w:val="20"/>
          <w:szCs w:val="20"/>
        </w:rPr>
        <w:t xml:space="preserve"> </w:t>
      </w:r>
      <w:r>
        <w:rPr>
          <w:rFonts w:ascii="Arial" w:hAnsi="Arial" w:cs="Arial"/>
          <w:w w:val="93"/>
          <w:sz w:val="20"/>
          <w:szCs w:val="20"/>
        </w:rPr>
        <w:t>ad-h</w:t>
      </w:r>
      <w:r>
        <w:rPr>
          <w:rFonts w:ascii="Arial" w:hAnsi="Arial" w:cs="Arial"/>
          <w:spacing w:val="6"/>
          <w:w w:val="93"/>
          <w:sz w:val="20"/>
          <w:szCs w:val="20"/>
        </w:rPr>
        <w:t>o</w:t>
      </w:r>
      <w:r>
        <w:rPr>
          <w:rFonts w:ascii="Arial" w:hAnsi="Arial" w:cs="Arial"/>
          <w:w w:val="93"/>
          <w:sz w:val="20"/>
          <w:szCs w:val="20"/>
        </w:rPr>
        <w:t>c</w:t>
      </w:r>
      <w:r>
        <w:rPr>
          <w:rFonts w:ascii="Arial" w:hAnsi="Arial" w:cs="Arial"/>
          <w:spacing w:val="11"/>
          <w:w w:val="93"/>
          <w:sz w:val="20"/>
          <w:szCs w:val="20"/>
        </w:rPr>
        <w:t xml:space="preserve"> </w:t>
      </w:r>
      <w:r>
        <w:rPr>
          <w:rFonts w:ascii="Arial" w:hAnsi="Arial" w:cs="Arial"/>
          <w:sz w:val="20"/>
          <w:szCs w:val="20"/>
        </w:rPr>
        <w:t>ne</w:t>
      </w:r>
      <w:r>
        <w:rPr>
          <w:rFonts w:ascii="Arial" w:hAnsi="Arial" w:cs="Arial"/>
          <w:spacing w:val="-5"/>
          <w:sz w:val="20"/>
          <w:szCs w:val="20"/>
        </w:rPr>
        <w:t>t</w:t>
      </w:r>
      <w:r>
        <w:rPr>
          <w:rFonts w:ascii="Arial" w:hAnsi="Arial" w:cs="Arial"/>
          <w:spacing w:val="-6"/>
          <w:sz w:val="20"/>
          <w:szCs w:val="20"/>
        </w:rPr>
        <w:t>w</w:t>
      </w:r>
      <w:r>
        <w:rPr>
          <w:rFonts w:ascii="Arial" w:hAnsi="Arial" w:cs="Arial"/>
          <w:sz w:val="20"/>
          <w:szCs w:val="20"/>
        </w:rPr>
        <w:t>orks</w:t>
      </w:r>
      <w:r>
        <w:rPr>
          <w:rFonts w:ascii="Arial" w:hAnsi="Arial" w:cs="Arial"/>
          <w:spacing w:val="-22"/>
          <w:sz w:val="20"/>
          <w:szCs w:val="20"/>
        </w:rPr>
        <w:t xml:space="preserve"> </w:t>
      </w:r>
      <w:r>
        <w:rPr>
          <w:rFonts w:ascii="Arial" w:hAnsi="Arial" w:cs="Arial"/>
          <w:sz w:val="20"/>
          <w:szCs w:val="20"/>
        </w:rPr>
        <w:t>is</w:t>
      </w:r>
      <w:r>
        <w:rPr>
          <w:rFonts w:ascii="Arial" w:hAnsi="Arial" w:cs="Arial"/>
          <w:spacing w:val="-11"/>
          <w:sz w:val="20"/>
          <w:szCs w:val="20"/>
        </w:rPr>
        <w:t xml:space="preserve"> </w:t>
      </w:r>
      <w:r>
        <w:rPr>
          <w:rFonts w:ascii="Arial" w:hAnsi="Arial" w:cs="Arial"/>
          <w:sz w:val="20"/>
          <w:szCs w:val="20"/>
        </w:rPr>
        <w:t>to</w:t>
      </w:r>
      <w:r>
        <w:rPr>
          <w:rFonts w:ascii="Arial" w:hAnsi="Arial" w:cs="Arial"/>
          <w:spacing w:val="9"/>
          <w:sz w:val="20"/>
          <w:szCs w:val="20"/>
        </w:rPr>
        <w:t xml:space="preserve"> </w:t>
      </w:r>
      <w:r>
        <w:rPr>
          <w:rFonts w:ascii="Arial" w:hAnsi="Arial" w:cs="Arial"/>
          <w:sz w:val="20"/>
          <w:szCs w:val="20"/>
        </w:rPr>
        <w:t>form</w:t>
      </w:r>
      <w:r>
        <w:rPr>
          <w:rFonts w:ascii="Arial" w:hAnsi="Arial" w:cs="Arial"/>
          <w:spacing w:val="4"/>
          <w:sz w:val="20"/>
          <w:szCs w:val="20"/>
        </w:rPr>
        <w:t xml:space="preserve"> </w:t>
      </w:r>
      <w:r>
        <w:rPr>
          <w:rFonts w:ascii="Arial" w:hAnsi="Arial" w:cs="Arial"/>
          <w:sz w:val="20"/>
          <w:szCs w:val="20"/>
        </w:rPr>
        <w:t>a</w:t>
      </w:r>
      <w:r>
        <w:rPr>
          <w:rFonts w:ascii="Arial" w:hAnsi="Arial" w:cs="Arial"/>
          <w:spacing w:val="-11"/>
          <w:sz w:val="20"/>
          <w:szCs w:val="20"/>
        </w:rPr>
        <w:t xml:space="preserve"> </w:t>
      </w:r>
      <w:r>
        <w:rPr>
          <w:rFonts w:ascii="Arial" w:hAnsi="Arial" w:cs="Arial"/>
          <w:sz w:val="20"/>
          <w:szCs w:val="20"/>
        </w:rPr>
        <w:t>ne</w:t>
      </w:r>
      <w:r>
        <w:rPr>
          <w:rFonts w:ascii="Arial" w:hAnsi="Arial" w:cs="Arial"/>
          <w:spacing w:val="-5"/>
          <w:sz w:val="20"/>
          <w:szCs w:val="20"/>
        </w:rPr>
        <w:t>t</w:t>
      </w:r>
      <w:r>
        <w:rPr>
          <w:rFonts w:ascii="Arial" w:hAnsi="Arial" w:cs="Arial"/>
          <w:spacing w:val="-6"/>
          <w:sz w:val="20"/>
          <w:szCs w:val="20"/>
        </w:rPr>
        <w:t>w</w:t>
      </w:r>
      <w:r>
        <w:rPr>
          <w:rFonts w:ascii="Arial" w:hAnsi="Arial" w:cs="Arial"/>
          <w:sz w:val="20"/>
          <w:szCs w:val="20"/>
        </w:rPr>
        <w:t>ork using ad-h</w:t>
      </w:r>
      <w:r>
        <w:rPr>
          <w:rFonts w:ascii="Arial" w:hAnsi="Arial" w:cs="Arial"/>
          <w:spacing w:val="6"/>
          <w:sz w:val="20"/>
          <w:szCs w:val="20"/>
        </w:rPr>
        <w:t>o</w:t>
      </w:r>
      <w:r>
        <w:rPr>
          <w:rFonts w:ascii="Arial" w:hAnsi="Arial" w:cs="Arial"/>
          <w:sz w:val="20"/>
          <w:szCs w:val="20"/>
        </w:rPr>
        <w:t>c</w:t>
      </w:r>
      <w:r>
        <w:rPr>
          <w:rFonts w:ascii="Arial" w:hAnsi="Arial" w:cs="Arial"/>
          <w:spacing w:val="-19"/>
          <w:sz w:val="20"/>
          <w:szCs w:val="20"/>
        </w:rPr>
        <w:t xml:space="preserve"> </w:t>
      </w:r>
      <w:r>
        <w:rPr>
          <w:rFonts w:ascii="Arial" w:hAnsi="Arial" w:cs="Arial"/>
          <w:sz w:val="20"/>
          <w:szCs w:val="20"/>
        </w:rPr>
        <w:t>connections.</w:t>
      </w:r>
      <w:r>
        <w:rPr>
          <w:rFonts w:ascii="Arial" w:hAnsi="Arial" w:cs="Arial"/>
          <w:spacing w:val="-9"/>
          <w:sz w:val="20"/>
          <w:szCs w:val="20"/>
        </w:rPr>
        <w:t xml:space="preserve"> </w:t>
      </w:r>
      <w:r>
        <w:rPr>
          <w:rFonts w:ascii="Arial" w:hAnsi="Arial" w:cs="Arial"/>
          <w:spacing w:val="-16"/>
          <w:sz w:val="20"/>
          <w:szCs w:val="20"/>
        </w:rPr>
        <w:t>F</w:t>
      </w:r>
      <w:r>
        <w:rPr>
          <w:rFonts w:ascii="Arial" w:hAnsi="Arial" w:cs="Arial"/>
          <w:sz w:val="20"/>
          <w:szCs w:val="20"/>
        </w:rPr>
        <w:t>or</w:t>
      </w:r>
      <w:r>
        <w:rPr>
          <w:rFonts w:ascii="Arial" w:hAnsi="Arial" w:cs="Arial"/>
          <w:spacing w:val="25"/>
          <w:sz w:val="20"/>
          <w:szCs w:val="20"/>
        </w:rPr>
        <w:t xml:space="preserve"> </w:t>
      </w:r>
      <w:r>
        <w:rPr>
          <w:rFonts w:ascii="Arial" w:hAnsi="Arial" w:cs="Arial"/>
          <w:w w:val="94"/>
          <w:sz w:val="20"/>
          <w:szCs w:val="20"/>
        </w:rPr>
        <w:t>example,</w:t>
      </w:r>
      <w:r>
        <w:rPr>
          <w:rFonts w:ascii="Arial" w:hAnsi="Arial" w:cs="Arial"/>
          <w:spacing w:val="25"/>
          <w:w w:val="94"/>
          <w:sz w:val="20"/>
          <w:szCs w:val="20"/>
        </w:rPr>
        <w:t xml:space="preserve"> </w:t>
      </w:r>
      <w:r>
        <w:rPr>
          <w:rFonts w:ascii="Arial" w:hAnsi="Arial" w:cs="Arial"/>
          <w:sz w:val="20"/>
          <w:szCs w:val="20"/>
        </w:rPr>
        <w:t>if</w:t>
      </w:r>
      <w:r>
        <w:rPr>
          <w:rFonts w:ascii="Arial" w:hAnsi="Arial" w:cs="Arial"/>
          <w:spacing w:val="34"/>
          <w:sz w:val="20"/>
          <w:szCs w:val="20"/>
        </w:rPr>
        <w:t xml:space="preserve"> </w:t>
      </w:r>
      <w:r>
        <w:rPr>
          <w:rFonts w:ascii="Arial" w:hAnsi="Arial" w:cs="Arial"/>
          <w:sz w:val="20"/>
          <w:szCs w:val="20"/>
        </w:rPr>
        <w:t>Alice</w:t>
      </w:r>
      <w:r>
        <w:rPr>
          <w:rFonts w:ascii="Arial" w:hAnsi="Arial" w:cs="Arial"/>
          <w:spacing w:val="19"/>
          <w:sz w:val="20"/>
          <w:szCs w:val="20"/>
        </w:rPr>
        <w:t xml:space="preserve"> </w:t>
      </w:r>
      <w:r>
        <w:rPr>
          <w:rFonts w:ascii="Arial" w:hAnsi="Arial" w:cs="Arial"/>
          <w:sz w:val="20"/>
          <w:szCs w:val="20"/>
        </w:rPr>
        <w:t>can</w:t>
      </w:r>
      <w:r>
        <w:rPr>
          <w:rFonts w:ascii="Arial" w:hAnsi="Arial" w:cs="Arial"/>
          <w:spacing w:val="-7"/>
          <w:sz w:val="20"/>
          <w:szCs w:val="20"/>
        </w:rPr>
        <w:t xml:space="preserve"> </w:t>
      </w:r>
      <w:r>
        <w:rPr>
          <w:rFonts w:ascii="Arial" w:hAnsi="Arial" w:cs="Arial"/>
          <w:w w:val="96"/>
          <w:sz w:val="20"/>
          <w:szCs w:val="20"/>
        </w:rPr>
        <w:t>com</w:t>
      </w:r>
      <w:r>
        <w:rPr>
          <w:rFonts w:ascii="Arial" w:hAnsi="Arial" w:cs="Arial"/>
          <w:spacing w:val="-5"/>
          <w:w w:val="96"/>
          <w:sz w:val="20"/>
          <w:szCs w:val="20"/>
        </w:rPr>
        <w:t>m</w:t>
      </w:r>
      <w:r>
        <w:rPr>
          <w:rFonts w:ascii="Arial" w:hAnsi="Arial" w:cs="Arial"/>
          <w:w w:val="96"/>
          <w:sz w:val="20"/>
          <w:szCs w:val="20"/>
        </w:rPr>
        <w:t>unicate</w:t>
      </w:r>
      <w:r>
        <w:rPr>
          <w:rFonts w:ascii="Arial" w:hAnsi="Arial" w:cs="Arial"/>
          <w:spacing w:val="23"/>
          <w:w w:val="96"/>
          <w:sz w:val="20"/>
          <w:szCs w:val="20"/>
        </w:rPr>
        <w:t xml:space="preserve"> </w:t>
      </w:r>
      <w:r>
        <w:rPr>
          <w:rFonts w:ascii="Arial" w:hAnsi="Arial" w:cs="Arial"/>
          <w:sz w:val="20"/>
          <w:szCs w:val="20"/>
        </w:rPr>
        <w:t>with</w:t>
      </w:r>
      <w:r>
        <w:rPr>
          <w:rFonts w:ascii="Arial" w:hAnsi="Arial" w:cs="Arial"/>
          <w:spacing w:val="47"/>
          <w:sz w:val="20"/>
          <w:szCs w:val="20"/>
        </w:rPr>
        <w:t xml:space="preserve"> </w:t>
      </w:r>
      <w:r>
        <w:rPr>
          <w:rFonts w:ascii="Arial" w:hAnsi="Arial" w:cs="Arial"/>
          <w:sz w:val="20"/>
          <w:szCs w:val="20"/>
        </w:rPr>
        <w:t>Bob,</w:t>
      </w:r>
      <w:r>
        <w:rPr>
          <w:rFonts w:ascii="Arial" w:hAnsi="Arial" w:cs="Arial"/>
          <w:spacing w:val="13"/>
          <w:sz w:val="20"/>
          <w:szCs w:val="20"/>
        </w:rPr>
        <w:t xml:space="preserve"> </w:t>
      </w:r>
      <w:r>
        <w:rPr>
          <w:rFonts w:ascii="Arial" w:hAnsi="Arial" w:cs="Arial"/>
          <w:sz w:val="20"/>
          <w:szCs w:val="20"/>
        </w:rPr>
        <w:t>Bob</w:t>
      </w:r>
      <w:r>
        <w:rPr>
          <w:rFonts w:ascii="Arial" w:hAnsi="Arial" w:cs="Arial"/>
          <w:spacing w:val="12"/>
          <w:sz w:val="20"/>
          <w:szCs w:val="20"/>
        </w:rPr>
        <w:t xml:space="preserve"> </w:t>
      </w:r>
      <w:r>
        <w:rPr>
          <w:rFonts w:ascii="Arial" w:hAnsi="Arial" w:cs="Arial"/>
          <w:w w:val="106"/>
          <w:sz w:val="20"/>
          <w:szCs w:val="20"/>
        </w:rPr>
        <w:t xml:space="preserve">in </w:t>
      </w:r>
      <w:r>
        <w:rPr>
          <w:rFonts w:ascii="Arial" w:hAnsi="Arial" w:cs="Arial"/>
          <w:sz w:val="20"/>
          <w:szCs w:val="20"/>
        </w:rPr>
        <w:t>turn</w:t>
      </w:r>
      <w:r>
        <w:rPr>
          <w:rFonts w:ascii="Arial" w:hAnsi="Arial" w:cs="Arial"/>
          <w:spacing w:val="40"/>
          <w:sz w:val="20"/>
          <w:szCs w:val="20"/>
        </w:rPr>
        <w:t xml:space="preserve"> </w:t>
      </w:r>
      <w:r>
        <w:rPr>
          <w:rFonts w:ascii="Arial" w:hAnsi="Arial" w:cs="Arial"/>
          <w:sz w:val="20"/>
          <w:szCs w:val="20"/>
        </w:rPr>
        <w:t>can</w:t>
      </w:r>
      <w:r>
        <w:rPr>
          <w:rFonts w:ascii="Arial" w:hAnsi="Arial" w:cs="Arial"/>
          <w:spacing w:val="-18"/>
          <w:sz w:val="20"/>
          <w:szCs w:val="20"/>
        </w:rPr>
        <w:t xml:space="preserve"> </w:t>
      </w:r>
      <w:r>
        <w:rPr>
          <w:rFonts w:ascii="Arial" w:hAnsi="Arial" w:cs="Arial"/>
          <w:w w:val="96"/>
          <w:sz w:val="20"/>
          <w:szCs w:val="20"/>
        </w:rPr>
        <w:t>com</w:t>
      </w:r>
      <w:r>
        <w:rPr>
          <w:rFonts w:ascii="Arial" w:hAnsi="Arial" w:cs="Arial"/>
          <w:spacing w:val="-5"/>
          <w:w w:val="96"/>
          <w:sz w:val="20"/>
          <w:szCs w:val="20"/>
        </w:rPr>
        <w:t>m</w:t>
      </w:r>
      <w:r>
        <w:rPr>
          <w:rFonts w:ascii="Arial" w:hAnsi="Arial" w:cs="Arial"/>
          <w:w w:val="96"/>
          <w:sz w:val="20"/>
          <w:szCs w:val="20"/>
        </w:rPr>
        <w:t>unicate</w:t>
      </w:r>
      <w:r>
        <w:rPr>
          <w:rFonts w:ascii="Arial" w:hAnsi="Arial" w:cs="Arial"/>
          <w:spacing w:val="12"/>
          <w:w w:val="96"/>
          <w:sz w:val="20"/>
          <w:szCs w:val="20"/>
        </w:rPr>
        <w:t xml:space="preserve"> </w:t>
      </w:r>
      <w:r>
        <w:rPr>
          <w:rFonts w:ascii="Arial" w:hAnsi="Arial" w:cs="Arial"/>
          <w:sz w:val="20"/>
          <w:szCs w:val="20"/>
        </w:rPr>
        <w:t>with</w:t>
      </w:r>
      <w:r>
        <w:rPr>
          <w:rFonts w:ascii="Arial" w:hAnsi="Arial" w:cs="Arial"/>
          <w:spacing w:val="39"/>
          <w:sz w:val="20"/>
          <w:szCs w:val="20"/>
        </w:rPr>
        <w:t xml:space="preserve"> </w:t>
      </w:r>
      <w:r>
        <w:rPr>
          <w:rFonts w:ascii="Arial" w:hAnsi="Arial" w:cs="Arial"/>
          <w:spacing w:val="6"/>
          <w:sz w:val="20"/>
          <w:szCs w:val="20"/>
        </w:rPr>
        <w:t>b</w:t>
      </w:r>
      <w:r>
        <w:rPr>
          <w:rFonts w:ascii="Arial" w:hAnsi="Arial" w:cs="Arial"/>
          <w:sz w:val="20"/>
          <w:szCs w:val="20"/>
        </w:rPr>
        <w:t>oth</w:t>
      </w:r>
      <w:r>
        <w:rPr>
          <w:rFonts w:ascii="Arial" w:hAnsi="Arial" w:cs="Arial"/>
          <w:spacing w:val="16"/>
          <w:sz w:val="20"/>
          <w:szCs w:val="20"/>
        </w:rPr>
        <w:t xml:space="preserve"> </w:t>
      </w:r>
      <w:r>
        <w:rPr>
          <w:rFonts w:ascii="Arial" w:hAnsi="Arial" w:cs="Arial"/>
          <w:sz w:val="20"/>
          <w:szCs w:val="20"/>
        </w:rPr>
        <w:t>Alice</w:t>
      </w:r>
      <w:r>
        <w:rPr>
          <w:rFonts w:ascii="Arial" w:hAnsi="Arial" w:cs="Arial"/>
          <w:spacing w:val="9"/>
          <w:sz w:val="20"/>
          <w:szCs w:val="20"/>
        </w:rPr>
        <w:t xml:space="preserve"> </w:t>
      </w:r>
      <w:r>
        <w:rPr>
          <w:rFonts w:ascii="Arial" w:hAnsi="Arial" w:cs="Arial"/>
          <w:sz w:val="20"/>
          <w:szCs w:val="20"/>
        </w:rPr>
        <w:t>and</w:t>
      </w:r>
      <w:r>
        <w:rPr>
          <w:rFonts w:ascii="Arial" w:hAnsi="Arial" w:cs="Arial"/>
          <w:spacing w:val="-4"/>
          <w:sz w:val="20"/>
          <w:szCs w:val="20"/>
        </w:rPr>
        <w:t xml:space="preserve"> </w:t>
      </w:r>
      <w:r>
        <w:rPr>
          <w:rFonts w:ascii="Arial" w:hAnsi="Arial" w:cs="Arial"/>
          <w:sz w:val="20"/>
          <w:szCs w:val="20"/>
        </w:rPr>
        <w:t>Carol,</w:t>
      </w:r>
      <w:r>
        <w:rPr>
          <w:rFonts w:ascii="Arial" w:hAnsi="Arial" w:cs="Arial"/>
          <w:spacing w:val="5"/>
          <w:sz w:val="20"/>
          <w:szCs w:val="20"/>
        </w:rPr>
        <w:t xml:space="preserve"> </w:t>
      </w:r>
      <w:r>
        <w:rPr>
          <w:rFonts w:ascii="Arial" w:hAnsi="Arial" w:cs="Arial"/>
          <w:sz w:val="20"/>
          <w:szCs w:val="20"/>
        </w:rPr>
        <w:t>then</w:t>
      </w:r>
      <w:r>
        <w:rPr>
          <w:rFonts w:ascii="Arial" w:hAnsi="Arial" w:cs="Arial"/>
          <w:spacing w:val="5"/>
          <w:sz w:val="20"/>
          <w:szCs w:val="20"/>
        </w:rPr>
        <w:t xml:space="preserve"> </w:t>
      </w:r>
      <w:r>
        <w:rPr>
          <w:rFonts w:ascii="Arial" w:hAnsi="Arial" w:cs="Arial"/>
          <w:sz w:val="20"/>
          <w:szCs w:val="20"/>
        </w:rPr>
        <w:t>Alice</w:t>
      </w:r>
      <w:r>
        <w:rPr>
          <w:rFonts w:ascii="Arial" w:hAnsi="Arial" w:cs="Arial"/>
          <w:spacing w:val="9"/>
          <w:sz w:val="20"/>
          <w:szCs w:val="20"/>
        </w:rPr>
        <w:t xml:space="preserve"> </w:t>
      </w:r>
      <w:r>
        <w:rPr>
          <w:rFonts w:ascii="Arial" w:hAnsi="Arial" w:cs="Arial"/>
          <w:sz w:val="20"/>
          <w:szCs w:val="20"/>
        </w:rPr>
        <w:t>can</w:t>
      </w:r>
      <w:r>
        <w:rPr>
          <w:rFonts w:ascii="Arial" w:hAnsi="Arial" w:cs="Arial"/>
          <w:spacing w:val="-17"/>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 xml:space="preserve">unicate with </w:t>
      </w:r>
      <w:r>
        <w:rPr>
          <w:rFonts w:ascii="Arial" w:hAnsi="Arial" w:cs="Arial"/>
          <w:spacing w:val="14"/>
          <w:sz w:val="20"/>
          <w:szCs w:val="20"/>
        </w:rPr>
        <w:t xml:space="preserve"> </w:t>
      </w:r>
      <w:r>
        <w:rPr>
          <w:rFonts w:ascii="Arial" w:hAnsi="Arial" w:cs="Arial"/>
          <w:sz w:val="20"/>
          <w:szCs w:val="20"/>
        </w:rPr>
        <w:t>Carol</w:t>
      </w:r>
      <w:r>
        <w:rPr>
          <w:rFonts w:ascii="Arial" w:hAnsi="Arial" w:cs="Arial"/>
          <w:spacing w:val="37"/>
          <w:sz w:val="20"/>
          <w:szCs w:val="20"/>
        </w:rPr>
        <w:t xml:space="preserve"> </w:t>
      </w:r>
      <w:r>
        <w:rPr>
          <w:rFonts w:ascii="Arial" w:hAnsi="Arial" w:cs="Arial"/>
          <w:sz w:val="20"/>
          <w:szCs w:val="20"/>
        </w:rPr>
        <w:t>through</w:t>
      </w:r>
      <w:r>
        <w:rPr>
          <w:rFonts w:ascii="Arial" w:hAnsi="Arial" w:cs="Arial"/>
          <w:spacing w:val="48"/>
          <w:sz w:val="20"/>
          <w:szCs w:val="20"/>
        </w:rPr>
        <w:t xml:space="preserve"> </w:t>
      </w:r>
      <w:r>
        <w:rPr>
          <w:rFonts w:ascii="Arial" w:hAnsi="Arial" w:cs="Arial"/>
          <w:sz w:val="20"/>
          <w:szCs w:val="20"/>
        </w:rPr>
        <w:t xml:space="preserve">Bob.  </w:t>
      </w:r>
      <w:r>
        <w:rPr>
          <w:rFonts w:ascii="Arial" w:hAnsi="Arial" w:cs="Arial"/>
          <w:spacing w:val="4"/>
          <w:sz w:val="20"/>
          <w:szCs w:val="20"/>
        </w:rPr>
        <w:t xml:space="preserve"> </w:t>
      </w:r>
      <w:r>
        <w:rPr>
          <w:rFonts w:ascii="Arial" w:hAnsi="Arial" w:cs="Arial"/>
          <w:sz w:val="20"/>
          <w:szCs w:val="20"/>
        </w:rPr>
        <w:t>Protesters</w:t>
      </w:r>
      <w:r>
        <w:rPr>
          <w:rFonts w:ascii="Arial" w:hAnsi="Arial" w:cs="Arial"/>
          <w:spacing w:val="5"/>
          <w:sz w:val="20"/>
          <w:szCs w:val="20"/>
        </w:rPr>
        <w:t xml:space="preserve"> </w:t>
      </w:r>
      <w:r>
        <w:rPr>
          <w:rFonts w:ascii="Arial" w:hAnsi="Arial" w:cs="Arial"/>
          <w:sz w:val="20"/>
          <w:szCs w:val="20"/>
        </w:rPr>
        <w:t>can</w:t>
      </w:r>
      <w:r>
        <w:rPr>
          <w:rFonts w:ascii="Arial" w:hAnsi="Arial" w:cs="Arial"/>
          <w:spacing w:val="16"/>
          <w:sz w:val="20"/>
          <w:szCs w:val="20"/>
        </w:rPr>
        <w:t xml:space="preserve"> </w:t>
      </w:r>
      <w:r>
        <w:rPr>
          <w:rFonts w:ascii="Arial" w:hAnsi="Arial" w:cs="Arial"/>
          <w:sz w:val="20"/>
          <w:szCs w:val="20"/>
        </w:rPr>
        <w:t>use</w:t>
      </w:r>
      <w:r>
        <w:rPr>
          <w:rFonts w:ascii="Arial" w:hAnsi="Arial" w:cs="Arial"/>
          <w:spacing w:val="-5"/>
          <w:sz w:val="20"/>
          <w:szCs w:val="20"/>
        </w:rPr>
        <w:t xml:space="preserve"> </w:t>
      </w:r>
      <w:r>
        <w:rPr>
          <w:rFonts w:ascii="Arial" w:hAnsi="Arial" w:cs="Arial"/>
          <w:sz w:val="20"/>
          <w:szCs w:val="20"/>
        </w:rPr>
        <w:t>this</w:t>
      </w:r>
      <w:r>
        <w:rPr>
          <w:rFonts w:ascii="Arial" w:hAnsi="Arial" w:cs="Arial"/>
          <w:spacing w:val="51"/>
          <w:sz w:val="20"/>
          <w:szCs w:val="20"/>
        </w:rPr>
        <w:t xml:space="preserve"> </w:t>
      </w:r>
      <w:r>
        <w:rPr>
          <w:rFonts w:ascii="Arial" w:hAnsi="Arial" w:cs="Arial"/>
          <w:sz w:val="20"/>
          <w:szCs w:val="20"/>
        </w:rPr>
        <w:t>te</w:t>
      </w:r>
      <w:r>
        <w:rPr>
          <w:rFonts w:ascii="Arial" w:hAnsi="Arial" w:cs="Arial"/>
          <w:spacing w:val="-5"/>
          <w:sz w:val="20"/>
          <w:szCs w:val="20"/>
        </w:rPr>
        <w:t>c</w:t>
      </w:r>
      <w:r>
        <w:rPr>
          <w:rFonts w:ascii="Arial" w:hAnsi="Arial" w:cs="Arial"/>
          <w:sz w:val="20"/>
          <w:szCs w:val="20"/>
        </w:rPr>
        <w:t>hnique</w:t>
      </w:r>
      <w:r>
        <w:rPr>
          <w:rFonts w:ascii="Arial" w:hAnsi="Arial" w:cs="Arial"/>
          <w:spacing w:val="4"/>
          <w:sz w:val="20"/>
          <w:szCs w:val="20"/>
        </w:rPr>
        <w:t xml:space="preserve"> </w:t>
      </w:r>
      <w:r>
        <w:rPr>
          <w:rFonts w:ascii="Arial" w:hAnsi="Arial" w:cs="Arial"/>
          <w:sz w:val="20"/>
          <w:szCs w:val="20"/>
        </w:rPr>
        <w:t>to</w:t>
      </w:r>
      <w:r>
        <w:rPr>
          <w:rFonts w:ascii="Arial" w:hAnsi="Arial" w:cs="Arial"/>
          <w:spacing w:val="50"/>
          <w:sz w:val="20"/>
          <w:szCs w:val="20"/>
        </w:rPr>
        <w:t xml:space="preserve"> </w:t>
      </w:r>
      <w:r>
        <w:rPr>
          <w:rFonts w:ascii="Arial" w:hAnsi="Arial" w:cs="Arial"/>
          <w:sz w:val="20"/>
          <w:szCs w:val="20"/>
        </w:rPr>
        <w:t>form</w:t>
      </w:r>
      <w:r>
        <w:rPr>
          <w:rFonts w:ascii="Arial" w:hAnsi="Arial" w:cs="Arial"/>
          <w:spacing w:val="46"/>
          <w:sz w:val="20"/>
          <w:szCs w:val="20"/>
        </w:rPr>
        <w:t xml:space="preserve"> </w:t>
      </w:r>
      <w:r>
        <w:rPr>
          <w:rFonts w:ascii="Arial" w:hAnsi="Arial" w:cs="Arial"/>
          <w:sz w:val="20"/>
          <w:szCs w:val="20"/>
        </w:rPr>
        <w:t>an</w:t>
      </w:r>
      <w:r>
        <w:rPr>
          <w:rFonts w:ascii="Arial" w:hAnsi="Arial" w:cs="Arial"/>
          <w:spacing w:val="27"/>
          <w:sz w:val="20"/>
          <w:szCs w:val="20"/>
        </w:rPr>
        <w:t xml:space="preserve"> </w:t>
      </w:r>
      <w:r>
        <w:rPr>
          <w:rFonts w:ascii="Arial" w:hAnsi="Arial" w:cs="Arial"/>
          <w:sz w:val="20"/>
          <w:szCs w:val="20"/>
        </w:rPr>
        <w:t>ad- h</w:t>
      </w:r>
      <w:r>
        <w:rPr>
          <w:rFonts w:ascii="Arial" w:hAnsi="Arial" w:cs="Arial"/>
          <w:spacing w:val="6"/>
          <w:sz w:val="20"/>
          <w:szCs w:val="20"/>
        </w:rPr>
        <w:t>o</w:t>
      </w:r>
      <w:r>
        <w:rPr>
          <w:rFonts w:ascii="Arial" w:hAnsi="Arial" w:cs="Arial"/>
          <w:sz w:val="20"/>
          <w:szCs w:val="20"/>
        </w:rPr>
        <w:t>c</w:t>
      </w:r>
      <w:r>
        <w:rPr>
          <w:rFonts w:ascii="Arial" w:hAnsi="Arial" w:cs="Arial"/>
          <w:spacing w:val="2"/>
          <w:sz w:val="20"/>
          <w:szCs w:val="20"/>
        </w:rPr>
        <w:t xml:space="preserve"> </w:t>
      </w:r>
      <w:r>
        <w:rPr>
          <w:rFonts w:ascii="Arial" w:hAnsi="Arial" w:cs="Arial"/>
          <w:sz w:val="20"/>
          <w:szCs w:val="20"/>
        </w:rPr>
        <w:t>ne</w:t>
      </w:r>
      <w:r>
        <w:rPr>
          <w:rFonts w:ascii="Arial" w:hAnsi="Arial" w:cs="Arial"/>
          <w:spacing w:val="-5"/>
          <w:sz w:val="20"/>
          <w:szCs w:val="20"/>
        </w:rPr>
        <w:t>t</w:t>
      </w:r>
      <w:r>
        <w:rPr>
          <w:rFonts w:ascii="Arial" w:hAnsi="Arial" w:cs="Arial"/>
          <w:spacing w:val="-6"/>
          <w:sz w:val="20"/>
          <w:szCs w:val="20"/>
        </w:rPr>
        <w:t>w</w:t>
      </w:r>
      <w:r>
        <w:rPr>
          <w:rFonts w:ascii="Arial" w:hAnsi="Arial" w:cs="Arial"/>
          <w:sz w:val="20"/>
          <w:szCs w:val="20"/>
        </w:rPr>
        <w:t>ork</w:t>
      </w:r>
      <w:r>
        <w:rPr>
          <w:rFonts w:ascii="Arial" w:hAnsi="Arial" w:cs="Arial"/>
          <w:spacing w:val="27"/>
          <w:sz w:val="20"/>
          <w:szCs w:val="20"/>
        </w:rPr>
        <w:t xml:space="preserve"> </w:t>
      </w:r>
      <w:r>
        <w:rPr>
          <w:rFonts w:ascii="Arial" w:hAnsi="Arial" w:cs="Arial"/>
          <w:sz w:val="20"/>
          <w:szCs w:val="20"/>
        </w:rPr>
        <w:t>at</w:t>
      </w:r>
      <w:r>
        <w:rPr>
          <w:rFonts w:ascii="Arial" w:hAnsi="Arial" w:cs="Arial"/>
          <w:spacing w:val="36"/>
          <w:sz w:val="20"/>
          <w:szCs w:val="20"/>
        </w:rPr>
        <w:t xml:space="preserve"> </w:t>
      </w:r>
      <w:r>
        <w:rPr>
          <w:rFonts w:ascii="Arial" w:hAnsi="Arial" w:cs="Arial"/>
          <w:sz w:val="20"/>
          <w:szCs w:val="20"/>
        </w:rPr>
        <w:t>the</w:t>
      </w:r>
      <w:r>
        <w:rPr>
          <w:rFonts w:ascii="Arial" w:hAnsi="Arial" w:cs="Arial"/>
          <w:spacing w:val="25"/>
          <w:sz w:val="20"/>
          <w:szCs w:val="20"/>
        </w:rPr>
        <w:t xml:space="preserve"> </w:t>
      </w:r>
      <w:r>
        <w:rPr>
          <w:rFonts w:ascii="Arial" w:hAnsi="Arial" w:cs="Arial"/>
          <w:sz w:val="20"/>
          <w:szCs w:val="20"/>
        </w:rPr>
        <w:t>p</w:t>
      </w:r>
      <w:r>
        <w:rPr>
          <w:rFonts w:ascii="Arial" w:hAnsi="Arial" w:cs="Arial"/>
          <w:spacing w:val="-5"/>
          <w:sz w:val="20"/>
          <w:szCs w:val="20"/>
        </w:rPr>
        <w:t>h</w:t>
      </w:r>
      <w:r>
        <w:rPr>
          <w:rFonts w:ascii="Arial" w:hAnsi="Arial" w:cs="Arial"/>
          <w:sz w:val="20"/>
          <w:szCs w:val="20"/>
        </w:rPr>
        <w:t>ysical</w:t>
      </w:r>
      <w:r>
        <w:rPr>
          <w:rFonts w:ascii="Arial" w:hAnsi="Arial" w:cs="Arial"/>
          <w:spacing w:val="5"/>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w:t>
      </w:r>
      <w:r>
        <w:rPr>
          <w:rFonts w:ascii="Arial" w:hAnsi="Arial" w:cs="Arial"/>
          <w:spacing w:val="21"/>
          <w:sz w:val="20"/>
          <w:szCs w:val="20"/>
        </w:rPr>
        <w:t xml:space="preserve"> </w:t>
      </w:r>
      <w:r>
        <w:rPr>
          <w:rFonts w:ascii="Arial" w:hAnsi="Arial" w:cs="Arial"/>
          <w:sz w:val="20"/>
          <w:szCs w:val="20"/>
        </w:rPr>
        <w:t>of</w:t>
      </w:r>
      <w:r>
        <w:rPr>
          <w:rFonts w:ascii="Arial" w:hAnsi="Arial" w:cs="Arial"/>
          <w:spacing w:val="21"/>
          <w:sz w:val="20"/>
          <w:szCs w:val="20"/>
        </w:rPr>
        <w:t xml:space="preserve"> </w:t>
      </w:r>
      <w:r>
        <w:rPr>
          <w:rFonts w:ascii="Arial" w:hAnsi="Arial" w:cs="Arial"/>
          <w:sz w:val="20"/>
          <w:szCs w:val="20"/>
        </w:rPr>
        <w:t>the</w:t>
      </w:r>
      <w:r>
        <w:rPr>
          <w:rFonts w:ascii="Arial" w:hAnsi="Arial" w:cs="Arial"/>
          <w:spacing w:val="25"/>
          <w:sz w:val="20"/>
          <w:szCs w:val="20"/>
        </w:rPr>
        <w:t xml:space="preserve"> </w:t>
      </w:r>
      <w:r>
        <w:rPr>
          <w:rFonts w:ascii="Arial" w:hAnsi="Arial" w:cs="Arial"/>
          <w:sz w:val="20"/>
          <w:szCs w:val="20"/>
        </w:rPr>
        <w:t>demonstration,</w:t>
      </w:r>
      <w:r>
        <w:rPr>
          <w:rFonts w:ascii="Arial" w:hAnsi="Arial" w:cs="Arial"/>
          <w:spacing w:val="7"/>
          <w:sz w:val="20"/>
          <w:szCs w:val="20"/>
        </w:rPr>
        <w:t xml:space="preserve"> </w:t>
      </w:r>
      <w:r>
        <w:rPr>
          <w:rFonts w:ascii="Arial" w:hAnsi="Arial" w:cs="Arial"/>
          <w:sz w:val="20"/>
          <w:szCs w:val="20"/>
        </w:rPr>
        <w:t>t</w:t>
      </w:r>
      <w:r>
        <w:rPr>
          <w:rFonts w:ascii="Arial" w:hAnsi="Arial" w:cs="Arial"/>
          <w:spacing w:val="-5"/>
          <w:sz w:val="20"/>
          <w:szCs w:val="20"/>
        </w:rPr>
        <w:t>h</w:t>
      </w:r>
      <w:r>
        <w:rPr>
          <w:rFonts w:ascii="Arial" w:hAnsi="Arial" w:cs="Arial"/>
          <w:sz w:val="20"/>
          <w:szCs w:val="20"/>
        </w:rPr>
        <w:t>us</w:t>
      </w:r>
      <w:r>
        <w:rPr>
          <w:rFonts w:ascii="Arial" w:hAnsi="Arial" w:cs="Arial"/>
          <w:spacing w:val="24"/>
          <w:sz w:val="20"/>
          <w:szCs w:val="20"/>
        </w:rPr>
        <w:t xml:space="preserve"> </w:t>
      </w:r>
      <w:r>
        <w:rPr>
          <w:rFonts w:ascii="Arial" w:hAnsi="Arial" w:cs="Arial"/>
          <w:spacing w:val="-5"/>
          <w:sz w:val="20"/>
          <w:szCs w:val="20"/>
        </w:rPr>
        <w:t>av</w:t>
      </w:r>
      <w:r>
        <w:rPr>
          <w:rFonts w:ascii="Arial" w:hAnsi="Arial" w:cs="Arial"/>
          <w:sz w:val="20"/>
          <w:szCs w:val="20"/>
        </w:rPr>
        <w:t>oiding</w:t>
      </w:r>
      <w:r>
        <w:rPr>
          <w:rFonts w:ascii="Arial" w:hAnsi="Arial" w:cs="Arial"/>
          <w:spacing w:val="14"/>
          <w:sz w:val="20"/>
          <w:szCs w:val="20"/>
        </w:rPr>
        <w:t xml:space="preserve"> </w:t>
      </w:r>
      <w:r>
        <w:rPr>
          <w:rFonts w:ascii="Arial" w:hAnsi="Arial" w:cs="Arial"/>
          <w:w w:val="112"/>
          <w:sz w:val="20"/>
          <w:szCs w:val="20"/>
        </w:rPr>
        <w:t>th</w:t>
      </w:r>
      <w:r>
        <w:rPr>
          <w:rFonts w:ascii="Arial" w:hAnsi="Arial" w:cs="Arial"/>
          <w:w w:val="79"/>
          <w:sz w:val="20"/>
          <w:szCs w:val="20"/>
        </w:rPr>
        <w:t xml:space="preserve">e </w:t>
      </w:r>
      <w:r>
        <w:rPr>
          <w:rFonts w:ascii="Arial" w:hAnsi="Arial" w:cs="Arial"/>
          <w:w w:val="89"/>
          <w:sz w:val="20"/>
          <w:szCs w:val="20"/>
        </w:rPr>
        <w:t>g</w:t>
      </w:r>
      <w:r>
        <w:rPr>
          <w:rFonts w:ascii="Arial" w:hAnsi="Arial" w:cs="Arial"/>
          <w:spacing w:val="-5"/>
          <w:w w:val="89"/>
          <w:sz w:val="20"/>
          <w:szCs w:val="20"/>
        </w:rPr>
        <w:t>o</w:t>
      </w:r>
      <w:r>
        <w:rPr>
          <w:rFonts w:ascii="Arial" w:hAnsi="Arial" w:cs="Arial"/>
          <w:spacing w:val="-5"/>
          <w:w w:val="105"/>
          <w:sz w:val="20"/>
          <w:szCs w:val="20"/>
        </w:rPr>
        <w:t>v</w:t>
      </w:r>
      <w:r>
        <w:rPr>
          <w:rFonts w:ascii="Arial" w:hAnsi="Arial" w:cs="Arial"/>
          <w:w w:val="93"/>
          <w:sz w:val="20"/>
          <w:szCs w:val="20"/>
        </w:rPr>
        <w:t>ernm</w:t>
      </w:r>
      <w:r>
        <w:rPr>
          <w:rFonts w:ascii="Arial" w:hAnsi="Arial" w:cs="Arial"/>
          <w:spacing w:val="1"/>
          <w:w w:val="93"/>
          <w:sz w:val="20"/>
          <w:szCs w:val="20"/>
        </w:rPr>
        <w:t>e</w:t>
      </w:r>
      <w:r>
        <w:rPr>
          <w:rFonts w:ascii="Arial" w:hAnsi="Arial" w:cs="Arial"/>
          <w:spacing w:val="-5"/>
          <w:w w:val="99"/>
          <w:sz w:val="20"/>
          <w:szCs w:val="20"/>
        </w:rPr>
        <w:t>n</w:t>
      </w:r>
      <w:r>
        <w:rPr>
          <w:rFonts w:ascii="Arial" w:hAnsi="Arial" w:cs="Arial"/>
          <w:w w:val="139"/>
          <w:sz w:val="20"/>
          <w:szCs w:val="20"/>
        </w:rPr>
        <w:t>t</w:t>
      </w:r>
      <w:r>
        <w:rPr>
          <w:rFonts w:ascii="Arial" w:hAnsi="Arial" w:cs="Arial"/>
          <w:spacing w:val="3"/>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trolled</w:t>
      </w:r>
      <w:r>
        <w:rPr>
          <w:rFonts w:ascii="Arial" w:hAnsi="Arial" w:cs="Arial"/>
          <w:spacing w:val="-5"/>
          <w:sz w:val="20"/>
          <w:szCs w:val="20"/>
        </w:rPr>
        <w:t xml:space="preserve"> </w:t>
      </w:r>
      <w:r>
        <w:rPr>
          <w:rFonts w:ascii="Arial" w:hAnsi="Arial" w:cs="Arial"/>
          <w:sz w:val="20"/>
          <w:szCs w:val="20"/>
        </w:rPr>
        <w:t>ne</w:t>
      </w:r>
      <w:r>
        <w:rPr>
          <w:rFonts w:ascii="Arial" w:hAnsi="Arial" w:cs="Arial"/>
          <w:spacing w:val="-5"/>
          <w:sz w:val="20"/>
          <w:szCs w:val="20"/>
        </w:rPr>
        <w:t>tw</w:t>
      </w:r>
      <w:r>
        <w:rPr>
          <w:rFonts w:ascii="Arial" w:hAnsi="Arial" w:cs="Arial"/>
          <w:sz w:val="20"/>
          <w:szCs w:val="20"/>
        </w:rPr>
        <w:t>ork.</w:t>
      </w:r>
      <w:r>
        <w:rPr>
          <w:rFonts w:ascii="Arial" w:hAnsi="Arial" w:cs="Arial"/>
          <w:spacing w:val="29"/>
          <w:sz w:val="20"/>
          <w:szCs w:val="20"/>
        </w:rPr>
        <w:t xml:space="preserve"> </w:t>
      </w:r>
      <w:r>
        <w:rPr>
          <w:rFonts w:ascii="Arial" w:hAnsi="Arial" w:cs="Arial"/>
          <w:w w:val="95"/>
          <w:sz w:val="20"/>
          <w:szCs w:val="20"/>
        </w:rPr>
        <w:t>De</w:t>
      </w:r>
      <w:r>
        <w:rPr>
          <w:rFonts w:ascii="Arial" w:hAnsi="Arial" w:cs="Arial"/>
          <w:spacing w:val="6"/>
          <w:w w:val="95"/>
          <w:sz w:val="20"/>
          <w:szCs w:val="20"/>
        </w:rPr>
        <w:t>p</w:t>
      </w:r>
      <w:r>
        <w:rPr>
          <w:rFonts w:ascii="Arial" w:hAnsi="Arial" w:cs="Arial"/>
          <w:w w:val="95"/>
          <w:sz w:val="20"/>
          <w:szCs w:val="20"/>
        </w:rPr>
        <w:t>ending</w:t>
      </w:r>
      <w:r>
        <w:rPr>
          <w:rFonts w:ascii="Arial" w:hAnsi="Arial" w:cs="Arial"/>
          <w:spacing w:val="7"/>
          <w:w w:val="95"/>
          <w:sz w:val="20"/>
          <w:szCs w:val="20"/>
        </w:rPr>
        <w:t xml:space="preserve"> </w:t>
      </w:r>
      <w:r>
        <w:rPr>
          <w:rFonts w:ascii="Arial" w:hAnsi="Arial" w:cs="Arial"/>
          <w:sz w:val="20"/>
          <w:szCs w:val="20"/>
        </w:rPr>
        <w:t>on</w:t>
      </w:r>
      <w:r>
        <w:rPr>
          <w:rFonts w:ascii="Arial" w:hAnsi="Arial" w:cs="Arial"/>
          <w:spacing w:val="-10"/>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w w:val="92"/>
          <w:sz w:val="20"/>
          <w:szCs w:val="20"/>
        </w:rPr>
        <w:t>rea</w:t>
      </w:r>
      <w:r>
        <w:rPr>
          <w:rFonts w:ascii="Arial" w:hAnsi="Arial" w:cs="Arial"/>
          <w:spacing w:val="-5"/>
          <w:w w:val="92"/>
          <w:sz w:val="20"/>
          <w:szCs w:val="20"/>
        </w:rPr>
        <w:t>c</w:t>
      </w:r>
      <w:r>
        <w:rPr>
          <w:rFonts w:ascii="Arial" w:hAnsi="Arial" w:cs="Arial"/>
          <w:w w:val="92"/>
          <w:sz w:val="20"/>
          <w:szCs w:val="20"/>
        </w:rPr>
        <w:t>h</w:t>
      </w:r>
      <w:r>
        <w:rPr>
          <w:rFonts w:ascii="Arial" w:hAnsi="Arial" w:cs="Arial"/>
          <w:spacing w:val="11"/>
          <w:w w:val="92"/>
          <w:sz w:val="20"/>
          <w:szCs w:val="20"/>
        </w:rPr>
        <w:t xml:space="preserve"> </w:t>
      </w:r>
      <w:r>
        <w:rPr>
          <w:rFonts w:ascii="Arial" w:hAnsi="Arial" w:cs="Arial"/>
          <w:sz w:val="20"/>
          <w:szCs w:val="20"/>
        </w:rPr>
        <w:t>of</w:t>
      </w:r>
      <w:r>
        <w:rPr>
          <w:rFonts w:ascii="Arial" w:hAnsi="Arial" w:cs="Arial"/>
          <w:spacing w:val="-3"/>
          <w:sz w:val="20"/>
          <w:szCs w:val="20"/>
        </w:rPr>
        <w:t xml:space="preserve"> </w:t>
      </w:r>
      <w:r>
        <w:rPr>
          <w:rFonts w:ascii="Arial" w:hAnsi="Arial" w:cs="Arial"/>
          <w:sz w:val="20"/>
          <w:szCs w:val="20"/>
        </w:rPr>
        <w:t xml:space="preserve">the </w:t>
      </w:r>
      <w:r>
        <w:rPr>
          <w:rFonts w:ascii="Arial" w:hAnsi="Arial" w:cs="Arial"/>
          <w:w w:val="93"/>
          <w:sz w:val="20"/>
          <w:szCs w:val="20"/>
        </w:rPr>
        <w:t>ad-h</w:t>
      </w:r>
      <w:r>
        <w:rPr>
          <w:rFonts w:ascii="Arial" w:hAnsi="Arial" w:cs="Arial"/>
          <w:spacing w:val="6"/>
          <w:w w:val="93"/>
          <w:sz w:val="20"/>
          <w:szCs w:val="20"/>
        </w:rPr>
        <w:t>o</w:t>
      </w:r>
      <w:r>
        <w:rPr>
          <w:rFonts w:ascii="Arial" w:hAnsi="Arial" w:cs="Arial"/>
          <w:w w:val="93"/>
          <w:sz w:val="20"/>
          <w:szCs w:val="20"/>
        </w:rPr>
        <w:t>c</w:t>
      </w:r>
      <w:r>
        <w:rPr>
          <w:rFonts w:ascii="Arial" w:hAnsi="Arial" w:cs="Arial"/>
          <w:spacing w:val="13"/>
          <w:w w:val="93"/>
          <w:sz w:val="20"/>
          <w:szCs w:val="20"/>
        </w:rPr>
        <w:t xml:space="preserve"> </w:t>
      </w:r>
      <w:r>
        <w:rPr>
          <w:rFonts w:ascii="Arial" w:hAnsi="Arial" w:cs="Arial"/>
          <w:sz w:val="20"/>
          <w:szCs w:val="20"/>
        </w:rPr>
        <w:t>ne</w:t>
      </w:r>
      <w:r>
        <w:rPr>
          <w:rFonts w:ascii="Arial" w:hAnsi="Arial" w:cs="Arial"/>
          <w:spacing w:val="-5"/>
          <w:sz w:val="20"/>
          <w:szCs w:val="20"/>
        </w:rPr>
        <w:t>t</w:t>
      </w:r>
      <w:r>
        <w:rPr>
          <w:rFonts w:ascii="Arial" w:hAnsi="Arial" w:cs="Arial"/>
          <w:spacing w:val="-6"/>
          <w:sz w:val="20"/>
          <w:szCs w:val="20"/>
        </w:rPr>
        <w:t>w</w:t>
      </w:r>
      <w:r>
        <w:rPr>
          <w:rFonts w:ascii="Arial" w:hAnsi="Arial" w:cs="Arial"/>
          <w:sz w:val="20"/>
          <w:szCs w:val="20"/>
        </w:rPr>
        <w:t>ork, participa</w:t>
      </w:r>
      <w:r>
        <w:rPr>
          <w:rFonts w:ascii="Arial" w:hAnsi="Arial" w:cs="Arial"/>
          <w:spacing w:val="-4"/>
          <w:sz w:val="20"/>
          <w:szCs w:val="20"/>
        </w:rPr>
        <w:t>n</w:t>
      </w:r>
      <w:r>
        <w:rPr>
          <w:rFonts w:ascii="Arial" w:hAnsi="Arial" w:cs="Arial"/>
          <w:sz w:val="20"/>
          <w:szCs w:val="20"/>
        </w:rPr>
        <w:t>ts</w:t>
      </w:r>
      <w:r>
        <w:rPr>
          <w:rFonts w:ascii="Arial" w:hAnsi="Arial" w:cs="Arial"/>
          <w:spacing w:val="37"/>
          <w:sz w:val="20"/>
          <w:szCs w:val="20"/>
        </w:rPr>
        <w:t xml:space="preserve"> </w:t>
      </w:r>
      <w:r>
        <w:rPr>
          <w:rFonts w:ascii="Arial" w:hAnsi="Arial" w:cs="Arial"/>
          <w:w w:val="99"/>
          <w:sz w:val="20"/>
          <w:szCs w:val="20"/>
        </w:rPr>
        <w:t>mig</w:t>
      </w:r>
      <w:r>
        <w:rPr>
          <w:rFonts w:ascii="Arial" w:hAnsi="Arial" w:cs="Arial"/>
          <w:spacing w:val="-5"/>
          <w:w w:val="99"/>
          <w:sz w:val="20"/>
          <w:szCs w:val="20"/>
        </w:rPr>
        <w:t>h</w:t>
      </w:r>
      <w:r>
        <w:rPr>
          <w:rFonts w:ascii="Arial" w:hAnsi="Arial" w:cs="Arial"/>
          <w:w w:val="139"/>
          <w:sz w:val="20"/>
          <w:szCs w:val="20"/>
        </w:rPr>
        <w:t>t</w:t>
      </w:r>
      <w:r>
        <w:rPr>
          <w:rFonts w:ascii="Arial" w:hAnsi="Arial" w:cs="Arial"/>
          <w:spacing w:val="19"/>
          <w:sz w:val="20"/>
          <w:szCs w:val="20"/>
        </w:rPr>
        <w:t xml:space="preserve"> </w:t>
      </w:r>
      <w:r>
        <w:rPr>
          <w:rFonts w:ascii="Arial" w:hAnsi="Arial" w:cs="Arial"/>
          <w:sz w:val="20"/>
          <w:szCs w:val="20"/>
        </w:rPr>
        <w:t>get</w:t>
      </w:r>
      <w:r>
        <w:rPr>
          <w:rFonts w:ascii="Arial" w:hAnsi="Arial" w:cs="Arial"/>
          <w:spacing w:val="6"/>
          <w:sz w:val="20"/>
          <w:szCs w:val="20"/>
        </w:rPr>
        <w:t xml:space="preserve"> </w:t>
      </w:r>
      <w:r>
        <w:rPr>
          <w:rFonts w:ascii="Arial" w:hAnsi="Arial" w:cs="Arial"/>
          <w:w w:val="83"/>
          <w:sz w:val="20"/>
          <w:szCs w:val="20"/>
        </w:rPr>
        <w:t>access</w:t>
      </w:r>
      <w:r>
        <w:rPr>
          <w:rFonts w:ascii="Arial" w:hAnsi="Arial" w:cs="Arial"/>
          <w:spacing w:val="29"/>
          <w:w w:val="83"/>
          <w:sz w:val="20"/>
          <w:szCs w:val="20"/>
        </w:rPr>
        <w:t xml:space="preserve"> </w:t>
      </w:r>
      <w:r>
        <w:rPr>
          <w:rFonts w:ascii="Arial" w:hAnsi="Arial" w:cs="Arial"/>
          <w:sz w:val="20"/>
          <w:szCs w:val="20"/>
        </w:rPr>
        <w:t>to</w:t>
      </w:r>
      <w:r>
        <w:rPr>
          <w:rFonts w:ascii="Arial" w:hAnsi="Arial" w:cs="Arial"/>
          <w:spacing w:val="28"/>
          <w:sz w:val="20"/>
          <w:szCs w:val="20"/>
        </w:rPr>
        <w:t xml:space="preserve"> </w:t>
      </w:r>
      <w:r>
        <w:rPr>
          <w:rFonts w:ascii="Arial" w:hAnsi="Arial" w:cs="Arial"/>
          <w:sz w:val="20"/>
          <w:szCs w:val="20"/>
        </w:rPr>
        <w:t>the</w:t>
      </w:r>
      <w:r>
        <w:rPr>
          <w:rFonts w:ascii="Arial" w:hAnsi="Arial" w:cs="Arial"/>
          <w:spacing w:val="16"/>
          <w:sz w:val="20"/>
          <w:szCs w:val="20"/>
        </w:rPr>
        <w:t xml:space="preserve"> </w:t>
      </w:r>
      <w:r>
        <w:rPr>
          <w:rFonts w:ascii="Arial" w:hAnsi="Arial" w:cs="Arial"/>
          <w:sz w:val="20"/>
          <w:szCs w:val="20"/>
        </w:rPr>
        <w:t>global</w:t>
      </w:r>
      <w:r>
        <w:rPr>
          <w:rFonts w:ascii="Arial" w:hAnsi="Arial" w:cs="Arial"/>
          <w:spacing w:val="4"/>
          <w:sz w:val="20"/>
          <w:szCs w:val="20"/>
        </w:rPr>
        <w:t xml:space="preserve"> </w:t>
      </w:r>
      <w:r>
        <w:rPr>
          <w:rFonts w:ascii="Arial" w:hAnsi="Arial" w:cs="Arial"/>
          <w:w w:val="129"/>
          <w:sz w:val="20"/>
          <w:szCs w:val="20"/>
        </w:rPr>
        <w:t>I</w:t>
      </w:r>
      <w:r>
        <w:rPr>
          <w:rFonts w:ascii="Arial" w:hAnsi="Arial" w:cs="Arial"/>
          <w:spacing w:val="-5"/>
          <w:w w:val="99"/>
          <w:sz w:val="20"/>
          <w:szCs w:val="20"/>
        </w:rPr>
        <w:t>n</w:t>
      </w:r>
      <w:r>
        <w:rPr>
          <w:rFonts w:ascii="Arial" w:hAnsi="Arial" w:cs="Arial"/>
          <w:w w:val="101"/>
          <w:sz w:val="20"/>
          <w:szCs w:val="20"/>
        </w:rPr>
        <w:t>ternet</w:t>
      </w:r>
      <w:r>
        <w:rPr>
          <w:rFonts w:ascii="Arial" w:hAnsi="Arial" w:cs="Arial"/>
          <w:spacing w:val="20"/>
          <w:sz w:val="20"/>
          <w:szCs w:val="20"/>
        </w:rPr>
        <w:t xml:space="preserve"> </w:t>
      </w:r>
      <w:r>
        <w:rPr>
          <w:rFonts w:ascii="Arial" w:hAnsi="Arial" w:cs="Arial"/>
          <w:sz w:val="20"/>
          <w:szCs w:val="20"/>
        </w:rPr>
        <w:t>through</w:t>
      </w:r>
      <w:r>
        <w:rPr>
          <w:rFonts w:ascii="Arial" w:hAnsi="Arial" w:cs="Arial"/>
          <w:spacing w:val="27"/>
          <w:sz w:val="20"/>
          <w:szCs w:val="20"/>
        </w:rPr>
        <w:t xml:space="preserve"> </w:t>
      </w:r>
      <w:r>
        <w:rPr>
          <w:rFonts w:ascii="Arial" w:hAnsi="Arial" w:cs="Arial"/>
          <w:w w:val="88"/>
          <w:sz w:val="20"/>
          <w:szCs w:val="20"/>
        </w:rPr>
        <w:t>some</w:t>
      </w:r>
      <w:r>
        <w:rPr>
          <w:rFonts w:ascii="Arial" w:hAnsi="Arial" w:cs="Arial"/>
          <w:spacing w:val="26"/>
          <w:w w:val="88"/>
          <w:sz w:val="20"/>
          <w:szCs w:val="20"/>
        </w:rPr>
        <w:t xml:space="preserve"> </w:t>
      </w:r>
      <w:r>
        <w:rPr>
          <w:rFonts w:ascii="Arial" w:hAnsi="Arial" w:cs="Arial"/>
          <w:sz w:val="20"/>
          <w:szCs w:val="20"/>
        </w:rPr>
        <w:t>n</w:t>
      </w:r>
      <w:r>
        <w:rPr>
          <w:rFonts w:ascii="Arial" w:hAnsi="Arial" w:cs="Arial"/>
          <w:spacing w:val="6"/>
          <w:sz w:val="20"/>
          <w:szCs w:val="20"/>
        </w:rPr>
        <w:t>o</w:t>
      </w:r>
      <w:r>
        <w:rPr>
          <w:rFonts w:ascii="Arial" w:hAnsi="Arial" w:cs="Arial"/>
          <w:sz w:val="20"/>
          <w:szCs w:val="20"/>
        </w:rPr>
        <w:t>de</w:t>
      </w:r>
      <w:r>
        <w:rPr>
          <w:rFonts w:ascii="Arial" w:hAnsi="Arial" w:cs="Arial"/>
          <w:spacing w:val="-19"/>
          <w:sz w:val="20"/>
          <w:szCs w:val="20"/>
        </w:rPr>
        <w:t xml:space="preserve"> </w:t>
      </w:r>
      <w:r>
        <w:rPr>
          <w:rFonts w:ascii="Arial" w:hAnsi="Arial" w:cs="Arial"/>
          <w:sz w:val="20"/>
          <w:szCs w:val="20"/>
        </w:rPr>
        <w:t>in</w:t>
      </w:r>
      <w:r>
        <w:rPr>
          <w:rFonts w:ascii="Arial" w:hAnsi="Arial" w:cs="Arial"/>
          <w:spacing w:val="29"/>
          <w:sz w:val="20"/>
          <w:szCs w:val="20"/>
        </w:rPr>
        <w:t xml:space="preserve"> </w:t>
      </w:r>
      <w:r>
        <w:rPr>
          <w:rFonts w:ascii="Arial" w:hAnsi="Arial" w:cs="Arial"/>
          <w:sz w:val="20"/>
          <w:szCs w:val="20"/>
        </w:rPr>
        <w:t>the ne</w:t>
      </w:r>
      <w:r>
        <w:rPr>
          <w:rFonts w:ascii="Arial" w:hAnsi="Arial" w:cs="Arial"/>
          <w:spacing w:val="-5"/>
          <w:sz w:val="20"/>
          <w:szCs w:val="20"/>
        </w:rPr>
        <w:t>tw</w:t>
      </w:r>
      <w:r>
        <w:rPr>
          <w:rFonts w:ascii="Arial" w:hAnsi="Arial" w:cs="Arial"/>
          <w:sz w:val="20"/>
          <w:szCs w:val="20"/>
        </w:rPr>
        <w:t>ork.</w:t>
      </w:r>
      <w:r>
        <w:rPr>
          <w:rFonts w:ascii="Arial" w:hAnsi="Arial" w:cs="Arial"/>
          <w:spacing w:val="32"/>
          <w:sz w:val="20"/>
          <w:szCs w:val="20"/>
        </w:rPr>
        <w:t xml:space="preserve"> </w:t>
      </w:r>
      <w:r>
        <w:rPr>
          <w:rFonts w:ascii="Arial" w:hAnsi="Arial" w:cs="Arial"/>
          <w:sz w:val="20"/>
          <w:szCs w:val="20"/>
        </w:rPr>
        <w:t>If</w:t>
      </w:r>
      <w:r>
        <w:rPr>
          <w:rFonts w:ascii="Arial" w:hAnsi="Arial" w:cs="Arial"/>
          <w:spacing w:val="32"/>
          <w:sz w:val="20"/>
          <w:szCs w:val="20"/>
        </w:rPr>
        <w:t xml:space="preserve"> </w:t>
      </w:r>
      <w:r>
        <w:rPr>
          <w:rFonts w:ascii="Arial" w:hAnsi="Arial" w:cs="Arial"/>
          <w:sz w:val="20"/>
          <w:szCs w:val="20"/>
        </w:rPr>
        <w:t>not,</w:t>
      </w:r>
      <w:r>
        <w:rPr>
          <w:rFonts w:ascii="Arial" w:hAnsi="Arial" w:cs="Arial"/>
          <w:spacing w:val="18"/>
          <w:sz w:val="20"/>
          <w:szCs w:val="20"/>
        </w:rPr>
        <w:t xml:space="preserve"> </w:t>
      </w:r>
      <w:r>
        <w:rPr>
          <w:rFonts w:ascii="Arial" w:hAnsi="Arial" w:cs="Arial"/>
          <w:sz w:val="20"/>
          <w:szCs w:val="20"/>
        </w:rPr>
        <w:t>they</w:t>
      </w:r>
      <w:r>
        <w:rPr>
          <w:rFonts w:ascii="Arial" w:hAnsi="Arial" w:cs="Arial"/>
          <w:spacing w:val="11"/>
          <w:sz w:val="20"/>
          <w:szCs w:val="20"/>
        </w:rPr>
        <w:t xml:space="preserve"> </w:t>
      </w:r>
      <w:r>
        <w:rPr>
          <w:rFonts w:ascii="Arial" w:hAnsi="Arial" w:cs="Arial"/>
          <w:sz w:val="20"/>
          <w:szCs w:val="20"/>
        </w:rPr>
        <w:t>are</w:t>
      </w:r>
      <w:r>
        <w:rPr>
          <w:rFonts w:ascii="Arial" w:hAnsi="Arial" w:cs="Arial"/>
          <w:spacing w:val="-15"/>
          <w:sz w:val="20"/>
          <w:szCs w:val="20"/>
        </w:rPr>
        <w:t xml:space="preserve"> </w:t>
      </w:r>
      <w:r>
        <w:rPr>
          <w:rFonts w:ascii="Arial" w:hAnsi="Arial" w:cs="Arial"/>
          <w:sz w:val="20"/>
          <w:szCs w:val="20"/>
        </w:rPr>
        <w:t>limited</w:t>
      </w:r>
      <w:r>
        <w:rPr>
          <w:rFonts w:ascii="Arial" w:hAnsi="Arial" w:cs="Arial"/>
          <w:spacing w:val="40"/>
          <w:sz w:val="20"/>
          <w:szCs w:val="20"/>
        </w:rPr>
        <w:t xml:space="preserve"> </w:t>
      </w:r>
      <w:r>
        <w:rPr>
          <w:rFonts w:ascii="Arial" w:hAnsi="Arial" w:cs="Arial"/>
          <w:sz w:val="20"/>
          <w:szCs w:val="20"/>
        </w:rPr>
        <w:t>to</w:t>
      </w:r>
      <w:r>
        <w:rPr>
          <w:rFonts w:ascii="Arial" w:hAnsi="Arial" w:cs="Arial"/>
          <w:spacing w:val="19"/>
          <w:sz w:val="20"/>
          <w:szCs w:val="20"/>
        </w:rPr>
        <w:t xml:space="preserve"> </w:t>
      </w:r>
      <w:r>
        <w:rPr>
          <w:rFonts w:ascii="Arial" w:hAnsi="Arial" w:cs="Arial"/>
          <w:sz w:val="20"/>
          <w:szCs w:val="20"/>
        </w:rPr>
        <w:t>com</w:t>
      </w:r>
      <w:r>
        <w:rPr>
          <w:rFonts w:ascii="Arial" w:hAnsi="Arial" w:cs="Arial"/>
          <w:spacing w:val="-6"/>
          <w:sz w:val="20"/>
          <w:szCs w:val="20"/>
        </w:rPr>
        <w:t>m</w:t>
      </w:r>
      <w:r>
        <w:rPr>
          <w:rFonts w:ascii="Arial" w:hAnsi="Arial" w:cs="Arial"/>
          <w:sz w:val="20"/>
          <w:szCs w:val="20"/>
        </w:rPr>
        <w:t>unicating</w:t>
      </w:r>
      <w:r>
        <w:rPr>
          <w:rFonts w:ascii="Arial" w:hAnsi="Arial" w:cs="Arial"/>
          <w:spacing w:val="-16"/>
          <w:sz w:val="20"/>
          <w:szCs w:val="20"/>
        </w:rPr>
        <w:t xml:space="preserve"> </w:t>
      </w:r>
      <w:r>
        <w:rPr>
          <w:rFonts w:ascii="Arial" w:hAnsi="Arial" w:cs="Arial"/>
          <w:sz w:val="20"/>
          <w:szCs w:val="20"/>
        </w:rPr>
        <w:t>only</w:t>
      </w:r>
      <w:r>
        <w:rPr>
          <w:rFonts w:ascii="Arial" w:hAnsi="Arial" w:cs="Arial"/>
          <w:spacing w:val="11"/>
          <w:sz w:val="20"/>
          <w:szCs w:val="20"/>
        </w:rPr>
        <w:t xml:space="preserve"> </w:t>
      </w:r>
      <w:r>
        <w:rPr>
          <w:rFonts w:ascii="Arial" w:hAnsi="Arial" w:cs="Arial"/>
          <w:spacing w:val="6"/>
          <w:w w:val="93"/>
          <w:sz w:val="20"/>
          <w:szCs w:val="20"/>
        </w:rPr>
        <w:t>b</w:t>
      </w:r>
      <w:r>
        <w:rPr>
          <w:rFonts w:ascii="Arial" w:hAnsi="Arial" w:cs="Arial"/>
          <w:w w:val="93"/>
          <w:sz w:val="20"/>
          <w:szCs w:val="20"/>
        </w:rPr>
        <w:t>e</w:t>
      </w:r>
      <w:r>
        <w:rPr>
          <w:rFonts w:ascii="Arial" w:hAnsi="Arial" w:cs="Arial"/>
          <w:spacing w:val="-5"/>
          <w:w w:val="93"/>
          <w:sz w:val="20"/>
          <w:szCs w:val="20"/>
        </w:rPr>
        <w:t>tw</w:t>
      </w:r>
      <w:r>
        <w:rPr>
          <w:rFonts w:ascii="Arial" w:hAnsi="Arial" w:cs="Arial"/>
          <w:w w:val="93"/>
          <w:sz w:val="20"/>
          <w:szCs w:val="20"/>
        </w:rPr>
        <w:t>een</w:t>
      </w:r>
      <w:r>
        <w:rPr>
          <w:rFonts w:ascii="Arial" w:hAnsi="Arial" w:cs="Arial"/>
          <w:spacing w:val="17"/>
          <w:w w:val="93"/>
          <w:sz w:val="20"/>
          <w:szCs w:val="20"/>
        </w:rPr>
        <w:t xml:space="preserve"> </w:t>
      </w:r>
      <w:r>
        <w:rPr>
          <w:rFonts w:ascii="Arial" w:hAnsi="Arial" w:cs="Arial"/>
          <w:w w:val="96"/>
          <w:sz w:val="20"/>
          <w:szCs w:val="20"/>
        </w:rPr>
        <w:t>themsel</w:t>
      </w:r>
      <w:r>
        <w:rPr>
          <w:rFonts w:ascii="Arial" w:hAnsi="Arial" w:cs="Arial"/>
          <w:spacing w:val="-5"/>
          <w:w w:val="96"/>
          <w:sz w:val="20"/>
          <w:szCs w:val="20"/>
        </w:rPr>
        <w:t>v</w:t>
      </w:r>
      <w:r>
        <w:rPr>
          <w:rFonts w:ascii="Arial" w:hAnsi="Arial" w:cs="Arial"/>
          <w:w w:val="83"/>
          <w:sz w:val="20"/>
          <w:szCs w:val="20"/>
        </w:rPr>
        <w:t>es.</w:t>
      </w:r>
    </w:p>
    <w:p w14:paraId="6641B424"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pacing w:val="-16"/>
          <w:sz w:val="20"/>
          <w:szCs w:val="20"/>
        </w:rPr>
        <w:t>F</w:t>
      </w:r>
      <w:r>
        <w:rPr>
          <w:rFonts w:ascii="Arial" w:hAnsi="Arial" w:cs="Arial"/>
          <w:sz w:val="20"/>
          <w:szCs w:val="20"/>
        </w:rPr>
        <w:t>or</w:t>
      </w:r>
      <w:r>
        <w:rPr>
          <w:rFonts w:ascii="Arial" w:hAnsi="Arial" w:cs="Arial"/>
          <w:spacing w:val="27"/>
          <w:sz w:val="20"/>
          <w:szCs w:val="20"/>
        </w:rPr>
        <w:t xml:space="preserve"> </w:t>
      </w:r>
      <w:r>
        <w:rPr>
          <w:rFonts w:ascii="Arial" w:hAnsi="Arial" w:cs="Arial"/>
          <w:sz w:val="20"/>
          <w:szCs w:val="20"/>
        </w:rPr>
        <w:t>the</w:t>
      </w:r>
      <w:r>
        <w:rPr>
          <w:rFonts w:ascii="Arial" w:hAnsi="Arial" w:cs="Arial"/>
          <w:spacing w:val="18"/>
          <w:sz w:val="20"/>
          <w:szCs w:val="20"/>
        </w:rPr>
        <w:t xml:space="preserve"> </w:t>
      </w:r>
      <w:r>
        <w:rPr>
          <w:rFonts w:ascii="Arial" w:hAnsi="Arial" w:cs="Arial"/>
          <w:w w:val="89"/>
          <w:sz w:val="20"/>
          <w:szCs w:val="20"/>
        </w:rPr>
        <w:t>second</w:t>
      </w:r>
      <w:r>
        <w:rPr>
          <w:rFonts w:ascii="Arial" w:hAnsi="Arial" w:cs="Arial"/>
          <w:spacing w:val="28"/>
          <w:w w:val="89"/>
          <w:sz w:val="20"/>
          <w:szCs w:val="20"/>
        </w:rPr>
        <w:t xml:space="preserve"> </w:t>
      </w:r>
      <w:r>
        <w:rPr>
          <w:rFonts w:ascii="Arial" w:hAnsi="Arial" w:cs="Arial"/>
          <w:sz w:val="20"/>
          <w:szCs w:val="20"/>
        </w:rPr>
        <w:t>problem</w:t>
      </w:r>
      <w:r>
        <w:rPr>
          <w:rFonts w:ascii="Arial" w:hAnsi="Arial" w:cs="Arial"/>
          <w:spacing w:val="8"/>
          <w:sz w:val="20"/>
          <w:szCs w:val="20"/>
        </w:rPr>
        <w:t xml:space="preserve"> </w:t>
      </w:r>
      <w:r>
        <w:rPr>
          <w:rFonts w:ascii="Arial" w:hAnsi="Arial" w:cs="Arial"/>
          <w:sz w:val="20"/>
          <w:szCs w:val="20"/>
        </w:rPr>
        <w:t>listed</w:t>
      </w:r>
      <w:r>
        <w:rPr>
          <w:rFonts w:ascii="Arial" w:hAnsi="Arial" w:cs="Arial"/>
          <w:spacing w:val="17"/>
          <w:sz w:val="20"/>
          <w:szCs w:val="20"/>
        </w:rPr>
        <w:t xml:space="preserve"> </w:t>
      </w:r>
      <w:r>
        <w:rPr>
          <w:rFonts w:ascii="Arial" w:hAnsi="Arial" w:cs="Arial"/>
          <w:w w:val="91"/>
          <w:sz w:val="20"/>
          <w:szCs w:val="20"/>
        </w:rPr>
        <w:t>a</w:t>
      </w:r>
      <w:r>
        <w:rPr>
          <w:rFonts w:ascii="Arial" w:hAnsi="Arial" w:cs="Arial"/>
          <w:spacing w:val="5"/>
          <w:w w:val="91"/>
          <w:sz w:val="20"/>
          <w:szCs w:val="20"/>
        </w:rPr>
        <w:t>b</w:t>
      </w:r>
      <w:r>
        <w:rPr>
          <w:rFonts w:ascii="Arial" w:hAnsi="Arial" w:cs="Arial"/>
          <w:spacing w:val="-5"/>
          <w:w w:val="91"/>
          <w:sz w:val="20"/>
          <w:szCs w:val="20"/>
        </w:rPr>
        <w:t>ov</w:t>
      </w:r>
      <w:r>
        <w:rPr>
          <w:rFonts w:ascii="Arial" w:hAnsi="Arial" w:cs="Arial"/>
          <w:w w:val="91"/>
          <w:sz w:val="20"/>
          <w:szCs w:val="20"/>
        </w:rPr>
        <w:t>e,</w:t>
      </w:r>
      <w:r>
        <w:rPr>
          <w:rFonts w:ascii="Arial" w:hAnsi="Arial" w:cs="Arial"/>
          <w:spacing w:val="38"/>
          <w:w w:val="91"/>
          <w:sz w:val="20"/>
          <w:szCs w:val="20"/>
        </w:rPr>
        <w:t xml:space="preserve"> </w:t>
      </w:r>
      <w:r>
        <w:rPr>
          <w:rFonts w:ascii="Arial" w:hAnsi="Arial" w:cs="Arial"/>
          <w:spacing w:val="-5"/>
          <w:w w:val="91"/>
          <w:sz w:val="20"/>
          <w:szCs w:val="20"/>
        </w:rPr>
        <w:t>w</w:t>
      </w:r>
      <w:r>
        <w:rPr>
          <w:rFonts w:ascii="Arial" w:hAnsi="Arial" w:cs="Arial"/>
          <w:w w:val="91"/>
          <w:sz w:val="20"/>
          <w:szCs w:val="20"/>
        </w:rPr>
        <w:t>e</w:t>
      </w:r>
      <w:r>
        <w:rPr>
          <w:rFonts w:ascii="Arial" w:hAnsi="Arial" w:cs="Arial"/>
          <w:spacing w:val="24"/>
          <w:w w:val="91"/>
          <w:sz w:val="20"/>
          <w:szCs w:val="20"/>
        </w:rPr>
        <w:t xml:space="preserve"> </w:t>
      </w:r>
      <w:r>
        <w:rPr>
          <w:rFonts w:ascii="Arial" w:hAnsi="Arial" w:cs="Arial"/>
          <w:sz w:val="20"/>
          <w:szCs w:val="20"/>
        </w:rPr>
        <w:t>can</w:t>
      </w:r>
      <w:r>
        <w:rPr>
          <w:rFonts w:ascii="Arial" w:hAnsi="Arial" w:cs="Arial"/>
          <w:spacing w:val="-4"/>
          <w:sz w:val="20"/>
          <w:szCs w:val="20"/>
        </w:rPr>
        <w:t xml:space="preserve"> </w:t>
      </w:r>
      <w:r>
        <w:rPr>
          <w:rFonts w:ascii="Arial" w:hAnsi="Arial" w:cs="Arial"/>
          <w:w w:val="91"/>
          <w:sz w:val="20"/>
          <w:szCs w:val="20"/>
        </w:rPr>
        <w:t>a</w:t>
      </w:r>
      <w:r>
        <w:rPr>
          <w:rFonts w:ascii="Arial" w:hAnsi="Arial" w:cs="Arial"/>
          <w:spacing w:val="-5"/>
          <w:w w:val="91"/>
          <w:sz w:val="20"/>
          <w:szCs w:val="20"/>
        </w:rPr>
        <w:t>c</w:t>
      </w:r>
      <w:r>
        <w:rPr>
          <w:rFonts w:ascii="Arial" w:hAnsi="Arial" w:cs="Arial"/>
          <w:w w:val="91"/>
          <w:sz w:val="20"/>
          <w:szCs w:val="20"/>
        </w:rPr>
        <w:t>hie</w:t>
      </w:r>
      <w:r>
        <w:rPr>
          <w:rFonts w:ascii="Arial" w:hAnsi="Arial" w:cs="Arial"/>
          <w:spacing w:val="-5"/>
          <w:w w:val="91"/>
          <w:sz w:val="20"/>
          <w:szCs w:val="20"/>
        </w:rPr>
        <w:t>v</w:t>
      </w:r>
      <w:r>
        <w:rPr>
          <w:rFonts w:ascii="Arial" w:hAnsi="Arial" w:cs="Arial"/>
          <w:w w:val="91"/>
          <w:sz w:val="20"/>
          <w:szCs w:val="20"/>
        </w:rPr>
        <w:t>e</w:t>
      </w:r>
      <w:r>
        <w:rPr>
          <w:rFonts w:ascii="Arial" w:hAnsi="Arial" w:cs="Arial"/>
          <w:spacing w:val="27"/>
          <w:w w:val="91"/>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cal</w:t>
      </w:r>
      <w:r>
        <w:rPr>
          <w:rFonts w:ascii="Arial" w:hAnsi="Arial" w:cs="Arial"/>
          <w:spacing w:val="7"/>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 xml:space="preserve">unication, </w:t>
      </w:r>
      <w:r>
        <w:rPr>
          <w:rFonts w:ascii="Arial" w:hAnsi="Arial" w:cs="Arial"/>
          <w:w w:val="89"/>
          <w:sz w:val="20"/>
          <w:szCs w:val="20"/>
        </w:rPr>
        <w:t>e.g.</w:t>
      </w:r>
      <w:r>
        <w:rPr>
          <w:rFonts w:ascii="Arial" w:hAnsi="Arial" w:cs="Arial"/>
          <w:spacing w:val="19"/>
          <w:w w:val="89"/>
          <w:sz w:val="20"/>
          <w:szCs w:val="20"/>
        </w:rPr>
        <w:t xml:space="preserve"> </w:t>
      </w:r>
      <w:r>
        <w:rPr>
          <w:rFonts w:ascii="Arial" w:hAnsi="Arial" w:cs="Arial"/>
          <w:sz w:val="20"/>
          <w:szCs w:val="20"/>
        </w:rPr>
        <w:t>pair-wise</w:t>
      </w:r>
      <w:r>
        <w:rPr>
          <w:rFonts w:ascii="Arial" w:hAnsi="Arial" w:cs="Arial"/>
          <w:spacing w:val="-19"/>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w:t>
      </w:r>
      <w:r>
        <w:rPr>
          <w:rFonts w:ascii="Arial" w:hAnsi="Arial" w:cs="Arial"/>
          <w:spacing w:val="-12"/>
          <w:sz w:val="20"/>
          <w:szCs w:val="20"/>
        </w:rPr>
        <w:t xml:space="preserve"> </w:t>
      </w:r>
      <w:r>
        <w:rPr>
          <w:rFonts w:ascii="Arial" w:hAnsi="Arial" w:cs="Arial"/>
          <w:sz w:val="20"/>
          <w:szCs w:val="20"/>
        </w:rPr>
        <w:t>through</w:t>
      </w:r>
      <w:r>
        <w:rPr>
          <w:rFonts w:ascii="Arial" w:hAnsi="Arial" w:cs="Arial"/>
          <w:spacing w:val="16"/>
          <w:sz w:val="20"/>
          <w:szCs w:val="20"/>
        </w:rPr>
        <w:t xml:space="preserve"> </w:t>
      </w:r>
      <w:proofErr w:type="spellStart"/>
      <w:r>
        <w:rPr>
          <w:rFonts w:ascii="Arial" w:hAnsi="Arial" w:cs="Arial"/>
          <w:sz w:val="20"/>
          <w:szCs w:val="20"/>
        </w:rPr>
        <w:t>bluet</w:t>
      </w:r>
      <w:r>
        <w:rPr>
          <w:rFonts w:ascii="Arial" w:hAnsi="Arial" w:cs="Arial"/>
          <w:spacing w:val="6"/>
          <w:sz w:val="20"/>
          <w:szCs w:val="20"/>
        </w:rPr>
        <w:t>o</w:t>
      </w:r>
      <w:r>
        <w:rPr>
          <w:rFonts w:ascii="Arial" w:hAnsi="Arial" w:cs="Arial"/>
          <w:sz w:val="20"/>
          <w:szCs w:val="20"/>
        </w:rPr>
        <w:t>oth</w:t>
      </w:r>
      <w:proofErr w:type="spellEnd"/>
      <w:r>
        <w:rPr>
          <w:rFonts w:ascii="Arial" w:hAnsi="Arial" w:cs="Arial"/>
          <w:spacing w:val="16"/>
          <w:sz w:val="20"/>
          <w:szCs w:val="20"/>
        </w:rPr>
        <w:t xml:space="preserve"> </w:t>
      </w:r>
      <w:r>
        <w:rPr>
          <w:rFonts w:ascii="Arial" w:hAnsi="Arial" w:cs="Arial"/>
          <w:sz w:val="20"/>
          <w:szCs w:val="20"/>
        </w:rPr>
        <w:t>or</w:t>
      </w:r>
      <w:r>
        <w:rPr>
          <w:rFonts w:ascii="Arial" w:hAnsi="Arial" w:cs="Arial"/>
          <w:spacing w:val="11"/>
          <w:sz w:val="20"/>
          <w:szCs w:val="20"/>
        </w:rPr>
        <w:t xml:space="preserve"> </w:t>
      </w:r>
      <w:r>
        <w:rPr>
          <w:rFonts w:ascii="Arial" w:hAnsi="Arial" w:cs="Arial"/>
          <w:sz w:val="20"/>
          <w:szCs w:val="20"/>
        </w:rPr>
        <w:t>Near-Field</w:t>
      </w:r>
      <w:r>
        <w:rPr>
          <w:rFonts w:ascii="Arial" w:hAnsi="Arial" w:cs="Arial"/>
          <w:spacing w:val="-5"/>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 (N</w:t>
      </w:r>
      <w:r>
        <w:rPr>
          <w:rFonts w:ascii="Arial" w:hAnsi="Arial" w:cs="Arial"/>
          <w:spacing w:val="-5"/>
          <w:sz w:val="20"/>
          <w:szCs w:val="20"/>
        </w:rPr>
        <w:t>F</w:t>
      </w:r>
      <w:r>
        <w:rPr>
          <w:rFonts w:ascii="Arial" w:hAnsi="Arial" w:cs="Arial"/>
          <w:sz w:val="20"/>
          <w:szCs w:val="20"/>
        </w:rPr>
        <w:t>C).</w:t>
      </w:r>
      <w:r>
        <w:rPr>
          <w:rFonts w:ascii="Arial" w:hAnsi="Arial" w:cs="Arial"/>
          <w:spacing w:val="37"/>
          <w:sz w:val="20"/>
          <w:szCs w:val="20"/>
        </w:rPr>
        <w:t xml:space="preserve"> </w:t>
      </w:r>
      <w:r>
        <w:rPr>
          <w:rFonts w:ascii="Arial" w:hAnsi="Arial" w:cs="Arial"/>
          <w:w w:val="87"/>
          <w:sz w:val="20"/>
          <w:szCs w:val="20"/>
        </w:rPr>
        <w:t>So</w:t>
      </w:r>
      <w:r>
        <w:rPr>
          <w:rFonts w:ascii="Arial" w:hAnsi="Arial" w:cs="Arial"/>
          <w:spacing w:val="11"/>
          <w:w w:val="87"/>
          <w:sz w:val="20"/>
          <w:szCs w:val="20"/>
        </w:rPr>
        <w:t xml:space="preserve"> </w:t>
      </w:r>
      <w:r>
        <w:rPr>
          <w:rFonts w:ascii="Arial" w:hAnsi="Arial" w:cs="Arial"/>
          <w:spacing w:val="-4"/>
          <w:w w:val="87"/>
          <w:sz w:val="20"/>
          <w:szCs w:val="20"/>
        </w:rPr>
        <w:t>w</w:t>
      </w:r>
      <w:r>
        <w:rPr>
          <w:rFonts w:ascii="Arial" w:hAnsi="Arial" w:cs="Arial"/>
          <w:w w:val="87"/>
          <w:sz w:val="20"/>
          <w:szCs w:val="20"/>
        </w:rPr>
        <w:t>e</w:t>
      </w:r>
      <w:r>
        <w:rPr>
          <w:rFonts w:ascii="Arial" w:hAnsi="Arial" w:cs="Arial"/>
          <w:spacing w:val="24"/>
          <w:w w:val="87"/>
          <w:sz w:val="20"/>
          <w:szCs w:val="20"/>
        </w:rPr>
        <w:t xml:space="preserve"> </w:t>
      </w:r>
      <w:r>
        <w:rPr>
          <w:rFonts w:ascii="Arial" w:hAnsi="Arial" w:cs="Arial"/>
          <w:sz w:val="20"/>
          <w:szCs w:val="20"/>
        </w:rPr>
        <w:t>can</w:t>
      </w:r>
      <w:r>
        <w:rPr>
          <w:rFonts w:ascii="Arial" w:hAnsi="Arial" w:cs="Arial"/>
          <w:spacing w:val="-17"/>
          <w:sz w:val="20"/>
          <w:szCs w:val="20"/>
        </w:rPr>
        <w:t xml:space="preserve"> </w:t>
      </w:r>
      <w:r>
        <w:rPr>
          <w:rFonts w:ascii="Arial" w:hAnsi="Arial" w:cs="Arial"/>
          <w:w w:val="88"/>
          <w:sz w:val="20"/>
          <w:szCs w:val="20"/>
        </w:rPr>
        <w:t>assume</w:t>
      </w:r>
      <w:r>
        <w:rPr>
          <w:rFonts w:ascii="Arial" w:hAnsi="Arial" w:cs="Arial"/>
          <w:spacing w:val="16"/>
          <w:w w:val="88"/>
          <w:sz w:val="20"/>
          <w:szCs w:val="20"/>
        </w:rPr>
        <w:t xml:space="preserve"> </w:t>
      </w:r>
      <w:r>
        <w:rPr>
          <w:rFonts w:ascii="Arial" w:hAnsi="Arial" w:cs="Arial"/>
          <w:sz w:val="20"/>
          <w:szCs w:val="20"/>
        </w:rPr>
        <w:t>that</w:t>
      </w:r>
      <w:r>
        <w:rPr>
          <w:rFonts w:ascii="Arial" w:hAnsi="Arial" w:cs="Arial"/>
          <w:spacing w:val="39"/>
          <w:sz w:val="20"/>
          <w:szCs w:val="20"/>
        </w:rPr>
        <w:t xml:space="preserve"> </w:t>
      </w:r>
      <w:r>
        <w:rPr>
          <w:rFonts w:ascii="Arial" w:hAnsi="Arial" w:cs="Arial"/>
          <w:sz w:val="20"/>
          <w:szCs w:val="20"/>
        </w:rPr>
        <w:t>this</w:t>
      </w:r>
      <w:r>
        <w:rPr>
          <w:rFonts w:ascii="Arial" w:hAnsi="Arial" w:cs="Arial"/>
          <w:spacing w:val="18"/>
          <w:sz w:val="20"/>
          <w:szCs w:val="20"/>
        </w:rPr>
        <w:t xml:space="preserve"> </w:t>
      </w:r>
      <w:r>
        <w:rPr>
          <w:rFonts w:ascii="Arial" w:hAnsi="Arial" w:cs="Arial"/>
          <w:spacing w:val="6"/>
          <w:sz w:val="20"/>
          <w:szCs w:val="20"/>
        </w:rPr>
        <w:t>p</w:t>
      </w:r>
      <w:r>
        <w:rPr>
          <w:rFonts w:ascii="Arial" w:hAnsi="Arial" w:cs="Arial"/>
          <w:sz w:val="20"/>
          <w:szCs w:val="20"/>
        </w:rPr>
        <w:t>ossibili</w:t>
      </w:r>
      <w:r>
        <w:rPr>
          <w:rFonts w:ascii="Arial" w:hAnsi="Arial" w:cs="Arial"/>
          <w:spacing w:val="-4"/>
          <w:sz w:val="20"/>
          <w:szCs w:val="20"/>
        </w:rPr>
        <w:t>t</w:t>
      </w:r>
      <w:r>
        <w:rPr>
          <w:rFonts w:ascii="Arial" w:hAnsi="Arial" w:cs="Arial"/>
          <w:sz w:val="20"/>
          <w:szCs w:val="20"/>
        </w:rPr>
        <w:t>y</w:t>
      </w:r>
      <w:r>
        <w:rPr>
          <w:rFonts w:ascii="Arial" w:hAnsi="Arial" w:cs="Arial"/>
          <w:spacing w:val="19"/>
          <w:sz w:val="20"/>
          <w:szCs w:val="20"/>
        </w:rPr>
        <w:t xml:space="preserve"> </w:t>
      </w:r>
      <w:r>
        <w:rPr>
          <w:rFonts w:ascii="Arial" w:hAnsi="Arial" w:cs="Arial"/>
          <w:sz w:val="20"/>
          <w:szCs w:val="20"/>
        </w:rPr>
        <w:t>exists.</w:t>
      </w:r>
      <w:r>
        <w:rPr>
          <w:rFonts w:ascii="Arial" w:hAnsi="Arial" w:cs="Arial"/>
          <w:spacing w:val="-1"/>
          <w:sz w:val="20"/>
          <w:szCs w:val="20"/>
        </w:rPr>
        <w:t xml:space="preserve"> </w:t>
      </w:r>
      <w:r>
        <w:rPr>
          <w:rFonts w:ascii="Arial" w:hAnsi="Arial" w:cs="Arial"/>
          <w:w w:val="94"/>
          <w:sz w:val="20"/>
          <w:szCs w:val="20"/>
        </w:rPr>
        <w:t>H</w:t>
      </w:r>
      <w:r>
        <w:rPr>
          <w:rFonts w:ascii="Arial" w:hAnsi="Arial" w:cs="Arial"/>
          <w:spacing w:val="-5"/>
          <w:w w:val="94"/>
          <w:sz w:val="20"/>
          <w:szCs w:val="20"/>
        </w:rPr>
        <w:t>o</w:t>
      </w:r>
      <w:r>
        <w:rPr>
          <w:rFonts w:ascii="Arial" w:hAnsi="Arial" w:cs="Arial"/>
          <w:spacing w:val="-6"/>
          <w:w w:val="94"/>
          <w:sz w:val="20"/>
          <w:szCs w:val="20"/>
        </w:rPr>
        <w:t>w</w:t>
      </w:r>
      <w:r>
        <w:rPr>
          <w:rFonts w:ascii="Arial" w:hAnsi="Arial" w:cs="Arial"/>
          <w:w w:val="94"/>
          <w:sz w:val="20"/>
          <w:szCs w:val="20"/>
        </w:rPr>
        <w:t>e</w:t>
      </w:r>
      <w:r>
        <w:rPr>
          <w:rFonts w:ascii="Arial" w:hAnsi="Arial" w:cs="Arial"/>
          <w:spacing w:val="-5"/>
          <w:w w:val="94"/>
          <w:sz w:val="20"/>
          <w:szCs w:val="20"/>
        </w:rPr>
        <w:t>v</w:t>
      </w:r>
      <w:r>
        <w:rPr>
          <w:rFonts w:ascii="Arial" w:hAnsi="Arial" w:cs="Arial"/>
          <w:w w:val="94"/>
          <w:sz w:val="20"/>
          <w:szCs w:val="20"/>
        </w:rPr>
        <w:t>er,</w:t>
      </w:r>
      <w:r>
        <w:rPr>
          <w:rFonts w:ascii="Arial" w:hAnsi="Arial" w:cs="Arial"/>
          <w:spacing w:val="20"/>
          <w:w w:val="94"/>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unicating certain</w:t>
      </w:r>
      <w:r>
        <w:rPr>
          <w:rFonts w:ascii="Arial" w:hAnsi="Arial" w:cs="Arial"/>
          <w:spacing w:val="4"/>
          <w:sz w:val="20"/>
          <w:szCs w:val="20"/>
        </w:rPr>
        <w:t xml:space="preserve"> </w:t>
      </w:r>
      <w:r>
        <w:rPr>
          <w:rFonts w:ascii="Arial" w:hAnsi="Arial" w:cs="Arial"/>
          <w:sz w:val="20"/>
          <w:szCs w:val="20"/>
        </w:rPr>
        <w:t>data</w:t>
      </w:r>
      <w:r>
        <w:rPr>
          <w:rFonts w:ascii="Arial" w:hAnsi="Arial" w:cs="Arial"/>
          <w:spacing w:val="5"/>
          <w:sz w:val="20"/>
          <w:szCs w:val="20"/>
        </w:rPr>
        <w:t xml:space="preserve"> </w:t>
      </w:r>
      <w:r>
        <w:rPr>
          <w:rFonts w:ascii="Arial" w:hAnsi="Arial" w:cs="Arial"/>
          <w:sz w:val="20"/>
          <w:szCs w:val="20"/>
        </w:rPr>
        <w:t>to</w:t>
      </w:r>
      <w:r>
        <w:rPr>
          <w:rFonts w:ascii="Arial" w:hAnsi="Arial" w:cs="Arial"/>
          <w:spacing w:val="17"/>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sz w:val="20"/>
          <w:szCs w:val="20"/>
        </w:rPr>
        <w:t>outside</w:t>
      </w:r>
      <w:r>
        <w:rPr>
          <w:rFonts w:ascii="Arial" w:hAnsi="Arial" w:cs="Arial"/>
          <w:spacing w:val="-16"/>
          <w:sz w:val="20"/>
          <w:szCs w:val="20"/>
        </w:rPr>
        <w:t xml:space="preserve"> </w:t>
      </w:r>
      <w:r>
        <w:rPr>
          <w:rFonts w:ascii="Arial" w:hAnsi="Arial" w:cs="Arial"/>
          <w:spacing w:val="-6"/>
          <w:sz w:val="20"/>
          <w:szCs w:val="20"/>
        </w:rPr>
        <w:t>w</w:t>
      </w:r>
      <w:r>
        <w:rPr>
          <w:rFonts w:ascii="Arial" w:hAnsi="Arial" w:cs="Arial"/>
          <w:sz w:val="20"/>
          <w:szCs w:val="20"/>
        </w:rPr>
        <w:t>orld</w:t>
      </w:r>
      <w:r>
        <w:rPr>
          <w:rFonts w:ascii="Arial" w:hAnsi="Arial" w:cs="Arial"/>
          <w:spacing w:val="14"/>
          <w:sz w:val="20"/>
          <w:szCs w:val="20"/>
        </w:rPr>
        <w:t xml:space="preserve"> </w:t>
      </w:r>
      <w:r>
        <w:rPr>
          <w:rFonts w:ascii="Arial" w:hAnsi="Arial" w:cs="Arial"/>
          <w:sz w:val="20"/>
          <w:szCs w:val="20"/>
        </w:rPr>
        <w:t>will</w:t>
      </w:r>
      <w:r>
        <w:rPr>
          <w:rFonts w:ascii="Arial" w:hAnsi="Arial" w:cs="Arial"/>
          <w:spacing w:val="40"/>
          <w:sz w:val="20"/>
          <w:szCs w:val="20"/>
        </w:rPr>
        <w:t xml:space="preserve"> </w:t>
      </w:r>
      <w:r>
        <w:rPr>
          <w:rFonts w:ascii="Arial" w:hAnsi="Arial" w:cs="Arial"/>
          <w:sz w:val="20"/>
          <w:szCs w:val="20"/>
        </w:rPr>
        <w:t>still</w:t>
      </w:r>
      <w:r>
        <w:rPr>
          <w:rFonts w:ascii="Arial" w:hAnsi="Arial" w:cs="Arial"/>
          <w:spacing w:val="41"/>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16"/>
          <w:w w:val="89"/>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sz w:val="20"/>
          <w:szCs w:val="20"/>
        </w:rPr>
        <w:t>ultimate</w:t>
      </w:r>
      <w:r>
        <w:rPr>
          <w:rFonts w:ascii="Arial" w:hAnsi="Arial" w:cs="Arial"/>
          <w:spacing w:val="38"/>
          <w:sz w:val="20"/>
          <w:szCs w:val="20"/>
        </w:rPr>
        <w:t xml:space="preserve"> </w:t>
      </w:r>
      <w:r>
        <w:rPr>
          <w:rFonts w:ascii="Arial" w:hAnsi="Arial" w:cs="Arial"/>
          <w:sz w:val="20"/>
          <w:szCs w:val="20"/>
        </w:rPr>
        <w:t>goal,</w:t>
      </w:r>
      <w:r>
        <w:rPr>
          <w:rFonts w:ascii="Arial" w:hAnsi="Arial" w:cs="Arial"/>
          <w:spacing w:val="-16"/>
          <w:sz w:val="20"/>
          <w:szCs w:val="20"/>
        </w:rPr>
        <w:t xml:space="preserve"> </w:t>
      </w:r>
      <w:r>
        <w:rPr>
          <w:rFonts w:ascii="Arial" w:hAnsi="Arial" w:cs="Arial"/>
          <w:sz w:val="20"/>
          <w:szCs w:val="20"/>
        </w:rPr>
        <w:t>but</w:t>
      </w:r>
      <w:r>
        <w:rPr>
          <w:rFonts w:ascii="Arial" w:hAnsi="Arial" w:cs="Arial"/>
          <w:spacing w:val="28"/>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15"/>
          <w:w w:val="90"/>
          <w:sz w:val="20"/>
          <w:szCs w:val="20"/>
        </w:rPr>
        <w:t xml:space="preserve"> </w:t>
      </w:r>
      <w:r>
        <w:rPr>
          <w:rFonts w:ascii="Arial" w:hAnsi="Arial" w:cs="Arial"/>
          <w:sz w:val="20"/>
          <w:szCs w:val="20"/>
        </w:rPr>
        <w:t>will</w:t>
      </w:r>
      <w:r>
        <w:rPr>
          <w:rFonts w:ascii="Arial" w:hAnsi="Arial" w:cs="Arial"/>
          <w:spacing w:val="40"/>
          <w:sz w:val="20"/>
          <w:szCs w:val="20"/>
        </w:rPr>
        <w:t xml:space="preserve"> </w:t>
      </w:r>
      <w:r>
        <w:rPr>
          <w:rFonts w:ascii="Arial" w:hAnsi="Arial" w:cs="Arial"/>
          <w:sz w:val="20"/>
          <w:szCs w:val="20"/>
        </w:rPr>
        <w:t>use the</w:t>
      </w:r>
      <w:r>
        <w:rPr>
          <w:rFonts w:ascii="Arial" w:hAnsi="Arial" w:cs="Arial"/>
          <w:spacing w:val="-5"/>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cal</w:t>
      </w:r>
      <w:r>
        <w:rPr>
          <w:rFonts w:ascii="Arial" w:hAnsi="Arial" w:cs="Arial"/>
          <w:spacing w:val="-16"/>
          <w:sz w:val="20"/>
          <w:szCs w:val="20"/>
        </w:rPr>
        <w:t xml:space="preserve"> </w:t>
      </w:r>
      <w:r>
        <w:rPr>
          <w:rFonts w:ascii="Arial" w:hAnsi="Arial" w:cs="Arial"/>
          <w:w w:val="97"/>
          <w:sz w:val="20"/>
          <w:szCs w:val="20"/>
        </w:rPr>
        <w:t>com</w:t>
      </w:r>
      <w:r>
        <w:rPr>
          <w:rFonts w:ascii="Arial" w:hAnsi="Arial" w:cs="Arial"/>
          <w:spacing w:val="-5"/>
          <w:w w:val="97"/>
          <w:sz w:val="20"/>
          <w:szCs w:val="20"/>
        </w:rPr>
        <w:t>m</w:t>
      </w:r>
      <w:r>
        <w:rPr>
          <w:rFonts w:ascii="Arial" w:hAnsi="Arial" w:cs="Arial"/>
          <w:w w:val="97"/>
          <w:sz w:val="20"/>
          <w:szCs w:val="20"/>
        </w:rPr>
        <w:t>unication</w:t>
      </w:r>
      <w:r>
        <w:rPr>
          <w:rFonts w:ascii="Arial" w:hAnsi="Arial" w:cs="Arial"/>
          <w:spacing w:val="13"/>
          <w:w w:val="97"/>
          <w:sz w:val="20"/>
          <w:szCs w:val="20"/>
        </w:rPr>
        <w:t xml:space="preserve"> </w:t>
      </w:r>
      <w:r>
        <w:rPr>
          <w:rFonts w:ascii="Arial" w:hAnsi="Arial" w:cs="Arial"/>
          <w:spacing w:val="6"/>
          <w:w w:val="97"/>
          <w:sz w:val="20"/>
          <w:szCs w:val="20"/>
        </w:rPr>
        <w:t>p</w:t>
      </w:r>
      <w:r>
        <w:rPr>
          <w:rFonts w:ascii="Arial" w:hAnsi="Arial" w:cs="Arial"/>
          <w:w w:val="97"/>
          <w:sz w:val="20"/>
          <w:szCs w:val="20"/>
        </w:rPr>
        <w:t>ossibilities</w:t>
      </w:r>
      <w:r>
        <w:rPr>
          <w:rFonts w:ascii="Arial" w:hAnsi="Arial" w:cs="Arial"/>
          <w:spacing w:val="3"/>
          <w:w w:val="97"/>
          <w:sz w:val="20"/>
          <w:szCs w:val="20"/>
        </w:rPr>
        <w:t xml:space="preserve"> </w:t>
      </w:r>
      <w:r>
        <w:rPr>
          <w:rFonts w:ascii="Arial" w:hAnsi="Arial" w:cs="Arial"/>
          <w:sz w:val="20"/>
          <w:szCs w:val="20"/>
        </w:rPr>
        <w:t>to</w:t>
      </w:r>
      <w:r>
        <w:rPr>
          <w:rFonts w:ascii="Arial" w:hAnsi="Arial" w:cs="Arial"/>
          <w:spacing w:val="6"/>
          <w:sz w:val="20"/>
          <w:szCs w:val="20"/>
        </w:rPr>
        <w:t xml:space="preserve"> </w:t>
      </w:r>
      <w:r>
        <w:rPr>
          <w:rFonts w:ascii="Arial" w:hAnsi="Arial" w:cs="Arial"/>
          <w:w w:val="90"/>
          <w:sz w:val="20"/>
          <w:szCs w:val="20"/>
        </w:rPr>
        <w:t>ensure</w:t>
      </w:r>
      <w:r>
        <w:rPr>
          <w:rFonts w:ascii="Arial" w:hAnsi="Arial" w:cs="Arial"/>
          <w:spacing w:val="4"/>
          <w:w w:val="90"/>
          <w:sz w:val="20"/>
          <w:szCs w:val="20"/>
        </w:rPr>
        <w:t xml:space="preserve"> </w:t>
      </w:r>
      <w:r>
        <w:rPr>
          <w:rFonts w:ascii="Arial" w:hAnsi="Arial" w:cs="Arial"/>
          <w:sz w:val="20"/>
          <w:szCs w:val="20"/>
        </w:rPr>
        <w:t>the</w:t>
      </w:r>
      <w:r>
        <w:rPr>
          <w:rFonts w:ascii="Arial" w:hAnsi="Arial" w:cs="Arial"/>
          <w:spacing w:val="-5"/>
          <w:sz w:val="20"/>
          <w:szCs w:val="20"/>
        </w:rPr>
        <w:t xml:space="preserve"> </w:t>
      </w:r>
      <w:r>
        <w:rPr>
          <w:rFonts w:ascii="Arial" w:hAnsi="Arial" w:cs="Arial"/>
          <w:sz w:val="20"/>
          <w:szCs w:val="20"/>
        </w:rPr>
        <w:t>authe</w:t>
      </w:r>
      <w:r>
        <w:rPr>
          <w:rFonts w:ascii="Arial" w:hAnsi="Arial" w:cs="Arial"/>
          <w:spacing w:val="-5"/>
          <w:sz w:val="20"/>
          <w:szCs w:val="20"/>
        </w:rPr>
        <w:t>n</w:t>
      </w:r>
      <w:r>
        <w:rPr>
          <w:rFonts w:ascii="Arial" w:hAnsi="Arial" w:cs="Arial"/>
          <w:sz w:val="20"/>
          <w:szCs w:val="20"/>
        </w:rPr>
        <w:t>tici</w:t>
      </w:r>
      <w:r>
        <w:rPr>
          <w:rFonts w:ascii="Arial" w:hAnsi="Arial" w:cs="Arial"/>
          <w:spacing w:val="-5"/>
          <w:sz w:val="20"/>
          <w:szCs w:val="20"/>
        </w:rPr>
        <w:t>t</w:t>
      </w:r>
      <w:r>
        <w:rPr>
          <w:rFonts w:ascii="Arial" w:hAnsi="Arial" w:cs="Arial"/>
          <w:sz w:val="20"/>
          <w:szCs w:val="20"/>
        </w:rPr>
        <w:t>y</w:t>
      </w:r>
      <w:r>
        <w:rPr>
          <w:rFonts w:ascii="Arial" w:hAnsi="Arial" w:cs="Arial"/>
          <w:spacing w:val="36"/>
          <w:sz w:val="20"/>
          <w:szCs w:val="20"/>
        </w:rPr>
        <w:t xml:space="preserve"> </w:t>
      </w:r>
      <w:r>
        <w:rPr>
          <w:rFonts w:ascii="Arial" w:hAnsi="Arial" w:cs="Arial"/>
          <w:sz w:val="20"/>
          <w:szCs w:val="20"/>
        </w:rPr>
        <w:t>of</w:t>
      </w:r>
      <w:r>
        <w:rPr>
          <w:rFonts w:ascii="Arial" w:hAnsi="Arial" w:cs="Arial"/>
          <w:spacing w:val="-9"/>
          <w:sz w:val="20"/>
          <w:szCs w:val="20"/>
        </w:rPr>
        <w:t xml:space="preserve"> </w:t>
      </w:r>
      <w:r>
        <w:rPr>
          <w:rFonts w:ascii="Arial" w:hAnsi="Arial" w:cs="Arial"/>
          <w:sz w:val="20"/>
          <w:szCs w:val="20"/>
        </w:rPr>
        <w:t>the</w:t>
      </w:r>
      <w:r>
        <w:rPr>
          <w:rFonts w:ascii="Arial" w:hAnsi="Arial" w:cs="Arial"/>
          <w:spacing w:val="-5"/>
          <w:sz w:val="20"/>
          <w:szCs w:val="20"/>
        </w:rPr>
        <w:t xml:space="preserve"> </w:t>
      </w:r>
      <w:r>
        <w:rPr>
          <w:rFonts w:ascii="Arial" w:hAnsi="Arial" w:cs="Arial"/>
          <w:sz w:val="20"/>
          <w:szCs w:val="20"/>
        </w:rPr>
        <w:t>data</w:t>
      </w:r>
      <w:r>
        <w:rPr>
          <w:rFonts w:ascii="Arial" w:hAnsi="Arial" w:cs="Arial"/>
          <w:spacing w:val="-6"/>
          <w:sz w:val="20"/>
          <w:szCs w:val="20"/>
        </w:rPr>
        <w:t xml:space="preserve"> </w:t>
      </w:r>
      <w:r>
        <w:rPr>
          <w:rFonts w:ascii="Arial" w:hAnsi="Arial" w:cs="Arial"/>
          <w:sz w:val="20"/>
          <w:szCs w:val="20"/>
        </w:rPr>
        <w:t>after the</w:t>
      </w:r>
      <w:r>
        <w:rPr>
          <w:rFonts w:ascii="Arial" w:hAnsi="Arial" w:cs="Arial"/>
          <w:spacing w:val="8"/>
          <w:sz w:val="20"/>
          <w:szCs w:val="20"/>
        </w:rPr>
        <w:t xml:space="preserve"> </w:t>
      </w:r>
      <w:r>
        <w:rPr>
          <w:rFonts w:ascii="Arial" w:hAnsi="Arial" w:cs="Arial"/>
          <w:sz w:val="20"/>
          <w:szCs w:val="20"/>
        </w:rPr>
        <w:t>demonstration</w:t>
      </w:r>
      <w:r>
        <w:rPr>
          <w:rFonts w:ascii="Arial" w:hAnsi="Arial" w:cs="Arial"/>
          <w:spacing w:val="-13"/>
          <w:sz w:val="20"/>
          <w:szCs w:val="20"/>
        </w:rPr>
        <w:t xml:space="preserve"> </w:t>
      </w:r>
      <w:r>
        <w:rPr>
          <w:rFonts w:ascii="Arial" w:hAnsi="Arial" w:cs="Arial"/>
          <w:sz w:val="20"/>
          <w:szCs w:val="20"/>
        </w:rPr>
        <w:t>is</w:t>
      </w:r>
      <w:r>
        <w:rPr>
          <w:rFonts w:ascii="Arial" w:hAnsi="Arial" w:cs="Arial"/>
          <w:spacing w:val="-1"/>
          <w:sz w:val="20"/>
          <w:szCs w:val="20"/>
        </w:rPr>
        <w:t xml:space="preserve"> </w:t>
      </w:r>
      <w:r>
        <w:rPr>
          <w:rFonts w:ascii="Arial" w:hAnsi="Arial" w:cs="Arial"/>
          <w:spacing w:val="-5"/>
          <w:sz w:val="20"/>
          <w:szCs w:val="20"/>
        </w:rPr>
        <w:t>ov</w:t>
      </w:r>
      <w:r>
        <w:rPr>
          <w:rFonts w:ascii="Arial" w:hAnsi="Arial" w:cs="Arial"/>
          <w:sz w:val="20"/>
          <w:szCs w:val="20"/>
        </w:rPr>
        <w:t>er.</w:t>
      </w:r>
      <w:r>
        <w:rPr>
          <w:rFonts w:ascii="Arial" w:hAnsi="Arial" w:cs="Arial"/>
          <w:spacing w:val="12"/>
          <w:sz w:val="20"/>
          <w:szCs w:val="20"/>
        </w:rPr>
        <w:t xml:space="preserve"> </w:t>
      </w:r>
      <w:r>
        <w:rPr>
          <w:rFonts w:ascii="Arial" w:hAnsi="Arial" w:cs="Arial"/>
          <w:spacing w:val="-17"/>
          <w:w w:val="108"/>
          <w:sz w:val="20"/>
          <w:szCs w:val="20"/>
        </w:rPr>
        <w:t>W</w:t>
      </w:r>
      <w:r>
        <w:rPr>
          <w:rFonts w:ascii="Arial" w:hAnsi="Arial" w:cs="Arial"/>
          <w:w w:val="79"/>
          <w:sz w:val="20"/>
          <w:szCs w:val="20"/>
        </w:rPr>
        <w:t>e</w:t>
      </w:r>
      <w:r>
        <w:rPr>
          <w:rFonts w:ascii="Arial" w:hAnsi="Arial" w:cs="Arial"/>
          <w:spacing w:val="11"/>
          <w:sz w:val="20"/>
          <w:szCs w:val="20"/>
        </w:rPr>
        <w:t xml:space="preserve"> </w:t>
      </w:r>
      <w:r>
        <w:rPr>
          <w:rFonts w:ascii="Arial" w:hAnsi="Arial" w:cs="Arial"/>
          <w:sz w:val="20"/>
          <w:szCs w:val="20"/>
        </w:rPr>
        <w:t>will</w:t>
      </w:r>
      <w:r>
        <w:rPr>
          <w:rFonts w:ascii="Arial" w:hAnsi="Arial" w:cs="Arial"/>
          <w:spacing w:val="42"/>
          <w:sz w:val="20"/>
          <w:szCs w:val="20"/>
        </w:rPr>
        <w:t xml:space="preserve"> </w:t>
      </w:r>
      <w:r>
        <w:rPr>
          <w:rFonts w:ascii="Arial" w:hAnsi="Arial" w:cs="Arial"/>
          <w:w w:val="90"/>
          <w:sz w:val="20"/>
          <w:szCs w:val="20"/>
        </w:rPr>
        <w:t>discuss</w:t>
      </w:r>
      <w:r>
        <w:rPr>
          <w:rFonts w:ascii="Arial" w:hAnsi="Arial" w:cs="Arial"/>
          <w:spacing w:val="17"/>
          <w:w w:val="90"/>
          <w:sz w:val="20"/>
          <w:szCs w:val="20"/>
        </w:rPr>
        <w:t xml:space="preserve"> </w:t>
      </w:r>
      <w:r>
        <w:rPr>
          <w:rFonts w:ascii="Arial" w:hAnsi="Arial" w:cs="Arial"/>
          <w:sz w:val="20"/>
          <w:szCs w:val="20"/>
        </w:rPr>
        <w:t>this</w:t>
      </w:r>
      <w:r>
        <w:rPr>
          <w:rFonts w:ascii="Arial" w:hAnsi="Arial" w:cs="Arial"/>
          <w:spacing w:val="20"/>
          <w:sz w:val="20"/>
          <w:szCs w:val="20"/>
        </w:rPr>
        <w:t xml:space="preserve"> </w:t>
      </w:r>
      <w:r>
        <w:rPr>
          <w:rFonts w:ascii="Arial" w:hAnsi="Arial" w:cs="Arial"/>
          <w:sz w:val="20"/>
          <w:szCs w:val="20"/>
        </w:rPr>
        <w:t>further</w:t>
      </w:r>
      <w:r>
        <w:rPr>
          <w:rFonts w:ascii="Arial" w:hAnsi="Arial" w:cs="Arial"/>
          <w:spacing w:val="34"/>
          <w:sz w:val="20"/>
          <w:szCs w:val="20"/>
        </w:rPr>
        <w:t xml:space="preserve"> </w:t>
      </w:r>
      <w:r>
        <w:rPr>
          <w:rFonts w:ascii="Arial" w:hAnsi="Arial" w:cs="Arial"/>
          <w:sz w:val="20"/>
          <w:szCs w:val="20"/>
        </w:rPr>
        <w:t>in</w:t>
      </w:r>
      <w:r>
        <w:rPr>
          <w:rFonts w:ascii="Arial" w:hAnsi="Arial" w:cs="Arial"/>
          <w:spacing w:val="20"/>
          <w:sz w:val="20"/>
          <w:szCs w:val="20"/>
        </w:rPr>
        <w:t xml:space="preserve"> </w:t>
      </w:r>
      <w:r>
        <w:rPr>
          <w:rFonts w:ascii="Arial" w:hAnsi="Arial" w:cs="Arial"/>
          <w:w w:val="94"/>
          <w:sz w:val="20"/>
          <w:szCs w:val="20"/>
        </w:rPr>
        <w:t>Section</w:t>
      </w:r>
      <w:r>
        <w:rPr>
          <w:rFonts w:ascii="Arial" w:hAnsi="Arial" w:cs="Arial"/>
          <w:spacing w:val="16"/>
          <w:w w:val="94"/>
          <w:sz w:val="20"/>
          <w:szCs w:val="20"/>
        </w:rPr>
        <w:t xml:space="preserve"> </w:t>
      </w:r>
      <w:r>
        <w:rPr>
          <w:rFonts w:ascii="Arial" w:hAnsi="Arial" w:cs="Arial"/>
          <w:sz w:val="20"/>
          <w:szCs w:val="20"/>
        </w:rPr>
        <w:t>4.</w:t>
      </w:r>
    </w:p>
    <w:p w14:paraId="01A8C59D" w14:textId="77777777" w:rsidR="009E6749" w:rsidRDefault="009E6749">
      <w:pPr>
        <w:spacing w:before="4" w:after="0" w:line="130" w:lineRule="exact"/>
        <w:rPr>
          <w:sz w:val="13"/>
          <w:szCs w:val="13"/>
        </w:rPr>
      </w:pPr>
    </w:p>
    <w:p w14:paraId="42B1D2A1" w14:textId="77777777" w:rsidR="009E6749" w:rsidRDefault="009E6749">
      <w:pPr>
        <w:spacing w:after="0" w:line="200" w:lineRule="exact"/>
        <w:rPr>
          <w:sz w:val="20"/>
          <w:szCs w:val="20"/>
        </w:rPr>
      </w:pPr>
    </w:p>
    <w:p w14:paraId="3AEA45FA" w14:textId="77777777" w:rsidR="009E6749" w:rsidRDefault="009E6749">
      <w:pPr>
        <w:spacing w:after="0" w:line="240" w:lineRule="auto"/>
        <w:ind w:left="955" w:right="5198"/>
        <w:jc w:val="both"/>
        <w:rPr>
          <w:rFonts w:ascii="Arial" w:hAnsi="Arial" w:cs="Arial"/>
          <w:sz w:val="28"/>
          <w:szCs w:val="28"/>
        </w:rPr>
      </w:pPr>
      <w:r>
        <w:rPr>
          <w:rFonts w:ascii="Arial" w:hAnsi="Arial" w:cs="Arial"/>
          <w:b/>
          <w:bCs/>
          <w:sz w:val="28"/>
          <w:szCs w:val="28"/>
        </w:rPr>
        <w:t xml:space="preserve">4   </w:t>
      </w:r>
      <w:r>
        <w:rPr>
          <w:rFonts w:ascii="Arial" w:hAnsi="Arial" w:cs="Arial"/>
          <w:b/>
          <w:bCs/>
          <w:spacing w:val="7"/>
          <w:sz w:val="28"/>
          <w:szCs w:val="28"/>
        </w:rPr>
        <w:t xml:space="preserve"> </w:t>
      </w:r>
      <w:r>
        <w:rPr>
          <w:rFonts w:ascii="Arial" w:hAnsi="Arial" w:cs="Arial"/>
          <w:b/>
          <w:bCs/>
          <w:sz w:val="28"/>
          <w:szCs w:val="28"/>
        </w:rPr>
        <w:t xml:space="preserve">After </w:t>
      </w:r>
      <w:r>
        <w:rPr>
          <w:rFonts w:ascii="Arial" w:hAnsi="Arial" w:cs="Arial"/>
          <w:b/>
          <w:bCs/>
          <w:spacing w:val="22"/>
          <w:sz w:val="28"/>
          <w:szCs w:val="28"/>
        </w:rPr>
        <w:t xml:space="preserve"> </w:t>
      </w:r>
      <w:r>
        <w:rPr>
          <w:rFonts w:ascii="Arial" w:hAnsi="Arial" w:cs="Arial"/>
          <w:b/>
          <w:bCs/>
          <w:sz w:val="28"/>
          <w:szCs w:val="28"/>
        </w:rPr>
        <w:t>a</w:t>
      </w:r>
      <w:r>
        <w:rPr>
          <w:rFonts w:ascii="Arial" w:hAnsi="Arial" w:cs="Arial"/>
          <w:b/>
          <w:bCs/>
          <w:spacing w:val="30"/>
          <w:sz w:val="28"/>
          <w:szCs w:val="28"/>
        </w:rPr>
        <w:t xml:space="preserve"> </w:t>
      </w:r>
      <w:r>
        <w:rPr>
          <w:rFonts w:ascii="Arial" w:hAnsi="Arial" w:cs="Arial"/>
          <w:b/>
          <w:bCs/>
          <w:w w:val="105"/>
          <w:sz w:val="28"/>
          <w:szCs w:val="28"/>
        </w:rPr>
        <w:t>Protest</w:t>
      </w:r>
    </w:p>
    <w:p w14:paraId="488B64CE" w14:textId="77777777" w:rsidR="009E6749" w:rsidRDefault="009E6749">
      <w:pPr>
        <w:spacing w:before="9" w:after="0" w:line="180" w:lineRule="exact"/>
        <w:rPr>
          <w:sz w:val="18"/>
          <w:szCs w:val="18"/>
        </w:rPr>
      </w:pPr>
    </w:p>
    <w:p w14:paraId="26A71CA3" w14:textId="77777777" w:rsidR="009E6749" w:rsidRDefault="009E6749">
      <w:pPr>
        <w:spacing w:after="0" w:line="249" w:lineRule="auto"/>
        <w:ind w:left="955" w:right="916"/>
        <w:jc w:val="both"/>
        <w:rPr>
          <w:rFonts w:ascii="Arial" w:hAnsi="Arial" w:cs="Arial"/>
          <w:sz w:val="20"/>
          <w:szCs w:val="20"/>
        </w:rPr>
      </w:pP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main</w:t>
      </w:r>
      <w:r>
        <w:rPr>
          <w:rFonts w:ascii="Arial" w:hAnsi="Arial" w:cs="Arial"/>
          <w:spacing w:val="-9"/>
          <w:sz w:val="20"/>
          <w:szCs w:val="20"/>
        </w:rPr>
        <w:t xml:space="preserve"> </w:t>
      </w:r>
      <w:r>
        <w:rPr>
          <w:rFonts w:ascii="Arial" w:hAnsi="Arial" w:cs="Arial"/>
          <w:w w:val="93"/>
          <w:sz w:val="20"/>
          <w:szCs w:val="20"/>
        </w:rPr>
        <w:t xml:space="preserve">goal </w:t>
      </w:r>
      <w:r>
        <w:rPr>
          <w:rFonts w:ascii="Arial" w:hAnsi="Arial" w:cs="Arial"/>
          <w:sz w:val="20"/>
          <w:szCs w:val="20"/>
        </w:rPr>
        <w:t>after</w:t>
      </w:r>
      <w:r>
        <w:rPr>
          <w:rFonts w:ascii="Arial" w:hAnsi="Arial" w:cs="Arial"/>
          <w:spacing w:val="-4"/>
          <w:sz w:val="20"/>
          <w:szCs w:val="20"/>
        </w:rPr>
        <w:t xml:space="preserve"> </w:t>
      </w:r>
      <w:r>
        <w:rPr>
          <w:rFonts w:ascii="Arial" w:hAnsi="Arial" w:cs="Arial"/>
          <w:sz w:val="20"/>
          <w:szCs w:val="20"/>
        </w:rPr>
        <w:t>a</w:t>
      </w:r>
      <w:r>
        <w:rPr>
          <w:rFonts w:ascii="Arial" w:hAnsi="Arial" w:cs="Arial"/>
          <w:spacing w:val="-17"/>
          <w:sz w:val="20"/>
          <w:szCs w:val="20"/>
        </w:rPr>
        <w:t xml:space="preserve"> </w:t>
      </w:r>
      <w:r>
        <w:rPr>
          <w:rFonts w:ascii="Arial" w:hAnsi="Arial" w:cs="Arial"/>
          <w:sz w:val="20"/>
          <w:szCs w:val="20"/>
        </w:rPr>
        <w:t>protest</w:t>
      </w:r>
      <w:r>
        <w:rPr>
          <w:rFonts w:ascii="Arial" w:hAnsi="Arial" w:cs="Arial"/>
          <w:spacing w:val="-10"/>
          <w:sz w:val="20"/>
          <w:szCs w:val="20"/>
        </w:rPr>
        <w:t xml:space="preserve"> </w:t>
      </w:r>
      <w:r>
        <w:rPr>
          <w:rFonts w:ascii="Arial" w:hAnsi="Arial" w:cs="Arial"/>
          <w:sz w:val="20"/>
          <w:szCs w:val="20"/>
        </w:rPr>
        <w:t>is</w:t>
      </w:r>
      <w:r>
        <w:rPr>
          <w:rFonts w:ascii="Arial" w:hAnsi="Arial" w:cs="Arial"/>
          <w:spacing w:val="-17"/>
          <w:sz w:val="20"/>
          <w:szCs w:val="20"/>
        </w:rPr>
        <w:t xml:space="preserve"> </w:t>
      </w:r>
      <w:r>
        <w:rPr>
          <w:rFonts w:ascii="Arial" w:hAnsi="Arial" w:cs="Arial"/>
          <w:sz w:val="20"/>
          <w:szCs w:val="20"/>
        </w:rPr>
        <w:t>to</w:t>
      </w:r>
      <w:r>
        <w:rPr>
          <w:rFonts w:ascii="Arial" w:hAnsi="Arial" w:cs="Arial"/>
          <w:spacing w:val="3"/>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z w:val="20"/>
          <w:szCs w:val="20"/>
        </w:rPr>
        <w:t>vide</w:t>
      </w:r>
      <w:r>
        <w:rPr>
          <w:rFonts w:ascii="Arial" w:hAnsi="Arial" w:cs="Arial"/>
          <w:spacing w:val="-18"/>
          <w:sz w:val="20"/>
          <w:szCs w:val="20"/>
        </w:rPr>
        <w:t xml:space="preserve"> </w:t>
      </w:r>
      <w:r>
        <w:rPr>
          <w:rFonts w:ascii="Arial" w:hAnsi="Arial" w:cs="Arial"/>
          <w:spacing w:val="-5"/>
          <w:sz w:val="20"/>
          <w:szCs w:val="20"/>
        </w:rPr>
        <w:t>v</w:t>
      </w:r>
      <w:r>
        <w:rPr>
          <w:rFonts w:ascii="Arial" w:hAnsi="Arial" w:cs="Arial"/>
          <w:sz w:val="20"/>
          <w:szCs w:val="20"/>
        </w:rPr>
        <w:t>erifiable</w:t>
      </w:r>
      <w:r>
        <w:rPr>
          <w:rFonts w:ascii="Arial" w:hAnsi="Arial" w:cs="Arial"/>
          <w:spacing w:val="-20"/>
          <w:sz w:val="20"/>
          <w:szCs w:val="20"/>
        </w:rPr>
        <w:t xml:space="preserve"> </w:t>
      </w:r>
      <w:r>
        <w:rPr>
          <w:rFonts w:ascii="Arial" w:hAnsi="Arial" w:cs="Arial"/>
          <w:sz w:val="20"/>
          <w:szCs w:val="20"/>
        </w:rPr>
        <w:t>data.</w:t>
      </w:r>
      <w:r>
        <w:rPr>
          <w:rFonts w:ascii="Arial" w:hAnsi="Arial" w:cs="Arial"/>
          <w:spacing w:val="24"/>
          <w:sz w:val="20"/>
          <w:szCs w:val="20"/>
        </w:rPr>
        <w:t xml:space="preserve"> </w:t>
      </w:r>
      <w:r>
        <w:rPr>
          <w:rFonts w:ascii="Arial" w:hAnsi="Arial" w:cs="Arial"/>
          <w:spacing w:val="-17"/>
          <w:sz w:val="20"/>
          <w:szCs w:val="20"/>
        </w:rPr>
        <w:t>F</w:t>
      </w:r>
      <w:r>
        <w:rPr>
          <w:rFonts w:ascii="Arial" w:hAnsi="Arial" w:cs="Arial"/>
          <w:sz w:val="20"/>
          <w:szCs w:val="20"/>
        </w:rPr>
        <w:t>or</w:t>
      </w:r>
      <w:r>
        <w:rPr>
          <w:rFonts w:ascii="Arial" w:hAnsi="Arial" w:cs="Arial"/>
          <w:spacing w:val="2"/>
          <w:sz w:val="20"/>
          <w:szCs w:val="20"/>
        </w:rPr>
        <w:t xml:space="preserve"> </w:t>
      </w:r>
      <w:r>
        <w:rPr>
          <w:rFonts w:ascii="Arial" w:hAnsi="Arial" w:cs="Arial"/>
          <w:w w:val="95"/>
          <w:sz w:val="20"/>
          <w:szCs w:val="20"/>
        </w:rPr>
        <w:t>instance,</w:t>
      </w:r>
      <w:r>
        <w:rPr>
          <w:rFonts w:ascii="Arial" w:hAnsi="Arial" w:cs="Arial"/>
          <w:spacing w:val="2"/>
          <w:w w:val="95"/>
          <w:sz w:val="20"/>
          <w:szCs w:val="20"/>
        </w:rPr>
        <w:t xml:space="preserve"> </w:t>
      </w:r>
      <w:r>
        <w:rPr>
          <w:rFonts w:ascii="Arial" w:hAnsi="Arial" w:cs="Arial"/>
          <w:sz w:val="20"/>
          <w:szCs w:val="20"/>
        </w:rPr>
        <w:t>h</w:t>
      </w:r>
      <w:r>
        <w:rPr>
          <w:rFonts w:ascii="Arial" w:hAnsi="Arial" w:cs="Arial"/>
          <w:spacing w:val="-5"/>
          <w:sz w:val="20"/>
          <w:szCs w:val="20"/>
        </w:rPr>
        <w:t>o</w:t>
      </w:r>
      <w:r>
        <w:rPr>
          <w:rFonts w:ascii="Arial" w:hAnsi="Arial" w:cs="Arial"/>
          <w:sz w:val="20"/>
          <w:szCs w:val="20"/>
        </w:rPr>
        <w:t>w</w:t>
      </w:r>
      <w:r>
        <w:rPr>
          <w:rFonts w:ascii="Arial" w:hAnsi="Arial" w:cs="Arial"/>
          <w:spacing w:val="-20"/>
          <w:sz w:val="20"/>
          <w:szCs w:val="20"/>
        </w:rPr>
        <w:t xml:space="preserve"> </w:t>
      </w:r>
      <w:r>
        <w:rPr>
          <w:rFonts w:ascii="Arial" w:hAnsi="Arial" w:cs="Arial"/>
          <w:sz w:val="20"/>
          <w:szCs w:val="20"/>
        </w:rPr>
        <w:t xml:space="preserve">can </w:t>
      </w:r>
      <w:r>
        <w:rPr>
          <w:rFonts w:ascii="Arial" w:hAnsi="Arial" w:cs="Arial"/>
          <w:spacing w:val="-5"/>
          <w:w w:val="90"/>
          <w:sz w:val="20"/>
          <w:szCs w:val="20"/>
        </w:rPr>
        <w:t>w</w:t>
      </w:r>
      <w:r>
        <w:rPr>
          <w:rFonts w:ascii="Arial" w:hAnsi="Arial" w:cs="Arial"/>
          <w:w w:val="90"/>
          <w:sz w:val="20"/>
          <w:szCs w:val="20"/>
        </w:rPr>
        <w:t>e</w:t>
      </w:r>
      <w:r>
        <w:rPr>
          <w:rFonts w:ascii="Arial" w:hAnsi="Arial" w:cs="Arial"/>
          <w:spacing w:val="26"/>
          <w:w w:val="90"/>
          <w:sz w:val="20"/>
          <w:szCs w:val="20"/>
        </w:rPr>
        <w:t xml:space="preserve"> </w:t>
      </w:r>
      <w:r>
        <w:rPr>
          <w:rFonts w:ascii="Arial" w:hAnsi="Arial" w:cs="Arial"/>
          <w:w w:val="90"/>
          <w:sz w:val="20"/>
          <w:szCs w:val="20"/>
        </w:rPr>
        <w:t>ensure</w:t>
      </w:r>
      <w:r>
        <w:rPr>
          <w:rFonts w:ascii="Arial" w:hAnsi="Arial" w:cs="Arial"/>
          <w:spacing w:val="27"/>
          <w:w w:val="90"/>
          <w:sz w:val="20"/>
          <w:szCs w:val="20"/>
        </w:rPr>
        <w:t xml:space="preserve"> </w:t>
      </w:r>
      <w:r>
        <w:rPr>
          <w:rFonts w:ascii="Arial" w:hAnsi="Arial" w:cs="Arial"/>
          <w:sz w:val="20"/>
          <w:szCs w:val="20"/>
        </w:rPr>
        <w:t>that</w:t>
      </w:r>
      <w:r>
        <w:rPr>
          <w:rFonts w:ascii="Arial" w:hAnsi="Arial" w:cs="Arial"/>
          <w:spacing w:val="51"/>
          <w:sz w:val="20"/>
          <w:szCs w:val="20"/>
        </w:rPr>
        <w:t xml:space="preserve"> </w:t>
      </w:r>
      <w:r>
        <w:rPr>
          <w:rFonts w:ascii="Arial" w:hAnsi="Arial" w:cs="Arial"/>
          <w:sz w:val="20"/>
          <w:szCs w:val="20"/>
        </w:rPr>
        <w:t>photos</w:t>
      </w:r>
      <w:r>
        <w:rPr>
          <w:rFonts w:ascii="Arial" w:hAnsi="Arial" w:cs="Arial"/>
          <w:spacing w:val="-9"/>
          <w:sz w:val="20"/>
          <w:szCs w:val="20"/>
        </w:rPr>
        <w:t xml:space="preserve"> </w:t>
      </w:r>
      <w:r>
        <w:rPr>
          <w:rFonts w:ascii="Arial" w:hAnsi="Arial" w:cs="Arial"/>
          <w:sz w:val="20"/>
          <w:szCs w:val="20"/>
        </w:rPr>
        <w:t>from</w:t>
      </w:r>
      <w:r>
        <w:rPr>
          <w:rFonts w:ascii="Arial" w:hAnsi="Arial" w:cs="Arial"/>
          <w:spacing w:val="25"/>
          <w:sz w:val="20"/>
          <w:szCs w:val="20"/>
        </w:rPr>
        <w:t xml:space="preserve"> </w:t>
      </w:r>
      <w:r>
        <w:rPr>
          <w:rFonts w:ascii="Arial" w:hAnsi="Arial" w:cs="Arial"/>
          <w:sz w:val="20"/>
          <w:szCs w:val="20"/>
        </w:rPr>
        <w:t>a</w:t>
      </w:r>
      <w:r>
        <w:rPr>
          <w:rFonts w:ascii="Arial" w:hAnsi="Arial" w:cs="Arial"/>
          <w:spacing w:val="8"/>
          <w:sz w:val="20"/>
          <w:szCs w:val="20"/>
        </w:rPr>
        <w:t xml:space="preserve"> </w:t>
      </w:r>
      <w:r>
        <w:rPr>
          <w:rFonts w:ascii="Arial" w:hAnsi="Arial" w:cs="Arial"/>
          <w:sz w:val="20"/>
          <w:szCs w:val="20"/>
        </w:rPr>
        <w:t>demonstration</w:t>
      </w:r>
      <w:r>
        <w:rPr>
          <w:rFonts w:ascii="Arial" w:hAnsi="Arial" w:cs="Arial"/>
          <w:spacing w:val="-3"/>
          <w:sz w:val="20"/>
          <w:szCs w:val="20"/>
        </w:rPr>
        <w:t xml:space="preserve"> </w:t>
      </w:r>
      <w:r>
        <w:rPr>
          <w:rFonts w:ascii="Arial" w:hAnsi="Arial" w:cs="Arial"/>
          <w:sz w:val="20"/>
          <w:szCs w:val="20"/>
        </w:rPr>
        <w:t>are</w:t>
      </w:r>
      <w:r>
        <w:rPr>
          <w:rFonts w:ascii="Arial" w:hAnsi="Arial" w:cs="Arial"/>
          <w:spacing w:val="-5"/>
          <w:sz w:val="20"/>
          <w:szCs w:val="20"/>
        </w:rPr>
        <w:t xml:space="preserve"> </w:t>
      </w:r>
      <w:r>
        <w:rPr>
          <w:rFonts w:ascii="Arial" w:hAnsi="Arial" w:cs="Arial"/>
          <w:sz w:val="20"/>
          <w:szCs w:val="20"/>
        </w:rPr>
        <w:t>authe</w:t>
      </w:r>
      <w:r>
        <w:rPr>
          <w:rFonts w:ascii="Arial" w:hAnsi="Arial" w:cs="Arial"/>
          <w:spacing w:val="-5"/>
          <w:sz w:val="20"/>
          <w:szCs w:val="20"/>
        </w:rPr>
        <w:t>n</w:t>
      </w:r>
      <w:r>
        <w:rPr>
          <w:rFonts w:ascii="Arial" w:hAnsi="Arial" w:cs="Arial"/>
          <w:sz w:val="20"/>
          <w:szCs w:val="20"/>
        </w:rPr>
        <w:t>tic?</w:t>
      </w:r>
      <w:r>
        <w:rPr>
          <w:rFonts w:ascii="Arial" w:hAnsi="Arial" w:cs="Arial"/>
          <w:spacing w:val="46"/>
          <w:sz w:val="20"/>
          <w:szCs w:val="20"/>
        </w:rPr>
        <w:t xml:space="preserve"> </w:t>
      </w:r>
      <w:r>
        <w:rPr>
          <w:rFonts w:ascii="Arial" w:hAnsi="Arial" w:cs="Arial"/>
          <w:spacing w:val="-16"/>
          <w:w w:val="108"/>
          <w:sz w:val="20"/>
          <w:szCs w:val="20"/>
        </w:rPr>
        <w:t>W</w:t>
      </w:r>
      <w:r>
        <w:rPr>
          <w:rFonts w:ascii="Arial" w:hAnsi="Arial" w:cs="Arial"/>
          <w:w w:val="79"/>
          <w:sz w:val="20"/>
          <w:szCs w:val="20"/>
        </w:rPr>
        <w:t>e</w:t>
      </w:r>
      <w:r>
        <w:rPr>
          <w:rFonts w:ascii="Arial" w:hAnsi="Arial" w:cs="Arial"/>
          <w:spacing w:val="20"/>
          <w:sz w:val="20"/>
          <w:szCs w:val="20"/>
        </w:rPr>
        <w:t xml:space="preserve"> </w:t>
      </w:r>
      <w:r>
        <w:rPr>
          <w:rFonts w:ascii="Arial" w:hAnsi="Arial" w:cs="Arial"/>
          <w:sz w:val="20"/>
          <w:szCs w:val="20"/>
        </w:rPr>
        <w:t>can</w:t>
      </w:r>
      <w:r>
        <w:rPr>
          <w:rFonts w:ascii="Arial" w:hAnsi="Arial" w:cs="Arial"/>
          <w:spacing w:val="-5"/>
          <w:sz w:val="20"/>
          <w:szCs w:val="20"/>
        </w:rPr>
        <w:t xml:space="preserve"> </w:t>
      </w:r>
      <w:r>
        <w:rPr>
          <w:rFonts w:ascii="Arial" w:hAnsi="Arial" w:cs="Arial"/>
          <w:sz w:val="20"/>
          <w:szCs w:val="20"/>
        </w:rPr>
        <w:t xml:space="preserve">probably </w:t>
      </w:r>
      <w:r>
        <w:rPr>
          <w:rFonts w:ascii="Arial" w:hAnsi="Arial" w:cs="Arial"/>
          <w:w w:val="91"/>
          <w:sz w:val="20"/>
          <w:szCs w:val="20"/>
        </w:rPr>
        <w:t>recognize</w:t>
      </w:r>
      <w:r>
        <w:rPr>
          <w:rFonts w:ascii="Arial" w:hAnsi="Arial" w:cs="Arial"/>
          <w:spacing w:val="41"/>
          <w:w w:val="91"/>
          <w:sz w:val="20"/>
          <w:szCs w:val="20"/>
        </w:rPr>
        <w:t xml:space="preserve"> </w:t>
      </w:r>
      <w:r>
        <w:rPr>
          <w:rFonts w:ascii="Arial" w:hAnsi="Arial" w:cs="Arial"/>
          <w:sz w:val="20"/>
          <w:szCs w:val="20"/>
        </w:rPr>
        <w:t>the</w:t>
      </w:r>
      <w:r>
        <w:rPr>
          <w:rFonts w:ascii="Arial" w:hAnsi="Arial" w:cs="Arial"/>
          <w:spacing w:val="32"/>
          <w:sz w:val="20"/>
          <w:szCs w:val="20"/>
        </w:rPr>
        <w:t xml:space="preserve"> </w:t>
      </w:r>
      <w:r>
        <w:rPr>
          <w:rFonts w:ascii="Arial" w:hAnsi="Arial" w:cs="Arial"/>
          <w:sz w:val="20"/>
          <w:szCs w:val="20"/>
        </w:rPr>
        <w:t>place</w:t>
      </w:r>
      <w:r>
        <w:rPr>
          <w:rFonts w:ascii="Arial" w:hAnsi="Arial" w:cs="Arial"/>
          <w:spacing w:val="-4"/>
          <w:sz w:val="20"/>
          <w:szCs w:val="20"/>
        </w:rPr>
        <w:t xml:space="preserve"> </w:t>
      </w:r>
      <w:r>
        <w:rPr>
          <w:rFonts w:ascii="Arial" w:hAnsi="Arial" w:cs="Arial"/>
          <w:sz w:val="20"/>
          <w:szCs w:val="20"/>
        </w:rPr>
        <w:t>the</w:t>
      </w:r>
      <w:r>
        <w:rPr>
          <w:rFonts w:ascii="Arial" w:hAnsi="Arial" w:cs="Arial"/>
          <w:spacing w:val="32"/>
          <w:sz w:val="20"/>
          <w:szCs w:val="20"/>
        </w:rPr>
        <w:t xml:space="preserve"> </w:t>
      </w:r>
      <w:r>
        <w:rPr>
          <w:rFonts w:ascii="Arial" w:hAnsi="Arial" w:cs="Arial"/>
          <w:sz w:val="20"/>
          <w:szCs w:val="20"/>
        </w:rPr>
        <w:t>photo</w:t>
      </w:r>
      <w:r>
        <w:rPr>
          <w:rFonts w:ascii="Arial" w:hAnsi="Arial" w:cs="Arial"/>
          <w:spacing w:val="31"/>
          <w:sz w:val="20"/>
          <w:szCs w:val="20"/>
        </w:rPr>
        <w:t xml:space="preserve"> </w:t>
      </w:r>
      <w:r>
        <w:rPr>
          <w:rFonts w:ascii="Arial" w:hAnsi="Arial" w:cs="Arial"/>
          <w:sz w:val="20"/>
          <w:szCs w:val="20"/>
        </w:rPr>
        <w:t>is</w:t>
      </w:r>
      <w:r>
        <w:rPr>
          <w:rFonts w:ascii="Arial" w:hAnsi="Arial" w:cs="Arial"/>
          <w:spacing w:val="23"/>
          <w:sz w:val="20"/>
          <w:szCs w:val="20"/>
        </w:rPr>
        <w:t xml:space="preserve"> </w:t>
      </w:r>
      <w:r>
        <w:rPr>
          <w:rFonts w:ascii="Arial" w:hAnsi="Arial" w:cs="Arial"/>
          <w:spacing w:val="6"/>
          <w:sz w:val="20"/>
          <w:szCs w:val="20"/>
        </w:rPr>
        <w:t>p</w:t>
      </w:r>
      <w:r>
        <w:rPr>
          <w:rFonts w:ascii="Arial" w:hAnsi="Arial" w:cs="Arial"/>
          <w:sz w:val="20"/>
          <w:szCs w:val="20"/>
        </w:rPr>
        <w:t>ortr</w:t>
      </w:r>
      <w:r>
        <w:rPr>
          <w:rFonts w:ascii="Arial" w:hAnsi="Arial" w:cs="Arial"/>
          <w:spacing w:val="-5"/>
          <w:sz w:val="20"/>
          <w:szCs w:val="20"/>
        </w:rPr>
        <w:t>a</w:t>
      </w:r>
      <w:r>
        <w:rPr>
          <w:rFonts w:ascii="Arial" w:hAnsi="Arial" w:cs="Arial"/>
          <w:sz w:val="20"/>
          <w:szCs w:val="20"/>
        </w:rPr>
        <w:t xml:space="preserve">ying, </w:t>
      </w:r>
      <w:r>
        <w:rPr>
          <w:rFonts w:ascii="Arial" w:hAnsi="Arial" w:cs="Arial"/>
          <w:spacing w:val="5"/>
          <w:sz w:val="20"/>
          <w:szCs w:val="20"/>
        </w:rPr>
        <w:t xml:space="preserve"> </w:t>
      </w:r>
      <w:r>
        <w:rPr>
          <w:rFonts w:ascii="Arial" w:hAnsi="Arial" w:cs="Arial"/>
          <w:sz w:val="20"/>
          <w:szCs w:val="20"/>
        </w:rPr>
        <w:t>h</w:t>
      </w:r>
      <w:r>
        <w:rPr>
          <w:rFonts w:ascii="Arial" w:hAnsi="Arial" w:cs="Arial"/>
          <w:spacing w:val="-5"/>
          <w:sz w:val="20"/>
          <w:szCs w:val="20"/>
        </w:rPr>
        <w:t>ow</w:t>
      </w:r>
      <w:r>
        <w:rPr>
          <w:rFonts w:ascii="Arial" w:hAnsi="Arial" w:cs="Arial"/>
          <w:sz w:val="20"/>
          <w:szCs w:val="20"/>
        </w:rPr>
        <w:t>e</w:t>
      </w:r>
      <w:r>
        <w:rPr>
          <w:rFonts w:ascii="Arial" w:hAnsi="Arial" w:cs="Arial"/>
          <w:spacing w:val="-5"/>
          <w:sz w:val="20"/>
          <w:szCs w:val="20"/>
        </w:rPr>
        <w:t>v</w:t>
      </w:r>
      <w:r>
        <w:rPr>
          <w:rFonts w:ascii="Arial" w:hAnsi="Arial" w:cs="Arial"/>
          <w:sz w:val="20"/>
          <w:szCs w:val="20"/>
        </w:rPr>
        <w:t>er,</w:t>
      </w:r>
      <w:r>
        <w:rPr>
          <w:rFonts w:ascii="Arial" w:hAnsi="Arial" w:cs="Arial"/>
          <w:spacing w:val="-7"/>
          <w:sz w:val="20"/>
          <w:szCs w:val="20"/>
        </w:rPr>
        <w:t xml:space="preserve"> </w:t>
      </w:r>
      <w:r>
        <w:rPr>
          <w:rFonts w:ascii="Arial" w:hAnsi="Arial" w:cs="Arial"/>
          <w:sz w:val="20"/>
          <w:szCs w:val="20"/>
        </w:rPr>
        <w:t>the</w:t>
      </w:r>
      <w:r>
        <w:rPr>
          <w:rFonts w:ascii="Arial" w:hAnsi="Arial" w:cs="Arial"/>
          <w:spacing w:val="32"/>
          <w:sz w:val="20"/>
          <w:szCs w:val="20"/>
        </w:rPr>
        <w:t xml:space="preserve"> </w:t>
      </w:r>
      <w:r>
        <w:rPr>
          <w:rFonts w:ascii="Arial" w:hAnsi="Arial" w:cs="Arial"/>
          <w:sz w:val="20"/>
          <w:szCs w:val="20"/>
        </w:rPr>
        <w:t>meta-data</w:t>
      </w:r>
      <w:r>
        <w:rPr>
          <w:rFonts w:ascii="Arial" w:hAnsi="Arial" w:cs="Arial"/>
          <w:spacing w:val="14"/>
          <w:sz w:val="20"/>
          <w:szCs w:val="20"/>
        </w:rPr>
        <w:t xml:space="preserve"> </w:t>
      </w:r>
      <w:r>
        <w:rPr>
          <w:rFonts w:ascii="Arial" w:hAnsi="Arial" w:cs="Arial"/>
          <w:sz w:val="20"/>
          <w:szCs w:val="20"/>
        </w:rPr>
        <w:t>su</w:t>
      </w:r>
      <w:r>
        <w:rPr>
          <w:rFonts w:ascii="Arial" w:hAnsi="Arial" w:cs="Arial"/>
          <w:spacing w:val="-5"/>
          <w:sz w:val="20"/>
          <w:szCs w:val="20"/>
        </w:rPr>
        <w:t>c</w:t>
      </w:r>
      <w:r>
        <w:rPr>
          <w:rFonts w:ascii="Arial" w:hAnsi="Arial" w:cs="Arial"/>
          <w:sz w:val="20"/>
          <w:szCs w:val="20"/>
        </w:rPr>
        <w:t>h</w:t>
      </w:r>
      <w:r>
        <w:rPr>
          <w:rFonts w:ascii="Arial" w:hAnsi="Arial" w:cs="Arial"/>
          <w:spacing w:val="-1"/>
          <w:sz w:val="20"/>
          <w:szCs w:val="20"/>
        </w:rPr>
        <w:t xml:space="preserve"> </w:t>
      </w:r>
      <w:r>
        <w:rPr>
          <w:rFonts w:ascii="Arial" w:hAnsi="Arial" w:cs="Arial"/>
          <w:sz w:val="20"/>
          <w:szCs w:val="20"/>
        </w:rPr>
        <w:t xml:space="preserve">as </w:t>
      </w:r>
      <w:r>
        <w:rPr>
          <w:rFonts w:ascii="Arial" w:hAnsi="Arial" w:cs="Arial"/>
          <w:w w:val="97"/>
          <w:sz w:val="20"/>
          <w:szCs w:val="20"/>
        </w:rPr>
        <w:t>time-stamps</w:t>
      </w:r>
      <w:r>
        <w:rPr>
          <w:rFonts w:ascii="Arial" w:hAnsi="Arial" w:cs="Arial"/>
          <w:spacing w:val="3"/>
          <w:w w:val="97"/>
          <w:sz w:val="20"/>
          <w:szCs w:val="20"/>
        </w:rPr>
        <w:t xml:space="preserve"> </w:t>
      </w:r>
      <w:r>
        <w:rPr>
          <w:rFonts w:ascii="Arial" w:hAnsi="Arial" w:cs="Arial"/>
          <w:sz w:val="20"/>
          <w:szCs w:val="20"/>
        </w:rPr>
        <w:t>of</w:t>
      </w:r>
      <w:r>
        <w:rPr>
          <w:rFonts w:ascii="Arial" w:hAnsi="Arial" w:cs="Arial"/>
          <w:spacing w:val="-7"/>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sz w:val="20"/>
          <w:szCs w:val="20"/>
        </w:rPr>
        <w:t>file</w:t>
      </w:r>
      <w:r>
        <w:rPr>
          <w:rFonts w:ascii="Arial" w:hAnsi="Arial" w:cs="Arial"/>
          <w:spacing w:val="-3"/>
          <w:sz w:val="20"/>
          <w:szCs w:val="20"/>
        </w:rPr>
        <w:t xml:space="preserve"> </w:t>
      </w:r>
      <w:r>
        <w:rPr>
          <w:rFonts w:ascii="Arial" w:hAnsi="Arial" w:cs="Arial"/>
          <w:w w:val="90"/>
          <w:sz w:val="20"/>
          <w:szCs w:val="20"/>
        </w:rPr>
        <w:t>can</w:t>
      </w:r>
      <w:r>
        <w:rPr>
          <w:rFonts w:ascii="Arial" w:hAnsi="Arial" w:cs="Arial"/>
          <w:spacing w:val="12"/>
          <w:w w:val="90"/>
          <w:sz w:val="20"/>
          <w:szCs w:val="20"/>
        </w:rPr>
        <w:t xml:space="preserve"> </w:t>
      </w:r>
      <w:r>
        <w:rPr>
          <w:rFonts w:ascii="Arial" w:hAnsi="Arial" w:cs="Arial"/>
          <w:spacing w:val="4"/>
          <w:w w:val="90"/>
          <w:sz w:val="20"/>
          <w:szCs w:val="20"/>
        </w:rPr>
        <w:t>b</w:t>
      </w:r>
      <w:r>
        <w:rPr>
          <w:rFonts w:ascii="Arial" w:hAnsi="Arial" w:cs="Arial"/>
          <w:w w:val="90"/>
          <w:sz w:val="20"/>
          <w:szCs w:val="20"/>
        </w:rPr>
        <w:t>e</w:t>
      </w:r>
      <w:r>
        <w:rPr>
          <w:rFonts w:ascii="Arial" w:hAnsi="Arial" w:cs="Arial"/>
          <w:spacing w:val="4"/>
          <w:w w:val="90"/>
          <w:sz w:val="20"/>
          <w:szCs w:val="20"/>
        </w:rPr>
        <w:t xml:space="preserve"> </w:t>
      </w:r>
      <w:r>
        <w:rPr>
          <w:rFonts w:ascii="Arial" w:hAnsi="Arial" w:cs="Arial"/>
          <w:sz w:val="20"/>
          <w:szCs w:val="20"/>
        </w:rPr>
        <w:t>manipulate</w:t>
      </w:r>
      <w:r>
        <w:rPr>
          <w:rFonts w:ascii="Arial" w:hAnsi="Arial" w:cs="Arial"/>
          <w:spacing w:val="1"/>
          <w:sz w:val="20"/>
          <w:szCs w:val="20"/>
        </w:rPr>
        <w:t>d</w:t>
      </w:r>
      <w:r>
        <w:rPr>
          <w:rFonts w:ascii="Arial" w:hAnsi="Arial" w:cs="Arial"/>
          <w:sz w:val="20"/>
          <w:szCs w:val="20"/>
        </w:rPr>
        <w:t>.</w:t>
      </w:r>
      <w:r>
        <w:rPr>
          <w:rFonts w:ascii="Arial" w:hAnsi="Arial" w:cs="Arial"/>
          <w:spacing w:val="18"/>
          <w:sz w:val="20"/>
          <w:szCs w:val="20"/>
        </w:rPr>
        <w:t xml:space="preserve"> </w:t>
      </w:r>
      <w:r>
        <w:rPr>
          <w:rFonts w:ascii="Arial" w:hAnsi="Arial" w:cs="Arial"/>
          <w:w w:val="85"/>
          <w:sz w:val="20"/>
          <w:szCs w:val="20"/>
        </w:rPr>
        <w:t>So</w:t>
      </w:r>
      <w:r>
        <w:rPr>
          <w:rFonts w:ascii="Arial" w:hAnsi="Arial" w:cs="Arial"/>
          <w:spacing w:val="8"/>
          <w:w w:val="85"/>
          <w:sz w:val="20"/>
          <w:szCs w:val="20"/>
        </w:rPr>
        <w:t xml:space="preserve"> </w:t>
      </w:r>
      <w:r>
        <w:rPr>
          <w:rFonts w:ascii="Arial" w:hAnsi="Arial" w:cs="Arial"/>
          <w:w w:val="112"/>
          <w:sz w:val="20"/>
          <w:szCs w:val="20"/>
        </w:rPr>
        <w:t>th</w:t>
      </w:r>
      <w:r>
        <w:rPr>
          <w:rFonts w:ascii="Arial" w:hAnsi="Arial" w:cs="Arial"/>
          <w:w w:val="79"/>
          <w:sz w:val="20"/>
          <w:szCs w:val="20"/>
        </w:rPr>
        <w:t>e</w:t>
      </w:r>
      <w:r>
        <w:rPr>
          <w:rFonts w:ascii="Arial" w:hAnsi="Arial" w:cs="Arial"/>
          <w:sz w:val="20"/>
          <w:szCs w:val="20"/>
        </w:rPr>
        <w:t xml:space="preserve"> only thing</w:t>
      </w:r>
      <w:r>
        <w:rPr>
          <w:rFonts w:ascii="Arial" w:hAnsi="Arial" w:cs="Arial"/>
          <w:spacing w:val="17"/>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6"/>
          <w:w w:val="90"/>
          <w:sz w:val="20"/>
          <w:szCs w:val="20"/>
        </w:rPr>
        <w:t xml:space="preserve"> </w:t>
      </w:r>
      <w:r>
        <w:rPr>
          <w:rFonts w:ascii="Arial" w:hAnsi="Arial" w:cs="Arial"/>
          <w:w w:val="90"/>
          <w:sz w:val="20"/>
          <w:szCs w:val="20"/>
        </w:rPr>
        <w:t>can</w:t>
      </w:r>
      <w:r>
        <w:rPr>
          <w:rFonts w:ascii="Arial" w:hAnsi="Arial" w:cs="Arial"/>
          <w:spacing w:val="12"/>
          <w:w w:val="90"/>
          <w:sz w:val="20"/>
          <w:szCs w:val="20"/>
        </w:rPr>
        <w:t xml:space="preserve"> </w:t>
      </w:r>
      <w:r>
        <w:rPr>
          <w:rFonts w:ascii="Arial" w:hAnsi="Arial" w:cs="Arial"/>
          <w:w w:val="90"/>
          <w:sz w:val="20"/>
          <w:szCs w:val="20"/>
        </w:rPr>
        <w:t>s</w:t>
      </w:r>
      <w:r>
        <w:rPr>
          <w:rFonts w:ascii="Arial" w:hAnsi="Arial" w:cs="Arial"/>
          <w:spacing w:val="-4"/>
          <w:w w:val="90"/>
          <w:sz w:val="20"/>
          <w:szCs w:val="20"/>
        </w:rPr>
        <w:t>a</w:t>
      </w:r>
      <w:r>
        <w:rPr>
          <w:rFonts w:ascii="Arial" w:hAnsi="Arial" w:cs="Arial"/>
          <w:w w:val="90"/>
          <w:sz w:val="20"/>
          <w:szCs w:val="20"/>
        </w:rPr>
        <w:t>y</w:t>
      </w:r>
      <w:r>
        <w:rPr>
          <w:rFonts w:ascii="Arial" w:hAnsi="Arial" w:cs="Arial"/>
          <w:spacing w:val="7"/>
          <w:w w:val="90"/>
          <w:sz w:val="20"/>
          <w:szCs w:val="20"/>
        </w:rPr>
        <w:t xml:space="preserve"> </w:t>
      </w:r>
      <w:r>
        <w:rPr>
          <w:rFonts w:ascii="Arial" w:hAnsi="Arial" w:cs="Arial"/>
          <w:sz w:val="20"/>
          <w:szCs w:val="20"/>
        </w:rPr>
        <w:t>is</w:t>
      </w:r>
      <w:r>
        <w:rPr>
          <w:rFonts w:ascii="Arial" w:hAnsi="Arial" w:cs="Arial"/>
          <w:spacing w:val="-12"/>
          <w:sz w:val="20"/>
          <w:szCs w:val="20"/>
        </w:rPr>
        <w:t xml:space="preserve"> </w:t>
      </w:r>
      <w:r>
        <w:rPr>
          <w:rFonts w:ascii="Arial" w:hAnsi="Arial" w:cs="Arial"/>
          <w:w w:val="109"/>
          <w:sz w:val="20"/>
          <w:szCs w:val="20"/>
        </w:rPr>
        <w:t xml:space="preserve">that </w:t>
      </w:r>
      <w:r>
        <w:rPr>
          <w:rFonts w:ascii="Arial" w:hAnsi="Arial" w:cs="Arial"/>
          <w:sz w:val="20"/>
          <w:szCs w:val="20"/>
        </w:rPr>
        <w:t>the</w:t>
      </w:r>
      <w:r>
        <w:rPr>
          <w:rFonts w:ascii="Arial" w:hAnsi="Arial" w:cs="Arial"/>
          <w:spacing w:val="2"/>
          <w:sz w:val="20"/>
          <w:szCs w:val="20"/>
        </w:rPr>
        <w:t xml:space="preserve"> </w:t>
      </w:r>
      <w:r>
        <w:rPr>
          <w:rFonts w:ascii="Arial" w:hAnsi="Arial" w:cs="Arial"/>
          <w:sz w:val="20"/>
          <w:szCs w:val="20"/>
        </w:rPr>
        <w:t>photo</w:t>
      </w:r>
      <w:r>
        <w:rPr>
          <w:rFonts w:ascii="Arial" w:hAnsi="Arial" w:cs="Arial"/>
          <w:spacing w:val="1"/>
          <w:sz w:val="20"/>
          <w:szCs w:val="20"/>
        </w:rPr>
        <w:t xml:space="preserve"> </w:t>
      </w:r>
      <w:r>
        <w:rPr>
          <w:rFonts w:ascii="Arial" w:hAnsi="Arial" w:cs="Arial"/>
          <w:spacing w:val="-5"/>
          <w:w w:val="89"/>
          <w:sz w:val="20"/>
          <w:szCs w:val="20"/>
        </w:rPr>
        <w:t>w</w:t>
      </w:r>
      <w:r>
        <w:rPr>
          <w:rFonts w:ascii="Arial" w:hAnsi="Arial" w:cs="Arial"/>
          <w:w w:val="89"/>
          <w:sz w:val="20"/>
          <w:szCs w:val="20"/>
        </w:rPr>
        <w:t>as</w:t>
      </w:r>
      <w:r>
        <w:rPr>
          <w:rFonts w:ascii="Arial" w:hAnsi="Arial" w:cs="Arial"/>
          <w:spacing w:val="14"/>
          <w:w w:val="89"/>
          <w:sz w:val="20"/>
          <w:szCs w:val="20"/>
        </w:rPr>
        <w:t xml:space="preserve"> </w:t>
      </w:r>
      <w:r>
        <w:rPr>
          <w:rFonts w:ascii="Arial" w:hAnsi="Arial" w:cs="Arial"/>
          <w:sz w:val="20"/>
          <w:szCs w:val="20"/>
        </w:rPr>
        <w:t>ta</w:t>
      </w:r>
      <w:r>
        <w:rPr>
          <w:rFonts w:ascii="Arial" w:hAnsi="Arial" w:cs="Arial"/>
          <w:spacing w:val="-5"/>
          <w:sz w:val="20"/>
          <w:szCs w:val="20"/>
        </w:rPr>
        <w:t>k</w:t>
      </w:r>
      <w:r>
        <w:rPr>
          <w:rFonts w:ascii="Arial" w:hAnsi="Arial" w:cs="Arial"/>
          <w:sz w:val="20"/>
          <w:szCs w:val="20"/>
        </w:rPr>
        <w:t>en</w:t>
      </w:r>
      <w:r>
        <w:rPr>
          <w:rFonts w:ascii="Arial" w:hAnsi="Arial" w:cs="Arial"/>
          <w:spacing w:val="-6"/>
          <w:sz w:val="20"/>
          <w:szCs w:val="20"/>
        </w:rPr>
        <w:t xml:space="preserve"> </w:t>
      </w:r>
      <w:r>
        <w:rPr>
          <w:rFonts w:ascii="Arial" w:hAnsi="Arial" w:cs="Arial"/>
          <w:sz w:val="20"/>
          <w:szCs w:val="20"/>
        </w:rPr>
        <w:t>at</w:t>
      </w:r>
      <w:r>
        <w:rPr>
          <w:rFonts w:ascii="Arial" w:hAnsi="Arial" w:cs="Arial"/>
          <w:spacing w:val="14"/>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sz w:val="20"/>
          <w:szCs w:val="20"/>
        </w:rPr>
        <w:t>latest</w:t>
      </w:r>
      <w:r>
        <w:rPr>
          <w:rFonts w:ascii="Arial" w:hAnsi="Arial" w:cs="Arial"/>
          <w:spacing w:val="1"/>
          <w:sz w:val="20"/>
          <w:szCs w:val="20"/>
        </w:rPr>
        <w:t xml:space="preserve"> </w:t>
      </w:r>
      <w:r>
        <w:rPr>
          <w:rFonts w:ascii="Arial" w:hAnsi="Arial" w:cs="Arial"/>
          <w:sz w:val="20"/>
          <w:szCs w:val="20"/>
        </w:rPr>
        <w:t>at</w:t>
      </w:r>
      <w:r>
        <w:rPr>
          <w:rFonts w:ascii="Arial" w:hAnsi="Arial" w:cs="Arial"/>
          <w:spacing w:val="14"/>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sz w:val="20"/>
          <w:szCs w:val="20"/>
        </w:rPr>
        <w:t>time</w:t>
      </w:r>
      <w:r>
        <w:rPr>
          <w:rFonts w:ascii="Arial" w:hAnsi="Arial" w:cs="Arial"/>
          <w:spacing w:val="14"/>
          <w:sz w:val="20"/>
          <w:szCs w:val="20"/>
        </w:rPr>
        <w:t xml:space="preserve"> </w:t>
      </w:r>
      <w:r>
        <w:rPr>
          <w:rFonts w:ascii="Arial" w:hAnsi="Arial" w:cs="Arial"/>
          <w:sz w:val="20"/>
          <w:szCs w:val="20"/>
        </w:rPr>
        <w:t>of</w:t>
      </w:r>
      <w:r>
        <w:rPr>
          <w:rFonts w:ascii="Arial" w:hAnsi="Arial" w:cs="Arial"/>
          <w:spacing w:val="-1"/>
          <w:sz w:val="20"/>
          <w:szCs w:val="20"/>
        </w:rPr>
        <w:t xml:space="preserve"> </w:t>
      </w:r>
      <w:r>
        <w:rPr>
          <w:rFonts w:ascii="Arial" w:hAnsi="Arial" w:cs="Arial"/>
          <w:sz w:val="20"/>
          <w:szCs w:val="20"/>
        </w:rPr>
        <w:t>publication.</w:t>
      </w:r>
      <w:r>
        <w:rPr>
          <w:rFonts w:ascii="Arial" w:hAnsi="Arial" w:cs="Arial"/>
          <w:spacing w:val="43"/>
          <w:sz w:val="20"/>
          <w:szCs w:val="20"/>
        </w:rPr>
        <w:t xml:space="preserve"> </w:t>
      </w:r>
      <w:r>
        <w:rPr>
          <w:rFonts w:ascii="Arial" w:hAnsi="Arial" w:cs="Arial"/>
          <w:sz w:val="20"/>
          <w:szCs w:val="20"/>
        </w:rPr>
        <w:t>Similarl</w:t>
      </w:r>
      <w:r>
        <w:rPr>
          <w:rFonts w:ascii="Arial" w:hAnsi="Arial" w:cs="Arial"/>
          <w:spacing w:val="-16"/>
          <w:sz w:val="20"/>
          <w:szCs w:val="20"/>
        </w:rPr>
        <w:t>y</w:t>
      </w:r>
      <w:r>
        <w:rPr>
          <w:rFonts w:ascii="Arial" w:hAnsi="Arial" w:cs="Arial"/>
          <w:sz w:val="20"/>
          <w:szCs w:val="20"/>
        </w:rPr>
        <w:t>,</w:t>
      </w:r>
      <w:r>
        <w:rPr>
          <w:rFonts w:ascii="Arial" w:hAnsi="Arial" w:cs="Arial"/>
          <w:spacing w:val="29"/>
          <w:sz w:val="20"/>
          <w:szCs w:val="20"/>
        </w:rPr>
        <w:t xml:space="preserve"> </w:t>
      </w:r>
      <w:r>
        <w:rPr>
          <w:rFonts w:ascii="Arial" w:hAnsi="Arial" w:cs="Arial"/>
          <w:sz w:val="20"/>
          <w:szCs w:val="20"/>
        </w:rPr>
        <w:t>h</w:t>
      </w:r>
      <w:r>
        <w:rPr>
          <w:rFonts w:ascii="Arial" w:hAnsi="Arial" w:cs="Arial"/>
          <w:spacing w:val="-5"/>
          <w:sz w:val="20"/>
          <w:szCs w:val="20"/>
        </w:rPr>
        <w:t>o</w:t>
      </w:r>
      <w:r>
        <w:rPr>
          <w:rFonts w:ascii="Arial" w:hAnsi="Arial" w:cs="Arial"/>
          <w:sz w:val="20"/>
          <w:szCs w:val="20"/>
        </w:rPr>
        <w:t>w</w:t>
      </w:r>
      <w:r>
        <w:rPr>
          <w:rFonts w:ascii="Arial" w:hAnsi="Arial" w:cs="Arial"/>
          <w:spacing w:val="-10"/>
          <w:sz w:val="20"/>
          <w:szCs w:val="20"/>
        </w:rPr>
        <w:t xml:space="preserve"> </w:t>
      </w:r>
      <w:r>
        <w:rPr>
          <w:rFonts w:ascii="Arial" w:hAnsi="Arial" w:cs="Arial"/>
          <w:sz w:val="20"/>
          <w:szCs w:val="20"/>
        </w:rPr>
        <w:t xml:space="preserve">can </w:t>
      </w:r>
      <w:r>
        <w:rPr>
          <w:rFonts w:ascii="Arial" w:hAnsi="Arial" w:cs="Arial"/>
          <w:spacing w:val="-5"/>
          <w:w w:val="90"/>
          <w:sz w:val="20"/>
          <w:szCs w:val="20"/>
        </w:rPr>
        <w:t>w</w:t>
      </w:r>
      <w:r>
        <w:rPr>
          <w:rFonts w:ascii="Arial" w:hAnsi="Arial" w:cs="Arial"/>
          <w:w w:val="90"/>
          <w:sz w:val="20"/>
          <w:szCs w:val="20"/>
        </w:rPr>
        <w:t>e</w:t>
      </w:r>
      <w:r>
        <w:rPr>
          <w:rFonts w:ascii="Arial" w:hAnsi="Arial" w:cs="Arial"/>
          <w:spacing w:val="12"/>
          <w:w w:val="90"/>
          <w:sz w:val="20"/>
          <w:szCs w:val="20"/>
        </w:rPr>
        <w:t xml:space="preserve"> </w:t>
      </w:r>
      <w:r>
        <w:rPr>
          <w:rFonts w:ascii="Arial" w:hAnsi="Arial" w:cs="Arial"/>
          <w:sz w:val="20"/>
          <w:szCs w:val="20"/>
        </w:rPr>
        <w:t>determine</w:t>
      </w:r>
      <w:r>
        <w:rPr>
          <w:rFonts w:ascii="Arial" w:hAnsi="Arial" w:cs="Arial"/>
          <w:spacing w:val="-20"/>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spacing w:val="-5"/>
          <w:sz w:val="20"/>
          <w:szCs w:val="20"/>
        </w:rPr>
        <w:t>n</w:t>
      </w:r>
      <w:r>
        <w:rPr>
          <w:rFonts w:ascii="Arial" w:hAnsi="Arial" w:cs="Arial"/>
          <w:sz w:val="20"/>
          <w:szCs w:val="20"/>
        </w:rPr>
        <w:t>u</w:t>
      </w:r>
      <w:r>
        <w:rPr>
          <w:rFonts w:ascii="Arial" w:hAnsi="Arial" w:cs="Arial"/>
          <w:spacing w:val="-5"/>
          <w:sz w:val="20"/>
          <w:szCs w:val="20"/>
        </w:rPr>
        <w:t>m</w:t>
      </w:r>
      <w:r>
        <w:rPr>
          <w:rFonts w:ascii="Arial" w:hAnsi="Arial" w:cs="Arial"/>
          <w:spacing w:val="6"/>
          <w:sz w:val="20"/>
          <w:szCs w:val="20"/>
        </w:rPr>
        <w:t>b</w:t>
      </w:r>
      <w:r>
        <w:rPr>
          <w:rFonts w:ascii="Arial" w:hAnsi="Arial" w:cs="Arial"/>
          <w:sz w:val="20"/>
          <w:szCs w:val="20"/>
        </w:rPr>
        <w:t>er</w:t>
      </w:r>
      <w:r>
        <w:rPr>
          <w:rFonts w:ascii="Arial" w:hAnsi="Arial" w:cs="Arial"/>
          <w:spacing w:val="-11"/>
          <w:sz w:val="20"/>
          <w:szCs w:val="20"/>
        </w:rPr>
        <w:t xml:space="preserve"> </w:t>
      </w:r>
      <w:r>
        <w:rPr>
          <w:rFonts w:ascii="Arial" w:hAnsi="Arial" w:cs="Arial"/>
          <w:sz w:val="20"/>
          <w:szCs w:val="20"/>
        </w:rPr>
        <w:t>of participa</w:t>
      </w:r>
      <w:r>
        <w:rPr>
          <w:rFonts w:ascii="Arial" w:hAnsi="Arial" w:cs="Arial"/>
          <w:spacing w:val="-4"/>
          <w:sz w:val="20"/>
          <w:szCs w:val="20"/>
        </w:rPr>
        <w:t>n</w:t>
      </w:r>
      <w:r>
        <w:rPr>
          <w:rFonts w:ascii="Arial" w:hAnsi="Arial" w:cs="Arial"/>
          <w:sz w:val="20"/>
          <w:szCs w:val="20"/>
        </w:rPr>
        <w:t>ts</w:t>
      </w:r>
      <w:r>
        <w:rPr>
          <w:rFonts w:ascii="Arial" w:hAnsi="Arial" w:cs="Arial"/>
          <w:spacing w:val="23"/>
          <w:sz w:val="20"/>
          <w:szCs w:val="20"/>
        </w:rPr>
        <w:t xml:space="preserve"> </w:t>
      </w:r>
      <w:r>
        <w:rPr>
          <w:rFonts w:ascii="Arial" w:hAnsi="Arial" w:cs="Arial"/>
          <w:sz w:val="20"/>
          <w:szCs w:val="20"/>
        </w:rPr>
        <w:t>of a</w:t>
      </w:r>
      <w:r>
        <w:rPr>
          <w:rFonts w:ascii="Arial" w:hAnsi="Arial" w:cs="Arial"/>
          <w:spacing w:val="-6"/>
          <w:sz w:val="20"/>
          <w:szCs w:val="20"/>
        </w:rPr>
        <w:t xml:space="preserve"> </w:t>
      </w:r>
      <w:r>
        <w:rPr>
          <w:rFonts w:ascii="Arial" w:hAnsi="Arial" w:cs="Arial"/>
          <w:sz w:val="20"/>
          <w:szCs w:val="20"/>
        </w:rPr>
        <w:t>demonstration?</w:t>
      </w:r>
      <w:r>
        <w:rPr>
          <w:rFonts w:ascii="Arial" w:hAnsi="Arial" w:cs="Arial"/>
          <w:spacing w:val="-9"/>
          <w:sz w:val="20"/>
          <w:szCs w:val="20"/>
        </w:rPr>
        <w:t xml:space="preserve"> </w:t>
      </w:r>
      <w:r>
        <w:rPr>
          <w:rFonts w:ascii="Arial" w:hAnsi="Arial" w:cs="Arial"/>
          <w:sz w:val="20"/>
          <w:szCs w:val="20"/>
        </w:rPr>
        <w:t>Ma</w:t>
      </w:r>
      <w:r>
        <w:rPr>
          <w:rFonts w:ascii="Arial" w:hAnsi="Arial" w:cs="Arial"/>
          <w:spacing w:val="-5"/>
          <w:sz w:val="20"/>
          <w:szCs w:val="20"/>
        </w:rPr>
        <w:t>n</w:t>
      </w:r>
      <w:r>
        <w:rPr>
          <w:rFonts w:ascii="Arial" w:hAnsi="Arial" w:cs="Arial"/>
          <w:sz w:val="20"/>
          <w:szCs w:val="20"/>
        </w:rPr>
        <w:t>y</w:t>
      </w:r>
      <w:r>
        <w:rPr>
          <w:rFonts w:ascii="Arial" w:hAnsi="Arial" w:cs="Arial"/>
          <w:spacing w:val="11"/>
          <w:sz w:val="20"/>
          <w:szCs w:val="20"/>
        </w:rPr>
        <w:t xml:space="preserve"> </w:t>
      </w:r>
      <w:r>
        <w:rPr>
          <w:rFonts w:ascii="Arial" w:hAnsi="Arial" w:cs="Arial"/>
          <w:w w:val="95"/>
          <w:sz w:val="20"/>
          <w:szCs w:val="20"/>
        </w:rPr>
        <w:t>te</w:t>
      </w:r>
      <w:r>
        <w:rPr>
          <w:rFonts w:ascii="Arial" w:hAnsi="Arial" w:cs="Arial"/>
          <w:spacing w:val="-5"/>
          <w:w w:val="95"/>
          <w:sz w:val="20"/>
          <w:szCs w:val="20"/>
        </w:rPr>
        <w:t>c</w:t>
      </w:r>
      <w:r>
        <w:rPr>
          <w:rFonts w:ascii="Arial" w:hAnsi="Arial" w:cs="Arial"/>
          <w:w w:val="94"/>
          <w:sz w:val="20"/>
          <w:szCs w:val="20"/>
        </w:rPr>
        <w:t xml:space="preserve">hniques </w:t>
      </w:r>
      <w:r>
        <w:rPr>
          <w:rFonts w:ascii="Arial" w:hAnsi="Arial" w:cs="Arial"/>
          <w:sz w:val="20"/>
          <w:szCs w:val="20"/>
        </w:rPr>
        <w:t>used</w:t>
      </w:r>
      <w:r>
        <w:rPr>
          <w:rFonts w:ascii="Arial" w:hAnsi="Arial" w:cs="Arial"/>
          <w:spacing w:val="-19"/>
          <w:sz w:val="20"/>
          <w:szCs w:val="20"/>
        </w:rPr>
        <w:t xml:space="preserve"> </w:t>
      </w:r>
      <w:r>
        <w:rPr>
          <w:rFonts w:ascii="Arial" w:hAnsi="Arial" w:cs="Arial"/>
          <w:sz w:val="20"/>
          <w:szCs w:val="20"/>
        </w:rPr>
        <w:t>t</w:t>
      </w:r>
      <w:r>
        <w:rPr>
          <w:rFonts w:ascii="Arial" w:hAnsi="Arial" w:cs="Arial"/>
          <w:spacing w:val="6"/>
          <w:sz w:val="20"/>
          <w:szCs w:val="20"/>
        </w:rPr>
        <w:t>o</w:t>
      </w:r>
      <w:r>
        <w:rPr>
          <w:rFonts w:ascii="Arial" w:hAnsi="Arial" w:cs="Arial"/>
          <w:sz w:val="20"/>
          <w:szCs w:val="20"/>
        </w:rPr>
        <w:t>d</w:t>
      </w:r>
      <w:r>
        <w:rPr>
          <w:rFonts w:ascii="Arial" w:hAnsi="Arial" w:cs="Arial"/>
          <w:spacing w:val="-5"/>
          <w:sz w:val="20"/>
          <w:szCs w:val="20"/>
        </w:rPr>
        <w:t>a</w:t>
      </w:r>
      <w:r>
        <w:rPr>
          <w:rFonts w:ascii="Arial" w:hAnsi="Arial" w:cs="Arial"/>
          <w:sz w:val="20"/>
          <w:szCs w:val="20"/>
        </w:rPr>
        <w:t>y</w:t>
      </w:r>
      <w:r>
        <w:rPr>
          <w:rFonts w:ascii="Arial" w:hAnsi="Arial" w:cs="Arial"/>
          <w:spacing w:val="29"/>
          <w:sz w:val="20"/>
          <w:szCs w:val="20"/>
        </w:rPr>
        <w:t xml:space="preserve"> </w:t>
      </w:r>
      <w:r>
        <w:rPr>
          <w:rFonts w:ascii="Arial" w:hAnsi="Arial" w:cs="Arial"/>
          <w:sz w:val="20"/>
          <w:szCs w:val="20"/>
        </w:rPr>
        <w:t>estimate</w:t>
      </w:r>
      <w:r>
        <w:rPr>
          <w:rFonts w:ascii="Arial" w:hAnsi="Arial" w:cs="Arial"/>
          <w:spacing w:val="-1"/>
          <w:sz w:val="20"/>
          <w:szCs w:val="20"/>
        </w:rPr>
        <w:t xml:space="preserve"> </w:t>
      </w:r>
      <w:r>
        <w:rPr>
          <w:rFonts w:ascii="Arial" w:hAnsi="Arial" w:cs="Arial"/>
          <w:sz w:val="20"/>
          <w:szCs w:val="20"/>
        </w:rPr>
        <w:t>the</w:t>
      </w:r>
      <w:r>
        <w:rPr>
          <w:rFonts w:ascii="Arial" w:hAnsi="Arial" w:cs="Arial"/>
          <w:spacing w:val="26"/>
          <w:sz w:val="20"/>
          <w:szCs w:val="20"/>
        </w:rPr>
        <w:t xml:space="preserve"> </w:t>
      </w:r>
      <w:r>
        <w:rPr>
          <w:rFonts w:ascii="Arial" w:hAnsi="Arial" w:cs="Arial"/>
          <w:spacing w:val="-5"/>
          <w:sz w:val="20"/>
          <w:szCs w:val="20"/>
        </w:rPr>
        <w:t>n</w:t>
      </w:r>
      <w:r>
        <w:rPr>
          <w:rFonts w:ascii="Arial" w:hAnsi="Arial" w:cs="Arial"/>
          <w:sz w:val="20"/>
          <w:szCs w:val="20"/>
        </w:rPr>
        <w:t>u</w:t>
      </w:r>
      <w:r>
        <w:rPr>
          <w:rFonts w:ascii="Arial" w:hAnsi="Arial" w:cs="Arial"/>
          <w:spacing w:val="-5"/>
          <w:sz w:val="20"/>
          <w:szCs w:val="20"/>
        </w:rPr>
        <w:t>m</w:t>
      </w:r>
      <w:r>
        <w:rPr>
          <w:rFonts w:ascii="Arial" w:hAnsi="Arial" w:cs="Arial"/>
          <w:spacing w:val="6"/>
          <w:sz w:val="20"/>
          <w:szCs w:val="20"/>
        </w:rPr>
        <w:t>b</w:t>
      </w:r>
      <w:r>
        <w:rPr>
          <w:rFonts w:ascii="Arial" w:hAnsi="Arial" w:cs="Arial"/>
          <w:sz w:val="20"/>
          <w:szCs w:val="20"/>
        </w:rPr>
        <w:t>er</w:t>
      </w:r>
      <w:r>
        <w:rPr>
          <w:rFonts w:ascii="Arial" w:hAnsi="Arial" w:cs="Arial"/>
          <w:spacing w:val="11"/>
          <w:sz w:val="20"/>
          <w:szCs w:val="20"/>
        </w:rPr>
        <w:t xml:space="preserve"> </w:t>
      </w:r>
      <w:r>
        <w:rPr>
          <w:rFonts w:ascii="Arial" w:hAnsi="Arial" w:cs="Arial"/>
          <w:sz w:val="20"/>
          <w:szCs w:val="20"/>
        </w:rPr>
        <w:t>gi</w:t>
      </w:r>
      <w:r>
        <w:rPr>
          <w:rFonts w:ascii="Arial" w:hAnsi="Arial" w:cs="Arial"/>
          <w:spacing w:val="-5"/>
          <w:sz w:val="20"/>
          <w:szCs w:val="20"/>
        </w:rPr>
        <w:t>v</w:t>
      </w:r>
      <w:r>
        <w:rPr>
          <w:rFonts w:ascii="Arial" w:hAnsi="Arial" w:cs="Arial"/>
          <w:sz w:val="20"/>
          <w:szCs w:val="20"/>
        </w:rPr>
        <w:t>en</w:t>
      </w:r>
      <w:r>
        <w:rPr>
          <w:rFonts w:ascii="Arial" w:hAnsi="Arial" w:cs="Arial"/>
          <w:spacing w:val="7"/>
          <w:sz w:val="20"/>
          <w:szCs w:val="20"/>
        </w:rPr>
        <w:t xml:space="preserve"> </w:t>
      </w:r>
      <w:r>
        <w:rPr>
          <w:rFonts w:ascii="Arial" w:hAnsi="Arial" w:cs="Arial"/>
          <w:sz w:val="20"/>
          <w:szCs w:val="20"/>
        </w:rPr>
        <w:t>photos of</w:t>
      </w:r>
      <w:r>
        <w:rPr>
          <w:rFonts w:ascii="Arial" w:hAnsi="Arial" w:cs="Arial"/>
          <w:spacing w:val="21"/>
          <w:sz w:val="20"/>
          <w:szCs w:val="20"/>
        </w:rPr>
        <w:t xml:space="preserve"> </w:t>
      </w:r>
      <w:r>
        <w:rPr>
          <w:rFonts w:ascii="Arial" w:hAnsi="Arial" w:cs="Arial"/>
          <w:sz w:val="20"/>
          <w:szCs w:val="20"/>
        </w:rPr>
        <w:t>the</w:t>
      </w:r>
      <w:r>
        <w:rPr>
          <w:rFonts w:ascii="Arial" w:hAnsi="Arial" w:cs="Arial"/>
          <w:spacing w:val="26"/>
          <w:sz w:val="20"/>
          <w:szCs w:val="20"/>
        </w:rPr>
        <w:t xml:space="preserve"> </w:t>
      </w:r>
      <w:r>
        <w:rPr>
          <w:rFonts w:ascii="Arial" w:hAnsi="Arial" w:cs="Arial"/>
          <w:sz w:val="20"/>
          <w:szCs w:val="20"/>
        </w:rPr>
        <w:t>demonstration,</w:t>
      </w:r>
      <w:r>
        <w:rPr>
          <w:rFonts w:ascii="Arial" w:hAnsi="Arial" w:cs="Arial"/>
          <w:spacing w:val="8"/>
          <w:sz w:val="20"/>
          <w:szCs w:val="20"/>
        </w:rPr>
        <w:t xml:space="preserve"> </w:t>
      </w:r>
      <w:r>
        <w:rPr>
          <w:rFonts w:ascii="Arial" w:hAnsi="Arial" w:cs="Arial"/>
          <w:sz w:val="20"/>
          <w:szCs w:val="20"/>
        </w:rPr>
        <w:t>but</w:t>
      </w:r>
      <w:r>
        <w:rPr>
          <w:rFonts w:ascii="Arial" w:hAnsi="Arial" w:cs="Arial"/>
          <w:spacing w:val="48"/>
          <w:sz w:val="20"/>
          <w:szCs w:val="20"/>
        </w:rPr>
        <w:t xml:space="preserve"> </w:t>
      </w:r>
      <w:r>
        <w:rPr>
          <w:rFonts w:ascii="Arial" w:hAnsi="Arial" w:cs="Arial"/>
          <w:w w:val="103"/>
          <w:sz w:val="20"/>
          <w:szCs w:val="20"/>
        </w:rPr>
        <w:t xml:space="preserve">this </w:t>
      </w:r>
      <w:r>
        <w:rPr>
          <w:rFonts w:ascii="Arial" w:hAnsi="Arial" w:cs="Arial"/>
          <w:w w:val="99"/>
          <w:sz w:val="20"/>
          <w:szCs w:val="20"/>
        </w:rPr>
        <w:t>mig</w:t>
      </w:r>
      <w:r>
        <w:rPr>
          <w:rFonts w:ascii="Arial" w:hAnsi="Arial" w:cs="Arial"/>
          <w:spacing w:val="-5"/>
          <w:w w:val="99"/>
          <w:sz w:val="20"/>
          <w:szCs w:val="20"/>
        </w:rPr>
        <w:t>h</w:t>
      </w:r>
      <w:r>
        <w:rPr>
          <w:rFonts w:ascii="Arial" w:hAnsi="Arial" w:cs="Arial"/>
          <w:w w:val="139"/>
          <w:sz w:val="20"/>
          <w:szCs w:val="20"/>
        </w:rPr>
        <w:t>t</w:t>
      </w:r>
      <w:r>
        <w:rPr>
          <w:rFonts w:ascii="Arial" w:hAnsi="Arial" w:cs="Arial"/>
          <w:spacing w:val="1"/>
          <w:sz w:val="20"/>
          <w:szCs w:val="20"/>
        </w:rPr>
        <w:t xml:space="preserve"> </w:t>
      </w:r>
      <w:r>
        <w:rPr>
          <w:rFonts w:ascii="Arial" w:hAnsi="Arial" w:cs="Arial"/>
          <w:sz w:val="20"/>
          <w:szCs w:val="20"/>
        </w:rPr>
        <w:t>not</w:t>
      </w:r>
      <w:r>
        <w:rPr>
          <w:rFonts w:ascii="Arial" w:hAnsi="Arial" w:cs="Arial"/>
          <w:spacing w:val="9"/>
          <w:sz w:val="20"/>
          <w:szCs w:val="20"/>
        </w:rPr>
        <w:t xml:space="preserve"> </w:t>
      </w:r>
      <w:r>
        <w:rPr>
          <w:rFonts w:ascii="Arial" w:hAnsi="Arial" w:cs="Arial"/>
          <w:w w:val="94"/>
          <w:sz w:val="20"/>
          <w:szCs w:val="20"/>
        </w:rPr>
        <w:t>gi</w:t>
      </w:r>
      <w:r>
        <w:rPr>
          <w:rFonts w:ascii="Arial" w:hAnsi="Arial" w:cs="Arial"/>
          <w:spacing w:val="-5"/>
          <w:w w:val="94"/>
          <w:sz w:val="20"/>
          <w:szCs w:val="20"/>
        </w:rPr>
        <w:t>v</w:t>
      </w:r>
      <w:r>
        <w:rPr>
          <w:rFonts w:ascii="Arial" w:hAnsi="Arial" w:cs="Arial"/>
          <w:w w:val="94"/>
          <w:sz w:val="20"/>
          <w:szCs w:val="20"/>
        </w:rPr>
        <w:t>e</w:t>
      </w:r>
      <w:r>
        <w:rPr>
          <w:rFonts w:ascii="Arial" w:hAnsi="Arial" w:cs="Arial"/>
          <w:spacing w:val="5"/>
          <w:w w:val="94"/>
          <w:sz w:val="20"/>
          <w:szCs w:val="20"/>
        </w:rPr>
        <w:t xml:space="preserve"> </w:t>
      </w:r>
      <w:r>
        <w:rPr>
          <w:rFonts w:ascii="Arial" w:hAnsi="Arial" w:cs="Arial"/>
          <w:sz w:val="20"/>
          <w:szCs w:val="20"/>
        </w:rPr>
        <w:t>an</w:t>
      </w:r>
      <w:r>
        <w:rPr>
          <w:rFonts w:ascii="Arial" w:hAnsi="Arial" w:cs="Arial"/>
          <w:spacing w:val="-12"/>
          <w:sz w:val="20"/>
          <w:szCs w:val="20"/>
        </w:rPr>
        <w:t xml:space="preserve"> </w:t>
      </w:r>
      <w:r>
        <w:rPr>
          <w:rFonts w:ascii="Arial" w:hAnsi="Arial" w:cs="Arial"/>
          <w:w w:val="95"/>
          <w:sz w:val="20"/>
          <w:szCs w:val="20"/>
        </w:rPr>
        <w:t>accurate</w:t>
      </w:r>
      <w:r>
        <w:rPr>
          <w:rFonts w:ascii="Arial" w:hAnsi="Arial" w:cs="Arial"/>
          <w:spacing w:val="5"/>
          <w:w w:val="95"/>
          <w:sz w:val="20"/>
          <w:szCs w:val="20"/>
        </w:rPr>
        <w:t xml:space="preserve"> </w:t>
      </w:r>
      <w:r>
        <w:rPr>
          <w:rFonts w:ascii="Arial" w:hAnsi="Arial" w:cs="Arial"/>
          <w:spacing w:val="-5"/>
          <w:sz w:val="20"/>
          <w:szCs w:val="20"/>
        </w:rPr>
        <w:t>n</w:t>
      </w:r>
      <w:r>
        <w:rPr>
          <w:rFonts w:ascii="Arial" w:hAnsi="Arial" w:cs="Arial"/>
          <w:sz w:val="20"/>
          <w:szCs w:val="20"/>
        </w:rPr>
        <w:t>u</w:t>
      </w:r>
      <w:r>
        <w:rPr>
          <w:rFonts w:ascii="Arial" w:hAnsi="Arial" w:cs="Arial"/>
          <w:spacing w:val="-5"/>
          <w:sz w:val="20"/>
          <w:szCs w:val="20"/>
        </w:rPr>
        <w:t>m</w:t>
      </w:r>
      <w:r>
        <w:rPr>
          <w:rFonts w:ascii="Arial" w:hAnsi="Arial" w:cs="Arial"/>
          <w:spacing w:val="6"/>
          <w:sz w:val="20"/>
          <w:szCs w:val="20"/>
        </w:rPr>
        <w:t>b</w:t>
      </w:r>
      <w:r>
        <w:rPr>
          <w:rFonts w:ascii="Arial" w:hAnsi="Arial" w:cs="Arial"/>
          <w:sz w:val="20"/>
          <w:szCs w:val="20"/>
        </w:rPr>
        <w:t>er.</w:t>
      </w:r>
      <w:r>
        <w:rPr>
          <w:rFonts w:ascii="Arial" w:hAnsi="Arial" w:cs="Arial"/>
          <w:spacing w:val="11"/>
          <w:sz w:val="20"/>
          <w:szCs w:val="20"/>
        </w:rPr>
        <w:t xml:space="preserve"> </w:t>
      </w:r>
      <w:r>
        <w:rPr>
          <w:rFonts w:ascii="Arial" w:hAnsi="Arial" w:cs="Arial"/>
          <w:sz w:val="20"/>
          <w:szCs w:val="20"/>
        </w:rPr>
        <w:t>And,</w:t>
      </w:r>
      <w:r>
        <w:rPr>
          <w:rFonts w:ascii="Arial" w:hAnsi="Arial" w:cs="Arial"/>
          <w:spacing w:val="15"/>
          <w:sz w:val="20"/>
          <w:szCs w:val="20"/>
        </w:rPr>
        <w:t xml:space="preserve"> </w:t>
      </w:r>
      <w:r>
        <w:rPr>
          <w:rFonts w:ascii="Arial" w:hAnsi="Arial" w:cs="Arial"/>
          <w:w w:val="90"/>
          <w:sz w:val="20"/>
          <w:szCs w:val="20"/>
        </w:rPr>
        <w:t>as</w:t>
      </w:r>
      <w:r>
        <w:rPr>
          <w:rFonts w:ascii="Arial" w:hAnsi="Arial" w:cs="Arial"/>
          <w:spacing w:val="-6"/>
          <w:w w:val="90"/>
          <w:sz w:val="20"/>
          <w:szCs w:val="20"/>
        </w:rPr>
        <w:t xml:space="preserve"> </w:t>
      </w:r>
      <w:r>
        <w:rPr>
          <w:rFonts w:ascii="Arial" w:hAnsi="Arial" w:cs="Arial"/>
          <w:w w:val="90"/>
          <w:sz w:val="20"/>
          <w:szCs w:val="20"/>
        </w:rPr>
        <w:t>me</w:t>
      </w:r>
      <w:r>
        <w:rPr>
          <w:rFonts w:ascii="Arial" w:hAnsi="Arial" w:cs="Arial"/>
          <w:spacing w:val="-4"/>
          <w:w w:val="90"/>
          <w:sz w:val="20"/>
          <w:szCs w:val="20"/>
        </w:rPr>
        <w:t>n</w:t>
      </w:r>
      <w:r>
        <w:rPr>
          <w:rFonts w:ascii="Arial" w:hAnsi="Arial" w:cs="Arial"/>
          <w:w w:val="90"/>
          <w:sz w:val="20"/>
          <w:szCs w:val="20"/>
        </w:rPr>
        <w:t xml:space="preserve">tioned, </w:t>
      </w:r>
      <w:r>
        <w:rPr>
          <w:rFonts w:ascii="Arial" w:hAnsi="Arial" w:cs="Arial"/>
          <w:spacing w:val="25"/>
          <w:w w:val="90"/>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w w:val="90"/>
          <w:sz w:val="20"/>
          <w:szCs w:val="20"/>
        </w:rPr>
        <w:t>source</w:t>
      </w:r>
      <w:r>
        <w:rPr>
          <w:rFonts w:ascii="Arial" w:hAnsi="Arial" w:cs="Arial"/>
          <w:spacing w:val="8"/>
          <w:w w:val="90"/>
          <w:sz w:val="20"/>
          <w:szCs w:val="20"/>
        </w:rPr>
        <w:t xml:space="preserve"> </w:t>
      </w:r>
      <w:r>
        <w:rPr>
          <w:rFonts w:ascii="Arial" w:hAnsi="Arial" w:cs="Arial"/>
          <w:sz w:val="20"/>
          <w:szCs w:val="20"/>
        </w:rPr>
        <w:t>of</w:t>
      </w:r>
      <w:r>
        <w:rPr>
          <w:rFonts w:ascii="Arial" w:hAnsi="Arial" w:cs="Arial"/>
          <w:spacing w:val="-6"/>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sz w:val="20"/>
          <w:szCs w:val="20"/>
        </w:rPr>
        <w:t xml:space="preserve">photo </w:t>
      </w:r>
      <w:r>
        <w:rPr>
          <w:rFonts w:ascii="Arial" w:hAnsi="Arial" w:cs="Arial"/>
          <w:spacing w:val="-6"/>
          <w:sz w:val="20"/>
          <w:szCs w:val="20"/>
        </w:rPr>
        <w:t>m</w:t>
      </w:r>
      <w:r>
        <w:rPr>
          <w:rFonts w:ascii="Arial" w:hAnsi="Arial" w:cs="Arial"/>
          <w:sz w:val="20"/>
          <w:szCs w:val="20"/>
        </w:rPr>
        <w:t>ust</w:t>
      </w:r>
      <w:r>
        <w:rPr>
          <w:rFonts w:ascii="Arial" w:hAnsi="Arial" w:cs="Arial"/>
          <w:spacing w:val="7"/>
          <w:sz w:val="20"/>
          <w:szCs w:val="20"/>
        </w:rPr>
        <w:t xml:space="preserve"> </w:t>
      </w:r>
      <w:r>
        <w:rPr>
          <w:rFonts w:ascii="Arial" w:hAnsi="Arial" w:cs="Arial"/>
          <w:spacing w:val="4"/>
          <w:w w:val="89"/>
          <w:sz w:val="20"/>
          <w:szCs w:val="20"/>
        </w:rPr>
        <w:t>b</w:t>
      </w:r>
      <w:r>
        <w:rPr>
          <w:rFonts w:ascii="Arial" w:hAnsi="Arial" w:cs="Arial"/>
          <w:w w:val="89"/>
          <w:sz w:val="20"/>
          <w:szCs w:val="20"/>
        </w:rPr>
        <w:t>e</w:t>
      </w:r>
      <w:r>
        <w:rPr>
          <w:rFonts w:ascii="Arial" w:hAnsi="Arial" w:cs="Arial"/>
          <w:spacing w:val="18"/>
          <w:w w:val="89"/>
          <w:sz w:val="20"/>
          <w:szCs w:val="20"/>
        </w:rPr>
        <w:t xml:space="preserve"> </w:t>
      </w:r>
      <w:r>
        <w:rPr>
          <w:rFonts w:ascii="Arial" w:hAnsi="Arial" w:cs="Arial"/>
          <w:sz w:val="20"/>
          <w:szCs w:val="20"/>
        </w:rPr>
        <w:t>trusted,</w:t>
      </w:r>
      <w:r>
        <w:rPr>
          <w:rFonts w:ascii="Arial" w:hAnsi="Arial" w:cs="Arial"/>
          <w:spacing w:val="19"/>
          <w:sz w:val="20"/>
          <w:szCs w:val="20"/>
        </w:rPr>
        <w:t xml:space="preserve"> </w:t>
      </w:r>
      <w:r>
        <w:rPr>
          <w:rFonts w:ascii="Arial" w:hAnsi="Arial" w:cs="Arial"/>
          <w:w w:val="95"/>
          <w:sz w:val="20"/>
          <w:szCs w:val="20"/>
        </w:rPr>
        <w:t>otherwise</w:t>
      </w:r>
      <w:r>
        <w:rPr>
          <w:rFonts w:ascii="Arial" w:hAnsi="Arial" w:cs="Arial"/>
          <w:spacing w:val="15"/>
          <w:w w:val="95"/>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authe</w:t>
      </w:r>
      <w:r>
        <w:rPr>
          <w:rFonts w:ascii="Arial" w:hAnsi="Arial" w:cs="Arial"/>
          <w:spacing w:val="-5"/>
          <w:sz w:val="20"/>
          <w:szCs w:val="20"/>
        </w:rPr>
        <w:t>n</w:t>
      </w:r>
      <w:r>
        <w:rPr>
          <w:rFonts w:ascii="Arial" w:hAnsi="Arial" w:cs="Arial"/>
          <w:sz w:val="20"/>
          <w:szCs w:val="20"/>
        </w:rPr>
        <w:t>tici</w:t>
      </w:r>
      <w:r>
        <w:rPr>
          <w:rFonts w:ascii="Arial" w:hAnsi="Arial" w:cs="Arial"/>
          <w:spacing w:val="-5"/>
          <w:sz w:val="20"/>
          <w:szCs w:val="20"/>
        </w:rPr>
        <w:t>t</w:t>
      </w:r>
      <w:r>
        <w:rPr>
          <w:rFonts w:ascii="Arial" w:hAnsi="Arial" w:cs="Arial"/>
          <w:sz w:val="20"/>
          <w:szCs w:val="20"/>
        </w:rPr>
        <w:t>y</w:t>
      </w:r>
      <w:r>
        <w:rPr>
          <w:rFonts w:ascii="Arial" w:hAnsi="Arial" w:cs="Arial"/>
          <w:spacing w:val="49"/>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photo</w:t>
      </w:r>
      <w:r>
        <w:rPr>
          <w:rFonts w:ascii="Arial" w:hAnsi="Arial" w:cs="Arial"/>
          <w:spacing w:val="6"/>
          <w:sz w:val="20"/>
          <w:szCs w:val="20"/>
        </w:rPr>
        <w:t xml:space="preserve"> </w:t>
      </w:r>
      <w:r>
        <w:rPr>
          <w:rFonts w:ascii="Arial" w:hAnsi="Arial" w:cs="Arial"/>
          <w:sz w:val="20"/>
          <w:szCs w:val="20"/>
        </w:rPr>
        <w:t>can</w:t>
      </w:r>
      <w:r>
        <w:rPr>
          <w:rFonts w:ascii="Arial" w:hAnsi="Arial" w:cs="Arial"/>
          <w:spacing w:val="-15"/>
          <w:sz w:val="20"/>
          <w:szCs w:val="20"/>
        </w:rPr>
        <w:t xml:space="preserve"> </w:t>
      </w:r>
      <w:r>
        <w:rPr>
          <w:rFonts w:ascii="Arial" w:hAnsi="Arial" w:cs="Arial"/>
          <w:spacing w:val="4"/>
          <w:w w:val="89"/>
          <w:sz w:val="20"/>
          <w:szCs w:val="20"/>
        </w:rPr>
        <w:t>b</w:t>
      </w:r>
      <w:r>
        <w:rPr>
          <w:rFonts w:ascii="Arial" w:hAnsi="Arial" w:cs="Arial"/>
          <w:w w:val="89"/>
          <w:sz w:val="20"/>
          <w:szCs w:val="20"/>
        </w:rPr>
        <w:t>e</w:t>
      </w:r>
      <w:r>
        <w:rPr>
          <w:rFonts w:ascii="Arial" w:hAnsi="Arial" w:cs="Arial"/>
          <w:spacing w:val="18"/>
          <w:w w:val="89"/>
          <w:sz w:val="20"/>
          <w:szCs w:val="20"/>
        </w:rPr>
        <w:t xml:space="preserve"> </w:t>
      </w:r>
      <w:r>
        <w:rPr>
          <w:rFonts w:ascii="Arial" w:hAnsi="Arial" w:cs="Arial"/>
          <w:sz w:val="20"/>
          <w:szCs w:val="20"/>
        </w:rPr>
        <w:t>questioned.</w:t>
      </w:r>
    </w:p>
    <w:p w14:paraId="74025EF8"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pacing w:val="-16"/>
          <w:w w:val="108"/>
          <w:sz w:val="20"/>
          <w:szCs w:val="20"/>
        </w:rPr>
        <w:t>W</w:t>
      </w:r>
      <w:r>
        <w:rPr>
          <w:rFonts w:ascii="Arial" w:hAnsi="Arial" w:cs="Arial"/>
          <w:w w:val="79"/>
          <w:sz w:val="20"/>
          <w:szCs w:val="20"/>
        </w:rPr>
        <w:t>e</w:t>
      </w:r>
      <w:r>
        <w:rPr>
          <w:rFonts w:ascii="Arial" w:hAnsi="Arial" w:cs="Arial"/>
          <w:spacing w:val="10"/>
          <w:sz w:val="20"/>
          <w:szCs w:val="20"/>
        </w:rPr>
        <w:t xml:space="preserve"> </w:t>
      </w:r>
      <w:r>
        <w:rPr>
          <w:rFonts w:ascii="Arial" w:hAnsi="Arial" w:cs="Arial"/>
          <w:sz w:val="20"/>
          <w:szCs w:val="20"/>
        </w:rPr>
        <w:t>will</w:t>
      </w:r>
      <w:r>
        <w:rPr>
          <w:rFonts w:ascii="Arial" w:hAnsi="Arial" w:cs="Arial"/>
          <w:spacing w:val="41"/>
          <w:sz w:val="20"/>
          <w:szCs w:val="20"/>
        </w:rPr>
        <w:t xml:space="preserve"> </w:t>
      </w:r>
      <w:r>
        <w:rPr>
          <w:rFonts w:ascii="Arial" w:hAnsi="Arial" w:cs="Arial"/>
          <w:w w:val="90"/>
          <w:sz w:val="20"/>
          <w:szCs w:val="20"/>
        </w:rPr>
        <w:t>discuss</w:t>
      </w:r>
      <w:r>
        <w:rPr>
          <w:rFonts w:ascii="Arial" w:hAnsi="Arial" w:cs="Arial"/>
          <w:spacing w:val="16"/>
          <w:w w:val="90"/>
          <w:sz w:val="20"/>
          <w:szCs w:val="20"/>
        </w:rPr>
        <w:t xml:space="preserve"> </w:t>
      </w:r>
      <w:r>
        <w:rPr>
          <w:rFonts w:ascii="Arial" w:hAnsi="Arial" w:cs="Arial"/>
          <w:w w:val="90"/>
          <w:sz w:val="20"/>
          <w:szCs w:val="20"/>
        </w:rPr>
        <w:t>these</w:t>
      </w:r>
      <w:r>
        <w:rPr>
          <w:rFonts w:ascii="Arial" w:hAnsi="Arial" w:cs="Arial"/>
          <w:spacing w:val="16"/>
          <w:w w:val="90"/>
          <w:sz w:val="20"/>
          <w:szCs w:val="20"/>
        </w:rPr>
        <w:t xml:space="preserve"> </w:t>
      </w:r>
      <w:r>
        <w:rPr>
          <w:rFonts w:ascii="Arial" w:hAnsi="Arial" w:cs="Arial"/>
          <w:spacing w:val="-5"/>
          <w:w w:val="139"/>
          <w:sz w:val="20"/>
          <w:szCs w:val="20"/>
        </w:rPr>
        <w:t>t</w:t>
      </w:r>
      <w:r>
        <w:rPr>
          <w:rFonts w:ascii="Arial" w:hAnsi="Arial" w:cs="Arial"/>
          <w:spacing w:val="-6"/>
          <w:w w:val="99"/>
          <w:sz w:val="20"/>
          <w:szCs w:val="20"/>
        </w:rPr>
        <w:t>w</w:t>
      </w:r>
      <w:r>
        <w:rPr>
          <w:rFonts w:ascii="Arial" w:hAnsi="Arial" w:cs="Arial"/>
          <w:w w:val="89"/>
          <w:sz w:val="20"/>
          <w:szCs w:val="20"/>
        </w:rPr>
        <w:t>o</w:t>
      </w:r>
      <w:r>
        <w:rPr>
          <w:rFonts w:ascii="Arial" w:hAnsi="Arial" w:cs="Arial"/>
          <w:spacing w:val="10"/>
          <w:sz w:val="20"/>
          <w:szCs w:val="20"/>
        </w:rPr>
        <w:t xml:space="preserve"> </w:t>
      </w:r>
      <w:r>
        <w:rPr>
          <w:rFonts w:ascii="Arial" w:hAnsi="Arial" w:cs="Arial"/>
          <w:w w:val="95"/>
          <w:sz w:val="20"/>
          <w:szCs w:val="20"/>
        </w:rPr>
        <w:t>problems</w:t>
      </w:r>
      <w:r>
        <w:rPr>
          <w:rFonts w:ascii="Arial" w:hAnsi="Arial" w:cs="Arial"/>
          <w:spacing w:val="13"/>
          <w:w w:val="95"/>
          <w:sz w:val="20"/>
          <w:szCs w:val="20"/>
        </w:rPr>
        <w:t xml:space="preserve"> </w:t>
      </w:r>
      <w:r>
        <w:rPr>
          <w:rFonts w:ascii="Arial" w:hAnsi="Arial" w:cs="Arial"/>
          <w:sz w:val="20"/>
          <w:szCs w:val="20"/>
        </w:rPr>
        <w:t>in</w:t>
      </w:r>
      <w:r>
        <w:rPr>
          <w:rFonts w:ascii="Arial" w:hAnsi="Arial" w:cs="Arial"/>
          <w:spacing w:val="19"/>
          <w:sz w:val="20"/>
          <w:szCs w:val="20"/>
        </w:rPr>
        <w:t xml:space="preserve"> </w:t>
      </w:r>
      <w:r>
        <w:rPr>
          <w:rFonts w:ascii="Arial" w:hAnsi="Arial" w:cs="Arial"/>
          <w:sz w:val="20"/>
          <w:szCs w:val="20"/>
        </w:rPr>
        <w:t>this</w:t>
      </w:r>
      <w:r>
        <w:rPr>
          <w:rFonts w:ascii="Arial" w:hAnsi="Arial" w:cs="Arial"/>
          <w:spacing w:val="19"/>
          <w:sz w:val="20"/>
          <w:szCs w:val="20"/>
        </w:rPr>
        <w:t xml:space="preserve"> </w:t>
      </w:r>
      <w:r>
        <w:rPr>
          <w:rFonts w:ascii="Arial" w:hAnsi="Arial" w:cs="Arial"/>
          <w:sz w:val="20"/>
          <w:szCs w:val="20"/>
        </w:rPr>
        <w:t>section.</w:t>
      </w:r>
      <w:r>
        <w:rPr>
          <w:rFonts w:ascii="Arial" w:hAnsi="Arial" w:cs="Arial"/>
          <w:spacing w:val="-8"/>
          <w:sz w:val="20"/>
          <w:szCs w:val="20"/>
        </w:rPr>
        <w:t xml:space="preserve"> </w:t>
      </w:r>
      <w:r>
        <w:rPr>
          <w:rFonts w:ascii="Arial" w:hAnsi="Arial" w:cs="Arial"/>
          <w:w w:val="111"/>
          <w:sz w:val="20"/>
          <w:szCs w:val="20"/>
        </w:rPr>
        <w:t>Fi</w:t>
      </w:r>
      <w:r>
        <w:rPr>
          <w:rFonts w:ascii="Arial" w:hAnsi="Arial" w:cs="Arial"/>
          <w:w w:val="116"/>
          <w:sz w:val="20"/>
          <w:szCs w:val="20"/>
        </w:rPr>
        <w:t>r</w:t>
      </w:r>
      <w:r>
        <w:rPr>
          <w:rFonts w:ascii="Arial" w:hAnsi="Arial" w:cs="Arial"/>
          <w:w w:val="78"/>
          <w:sz w:val="20"/>
          <w:szCs w:val="20"/>
        </w:rPr>
        <w:t>s</w:t>
      </w:r>
      <w:r>
        <w:rPr>
          <w:rFonts w:ascii="Arial" w:hAnsi="Arial" w:cs="Arial"/>
          <w:w w:val="139"/>
          <w:sz w:val="20"/>
          <w:szCs w:val="20"/>
        </w:rPr>
        <w:t>t</w:t>
      </w:r>
      <w:r>
        <w:rPr>
          <w:rFonts w:ascii="Arial" w:hAnsi="Arial" w:cs="Arial"/>
          <w:spacing w:val="10"/>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16"/>
          <w:w w:val="90"/>
          <w:sz w:val="20"/>
          <w:szCs w:val="20"/>
        </w:rPr>
        <w:t xml:space="preserve"> </w:t>
      </w:r>
      <w:r>
        <w:rPr>
          <w:rFonts w:ascii="Arial" w:hAnsi="Arial" w:cs="Arial"/>
          <w:sz w:val="20"/>
          <w:szCs w:val="20"/>
        </w:rPr>
        <w:t>will</w:t>
      </w:r>
      <w:r>
        <w:rPr>
          <w:rFonts w:ascii="Arial" w:hAnsi="Arial" w:cs="Arial"/>
          <w:spacing w:val="41"/>
          <w:sz w:val="20"/>
          <w:szCs w:val="20"/>
        </w:rPr>
        <w:t xml:space="preserve"> </w:t>
      </w:r>
      <w:r>
        <w:rPr>
          <w:rFonts w:ascii="Arial" w:hAnsi="Arial" w:cs="Arial"/>
          <w:w w:val="90"/>
          <w:sz w:val="20"/>
          <w:szCs w:val="20"/>
        </w:rPr>
        <w:t>discuss</w:t>
      </w:r>
      <w:r>
        <w:rPr>
          <w:rFonts w:ascii="Arial" w:hAnsi="Arial" w:cs="Arial"/>
          <w:spacing w:val="16"/>
          <w:w w:val="90"/>
          <w:sz w:val="20"/>
          <w:szCs w:val="20"/>
        </w:rPr>
        <w:t xml:space="preserve"> </w:t>
      </w:r>
      <w:r>
        <w:rPr>
          <w:rFonts w:ascii="Arial" w:hAnsi="Arial" w:cs="Arial"/>
          <w:sz w:val="20"/>
          <w:szCs w:val="20"/>
        </w:rPr>
        <w:t>the problem</w:t>
      </w:r>
      <w:r>
        <w:rPr>
          <w:rFonts w:ascii="Arial" w:hAnsi="Arial" w:cs="Arial"/>
          <w:spacing w:val="2"/>
          <w:sz w:val="20"/>
          <w:szCs w:val="20"/>
        </w:rPr>
        <w:t xml:space="preserve"> </w:t>
      </w:r>
      <w:r>
        <w:rPr>
          <w:rFonts w:ascii="Arial" w:hAnsi="Arial" w:cs="Arial"/>
          <w:sz w:val="20"/>
          <w:szCs w:val="20"/>
        </w:rPr>
        <w:t>of</w:t>
      </w:r>
      <w:r>
        <w:rPr>
          <w:rFonts w:ascii="Arial" w:hAnsi="Arial" w:cs="Arial"/>
          <w:spacing w:val="8"/>
          <w:sz w:val="20"/>
          <w:szCs w:val="20"/>
        </w:rPr>
        <w:t xml:space="preserve"> </w:t>
      </w:r>
      <w:r>
        <w:rPr>
          <w:rFonts w:ascii="Arial" w:hAnsi="Arial" w:cs="Arial"/>
          <w:sz w:val="20"/>
          <w:szCs w:val="20"/>
        </w:rPr>
        <w:t>data</w:t>
      </w:r>
      <w:r>
        <w:rPr>
          <w:rFonts w:ascii="Arial" w:hAnsi="Arial" w:cs="Arial"/>
          <w:spacing w:val="12"/>
          <w:sz w:val="20"/>
          <w:szCs w:val="20"/>
        </w:rPr>
        <w:t xml:space="preserve"> </w:t>
      </w:r>
      <w:r>
        <w:rPr>
          <w:rFonts w:ascii="Arial" w:hAnsi="Arial" w:cs="Arial"/>
          <w:sz w:val="20"/>
          <w:szCs w:val="20"/>
        </w:rPr>
        <w:t>authe</w:t>
      </w:r>
      <w:r>
        <w:rPr>
          <w:rFonts w:ascii="Arial" w:hAnsi="Arial" w:cs="Arial"/>
          <w:spacing w:val="-5"/>
          <w:sz w:val="20"/>
          <w:szCs w:val="20"/>
        </w:rPr>
        <w:t>n</w:t>
      </w:r>
      <w:r>
        <w:rPr>
          <w:rFonts w:ascii="Arial" w:hAnsi="Arial" w:cs="Arial"/>
          <w:sz w:val="20"/>
          <w:szCs w:val="20"/>
        </w:rPr>
        <w:t>tici</w:t>
      </w:r>
      <w:r>
        <w:rPr>
          <w:rFonts w:ascii="Arial" w:hAnsi="Arial" w:cs="Arial"/>
          <w:spacing w:val="-5"/>
          <w:sz w:val="20"/>
          <w:szCs w:val="20"/>
        </w:rPr>
        <w:t>t</w:t>
      </w:r>
      <w:r>
        <w:rPr>
          <w:rFonts w:ascii="Arial" w:hAnsi="Arial" w:cs="Arial"/>
          <w:sz w:val="20"/>
          <w:szCs w:val="20"/>
        </w:rPr>
        <w:t>y</w:t>
      </w:r>
      <w:r>
        <w:rPr>
          <w:rFonts w:ascii="Arial" w:hAnsi="Arial" w:cs="Arial"/>
          <w:spacing w:val="53"/>
          <w:sz w:val="20"/>
          <w:szCs w:val="20"/>
        </w:rPr>
        <w:t xml:space="preserve"> </w:t>
      </w:r>
      <w:r>
        <w:rPr>
          <w:rFonts w:ascii="Arial" w:hAnsi="Arial" w:cs="Arial"/>
          <w:sz w:val="20"/>
          <w:szCs w:val="20"/>
        </w:rPr>
        <w:t>in</w:t>
      </w:r>
      <w:r>
        <w:rPr>
          <w:rFonts w:ascii="Arial" w:hAnsi="Arial" w:cs="Arial"/>
          <w:spacing w:val="24"/>
          <w:sz w:val="20"/>
          <w:szCs w:val="20"/>
        </w:rPr>
        <w:t xml:space="preserve"> </w:t>
      </w:r>
      <w:r>
        <w:rPr>
          <w:rFonts w:ascii="Arial" w:hAnsi="Arial" w:cs="Arial"/>
          <w:w w:val="94"/>
          <w:sz w:val="20"/>
          <w:szCs w:val="20"/>
        </w:rPr>
        <w:t>Section</w:t>
      </w:r>
      <w:r>
        <w:rPr>
          <w:rFonts w:ascii="Arial" w:hAnsi="Arial" w:cs="Arial"/>
          <w:spacing w:val="19"/>
          <w:w w:val="94"/>
          <w:sz w:val="20"/>
          <w:szCs w:val="20"/>
        </w:rPr>
        <w:t xml:space="preserve"> </w:t>
      </w:r>
      <w:r>
        <w:rPr>
          <w:rFonts w:ascii="Arial" w:hAnsi="Arial" w:cs="Arial"/>
          <w:sz w:val="20"/>
          <w:szCs w:val="20"/>
        </w:rPr>
        <w:t>4.1,</w:t>
      </w:r>
      <w:r>
        <w:rPr>
          <w:rFonts w:ascii="Arial" w:hAnsi="Arial" w:cs="Arial"/>
          <w:spacing w:val="-10"/>
          <w:sz w:val="20"/>
          <w:szCs w:val="20"/>
        </w:rPr>
        <w:t xml:space="preserve"> </w:t>
      </w:r>
      <w:r>
        <w:rPr>
          <w:rFonts w:ascii="Arial" w:hAnsi="Arial" w:cs="Arial"/>
          <w:sz w:val="20"/>
          <w:szCs w:val="20"/>
        </w:rPr>
        <w:t>i.</w:t>
      </w:r>
      <w:r>
        <w:rPr>
          <w:rFonts w:ascii="Arial" w:hAnsi="Arial" w:cs="Arial"/>
          <w:spacing w:val="1"/>
          <w:sz w:val="20"/>
          <w:szCs w:val="20"/>
        </w:rPr>
        <w:t>e</w:t>
      </w:r>
      <w:r>
        <w:rPr>
          <w:rFonts w:ascii="Arial" w:hAnsi="Arial" w:cs="Arial"/>
          <w:sz w:val="20"/>
          <w:szCs w:val="20"/>
        </w:rPr>
        <w:t>.</w:t>
      </w:r>
      <w:r>
        <w:rPr>
          <w:rFonts w:ascii="Arial" w:hAnsi="Arial" w:cs="Arial"/>
          <w:spacing w:val="2"/>
          <w:sz w:val="20"/>
          <w:szCs w:val="20"/>
        </w:rPr>
        <w:t xml:space="preserve"> </w:t>
      </w:r>
      <w:r>
        <w:rPr>
          <w:rFonts w:ascii="Arial" w:hAnsi="Arial" w:cs="Arial"/>
          <w:sz w:val="20"/>
          <w:szCs w:val="20"/>
        </w:rPr>
        <w:t>that</w:t>
      </w:r>
      <w:r>
        <w:rPr>
          <w:rFonts w:ascii="Arial" w:hAnsi="Arial" w:cs="Arial"/>
          <w:spacing w:val="46"/>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sz w:val="20"/>
          <w:szCs w:val="20"/>
        </w:rPr>
        <w:t>data</w:t>
      </w:r>
      <w:r>
        <w:rPr>
          <w:rFonts w:ascii="Arial" w:hAnsi="Arial" w:cs="Arial"/>
          <w:spacing w:val="12"/>
          <w:sz w:val="20"/>
          <w:szCs w:val="20"/>
        </w:rPr>
        <w:t xml:space="preserve"> </w:t>
      </w:r>
      <w:r>
        <w:rPr>
          <w:rFonts w:ascii="Arial" w:hAnsi="Arial" w:cs="Arial"/>
          <w:sz w:val="20"/>
          <w:szCs w:val="20"/>
        </w:rPr>
        <w:t>can</w:t>
      </w:r>
      <w:r>
        <w:rPr>
          <w:rFonts w:ascii="Arial" w:hAnsi="Arial" w:cs="Arial"/>
          <w:spacing w:val="-11"/>
          <w:sz w:val="20"/>
          <w:szCs w:val="20"/>
        </w:rPr>
        <w:t xml:space="preserve"> </w:t>
      </w:r>
      <w:r>
        <w:rPr>
          <w:rFonts w:ascii="Arial" w:hAnsi="Arial" w:cs="Arial"/>
          <w:spacing w:val="4"/>
          <w:w w:val="89"/>
          <w:sz w:val="20"/>
          <w:szCs w:val="20"/>
        </w:rPr>
        <w:t>b</w:t>
      </w:r>
      <w:r>
        <w:rPr>
          <w:rFonts w:ascii="Arial" w:hAnsi="Arial" w:cs="Arial"/>
          <w:w w:val="89"/>
          <w:sz w:val="20"/>
          <w:szCs w:val="20"/>
        </w:rPr>
        <w:t>e</w:t>
      </w:r>
      <w:r>
        <w:rPr>
          <w:rFonts w:ascii="Arial" w:hAnsi="Arial" w:cs="Arial"/>
          <w:spacing w:val="22"/>
          <w:w w:val="89"/>
          <w:sz w:val="20"/>
          <w:szCs w:val="20"/>
        </w:rPr>
        <w:t xml:space="preserve"> </w:t>
      </w:r>
      <w:r>
        <w:rPr>
          <w:rFonts w:ascii="Arial" w:hAnsi="Arial" w:cs="Arial"/>
          <w:sz w:val="20"/>
          <w:szCs w:val="20"/>
        </w:rPr>
        <w:t>correctly tied</w:t>
      </w:r>
      <w:r>
        <w:rPr>
          <w:rFonts w:ascii="Arial" w:hAnsi="Arial" w:cs="Arial"/>
          <w:spacing w:val="9"/>
          <w:sz w:val="20"/>
          <w:szCs w:val="20"/>
        </w:rPr>
        <w:t xml:space="preserve"> </w:t>
      </w:r>
      <w:r>
        <w:rPr>
          <w:rFonts w:ascii="Arial" w:hAnsi="Arial" w:cs="Arial"/>
          <w:sz w:val="20"/>
          <w:szCs w:val="20"/>
        </w:rPr>
        <w:t>to</w:t>
      </w:r>
      <w:r>
        <w:rPr>
          <w:rFonts w:ascii="Arial" w:hAnsi="Arial" w:cs="Arial"/>
          <w:spacing w:val="11"/>
          <w:sz w:val="20"/>
          <w:szCs w:val="20"/>
        </w:rPr>
        <w:t xml:space="preserve"> </w:t>
      </w:r>
      <w:r>
        <w:rPr>
          <w:rFonts w:ascii="Arial" w:hAnsi="Arial" w:cs="Arial"/>
          <w:sz w:val="20"/>
          <w:szCs w:val="20"/>
        </w:rPr>
        <w:t>the demonstration.</w:t>
      </w:r>
      <w:r>
        <w:rPr>
          <w:rFonts w:ascii="Arial" w:hAnsi="Arial" w:cs="Arial"/>
          <w:spacing w:val="5"/>
          <w:sz w:val="20"/>
          <w:szCs w:val="20"/>
        </w:rPr>
        <w:t xml:space="preserve"> </w:t>
      </w:r>
      <w:r>
        <w:rPr>
          <w:rFonts w:ascii="Arial" w:hAnsi="Arial" w:cs="Arial"/>
          <w:sz w:val="20"/>
          <w:szCs w:val="20"/>
        </w:rPr>
        <w:t>Then</w:t>
      </w:r>
      <w:r>
        <w:rPr>
          <w:rFonts w:ascii="Arial" w:hAnsi="Arial" w:cs="Arial"/>
          <w:spacing w:val="-2"/>
          <w:sz w:val="20"/>
          <w:szCs w:val="20"/>
        </w:rPr>
        <w:t xml:space="preserve"> </w:t>
      </w:r>
      <w:r>
        <w:rPr>
          <w:rFonts w:ascii="Arial" w:hAnsi="Arial" w:cs="Arial"/>
          <w:spacing w:val="-4"/>
          <w:w w:val="90"/>
          <w:sz w:val="20"/>
          <w:szCs w:val="20"/>
        </w:rPr>
        <w:t>w</w:t>
      </w:r>
      <w:r>
        <w:rPr>
          <w:rFonts w:ascii="Arial" w:hAnsi="Arial" w:cs="Arial"/>
          <w:w w:val="90"/>
          <w:sz w:val="20"/>
          <w:szCs w:val="20"/>
        </w:rPr>
        <w:t>e</w:t>
      </w:r>
      <w:r>
        <w:rPr>
          <w:rFonts w:ascii="Arial" w:hAnsi="Arial" w:cs="Arial"/>
          <w:spacing w:val="9"/>
          <w:w w:val="90"/>
          <w:sz w:val="20"/>
          <w:szCs w:val="20"/>
        </w:rPr>
        <w:t xml:space="preserve"> </w:t>
      </w:r>
      <w:r>
        <w:rPr>
          <w:rFonts w:ascii="Arial" w:hAnsi="Arial" w:cs="Arial"/>
          <w:sz w:val="20"/>
          <w:szCs w:val="20"/>
        </w:rPr>
        <w:t>will</w:t>
      </w:r>
      <w:r>
        <w:rPr>
          <w:rFonts w:ascii="Arial" w:hAnsi="Arial" w:cs="Arial"/>
          <w:spacing w:val="34"/>
          <w:sz w:val="20"/>
          <w:szCs w:val="20"/>
        </w:rPr>
        <w:t xml:space="preserve"> </w:t>
      </w:r>
      <w:r>
        <w:rPr>
          <w:rFonts w:ascii="Arial" w:hAnsi="Arial" w:cs="Arial"/>
          <w:w w:val="90"/>
          <w:sz w:val="20"/>
          <w:szCs w:val="20"/>
        </w:rPr>
        <w:t>discuss</w:t>
      </w:r>
      <w:r>
        <w:rPr>
          <w:rFonts w:ascii="Arial" w:hAnsi="Arial" w:cs="Arial"/>
          <w:spacing w:val="9"/>
          <w:w w:val="90"/>
          <w:sz w:val="20"/>
          <w:szCs w:val="20"/>
        </w:rPr>
        <w:t xml:space="preserve"> </w:t>
      </w:r>
      <w:r>
        <w:rPr>
          <w:rFonts w:ascii="Arial" w:hAnsi="Arial" w:cs="Arial"/>
          <w:spacing w:val="-5"/>
          <w:sz w:val="20"/>
          <w:szCs w:val="20"/>
        </w:rPr>
        <w:t>v</w:t>
      </w:r>
      <w:r>
        <w:rPr>
          <w:rFonts w:ascii="Arial" w:hAnsi="Arial" w:cs="Arial"/>
          <w:sz w:val="20"/>
          <w:szCs w:val="20"/>
        </w:rPr>
        <w:t>erification</w:t>
      </w:r>
      <w:r>
        <w:rPr>
          <w:rFonts w:ascii="Arial" w:hAnsi="Arial" w:cs="Arial"/>
          <w:spacing w:val="9"/>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 xml:space="preserve">the </w:t>
      </w:r>
      <w:r>
        <w:rPr>
          <w:rFonts w:ascii="Arial" w:hAnsi="Arial" w:cs="Arial"/>
          <w:w w:val="103"/>
          <w:sz w:val="20"/>
          <w:szCs w:val="20"/>
        </w:rPr>
        <w:t xml:space="preserve">participation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protest</w:t>
      </w:r>
      <w:r>
        <w:rPr>
          <w:rFonts w:ascii="Arial" w:hAnsi="Arial" w:cs="Arial"/>
          <w:spacing w:val="5"/>
          <w:sz w:val="20"/>
          <w:szCs w:val="20"/>
        </w:rPr>
        <w:t xml:space="preserve"> </w:t>
      </w:r>
      <w:r>
        <w:rPr>
          <w:rFonts w:ascii="Arial" w:hAnsi="Arial" w:cs="Arial"/>
          <w:sz w:val="20"/>
          <w:szCs w:val="20"/>
        </w:rPr>
        <w:t>in</w:t>
      </w:r>
      <w:r>
        <w:rPr>
          <w:rFonts w:ascii="Arial" w:hAnsi="Arial" w:cs="Arial"/>
          <w:spacing w:val="20"/>
          <w:sz w:val="20"/>
          <w:szCs w:val="20"/>
        </w:rPr>
        <w:t xml:space="preserve"> </w:t>
      </w:r>
      <w:r>
        <w:rPr>
          <w:rFonts w:ascii="Arial" w:hAnsi="Arial" w:cs="Arial"/>
          <w:w w:val="94"/>
          <w:sz w:val="20"/>
          <w:szCs w:val="20"/>
        </w:rPr>
        <w:t>Section</w:t>
      </w:r>
      <w:r>
        <w:rPr>
          <w:rFonts w:ascii="Arial" w:hAnsi="Arial" w:cs="Arial"/>
          <w:spacing w:val="14"/>
          <w:w w:val="94"/>
          <w:sz w:val="20"/>
          <w:szCs w:val="20"/>
        </w:rPr>
        <w:t xml:space="preserve"> </w:t>
      </w:r>
      <w:r>
        <w:rPr>
          <w:rFonts w:ascii="Arial" w:hAnsi="Arial" w:cs="Arial"/>
          <w:sz w:val="20"/>
          <w:szCs w:val="20"/>
        </w:rPr>
        <w:t>4.2,</w:t>
      </w:r>
      <w:r>
        <w:rPr>
          <w:rFonts w:ascii="Arial" w:hAnsi="Arial" w:cs="Arial"/>
          <w:spacing w:val="-16"/>
          <w:sz w:val="20"/>
          <w:szCs w:val="20"/>
        </w:rPr>
        <w:t xml:space="preserve"> </w:t>
      </w:r>
      <w:r>
        <w:rPr>
          <w:rFonts w:ascii="Arial" w:hAnsi="Arial" w:cs="Arial"/>
          <w:sz w:val="20"/>
          <w:szCs w:val="20"/>
        </w:rPr>
        <w:t>i.e.</w:t>
      </w:r>
      <w:r>
        <w:rPr>
          <w:rFonts w:ascii="Arial" w:hAnsi="Arial" w:cs="Arial"/>
          <w:spacing w:val="-2"/>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abili</w:t>
      </w:r>
      <w:r>
        <w:rPr>
          <w:rFonts w:ascii="Arial" w:hAnsi="Arial" w:cs="Arial"/>
          <w:spacing w:val="-5"/>
          <w:sz w:val="20"/>
          <w:szCs w:val="20"/>
        </w:rPr>
        <w:t>t</w:t>
      </w:r>
      <w:r>
        <w:rPr>
          <w:rFonts w:ascii="Arial" w:hAnsi="Arial" w:cs="Arial"/>
          <w:sz w:val="20"/>
          <w:szCs w:val="20"/>
        </w:rPr>
        <w:t xml:space="preserve">y </w:t>
      </w:r>
      <w:r>
        <w:rPr>
          <w:rFonts w:ascii="Arial" w:hAnsi="Arial" w:cs="Arial"/>
          <w:spacing w:val="1"/>
          <w:sz w:val="20"/>
          <w:szCs w:val="20"/>
        </w:rPr>
        <w:t xml:space="preserve"> </w:t>
      </w:r>
      <w:r>
        <w:rPr>
          <w:rFonts w:ascii="Arial" w:hAnsi="Arial" w:cs="Arial"/>
          <w:sz w:val="20"/>
          <w:szCs w:val="20"/>
        </w:rPr>
        <w:t>to</w:t>
      </w:r>
      <w:r>
        <w:rPr>
          <w:rFonts w:ascii="Arial" w:hAnsi="Arial" w:cs="Arial"/>
          <w:spacing w:val="19"/>
          <w:sz w:val="20"/>
          <w:szCs w:val="20"/>
        </w:rPr>
        <w:t xml:space="preserve"> </w:t>
      </w:r>
      <w:r>
        <w:rPr>
          <w:rFonts w:ascii="Arial" w:hAnsi="Arial" w:cs="Arial"/>
          <w:sz w:val="20"/>
          <w:szCs w:val="20"/>
        </w:rPr>
        <w:t>compute</w:t>
      </w:r>
      <w:r>
        <w:rPr>
          <w:rFonts w:ascii="Arial" w:hAnsi="Arial" w:cs="Arial"/>
          <w:spacing w:val="-20"/>
          <w:sz w:val="20"/>
          <w:szCs w:val="20"/>
        </w:rPr>
        <w:t xml:space="preserve"> </w:t>
      </w:r>
      <w:r>
        <w:rPr>
          <w:rFonts w:ascii="Arial" w:hAnsi="Arial" w:cs="Arial"/>
          <w:sz w:val="20"/>
          <w:szCs w:val="20"/>
        </w:rPr>
        <w:t>and</w:t>
      </w:r>
      <w:r>
        <w:rPr>
          <w:rFonts w:ascii="Arial" w:hAnsi="Arial" w:cs="Arial"/>
          <w:spacing w:val="-2"/>
          <w:sz w:val="20"/>
          <w:szCs w:val="20"/>
        </w:rPr>
        <w:t xml:space="preserve"> </w:t>
      </w:r>
      <w:r>
        <w:rPr>
          <w:rFonts w:ascii="Arial" w:hAnsi="Arial" w:cs="Arial"/>
          <w:spacing w:val="-5"/>
          <w:sz w:val="20"/>
          <w:szCs w:val="20"/>
        </w:rPr>
        <w:t>v</w:t>
      </w:r>
      <w:r>
        <w:rPr>
          <w:rFonts w:ascii="Arial" w:hAnsi="Arial" w:cs="Arial"/>
          <w:sz w:val="20"/>
          <w:szCs w:val="20"/>
        </w:rPr>
        <w:t>erify</w:t>
      </w:r>
      <w:r>
        <w:rPr>
          <w:rFonts w:ascii="Arial" w:hAnsi="Arial" w:cs="Arial"/>
          <w:spacing w:val="24"/>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pacing w:val="-5"/>
          <w:sz w:val="20"/>
          <w:szCs w:val="20"/>
        </w:rPr>
        <w:t>n</w:t>
      </w:r>
      <w:r>
        <w:rPr>
          <w:rFonts w:ascii="Arial" w:hAnsi="Arial" w:cs="Arial"/>
          <w:sz w:val="20"/>
          <w:szCs w:val="20"/>
        </w:rPr>
        <w:t>u</w:t>
      </w:r>
      <w:r>
        <w:rPr>
          <w:rFonts w:ascii="Arial" w:hAnsi="Arial" w:cs="Arial"/>
          <w:spacing w:val="-5"/>
          <w:sz w:val="20"/>
          <w:szCs w:val="20"/>
        </w:rPr>
        <w:t>m</w:t>
      </w:r>
      <w:r>
        <w:rPr>
          <w:rFonts w:ascii="Arial" w:hAnsi="Arial" w:cs="Arial"/>
          <w:spacing w:val="6"/>
          <w:sz w:val="20"/>
          <w:szCs w:val="20"/>
        </w:rPr>
        <w:t>b</w:t>
      </w:r>
      <w:r>
        <w:rPr>
          <w:rFonts w:ascii="Arial" w:hAnsi="Arial" w:cs="Arial"/>
          <w:sz w:val="20"/>
          <w:szCs w:val="20"/>
        </w:rPr>
        <w:t>er</w:t>
      </w:r>
      <w:r>
        <w:rPr>
          <w:rFonts w:ascii="Arial" w:hAnsi="Arial" w:cs="Arial"/>
          <w:spacing w:val="-6"/>
          <w:sz w:val="20"/>
          <w:szCs w:val="20"/>
        </w:rPr>
        <w:t xml:space="preserve"> </w:t>
      </w:r>
      <w:r>
        <w:rPr>
          <w:rFonts w:ascii="Arial" w:hAnsi="Arial" w:cs="Arial"/>
          <w:sz w:val="20"/>
          <w:szCs w:val="20"/>
        </w:rPr>
        <w:t xml:space="preserve">of </w:t>
      </w:r>
      <w:r>
        <w:rPr>
          <w:rFonts w:ascii="Arial" w:hAnsi="Arial" w:cs="Arial"/>
          <w:w w:val="102"/>
          <w:sz w:val="20"/>
          <w:szCs w:val="20"/>
        </w:rPr>
        <w:t>participa</w:t>
      </w:r>
      <w:r>
        <w:rPr>
          <w:rFonts w:ascii="Arial" w:hAnsi="Arial" w:cs="Arial"/>
          <w:spacing w:val="-4"/>
          <w:w w:val="102"/>
          <w:sz w:val="20"/>
          <w:szCs w:val="20"/>
        </w:rPr>
        <w:t>n</w:t>
      </w:r>
      <w:r>
        <w:rPr>
          <w:rFonts w:ascii="Arial" w:hAnsi="Arial" w:cs="Arial"/>
          <w:w w:val="99"/>
          <w:sz w:val="20"/>
          <w:szCs w:val="20"/>
        </w:rPr>
        <w:t>ts.</w:t>
      </w:r>
    </w:p>
    <w:p w14:paraId="1A02546B" w14:textId="77777777" w:rsidR="009E6749" w:rsidRDefault="009E6749">
      <w:pPr>
        <w:spacing w:after="0"/>
        <w:jc w:val="both"/>
        <w:sectPr w:rsidR="009E6749">
          <w:pgSz w:w="12240" w:h="15840"/>
          <w:pgMar w:top="1480" w:right="1720" w:bottom="1920" w:left="1720" w:header="0" w:footer="1736" w:gutter="0"/>
          <w:cols w:space="720"/>
        </w:sectPr>
      </w:pPr>
    </w:p>
    <w:p w14:paraId="666D5E51" w14:textId="77777777" w:rsidR="009E6749" w:rsidRDefault="009E6749">
      <w:pPr>
        <w:spacing w:before="7" w:after="0" w:line="170" w:lineRule="exact"/>
        <w:rPr>
          <w:sz w:val="17"/>
          <w:szCs w:val="17"/>
        </w:rPr>
      </w:pPr>
    </w:p>
    <w:p w14:paraId="0CC83447" w14:textId="77777777" w:rsidR="009E6749" w:rsidRDefault="009E6749">
      <w:pPr>
        <w:spacing w:after="0" w:line="200" w:lineRule="exact"/>
        <w:rPr>
          <w:sz w:val="20"/>
          <w:szCs w:val="20"/>
        </w:rPr>
      </w:pPr>
    </w:p>
    <w:p w14:paraId="778A3C04" w14:textId="77777777" w:rsidR="009E6749" w:rsidRDefault="009E6749">
      <w:pPr>
        <w:spacing w:after="0" w:line="200" w:lineRule="exact"/>
        <w:rPr>
          <w:sz w:val="20"/>
          <w:szCs w:val="20"/>
        </w:rPr>
      </w:pPr>
    </w:p>
    <w:p w14:paraId="0D2D5673" w14:textId="77777777" w:rsidR="009E6749" w:rsidRDefault="009E6749">
      <w:pPr>
        <w:spacing w:after="0" w:line="200" w:lineRule="exact"/>
        <w:rPr>
          <w:sz w:val="20"/>
          <w:szCs w:val="20"/>
        </w:rPr>
      </w:pPr>
    </w:p>
    <w:p w14:paraId="1F5A29F5" w14:textId="77777777" w:rsidR="009E6749" w:rsidRDefault="009E6749">
      <w:pPr>
        <w:spacing w:after="0" w:line="200" w:lineRule="exact"/>
        <w:rPr>
          <w:sz w:val="20"/>
          <w:szCs w:val="20"/>
        </w:rPr>
      </w:pPr>
    </w:p>
    <w:p w14:paraId="61086DF9" w14:textId="77777777" w:rsidR="009E6749" w:rsidRDefault="009E6749">
      <w:pPr>
        <w:spacing w:before="13" w:after="0" w:line="240" w:lineRule="auto"/>
        <w:ind w:left="955" w:right="5031"/>
        <w:jc w:val="both"/>
        <w:rPr>
          <w:rFonts w:ascii="Arial" w:hAnsi="Arial" w:cs="Arial"/>
          <w:sz w:val="24"/>
          <w:szCs w:val="24"/>
        </w:rPr>
      </w:pPr>
      <w:r>
        <w:rPr>
          <w:rFonts w:ascii="Arial" w:hAnsi="Arial" w:cs="Arial"/>
          <w:b/>
          <w:bCs/>
          <w:sz w:val="24"/>
          <w:szCs w:val="24"/>
        </w:rPr>
        <w:t xml:space="preserve">4.1   </w:t>
      </w:r>
      <w:r>
        <w:rPr>
          <w:rFonts w:ascii="Arial" w:hAnsi="Arial" w:cs="Arial"/>
          <w:b/>
          <w:bCs/>
          <w:spacing w:val="9"/>
          <w:sz w:val="24"/>
          <w:szCs w:val="24"/>
        </w:rPr>
        <w:t xml:space="preserve"> </w:t>
      </w:r>
      <w:r>
        <w:rPr>
          <w:rFonts w:ascii="Arial" w:hAnsi="Arial" w:cs="Arial"/>
          <w:b/>
          <w:bCs/>
          <w:sz w:val="24"/>
          <w:szCs w:val="24"/>
        </w:rPr>
        <w:t xml:space="preserve">Data </w:t>
      </w:r>
      <w:r>
        <w:rPr>
          <w:rFonts w:ascii="Arial" w:hAnsi="Arial" w:cs="Arial"/>
          <w:b/>
          <w:bCs/>
          <w:spacing w:val="3"/>
          <w:sz w:val="24"/>
          <w:szCs w:val="24"/>
        </w:rPr>
        <w:t xml:space="preserve"> </w:t>
      </w:r>
      <w:r>
        <w:rPr>
          <w:rFonts w:ascii="Arial" w:hAnsi="Arial" w:cs="Arial"/>
          <w:b/>
          <w:bCs/>
          <w:w w:val="106"/>
          <w:sz w:val="24"/>
          <w:szCs w:val="24"/>
        </w:rPr>
        <w:t>Authe</w:t>
      </w:r>
      <w:r>
        <w:rPr>
          <w:rFonts w:ascii="Arial" w:hAnsi="Arial" w:cs="Arial"/>
          <w:b/>
          <w:bCs/>
          <w:spacing w:val="-7"/>
          <w:w w:val="106"/>
          <w:sz w:val="24"/>
          <w:szCs w:val="24"/>
        </w:rPr>
        <w:t>n</w:t>
      </w:r>
      <w:r>
        <w:rPr>
          <w:rFonts w:ascii="Arial" w:hAnsi="Arial" w:cs="Arial"/>
          <w:b/>
          <w:bCs/>
          <w:w w:val="111"/>
          <w:sz w:val="24"/>
          <w:szCs w:val="24"/>
        </w:rPr>
        <w:t>tici</w:t>
      </w:r>
      <w:r>
        <w:rPr>
          <w:rFonts w:ascii="Arial" w:hAnsi="Arial" w:cs="Arial"/>
          <w:b/>
          <w:bCs/>
          <w:spacing w:val="-7"/>
          <w:w w:val="111"/>
          <w:sz w:val="24"/>
          <w:szCs w:val="24"/>
        </w:rPr>
        <w:t>t</w:t>
      </w:r>
      <w:r>
        <w:rPr>
          <w:rFonts w:ascii="Arial" w:hAnsi="Arial" w:cs="Arial"/>
          <w:b/>
          <w:bCs/>
          <w:w w:val="106"/>
          <w:sz w:val="24"/>
          <w:szCs w:val="24"/>
        </w:rPr>
        <w:t>y</w:t>
      </w:r>
    </w:p>
    <w:p w14:paraId="1B6FDEB9" w14:textId="77777777" w:rsidR="009E6749" w:rsidRDefault="009E6749">
      <w:pPr>
        <w:spacing w:before="9" w:after="0" w:line="120" w:lineRule="exact"/>
        <w:rPr>
          <w:sz w:val="12"/>
          <w:szCs w:val="12"/>
        </w:rPr>
      </w:pPr>
    </w:p>
    <w:p w14:paraId="2DC01CF3" w14:textId="77777777" w:rsidR="009E6749" w:rsidRDefault="009E6749">
      <w:pPr>
        <w:spacing w:after="0" w:line="249" w:lineRule="auto"/>
        <w:ind w:left="955" w:right="917"/>
        <w:jc w:val="both"/>
        <w:rPr>
          <w:rFonts w:ascii="Arial" w:hAnsi="Arial" w:cs="Arial"/>
          <w:sz w:val="20"/>
          <w:szCs w:val="20"/>
        </w:rPr>
      </w:pPr>
      <w:r>
        <w:rPr>
          <w:rFonts w:ascii="Arial" w:hAnsi="Arial" w:cs="Arial"/>
          <w:sz w:val="20"/>
          <w:szCs w:val="20"/>
        </w:rPr>
        <w:t>The</w:t>
      </w:r>
      <w:r>
        <w:rPr>
          <w:rFonts w:ascii="Arial" w:hAnsi="Arial" w:cs="Arial"/>
          <w:spacing w:val="5"/>
          <w:sz w:val="20"/>
          <w:szCs w:val="20"/>
        </w:rPr>
        <w:t xml:space="preserve"> </w:t>
      </w:r>
      <w:r>
        <w:rPr>
          <w:rFonts w:ascii="Arial" w:hAnsi="Arial" w:cs="Arial"/>
          <w:sz w:val="20"/>
          <w:szCs w:val="20"/>
        </w:rPr>
        <w:t>problem</w:t>
      </w:r>
      <w:r>
        <w:rPr>
          <w:rFonts w:ascii="Arial" w:hAnsi="Arial" w:cs="Arial"/>
          <w:spacing w:val="-5"/>
          <w:sz w:val="20"/>
          <w:szCs w:val="20"/>
        </w:rPr>
        <w:t xml:space="preserve"> </w:t>
      </w:r>
      <w:r>
        <w:rPr>
          <w:rFonts w:ascii="Arial" w:hAnsi="Arial" w:cs="Arial"/>
          <w:sz w:val="20"/>
          <w:szCs w:val="20"/>
        </w:rPr>
        <w:t>of</w:t>
      </w:r>
      <w:r>
        <w:rPr>
          <w:rFonts w:ascii="Arial" w:hAnsi="Arial" w:cs="Arial"/>
          <w:spacing w:val="1"/>
          <w:sz w:val="20"/>
          <w:szCs w:val="20"/>
        </w:rPr>
        <w:t xml:space="preserve"> </w:t>
      </w:r>
      <w:r>
        <w:rPr>
          <w:rFonts w:ascii="Arial" w:hAnsi="Arial" w:cs="Arial"/>
          <w:sz w:val="20"/>
          <w:szCs w:val="20"/>
        </w:rPr>
        <w:t>authe</w:t>
      </w:r>
      <w:r>
        <w:rPr>
          <w:rFonts w:ascii="Arial" w:hAnsi="Arial" w:cs="Arial"/>
          <w:spacing w:val="-5"/>
          <w:sz w:val="20"/>
          <w:szCs w:val="20"/>
        </w:rPr>
        <w:t>n</w:t>
      </w:r>
      <w:r>
        <w:rPr>
          <w:rFonts w:ascii="Arial" w:hAnsi="Arial" w:cs="Arial"/>
          <w:sz w:val="20"/>
          <w:szCs w:val="20"/>
        </w:rPr>
        <w:t>tically</w:t>
      </w:r>
      <w:r>
        <w:rPr>
          <w:rFonts w:ascii="Arial" w:hAnsi="Arial" w:cs="Arial"/>
          <w:spacing w:val="26"/>
          <w:sz w:val="20"/>
          <w:szCs w:val="20"/>
        </w:rPr>
        <w:t xml:space="preserve"> </w:t>
      </w:r>
      <w:r>
        <w:rPr>
          <w:rFonts w:ascii="Arial" w:hAnsi="Arial" w:cs="Arial"/>
          <w:w w:val="93"/>
          <w:sz w:val="20"/>
          <w:szCs w:val="20"/>
        </w:rPr>
        <w:t>ass</w:t>
      </w:r>
      <w:r>
        <w:rPr>
          <w:rFonts w:ascii="Arial" w:hAnsi="Arial" w:cs="Arial"/>
          <w:spacing w:val="6"/>
          <w:w w:val="93"/>
          <w:sz w:val="20"/>
          <w:szCs w:val="20"/>
        </w:rPr>
        <w:t>o</w:t>
      </w:r>
      <w:r>
        <w:rPr>
          <w:rFonts w:ascii="Arial" w:hAnsi="Arial" w:cs="Arial"/>
          <w:w w:val="93"/>
          <w:sz w:val="20"/>
          <w:szCs w:val="20"/>
        </w:rPr>
        <w:t>ciating</w:t>
      </w:r>
      <w:r>
        <w:rPr>
          <w:rFonts w:ascii="Arial" w:hAnsi="Arial" w:cs="Arial"/>
          <w:spacing w:val="22"/>
          <w:w w:val="93"/>
          <w:sz w:val="20"/>
          <w:szCs w:val="20"/>
        </w:rPr>
        <w:t xml:space="preserve"> </w:t>
      </w:r>
      <w:r>
        <w:rPr>
          <w:rFonts w:ascii="Arial" w:hAnsi="Arial" w:cs="Arial"/>
          <w:sz w:val="20"/>
          <w:szCs w:val="20"/>
        </w:rPr>
        <w:t>data</w:t>
      </w:r>
      <w:r>
        <w:rPr>
          <w:rFonts w:ascii="Arial" w:hAnsi="Arial" w:cs="Arial"/>
          <w:spacing w:val="5"/>
          <w:sz w:val="20"/>
          <w:szCs w:val="20"/>
        </w:rPr>
        <w:t xml:space="preserve"> </w:t>
      </w:r>
      <w:r>
        <w:rPr>
          <w:rFonts w:ascii="Arial" w:hAnsi="Arial" w:cs="Arial"/>
          <w:sz w:val="20"/>
          <w:szCs w:val="20"/>
        </w:rPr>
        <w:t>with</w:t>
      </w:r>
      <w:r>
        <w:rPr>
          <w:rFonts w:ascii="Arial" w:hAnsi="Arial" w:cs="Arial"/>
          <w:spacing w:val="36"/>
          <w:sz w:val="20"/>
          <w:szCs w:val="20"/>
        </w:rPr>
        <w:t xml:space="preserve"> </w:t>
      </w:r>
      <w:r>
        <w:rPr>
          <w:rFonts w:ascii="Arial" w:hAnsi="Arial" w:cs="Arial"/>
          <w:sz w:val="20"/>
          <w:szCs w:val="20"/>
        </w:rPr>
        <w:t>a</w:t>
      </w:r>
      <w:r>
        <w:rPr>
          <w:rFonts w:ascii="Arial" w:hAnsi="Arial" w:cs="Arial"/>
          <w:spacing w:val="-4"/>
          <w:sz w:val="20"/>
          <w:szCs w:val="20"/>
        </w:rPr>
        <w:t xml:space="preserve"> </w:t>
      </w:r>
      <w:r>
        <w:rPr>
          <w:rFonts w:ascii="Arial" w:hAnsi="Arial" w:cs="Arial"/>
          <w:sz w:val="20"/>
          <w:szCs w:val="20"/>
        </w:rPr>
        <w:t>p</w:t>
      </w:r>
      <w:r>
        <w:rPr>
          <w:rFonts w:ascii="Arial" w:hAnsi="Arial" w:cs="Arial"/>
          <w:spacing w:val="-5"/>
          <w:sz w:val="20"/>
          <w:szCs w:val="20"/>
        </w:rPr>
        <w:t>h</w:t>
      </w:r>
      <w:r>
        <w:rPr>
          <w:rFonts w:ascii="Arial" w:hAnsi="Arial" w:cs="Arial"/>
          <w:sz w:val="20"/>
          <w:szCs w:val="20"/>
        </w:rPr>
        <w:t>ysical</w:t>
      </w:r>
      <w:r>
        <w:rPr>
          <w:rFonts w:ascii="Arial" w:hAnsi="Arial" w:cs="Arial"/>
          <w:spacing w:val="-13"/>
          <w:sz w:val="20"/>
          <w:szCs w:val="20"/>
        </w:rPr>
        <w:t xml:space="preserve"> </w:t>
      </w:r>
      <w:r>
        <w:rPr>
          <w:rFonts w:ascii="Arial" w:hAnsi="Arial" w:cs="Arial"/>
          <w:w w:val="91"/>
          <w:sz w:val="20"/>
          <w:szCs w:val="20"/>
        </w:rPr>
        <w:t>e</w:t>
      </w:r>
      <w:r>
        <w:rPr>
          <w:rFonts w:ascii="Arial" w:hAnsi="Arial" w:cs="Arial"/>
          <w:spacing w:val="-5"/>
          <w:w w:val="91"/>
          <w:sz w:val="20"/>
          <w:szCs w:val="20"/>
        </w:rPr>
        <w:t>v</w:t>
      </w:r>
      <w:r>
        <w:rPr>
          <w:rFonts w:ascii="Arial" w:hAnsi="Arial" w:cs="Arial"/>
          <w:w w:val="89"/>
          <w:sz w:val="20"/>
          <w:szCs w:val="20"/>
        </w:rPr>
        <w:t>e</w:t>
      </w:r>
      <w:r>
        <w:rPr>
          <w:rFonts w:ascii="Arial" w:hAnsi="Arial" w:cs="Arial"/>
          <w:spacing w:val="-5"/>
          <w:w w:val="89"/>
          <w:sz w:val="20"/>
          <w:szCs w:val="20"/>
        </w:rPr>
        <w:t>n</w:t>
      </w:r>
      <w:r>
        <w:rPr>
          <w:rFonts w:ascii="Arial" w:hAnsi="Arial" w:cs="Arial"/>
          <w:w w:val="139"/>
          <w:sz w:val="20"/>
          <w:szCs w:val="20"/>
        </w:rPr>
        <w:t>t</w:t>
      </w:r>
      <w:r>
        <w:rPr>
          <w:rFonts w:ascii="Arial" w:hAnsi="Arial" w:cs="Arial"/>
          <w:spacing w:val="8"/>
          <w:sz w:val="20"/>
          <w:szCs w:val="20"/>
        </w:rPr>
        <w:t xml:space="preserve"> </w:t>
      </w:r>
      <w:r>
        <w:rPr>
          <w:rFonts w:ascii="Arial" w:hAnsi="Arial" w:cs="Arial"/>
          <w:sz w:val="20"/>
          <w:szCs w:val="20"/>
        </w:rPr>
        <w:t>is</w:t>
      </w:r>
      <w:r>
        <w:rPr>
          <w:rFonts w:ascii="Arial" w:hAnsi="Arial" w:cs="Arial"/>
          <w:spacing w:val="-4"/>
          <w:sz w:val="20"/>
          <w:szCs w:val="20"/>
        </w:rPr>
        <w:t xml:space="preserve"> </w:t>
      </w:r>
      <w:r>
        <w:rPr>
          <w:rFonts w:ascii="Arial" w:hAnsi="Arial" w:cs="Arial"/>
          <w:w w:val="105"/>
          <w:sz w:val="20"/>
          <w:szCs w:val="20"/>
        </w:rPr>
        <w:t xml:space="preserve">difficult. </w:t>
      </w:r>
      <w:r>
        <w:rPr>
          <w:rFonts w:ascii="Arial" w:hAnsi="Arial" w:cs="Arial"/>
          <w:spacing w:val="-16"/>
          <w:w w:val="108"/>
          <w:sz w:val="20"/>
          <w:szCs w:val="20"/>
        </w:rPr>
        <w:t>W</w:t>
      </w:r>
      <w:r>
        <w:rPr>
          <w:rFonts w:ascii="Arial" w:hAnsi="Arial" w:cs="Arial"/>
          <w:w w:val="79"/>
          <w:sz w:val="20"/>
          <w:szCs w:val="20"/>
        </w:rPr>
        <w:t>e</w:t>
      </w:r>
      <w:r>
        <w:rPr>
          <w:rFonts w:ascii="Arial" w:hAnsi="Arial" w:cs="Arial"/>
          <w:spacing w:val="11"/>
          <w:sz w:val="20"/>
          <w:szCs w:val="20"/>
        </w:rPr>
        <w:t xml:space="preserve"> </w:t>
      </w:r>
      <w:r>
        <w:rPr>
          <w:rFonts w:ascii="Arial" w:hAnsi="Arial" w:cs="Arial"/>
          <w:sz w:val="20"/>
          <w:szCs w:val="20"/>
        </w:rPr>
        <w:t>can</w:t>
      </w:r>
      <w:r>
        <w:rPr>
          <w:rFonts w:ascii="Arial" w:hAnsi="Arial" w:cs="Arial"/>
          <w:spacing w:val="-15"/>
          <w:sz w:val="20"/>
          <w:szCs w:val="20"/>
        </w:rPr>
        <w:t xml:space="preserve"> </w:t>
      </w:r>
      <w:r>
        <w:rPr>
          <w:rFonts w:ascii="Arial" w:hAnsi="Arial" w:cs="Arial"/>
          <w:w w:val="79"/>
          <w:sz w:val="20"/>
          <w:szCs w:val="20"/>
        </w:rPr>
        <w:t>esse</w:t>
      </w:r>
      <w:r>
        <w:rPr>
          <w:rFonts w:ascii="Arial" w:hAnsi="Arial" w:cs="Arial"/>
          <w:spacing w:val="-5"/>
          <w:w w:val="99"/>
          <w:sz w:val="20"/>
          <w:szCs w:val="20"/>
        </w:rPr>
        <w:t>n</w:t>
      </w:r>
      <w:r>
        <w:rPr>
          <w:rFonts w:ascii="Arial" w:hAnsi="Arial" w:cs="Arial"/>
          <w:w w:val="111"/>
          <w:sz w:val="20"/>
          <w:szCs w:val="20"/>
        </w:rPr>
        <w:t>tially</w:t>
      </w:r>
      <w:r>
        <w:rPr>
          <w:rFonts w:ascii="Arial" w:hAnsi="Arial" w:cs="Arial"/>
          <w:spacing w:val="12"/>
          <w:sz w:val="20"/>
          <w:szCs w:val="20"/>
        </w:rPr>
        <w:t xml:space="preserve"> </w:t>
      </w:r>
      <w:r>
        <w:rPr>
          <w:rFonts w:ascii="Arial" w:hAnsi="Arial" w:cs="Arial"/>
          <w:sz w:val="20"/>
          <w:szCs w:val="20"/>
        </w:rPr>
        <w:t>divide</w:t>
      </w:r>
      <w:r>
        <w:rPr>
          <w:rFonts w:ascii="Arial" w:hAnsi="Arial" w:cs="Arial"/>
          <w:spacing w:val="11"/>
          <w:sz w:val="20"/>
          <w:szCs w:val="20"/>
        </w:rPr>
        <w:t xml:space="preserve"> </w:t>
      </w:r>
      <w:r>
        <w:rPr>
          <w:rFonts w:ascii="Arial" w:hAnsi="Arial" w:cs="Arial"/>
          <w:w w:val="132"/>
          <w:sz w:val="20"/>
          <w:szCs w:val="20"/>
        </w:rPr>
        <w:t>it</w:t>
      </w:r>
      <w:r>
        <w:rPr>
          <w:rFonts w:ascii="Arial" w:hAnsi="Arial" w:cs="Arial"/>
          <w:spacing w:val="-7"/>
          <w:w w:val="132"/>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to</w:t>
      </w:r>
      <w:r>
        <w:rPr>
          <w:rFonts w:ascii="Arial" w:hAnsi="Arial" w:cs="Arial"/>
          <w:spacing w:val="29"/>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foll</w:t>
      </w:r>
      <w:r>
        <w:rPr>
          <w:rFonts w:ascii="Arial" w:hAnsi="Arial" w:cs="Arial"/>
          <w:spacing w:val="-5"/>
          <w:sz w:val="20"/>
          <w:szCs w:val="20"/>
        </w:rPr>
        <w:t>o</w:t>
      </w:r>
      <w:r>
        <w:rPr>
          <w:rFonts w:ascii="Arial" w:hAnsi="Arial" w:cs="Arial"/>
          <w:sz w:val="20"/>
          <w:szCs w:val="20"/>
        </w:rPr>
        <w:t>wing</w:t>
      </w:r>
      <w:r>
        <w:rPr>
          <w:rFonts w:ascii="Arial" w:hAnsi="Arial" w:cs="Arial"/>
          <w:spacing w:val="7"/>
          <w:sz w:val="20"/>
          <w:szCs w:val="20"/>
        </w:rPr>
        <w:t xml:space="preserve"> </w:t>
      </w:r>
      <w:r>
        <w:rPr>
          <w:rFonts w:ascii="Arial" w:hAnsi="Arial" w:cs="Arial"/>
          <w:sz w:val="20"/>
          <w:szCs w:val="20"/>
        </w:rPr>
        <w:t>requireme</w:t>
      </w:r>
      <w:r>
        <w:rPr>
          <w:rFonts w:ascii="Arial" w:hAnsi="Arial" w:cs="Arial"/>
          <w:spacing w:val="-5"/>
          <w:sz w:val="20"/>
          <w:szCs w:val="20"/>
        </w:rPr>
        <w:t>n</w:t>
      </w:r>
      <w:r>
        <w:rPr>
          <w:rFonts w:ascii="Arial" w:hAnsi="Arial" w:cs="Arial"/>
          <w:sz w:val="20"/>
          <w:szCs w:val="20"/>
        </w:rPr>
        <w:t>ts:</w:t>
      </w:r>
    </w:p>
    <w:p w14:paraId="3E236387" w14:textId="77777777" w:rsidR="009E6749" w:rsidRDefault="009E6749">
      <w:pPr>
        <w:spacing w:before="4" w:after="0" w:line="150" w:lineRule="exact"/>
        <w:rPr>
          <w:sz w:val="15"/>
          <w:szCs w:val="15"/>
        </w:rPr>
      </w:pPr>
    </w:p>
    <w:p w14:paraId="6EAE164B" w14:textId="77777777" w:rsidR="009E6749" w:rsidRDefault="009E6749">
      <w:pPr>
        <w:spacing w:after="0" w:line="240" w:lineRule="auto"/>
        <w:ind w:left="1199" w:right="-20"/>
        <w:rPr>
          <w:rFonts w:ascii="Arial" w:hAnsi="Arial" w:cs="Arial"/>
          <w:sz w:val="20"/>
          <w:szCs w:val="20"/>
        </w:rPr>
      </w:pPr>
      <w:r>
        <w:rPr>
          <w:rFonts w:ascii="Arial" w:hAnsi="Arial" w:cs="Arial"/>
          <w:sz w:val="20"/>
          <w:szCs w:val="20"/>
        </w:rPr>
        <w:t>1.</w:t>
      </w:r>
      <w:r>
        <w:rPr>
          <w:rFonts w:ascii="Arial" w:hAnsi="Arial" w:cs="Arial"/>
          <w:spacing w:val="31"/>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pacing w:val="-5"/>
          <w:w w:val="105"/>
          <w:sz w:val="20"/>
          <w:szCs w:val="20"/>
        </w:rPr>
        <w:t>v</w:t>
      </w:r>
      <w:r>
        <w:rPr>
          <w:rFonts w:ascii="Arial" w:hAnsi="Arial" w:cs="Arial"/>
          <w:w w:val="79"/>
          <w:sz w:val="20"/>
          <w:szCs w:val="20"/>
        </w:rPr>
        <w:t>e</w:t>
      </w:r>
      <w:r>
        <w:rPr>
          <w:rFonts w:ascii="Arial" w:hAnsi="Arial" w:cs="Arial"/>
          <w:spacing w:val="11"/>
          <w:sz w:val="20"/>
          <w:szCs w:val="20"/>
        </w:rPr>
        <w:t xml:space="preserve"> </w:t>
      </w:r>
      <w:r>
        <w:rPr>
          <w:rFonts w:ascii="Arial" w:hAnsi="Arial" w:cs="Arial"/>
          <w:sz w:val="20"/>
          <w:szCs w:val="20"/>
        </w:rPr>
        <w:t>that</w:t>
      </w:r>
      <w:r>
        <w:rPr>
          <w:rFonts w:ascii="Arial" w:hAnsi="Arial" w:cs="Arial"/>
          <w:spacing w:val="41"/>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data</w:t>
      </w:r>
      <w:r>
        <w:rPr>
          <w:rFonts w:ascii="Arial" w:hAnsi="Arial" w:cs="Arial"/>
          <w:spacing w:val="7"/>
          <w:sz w:val="20"/>
          <w:szCs w:val="20"/>
        </w:rPr>
        <w:t xml:space="preserve"> </w:t>
      </w:r>
      <w:r>
        <w:rPr>
          <w:rFonts w:ascii="Arial" w:hAnsi="Arial" w:cs="Arial"/>
          <w:spacing w:val="-5"/>
          <w:w w:val="91"/>
          <w:sz w:val="20"/>
          <w:szCs w:val="20"/>
        </w:rPr>
        <w:t>w</w:t>
      </w:r>
      <w:r>
        <w:rPr>
          <w:rFonts w:ascii="Arial" w:hAnsi="Arial" w:cs="Arial"/>
          <w:w w:val="91"/>
          <w:sz w:val="20"/>
          <w:szCs w:val="20"/>
        </w:rPr>
        <w:t>as</w:t>
      </w:r>
      <w:r>
        <w:rPr>
          <w:rFonts w:ascii="Arial" w:hAnsi="Arial" w:cs="Arial"/>
          <w:spacing w:val="12"/>
          <w:w w:val="91"/>
          <w:sz w:val="20"/>
          <w:szCs w:val="20"/>
        </w:rPr>
        <w:t xml:space="preserve"> </w:t>
      </w:r>
      <w:r>
        <w:rPr>
          <w:rFonts w:ascii="Arial" w:hAnsi="Arial" w:cs="Arial"/>
          <w:w w:val="91"/>
          <w:sz w:val="20"/>
          <w:szCs w:val="20"/>
        </w:rPr>
        <w:t>created</w:t>
      </w:r>
      <w:r>
        <w:rPr>
          <w:rFonts w:ascii="Arial" w:hAnsi="Arial" w:cs="Arial"/>
          <w:spacing w:val="36"/>
          <w:w w:val="91"/>
          <w:sz w:val="20"/>
          <w:szCs w:val="20"/>
        </w:rPr>
        <w:t xml:space="preserve"> </w:t>
      </w:r>
      <w:r>
        <w:rPr>
          <w:rFonts w:ascii="Arial" w:hAnsi="Arial" w:cs="Arial"/>
          <w:spacing w:val="5"/>
          <w:w w:val="91"/>
          <w:sz w:val="20"/>
          <w:szCs w:val="20"/>
        </w:rPr>
        <w:t>b</w:t>
      </w:r>
      <w:r>
        <w:rPr>
          <w:rFonts w:ascii="Arial" w:hAnsi="Arial" w:cs="Arial"/>
          <w:w w:val="91"/>
          <w:sz w:val="20"/>
          <w:szCs w:val="20"/>
        </w:rPr>
        <w:t>efore</w:t>
      </w:r>
      <w:r>
        <w:rPr>
          <w:rFonts w:ascii="Arial" w:hAnsi="Arial" w:cs="Arial"/>
          <w:spacing w:val="25"/>
          <w:w w:val="91"/>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end</w:t>
      </w:r>
      <w:r>
        <w:rPr>
          <w:rFonts w:ascii="Arial" w:hAnsi="Arial" w:cs="Arial"/>
          <w:spacing w:val="-16"/>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e</w:t>
      </w:r>
      <w:r>
        <w:rPr>
          <w:rFonts w:ascii="Arial" w:hAnsi="Arial" w:cs="Arial"/>
          <w:spacing w:val="-5"/>
          <w:sz w:val="20"/>
          <w:szCs w:val="20"/>
        </w:rPr>
        <w:t>v</w:t>
      </w:r>
      <w:r>
        <w:rPr>
          <w:rFonts w:ascii="Arial" w:hAnsi="Arial" w:cs="Arial"/>
          <w:sz w:val="20"/>
          <w:szCs w:val="20"/>
        </w:rPr>
        <w:t>e</w:t>
      </w:r>
      <w:r>
        <w:rPr>
          <w:rFonts w:ascii="Arial" w:hAnsi="Arial" w:cs="Arial"/>
          <w:spacing w:val="-5"/>
          <w:sz w:val="20"/>
          <w:szCs w:val="20"/>
        </w:rPr>
        <w:t>n</w:t>
      </w:r>
      <w:r>
        <w:rPr>
          <w:rFonts w:ascii="Arial" w:hAnsi="Arial" w:cs="Arial"/>
          <w:sz w:val="20"/>
          <w:szCs w:val="20"/>
        </w:rPr>
        <w:t>t.</w:t>
      </w:r>
    </w:p>
    <w:p w14:paraId="279A3CCD" w14:textId="77777777" w:rsidR="009E6749" w:rsidRDefault="009E6749">
      <w:pPr>
        <w:spacing w:before="6" w:after="0" w:line="160" w:lineRule="exact"/>
        <w:rPr>
          <w:sz w:val="16"/>
          <w:szCs w:val="16"/>
        </w:rPr>
      </w:pPr>
    </w:p>
    <w:p w14:paraId="631B3A32" w14:textId="77777777" w:rsidR="009E6749" w:rsidRDefault="009E6749">
      <w:pPr>
        <w:spacing w:after="0" w:line="240" w:lineRule="auto"/>
        <w:ind w:left="1199" w:right="-20"/>
        <w:rPr>
          <w:rFonts w:ascii="Arial" w:hAnsi="Arial" w:cs="Arial"/>
          <w:sz w:val="20"/>
          <w:szCs w:val="20"/>
        </w:rPr>
      </w:pPr>
      <w:r>
        <w:rPr>
          <w:rFonts w:ascii="Arial" w:hAnsi="Arial" w:cs="Arial"/>
          <w:sz w:val="20"/>
          <w:szCs w:val="20"/>
        </w:rPr>
        <w:t>2.</w:t>
      </w:r>
      <w:r>
        <w:rPr>
          <w:rFonts w:ascii="Arial" w:hAnsi="Arial" w:cs="Arial"/>
          <w:spacing w:val="31"/>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pacing w:val="-5"/>
          <w:w w:val="105"/>
          <w:sz w:val="20"/>
          <w:szCs w:val="20"/>
        </w:rPr>
        <w:t>v</w:t>
      </w:r>
      <w:r>
        <w:rPr>
          <w:rFonts w:ascii="Arial" w:hAnsi="Arial" w:cs="Arial"/>
          <w:w w:val="79"/>
          <w:sz w:val="20"/>
          <w:szCs w:val="20"/>
        </w:rPr>
        <w:t>e</w:t>
      </w:r>
      <w:r>
        <w:rPr>
          <w:rFonts w:ascii="Arial" w:hAnsi="Arial" w:cs="Arial"/>
          <w:spacing w:val="11"/>
          <w:sz w:val="20"/>
          <w:szCs w:val="20"/>
        </w:rPr>
        <w:t xml:space="preserve"> </w:t>
      </w:r>
      <w:r>
        <w:rPr>
          <w:rFonts w:ascii="Arial" w:hAnsi="Arial" w:cs="Arial"/>
          <w:sz w:val="20"/>
          <w:szCs w:val="20"/>
        </w:rPr>
        <w:t>that</w:t>
      </w:r>
      <w:r>
        <w:rPr>
          <w:rFonts w:ascii="Arial" w:hAnsi="Arial" w:cs="Arial"/>
          <w:spacing w:val="41"/>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data</w:t>
      </w:r>
      <w:r>
        <w:rPr>
          <w:rFonts w:ascii="Arial" w:hAnsi="Arial" w:cs="Arial"/>
          <w:spacing w:val="7"/>
          <w:sz w:val="20"/>
          <w:szCs w:val="20"/>
        </w:rPr>
        <w:t xml:space="preserve"> </w:t>
      </w:r>
      <w:r>
        <w:rPr>
          <w:rFonts w:ascii="Arial" w:hAnsi="Arial" w:cs="Arial"/>
          <w:spacing w:val="-5"/>
          <w:w w:val="91"/>
          <w:sz w:val="20"/>
          <w:szCs w:val="20"/>
        </w:rPr>
        <w:t>w</w:t>
      </w:r>
      <w:r>
        <w:rPr>
          <w:rFonts w:ascii="Arial" w:hAnsi="Arial" w:cs="Arial"/>
          <w:w w:val="91"/>
          <w:sz w:val="20"/>
          <w:szCs w:val="20"/>
        </w:rPr>
        <w:t>as</w:t>
      </w:r>
      <w:r>
        <w:rPr>
          <w:rFonts w:ascii="Arial" w:hAnsi="Arial" w:cs="Arial"/>
          <w:spacing w:val="12"/>
          <w:w w:val="91"/>
          <w:sz w:val="20"/>
          <w:szCs w:val="20"/>
        </w:rPr>
        <w:t xml:space="preserve"> </w:t>
      </w:r>
      <w:r>
        <w:rPr>
          <w:rFonts w:ascii="Arial" w:hAnsi="Arial" w:cs="Arial"/>
          <w:w w:val="91"/>
          <w:sz w:val="20"/>
          <w:szCs w:val="20"/>
        </w:rPr>
        <w:t>created</w:t>
      </w:r>
      <w:r>
        <w:rPr>
          <w:rFonts w:ascii="Arial" w:hAnsi="Arial" w:cs="Arial"/>
          <w:spacing w:val="36"/>
          <w:w w:val="91"/>
          <w:sz w:val="20"/>
          <w:szCs w:val="20"/>
        </w:rPr>
        <w:t xml:space="preserve"> </w:t>
      </w:r>
      <w:r>
        <w:rPr>
          <w:rFonts w:ascii="Arial" w:hAnsi="Arial" w:cs="Arial"/>
          <w:sz w:val="20"/>
          <w:szCs w:val="20"/>
        </w:rPr>
        <w:t>after</w:t>
      </w:r>
      <w:r>
        <w:rPr>
          <w:rFonts w:ascii="Arial" w:hAnsi="Arial" w:cs="Arial"/>
          <w:spacing w:val="12"/>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start</w:t>
      </w:r>
      <w:r>
        <w:rPr>
          <w:rFonts w:ascii="Arial" w:hAnsi="Arial" w:cs="Arial"/>
          <w:spacing w:val="30"/>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e</w:t>
      </w:r>
      <w:r>
        <w:rPr>
          <w:rFonts w:ascii="Arial" w:hAnsi="Arial" w:cs="Arial"/>
          <w:spacing w:val="-5"/>
          <w:sz w:val="20"/>
          <w:szCs w:val="20"/>
        </w:rPr>
        <w:t>v</w:t>
      </w:r>
      <w:r>
        <w:rPr>
          <w:rFonts w:ascii="Arial" w:hAnsi="Arial" w:cs="Arial"/>
          <w:sz w:val="20"/>
          <w:szCs w:val="20"/>
        </w:rPr>
        <w:t>e</w:t>
      </w:r>
      <w:r>
        <w:rPr>
          <w:rFonts w:ascii="Arial" w:hAnsi="Arial" w:cs="Arial"/>
          <w:spacing w:val="-5"/>
          <w:sz w:val="20"/>
          <w:szCs w:val="20"/>
        </w:rPr>
        <w:t>n</w:t>
      </w:r>
      <w:r>
        <w:rPr>
          <w:rFonts w:ascii="Arial" w:hAnsi="Arial" w:cs="Arial"/>
          <w:sz w:val="20"/>
          <w:szCs w:val="20"/>
        </w:rPr>
        <w:t>t.</w:t>
      </w:r>
    </w:p>
    <w:p w14:paraId="26947312" w14:textId="77777777" w:rsidR="009E6749" w:rsidRDefault="009E6749">
      <w:pPr>
        <w:spacing w:before="6" w:after="0" w:line="160" w:lineRule="exact"/>
        <w:rPr>
          <w:sz w:val="16"/>
          <w:szCs w:val="16"/>
        </w:rPr>
      </w:pPr>
    </w:p>
    <w:p w14:paraId="280F4A63" w14:textId="77777777" w:rsidR="009E6749" w:rsidRDefault="009E6749">
      <w:pPr>
        <w:spacing w:after="0" w:line="249" w:lineRule="auto"/>
        <w:ind w:left="1454" w:right="916" w:hanging="255"/>
        <w:rPr>
          <w:rFonts w:ascii="Arial" w:hAnsi="Arial" w:cs="Arial"/>
          <w:sz w:val="20"/>
          <w:szCs w:val="20"/>
        </w:rPr>
      </w:pPr>
      <w:r>
        <w:rPr>
          <w:rFonts w:ascii="Arial" w:hAnsi="Arial" w:cs="Arial"/>
          <w:sz w:val="20"/>
          <w:szCs w:val="20"/>
        </w:rPr>
        <w:t>3.</w:t>
      </w:r>
      <w:r>
        <w:rPr>
          <w:rFonts w:ascii="Arial" w:hAnsi="Arial" w:cs="Arial"/>
          <w:spacing w:val="31"/>
          <w:sz w:val="20"/>
          <w:szCs w:val="20"/>
        </w:rPr>
        <w:t xml:space="preserve"> </w:t>
      </w:r>
      <w:r>
        <w:rPr>
          <w:rFonts w:ascii="Arial" w:hAnsi="Arial" w:cs="Arial"/>
          <w:sz w:val="20"/>
          <w:szCs w:val="20"/>
        </w:rPr>
        <w:t>Pr</w:t>
      </w:r>
      <w:r>
        <w:rPr>
          <w:rFonts w:ascii="Arial" w:hAnsi="Arial" w:cs="Arial"/>
          <w:spacing w:val="-5"/>
          <w:sz w:val="20"/>
          <w:szCs w:val="20"/>
        </w:rPr>
        <w:t>o</w:t>
      </w:r>
      <w:r>
        <w:rPr>
          <w:rFonts w:ascii="Arial" w:hAnsi="Arial" w:cs="Arial"/>
          <w:spacing w:val="-5"/>
          <w:w w:val="105"/>
          <w:sz w:val="20"/>
          <w:szCs w:val="20"/>
        </w:rPr>
        <w:t>v</w:t>
      </w:r>
      <w:r>
        <w:rPr>
          <w:rFonts w:ascii="Arial" w:hAnsi="Arial" w:cs="Arial"/>
          <w:w w:val="79"/>
          <w:sz w:val="20"/>
          <w:szCs w:val="20"/>
        </w:rPr>
        <w:t>e</w:t>
      </w:r>
      <w:r>
        <w:rPr>
          <w:rFonts w:ascii="Arial" w:hAnsi="Arial" w:cs="Arial"/>
          <w:sz w:val="20"/>
          <w:szCs w:val="20"/>
        </w:rPr>
        <w:t xml:space="preserve"> </w:t>
      </w:r>
      <w:r>
        <w:rPr>
          <w:rFonts w:ascii="Arial" w:hAnsi="Arial" w:cs="Arial"/>
          <w:spacing w:val="-19"/>
          <w:sz w:val="20"/>
          <w:szCs w:val="20"/>
        </w:rPr>
        <w:t xml:space="preserve"> </w:t>
      </w:r>
      <w:r>
        <w:rPr>
          <w:rFonts w:ascii="Arial" w:hAnsi="Arial" w:cs="Arial"/>
          <w:sz w:val="20"/>
          <w:szCs w:val="20"/>
        </w:rPr>
        <w:t xml:space="preserve">that </w:t>
      </w:r>
      <w:r>
        <w:rPr>
          <w:rFonts w:ascii="Arial" w:hAnsi="Arial" w:cs="Arial"/>
          <w:spacing w:val="11"/>
          <w:sz w:val="20"/>
          <w:szCs w:val="20"/>
        </w:rPr>
        <w:t xml:space="preserve"> </w:t>
      </w:r>
      <w:r>
        <w:rPr>
          <w:rFonts w:ascii="Arial" w:hAnsi="Arial" w:cs="Arial"/>
          <w:sz w:val="20"/>
          <w:szCs w:val="20"/>
        </w:rPr>
        <w:t>the</w:t>
      </w:r>
      <w:r>
        <w:rPr>
          <w:rFonts w:ascii="Arial" w:hAnsi="Arial" w:cs="Arial"/>
          <w:spacing w:val="34"/>
          <w:sz w:val="20"/>
          <w:szCs w:val="20"/>
        </w:rPr>
        <w:t xml:space="preserve"> </w:t>
      </w:r>
      <w:r>
        <w:rPr>
          <w:rFonts w:ascii="Arial" w:hAnsi="Arial" w:cs="Arial"/>
          <w:sz w:val="20"/>
          <w:szCs w:val="20"/>
        </w:rPr>
        <w:t>data</w:t>
      </w:r>
      <w:r>
        <w:rPr>
          <w:rFonts w:ascii="Arial" w:hAnsi="Arial" w:cs="Arial"/>
          <w:spacing w:val="33"/>
          <w:sz w:val="20"/>
          <w:szCs w:val="20"/>
        </w:rPr>
        <w:t xml:space="preserve"> </w:t>
      </w:r>
      <w:r>
        <w:rPr>
          <w:rFonts w:ascii="Arial" w:hAnsi="Arial" w:cs="Arial"/>
          <w:sz w:val="20"/>
          <w:szCs w:val="20"/>
        </w:rPr>
        <w:t>is</w:t>
      </w:r>
      <w:r>
        <w:rPr>
          <w:rFonts w:ascii="Arial" w:hAnsi="Arial" w:cs="Arial"/>
          <w:spacing w:val="25"/>
          <w:sz w:val="20"/>
          <w:szCs w:val="20"/>
        </w:rPr>
        <w:t xml:space="preserve"> </w:t>
      </w:r>
      <w:r>
        <w:rPr>
          <w:rFonts w:ascii="Arial" w:hAnsi="Arial" w:cs="Arial"/>
          <w:sz w:val="20"/>
          <w:szCs w:val="20"/>
        </w:rPr>
        <w:t>spatially</w:t>
      </w:r>
      <w:r>
        <w:rPr>
          <w:rFonts w:ascii="Arial" w:hAnsi="Arial" w:cs="Arial"/>
          <w:spacing w:val="45"/>
          <w:sz w:val="20"/>
          <w:szCs w:val="20"/>
        </w:rPr>
        <w:t xml:space="preserve"> </w:t>
      </w:r>
      <w:r>
        <w:rPr>
          <w:rFonts w:ascii="Arial" w:hAnsi="Arial" w:cs="Arial"/>
          <w:sz w:val="20"/>
          <w:szCs w:val="20"/>
        </w:rPr>
        <w:t>related</w:t>
      </w:r>
      <w:r>
        <w:rPr>
          <w:rFonts w:ascii="Arial" w:hAnsi="Arial" w:cs="Arial"/>
          <w:spacing w:val="18"/>
          <w:sz w:val="20"/>
          <w:szCs w:val="20"/>
        </w:rPr>
        <w:t xml:space="preserve"> </w:t>
      </w:r>
      <w:r>
        <w:rPr>
          <w:rFonts w:ascii="Arial" w:hAnsi="Arial" w:cs="Arial"/>
          <w:sz w:val="20"/>
          <w:szCs w:val="20"/>
        </w:rPr>
        <w:t>to</w:t>
      </w:r>
      <w:r>
        <w:rPr>
          <w:rFonts w:ascii="Arial" w:hAnsi="Arial" w:cs="Arial"/>
          <w:spacing w:val="45"/>
          <w:sz w:val="20"/>
          <w:szCs w:val="20"/>
        </w:rPr>
        <w:t xml:space="preserve"> </w:t>
      </w:r>
      <w:r>
        <w:rPr>
          <w:rFonts w:ascii="Arial" w:hAnsi="Arial" w:cs="Arial"/>
          <w:sz w:val="20"/>
          <w:szCs w:val="20"/>
        </w:rPr>
        <w:t>the</w:t>
      </w:r>
      <w:r>
        <w:rPr>
          <w:rFonts w:ascii="Arial" w:hAnsi="Arial" w:cs="Arial"/>
          <w:spacing w:val="34"/>
          <w:sz w:val="20"/>
          <w:szCs w:val="20"/>
        </w:rPr>
        <w:t xml:space="preserve"> </w:t>
      </w:r>
      <w:r>
        <w:rPr>
          <w:rFonts w:ascii="Arial" w:hAnsi="Arial" w:cs="Arial"/>
          <w:sz w:val="20"/>
          <w:szCs w:val="20"/>
        </w:rPr>
        <w:t>p</w:t>
      </w:r>
      <w:r>
        <w:rPr>
          <w:rFonts w:ascii="Arial" w:hAnsi="Arial" w:cs="Arial"/>
          <w:spacing w:val="-5"/>
          <w:sz w:val="20"/>
          <w:szCs w:val="20"/>
        </w:rPr>
        <w:t>h</w:t>
      </w:r>
      <w:r>
        <w:rPr>
          <w:rFonts w:ascii="Arial" w:hAnsi="Arial" w:cs="Arial"/>
          <w:sz w:val="20"/>
          <w:szCs w:val="20"/>
        </w:rPr>
        <w:t>ysical</w:t>
      </w:r>
      <w:r>
        <w:rPr>
          <w:rFonts w:ascii="Arial" w:hAnsi="Arial" w:cs="Arial"/>
          <w:spacing w:val="14"/>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w:t>
      </w:r>
      <w:r>
        <w:rPr>
          <w:rFonts w:ascii="Arial" w:hAnsi="Arial" w:cs="Arial"/>
          <w:spacing w:val="30"/>
          <w:sz w:val="20"/>
          <w:szCs w:val="20"/>
        </w:rPr>
        <w:t xml:space="preserve"> </w:t>
      </w:r>
      <w:r>
        <w:rPr>
          <w:rFonts w:ascii="Arial" w:hAnsi="Arial" w:cs="Arial"/>
          <w:sz w:val="20"/>
          <w:szCs w:val="20"/>
        </w:rPr>
        <w:t>of</w:t>
      </w:r>
      <w:r>
        <w:rPr>
          <w:rFonts w:ascii="Arial" w:hAnsi="Arial" w:cs="Arial"/>
          <w:spacing w:val="30"/>
          <w:sz w:val="20"/>
          <w:szCs w:val="20"/>
        </w:rPr>
        <w:t xml:space="preserve"> </w:t>
      </w:r>
      <w:r>
        <w:rPr>
          <w:rFonts w:ascii="Arial" w:hAnsi="Arial" w:cs="Arial"/>
          <w:sz w:val="20"/>
          <w:szCs w:val="20"/>
        </w:rPr>
        <w:t xml:space="preserve">the </w:t>
      </w:r>
      <w:r>
        <w:rPr>
          <w:rFonts w:ascii="Arial" w:hAnsi="Arial" w:cs="Arial"/>
          <w:w w:val="91"/>
          <w:sz w:val="20"/>
          <w:szCs w:val="20"/>
        </w:rPr>
        <w:t>e</w:t>
      </w:r>
      <w:r>
        <w:rPr>
          <w:rFonts w:ascii="Arial" w:hAnsi="Arial" w:cs="Arial"/>
          <w:spacing w:val="-5"/>
          <w:w w:val="91"/>
          <w:sz w:val="20"/>
          <w:szCs w:val="20"/>
        </w:rPr>
        <w:t>v</w:t>
      </w:r>
      <w:r>
        <w:rPr>
          <w:rFonts w:ascii="Arial" w:hAnsi="Arial" w:cs="Arial"/>
          <w:w w:val="89"/>
          <w:sz w:val="20"/>
          <w:szCs w:val="20"/>
        </w:rPr>
        <w:t>e</w:t>
      </w:r>
      <w:r>
        <w:rPr>
          <w:rFonts w:ascii="Arial" w:hAnsi="Arial" w:cs="Arial"/>
          <w:spacing w:val="-5"/>
          <w:w w:val="89"/>
          <w:sz w:val="20"/>
          <w:szCs w:val="20"/>
        </w:rPr>
        <w:t>n</w:t>
      </w:r>
      <w:r>
        <w:rPr>
          <w:rFonts w:ascii="Arial" w:hAnsi="Arial" w:cs="Arial"/>
          <w:w w:val="139"/>
          <w:sz w:val="20"/>
          <w:szCs w:val="20"/>
        </w:rPr>
        <w:t>t</w:t>
      </w:r>
      <w:r>
        <w:rPr>
          <w:rFonts w:ascii="Arial" w:hAnsi="Arial" w:cs="Arial"/>
          <w:w w:val="99"/>
          <w:sz w:val="20"/>
          <w:szCs w:val="20"/>
        </w:rPr>
        <w:t>.</w:t>
      </w:r>
    </w:p>
    <w:p w14:paraId="6DA5916D" w14:textId="77777777" w:rsidR="009E6749" w:rsidRDefault="009E6749">
      <w:pPr>
        <w:spacing w:before="4" w:after="0" w:line="150" w:lineRule="exact"/>
        <w:rPr>
          <w:sz w:val="15"/>
          <w:szCs w:val="15"/>
        </w:rPr>
      </w:pPr>
    </w:p>
    <w:p w14:paraId="03C8FE29" w14:textId="77777777" w:rsidR="009E6749" w:rsidRDefault="009E6749">
      <w:pPr>
        <w:spacing w:after="0" w:line="249" w:lineRule="auto"/>
        <w:ind w:left="955" w:right="917"/>
        <w:jc w:val="both"/>
        <w:rPr>
          <w:rFonts w:ascii="Arial" w:hAnsi="Arial" w:cs="Arial"/>
          <w:sz w:val="20"/>
          <w:szCs w:val="20"/>
        </w:rPr>
      </w:pPr>
      <w:r>
        <w:rPr>
          <w:rFonts w:ascii="Arial" w:hAnsi="Arial" w:cs="Arial"/>
          <w:w w:val="95"/>
          <w:sz w:val="20"/>
          <w:szCs w:val="20"/>
        </w:rPr>
        <w:t>Requireme</w:t>
      </w:r>
      <w:r>
        <w:rPr>
          <w:rFonts w:ascii="Arial" w:hAnsi="Arial" w:cs="Arial"/>
          <w:spacing w:val="-5"/>
          <w:w w:val="95"/>
          <w:sz w:val="20"/>
          <w:szCs w:val="20"/>
        </w:rPr>
        <w:t>n</w:t>
      </w:r>
      <w:r>
        <w:rPr>
          <w:rFonts w:ascii="Arial" w:hAnsi="Arial" w:cs="Arial"/>
          <w:w w:val="95"/>
          <w:sz w:val="20"/>
          <w:szCs w:val="20"/>
        </w:rPr>
        <w:t>ts</w:t>
      </w:r>
      <w:r>
        <w:rPr>
          <w:rFonts w:ascii="Arial" w:hAnsi="Arial" w:cs="Arial"/>
          <w:spacing w:val="24"/>
          <w:w w:val="95"/>
          <w:sz w:val="20"/>
          <w:szCs w:val="20"/>
        </w:rPr>
        <w:t xml:space="preserve"> </w:t>
      </w:r>
      <w:r>
        <w:rPr>
          <w:rFonts w:ascii="Arial" w:hAnsi="Arial" w:cs="Arial"/>
          <w:sz w:val="20"/>
          <w:szCs w:val="20"/>
        </w:rPr>
        <w:t>1</w:t>
      </w:r>
      <w:r>
        <w:rPr>
          <w:rFonts w:ascii="Arial" w:hAnsi="Arial" w:cs="Arial"/>
          <w:spacing w:val="2"/>
          <w:sz w:val="20"/>
          <w:szCs w:val="20"/>
        </w:rPr>
        <w:t xml:space="preserve"> </w:t>
      </w:r>
      <w:r>
        <w:rPr>
          <w:rFonts w:ascii="Arial" w:hAnsi="Arial" w:cs="Arial"/>
          <w:sz w:val="20"/>
          <w:szCs w:val="20"/>
        </w:rPr>
        <w:t>and</w:t>
      </w:r>
      <w:r>
        <w:rPr>
          <w:rFonts w:ascii="Arial" w:hAnsi="Arial" w:cs="Arial"/>
          <w:spacing w:val="1"/>
          <w:sz w:val="20"/>
          <w:szCs w:val="20"/>
        </w:rPr>
        <w:t xml:space="preserve"> </w:t>
      </w:r>
      <w:r>
        <w:rPr>
          <w:rFonts w:ascii="Arial" w:hAnsi="Arial" w:cs="Arial"/>
          <w:sz w:val="20"/>
          <w:szCs w:val="20"/>
        </w:rPr>
        <w:t>2</w:t>
      </w:r>
      <w:r>
        <w:rPr>
          <w:rFonts w:ascii="Arial" w:hAnsi="Arial" w:cs="Arial"/>
          <w:spacing w:val="2"/>
          <w:sz w:val="20"/>
          <w:szCs w:val="20"/>
        </w:rPr>
        <w:t xml:space="preserve"> </w:t>
      </w:r>
      <w:r>
        <w:rPr>
          <w:rFonts w:ascii="Arial" w:hAnsi="Arial" w:cs="Arial"/>
          <w:sz w:val="20"/>
          <w:szCs w:val="20"/>
        </w:rPr>
        <w:t>together</w:t>
      </w:r>
      <w:r>
        <w:rPr>
          <w:rFonts w:ascii="Arial" w:hAnsi="Arial" w:cs="Arial"/>
          <w:spacing w:val="-7"/>
          <w:sz w:val="20"/>
          <w:szCs w:val="20"/>
        </w:rPr>
        <w:t xml:space="preserve"> </w:t>
      </w:r>
      <w:r>
        <w:rPr>
          <w:rFonts w:ascii="Arial" w:hAnsi="Arial" w:cs="Arial"/>
          <w:sz w:val="20"/>
          <w:szCs w:val="20"/>
        </w:rPr>
        <w:t>bind</w:t>
      </w:r>
      <w:r>
        <w:rPr>
          <w:rFonts w:ascii="Arial" w:hAnsi="Arial" w:cs="Arial"/>
          <w:spacing w:val="22"/>
          <w:sz w:val="20"/>
          <w:szCs w:val="20"/>
        </w:rPr>
        <w:t xml:space="preserve"> </w:t>
      </w:r>
      <w:r>
        <w:rPr>
          <w:rFonts w:ascii="Arial" w:hAnsi="Arial" w:cs="Arial"/>
          <w:sz w:val="20"/>
          <w:szCs w:val="20"/>
        </w:rPr>
        <w:t>the</w:t>
      </w:r>
      <w:r>
        <w:rPr>
          <w:rFonts w:ascii="Arial" w:hAnsi="Arial" w:cs="Arial"/>
          <w:spacing w:val="11"/>
          <w:sz w:val="20"/>
          <w:szCs w:val="20"/>
        </w:rPr>
        <w:t xml:space="preserve"> </w:t>
      </w:r>
      <w:r>
        <w:rPr>
          <w:rFonts w:ascii="Arial" w:hAnsi="Arial" w:cs="Arial"/>
          <w:sz w:val="20"/>
          <w:szCs w:val="20"/>
        </w:rPr>
        <w:t>data</w:t>
      </w:r>
      <w:r>
        <w:rPr>
          <w:rFonts w:ascii="Arial" w:hAnsi="Arial" w:cs="Arial"/>
          <w:spacing w:val="10"/>
          <w:sz w:val="20"/>
          <w:szCs w:val="20"/>
        </w:rPr>
        <w:t xml:space="preserve"> </w:t>
      </w:r>
      <w:r>
        <w:rPr>
          <w:rFonts w:ascii="Arial" w:hAnsi="Arial" w:cs="Arial"/>
          <w:sz w:val="20"/>
          <w:szCs w:val="20"/>
        </w:rPr>
        <w:t>to</w:t>
      </w:r>
      <w:r>
        <w:rPr>
          <w:rFonts w:ascii="Arial" w:hAnsi="Arial" w:cs="Arial"/>
          <w:spacing w:val="22"/>
          <w:sz w:val="20"/>
          <w:szCs w:val="20"/>
        </w:rPr>
        <w:t xml:space="preserve"> </w:t>
      </w:r>
      <w:r>
        <w:rPr>
          <w:rFonts w:ascii="Arial" w:hAnsi="Arial" w:cs="Arial"/>
          <w:sz w:val="20"/>
          <w:szCs w:val="20"/>
        </w:rPr>
        <w:t>the</w:t>
      </w:r>
      <w:r>
        <w:rPr>
          <w:rFonts w:ascii="Arial" w:hAnsi="Arial" w:cs="Arial"/>
          <w:spacing w:val="11"/>
          <w:sz w:val="20"/>
          <w:szCs w:val="20"/>
        </w:rPr>
        <w:t xml:space="preserve"> </w:t>
      </w:r>
      <w:r>
        <w:rPr>
          <w:rFonts w:ascii="Arial" w:hAnsi="Arial" w:cs="Arial"/>
          <w:sz w:val="20"/>
          <w:szCs w:val="20"/>
        </w:rPr>
        <w:t>time</w:t>
      </w:r>
      <w:r>
        <w:rPr>
          <w:rFonts w:ascii="Arial" w:hAnsi="Arial" w:cs="Arial"/>
          <w:spacing w:val="22"/>
          <w:sz w:val="20"/>
          <w:szCs w:val="20"/>
        </w:rPr>
        <w:t xml:space="preserve"> </w:t>
      </w:r>
      <w:r>
        <w:rPr>
          <w:rFonts w:ascii="Arial" w:hAnsi="Arial" w:cs="Arial"/>
          <w:sz w:val="20"/>
          <w:szCs w:val="20"/>
        </w:rPr>
        <w:t>of</w:t>
      </w:r>
      <w:r>
        <w:rPr>
          <w:rFonts w:ascii="Arial" w:hAnsi="Arial" w:cs="Arial"/>
          <w:spacing w:val="7"/>
          <w:sz w:val="20"/>
          <w:szCs w:val="20"/>
        </w:rPr>
        <w:t xml:space="preserve"> </w:t>
      </w:r>
      <w:r>
        <w:rPr>
          <w:rFonts w:ascii="Arial" w:hAnsi="Arial" w:cs="Arial"/>
          <w:sz w:val="20"/>
          <w:szCs w:val="20"/>
        </w:rPr>
        <w:t>the</w:t>
      </w:r>
      <w:r>
        <w:rPr>
          <w:rFonts w:ascii="Arial" w:hAnsi="Arial" w:cs="Arial"/>
          <w:spacing w:val="11"/>
          <w:sz w:val="20"/>
          <w:szCs w:val="20"/>
        </w:rPr>
        <w:t xml:space="preserve"> </w:t>
      </w:r>
      <w:r>
        <w:rPr>
          <w:rFonts w:ascii="Arial" w:hAnsi="Arial" w:cs="Arial"/>
          <w:w w:val="91"/>
          <w:sz w:val="20"/>
          <w:szCs w:val="20"/>
        </w:rPr>
        <w:t>e</w:t>
      </w:r>
      <w:r>
        <w:rPr>
          <w:rFonts w:ascii="Arial" w:hAnsi="Arial" w:cs="Arial"/>
          <w:spacing w:val="-5"/>
          <w:w w:val="91"/>
          <w:sz w:val="20"/>
          <w:szCs w:val="20"/>
        </w:rPr>
        <w:t>v</w:t>
      </w:r>
      <w:r>
        <w:rPr>
          <w:rFonts w:ascii="Arial" w:hAnsi="Arial" w:cs="Arial"/>
          <w:w w:val="89"/>
          <w:sz w:val="20"/>
          <w:szCs w:val="20"/>
        </w:rPr>
        <w:t>e</w:t>
      </w:r>
      <w:r>
        <w:rPr>
          <w:rFonts w:ascii="Arial" w:hAnsi="Arial" w:cs="Arial"/>
          <w:spacing w:val="-5"/>
          <w:w w:val="89"/>
          <w:sz w:val="20"/>
          <w:szCs w:val="20"/>
        </w:rPr>
        <w:t>n</w:t>
      </w:r>
      <w:r>
        <w:rPr>
          <w:rFonts w:ascii="Arial" w:hAnsi="Arial" w:cs="Arial"/>
          <w:w w:val="139"/>
          <w:sz w:val="20"/>
          <w:szCs w:val="20"/>
        </w:rPr>
        <w:t>t</w:t>
      </w:r>
      <w:r>
        <w:rPr>
          <w:rFonts w:ascii="Arial" w:hAnsi="Arial" w:cs="Arial"/>
          <w:spacing w:val="14"/>
          <w:sz w:val="20"/>
          <w:szCs w:val="20"/>
        </w:rPr>
        <w:t xml:space="preserve"> </w:t>
      </w:r>
      <w:r>
        <w:rPr>
          <w:rFonts w:ascii="Arial" w:hAnsi="Arial" w:cs="Arial"/>
          <w:w w:val="90"/>
          <w:sz w:val="20"/>
          <w:szCs w:val="20"/>
        </w:rPr>
        <w:t xml:space="preserve">whereas </w:t>
      </w:r>
      <w:r>
        <w:rPr>
          <w:rFonts w:ascii="Arial" w:hAnsi="Arial" w:cs="Arial"/>
          <w:w w:val="95"/>
          <w:sz w:val="20"/>
          <w:szCs w:val="20"/>
        </w:rPr>
        <w:t>requireme</w:t>
      </w:r>
      <w:r>
        <w:rPr>
          <w:rFonts w:ascii="Arial" w:hAnsi="Arial" w:cs="Arial"/>
          <w:spacing w:val="-5"/>
          <w:w w:val="95"/>
          <w:sz w:val="20"/>
          <w:szCs w:val="20"/>
        </w:rPr>
        <w:t>n</w:t>
      </w:r>
      <w:r>
        <w:rPr>
          <w:rFonts w:ascii="Arial" w:hAnsi="Arial" w:cs="Arial"/>
          <w:w w:val="139"/>
          <w:sz w:val="20"/>
          <w:szCs w:val="20"/>
        </w:rPr>
        <w:t>t</w:t>
      </w:r>
      <w:r>
        <w:rPr>
          <w:rFonts w:ascii="Arial" w:hAnsi="Arial" w:cs="Arial"/>
          <w:spacing w:val="11"/>
          <w:sz w:val="20"/>
          <w:szCs w:val="20"/>
        </w:rPr>
        <w:t xml:space="preserve"> </w:t>
      </w:r>
      <w:r>
        <w:rPr>
          <w:rFonts w:ascii="Arial" w:hAnsi="Arial" w:cs="Arial"/>
          <w:sz w:val="20"/>
          <w:szCs w:val="20"/>
        </w:rPr>
        <w:t>3</w:t>
      </w:r>
      <w:r>
        <w:rPr>
          <w:rFonts w:ascii="Arial" w:hAnsi="Arial" w:cs="Arial"/>
          <w:spacing w:val="-1"/>
          <w:sz w:val="20"/>
          <w:szCs w:val="20"/>
        </w:rPr>
        <w:t xml:space="preserve"> </w:t>
      </w:r>
      <w:r>
        <w:rPr>
          <w:rFonts w:ascii="Arial" w:hAnsi="Arial" w:cs="Arial"/>
          <w:sz w:val="20"/>
          <w:szCs w:val="20"/>
        </w:rPr>
        <w:t>binds</w:t>
      </w:r>
      <w:r>
        <w:rPr>
          <w:rFonts w:ascii="Arial" w:hAnsi="Arial" w:cs="Arial"/>
          <w:spacing w:val="-3"/>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data</w:t>
      </w:r>
      <w:r>
        <w:rPr>
          <w:rFonts w:ascii="Arial" w:hAnsi="Arial" w:cs="Arial"/>
          <w:spacing w:val="7"/>
          <w:sz w:val="20"/>
          <w:szCs w:val="20"/>
        </w:rPr>
        <w:t xml:space="preserve"> </w:t>
      </w:r>
      <w:r>
        <w:rPr>
          <w:rFonts w:ascii="Arial" w:hAnsi="Arial" w:cs="Arial"/>
          <w:sz w:val="20"/>
          <w:szCs w:val="20"/>
        </w:rPr>
        <w:t>spatially</w:t>
      </w:r>
      <w:r>
        <w:rPr>
          <w:rFonts w:ascii="Arial" w:hAnsi="Arial" w:cs="Arial"/>
          <w:spacing w:val="19"/>
          <w:sz w:val="20"/>
          <w:szCs w:val="20"/>
        </w:rPr>
        <w:t xml:space="preserve"> </w:t>
      </w:r>
      <w:r>
        <w:rPr>
          <w:rFonts w:ascii="Arial" w:hAnsi="Arial" w:cs="Arial"/>
          <w:sz w:val="20"/>
          <w:szCs w:val="20"/>
        </w:rPr>
        <w:t>to</w:t>
      </w:r>
      <w:r>
        <w:rPr>
          <w:rFonts w:ascii="Arial" w:hAnsi="Arial" w:cs="Arial"/>
          <w:spacing w:val="19"/>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e</w:t>
      </w:r>
      <w:r>
        <w:rPr>
          <w:rFonts w:ascii="Arial" w:hAnsi="Arial" w:cs="Arial"/>
          <w:spacing w:val="-5"/>
          <w:sz w:val="20"/>
          <w:szCs w:val="20"/>
        </w:rPr>
        <w:t>v</w:t>
      </w:r>
      <w:r>
        <w:rPr>
          <w:rFonts w:ascii="Arial" w:hAnsi="Arial" w:cs="Arial"/>
          <w:sz w:val="20"/>
          <w:szCs w:val="20"/>
        </w:rPr>
        <w:t>e</w:t>
      </w:r>
      <w:r>
        <w:rPr>
          <w:rFonts w:ascii="Arial" w:hAnsi="Arial" w:cs="Arial"/>
          <w:spacing w:val="-5"/>
          <w:sz w:val="20"/>
          <w:szCs w:val="20"/>
        </w:rPr>
        <w:t>n</w:t>
      </w:r>
      <w:r>
        <w:rPr>
          <w:rFonts w:ascii="Arial" w:hAnsi="Arial" w:cs="Arial"/>
          <w:sz w:val="20"/>
          <w:szCs w:val="20"/>
        </w:rPr>
        <w:t>t.</w:t>
      </w:r>
    </w:p>
    <w:p w14:paraId="50CB0C3D"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N</w:t>
      </w:r>
      <w:r>
        <w:rPr>
          <w:rFonts w:ascii="Arial" w:hAnsi="Arial" w:cs="Arial"/>
          <w:spacing w:val="-5"/>
          <w:sz w:val="20"/>
          <w:szCs w:val="20"/>
        </w:rPr>
        <w:t>o</w:t>
      </w:r>
      <w:r>
        <w:rPr>
          <w:rFonts w:ascii="Arial" w:hAnsi="Arial" w:cs="Arial"/>
          <w:sz w:val="20"/>
          <w:szCs w:val="20"/>
        </w:rPr>
        <w:t>w,</w:t>
      </w:r>
      <w:r>
        <w:rPr>
          <w:rFonts w:ascii="Arial" w:hAnsi="Arial" w:cs="Arial"/>
          <w:spacing w:val="-8"/>
          <w:sz w:val="20"/>
          <w:szCs w:val="20"/>
        </w:rPr>
        <w:t xml:space="preserve"> </w:t>
      </w:r>
      <w:r>
        <w:rPr>
          <w:rFonts w:ascii="Arial" w:hAnsi="Arial" w:cs="Arial"/>
          <w:w w:val="93"/>
          <w:sz w:val="20"/>
          <w:szCs w:val="20"/>
        </w:rPr>
        <w:t>consider</w:t>
      </w:r>
      <w:r>
        <w:rPr>
          <w:rFonts w:ascii="Arial" w:hAnsi="Arial" w:cs="Arial"/>
          <w:spacing w:val="4"/>
          <w:w w:val="93"/>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w w:val="92"/>
          <w:sz w:val="20"/>
          <w:szCs w:val="20"/>
        </w:rPr>
        <w:t>scenario</w:t>
      </w:r>
      <w:r>
        <w:rPr>
          <w:rFonts w:ascii="Arial" w:hAnsi="Arial" w:cs="Arial"/>
          <w:spacing w:val="4"/>
          <w:w w:val="92"/>
          <w:sz w:val="20"/>
          <w:szCs w:val="20"/>
        </w:rPr>
        <w:t xml:space="preserve"> </w:t>
      </w:r>
      <w:r>
        <w:rPr>
          <w:rFonts w:ascii="Arial" w:hAnsi="Arial" w:cs="Arial"/>
          <w:sz w:val="20"/>
          <w:szCs w:val="20"/>
        </w:rPr>
        <w:t>of</w:t>
      </w:r>
      <w:r>
        <w:rPr>
          <w:rFonts w:ascii="Arial" w:hAnsi="Arial" w:cs="Arial"/>
          <w:spacing w:val="-7"/>
          <w:sz w:val="20"/>
          <w:szCs w:val="20"/>
        </w:rPr>
        <w:t xml:space="preserve"> </w:t>
      </w:r>
      <w:r>
        <w:rPr>
          <w:rFonts w:ascii="Arial" w:hAnsi="Arial" w:cs="Arial"/>
          <w:sz w:val="20"/>
          <w:szCs w:val="20"/>
        </w:rPr>
        <w:t>Alice taking</w:t>
      </w:r>
      <w:r>
        <w:rPr>
          <w:rFonts w:ascii="Arial" w:hAnsi="Arial" w:cs="Arial"/>
          <w:spacing w:val="12"/>
          <w:sz w:val="20"/>
          <w:szCs w:val="20"/>
        </w:rPr>
        <w:t xml:space="preserve"> </w:t>
      </w:r>
      <w:r>
        <w:rPr>
          <w:rFonts w:ascii="Arial" w:hAnsi="Arial" w:cs="Arial"/>
          <w:sz w:val="20"/>
          <w:szCs w:val="20"/>
        </w:rPr>
        <w:t>a</w:t>
      </w:r>
      <w:r>
        <w:rPr>
          <w:rFonts w:ascii="Arial" w:hAnsi="Arial" w:cs="Arial"/>
          <w:spacing w:val="-12"/>
          <w:sz w:val="20"/>
          <w:szCs w:val="20"/>
        </w:rPr>
        <w:t xml:space="preserve"> </w:t>
      </w:r>
      <w:r>
        <w:rPr>
          <w:rFonts w:ascii="Arial" w:hAnsi="Arial" w:cs="Arial"/>
          <w:sz w:val="20"/>
          <w:szCs w:val="20"/>
        </w:rPr>
        <w:t>photo</w:t>
      </w:r>
      <w:r>
        <w:rPr>
          <w:rFonts w:ascii="Arial" w:hAnsi="Arial" w:cs="Arial"/>
          <w:spacing w:val="-5"/>
          <w:sz w:val="20"/>
          <w:szCs w:val="20"/>
        </w:rPr>
        <w:t xml:space="preserve"> </w:t>
      </w:r>
      <w:r>
        <w:rPr>
          <w:rFonts w:ascii="Arial" w:hAnsi="Arial" w:cs="Arial"/>
          <w:sz w:val="20"/>
          <w:szCs w:val="20"/>
        </w:rPr>
        <w:t>during</w:t>
      </w:r>
      <w:r>
        <w:rPr>
          <w:rFonts w:ascii="Arial" w:hAnsi="Arial" w:cs="Arial"/>
          <w:spacing w:val="6"/>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sz w:val="20"/>
          <w:szCs w:val="20"/>
        </w:rPr>
        <w:t>demonstration and</w:t>
      </w:r>
      <w:r>
        <w:rPr>
          <w:rFonts w:ascii="Arial" w:hAnsi="Arial" w:cs="Arial"/>
          <w:spacing w:val="11"/>
          <w:sz w:val="20"/>
          <w:szCs w:val="20"/>
        </w:rPr>
        <w:t xml:space="preserve"> </w:t>
      </w:r>
      <w:r>
        <w:rPr>
          <w:rFonts w:ascii="Arial" w:hAnsi="Arial" w:cs="Arial"/>
          <w:spacing w:val="6"/>
          <w:sz w:val="20"/>
          <w:szCs w:val="20"/>
        </w:rPr>
        <w:t>p</w:t>
      </w:r>
      <w:r>
        <w:rPr>
          <w:rFonts w:ascii="Arial" w:hAnsi="Arial" w:cs="Arial"/>
          <w:sz w:val="20"/>
          <w:szCs w:val="20"/>
        </w:rPr>
        <w:t>osting</w:t>
      </w:r>
      <w:r>
        <w:rPr>
          <w:rFonts w:ascii="Arial" w:hAnsi="Arial" w:cs="Arial"/>
          <w:spacing w:val="8"/>
          <w:sz w:val="20"/>
          <w:szCs w:val="20"/>
        </w:rPr>
        <w:t xml:space="preserve"> </w:t>
      </w:r>
      <w:r>
        <w:rPr>
          <w:rFonts w:ascii="Arial" w:hAnsi="Arial" w:cs="Arial"/>
          <w:w w:val="132"/>
          <w:sz w:val="20"/>
          <w:szCs w:val="20"/>
        </w:rPr>
        <w:t>it</w:t>
      </w:r>
      <w:r>
        <w:rPr>
          <w:rFonts w:ascii="Arial" w:hAnsi="Arial" w:cs="Arial"/>
          <w:spacing w:val="6"/>
          <w:w w:val="132"/>
          <w:sz w:val="20"/>
          <w:szCs w:val="20"/>
        </w:rPr>
        <w:t xml:space="preserve"> </w:t>
      </w:r>
      <w:r>
        <w:rPr>
          <w:rFonts w:ascii="Arial" w:hAnsi="Arial" w:cs="Arial"/>
          <w:sz w:val="20"/>
          <w:szCs w:val="20"/>
        </w:rPr>
        <w:t>online.  What</w:t>
      </w:r>
      <w:r>
        <w:rPr>
          <w:rFonts w:ascii="Arial" w:hAnsi="Arial" w:cs="Arial"/>
          <w:spacing w:val="48"/>
          <w:sz w:val="20"/>
          <w:szCs w:val="20"/>
        </w:rPr>
        <w:t xml:space="preserve"> </w:t>
      </w:r>
      <w:r>
        <w:rPr>
          <w:rFonts w:ascii="Arial" w:hAnsi="Arial" w:cs="Arial"/>
          <w:sz w:val="20"/>
          <w:szCs w:val="20"/>
        </w:rPr>
        <w:t>can</w:t>
      </w:r>
      <w:r>
        <w:rPr>
          <w:rFonts w:ascii="Arial" w:hAnsi="Arial" w:cs="Arial"/>
          <w:spacing w:val="-2"/>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30"/>
          <w:w w:val="90"/>
          <w:sz w:val="20"/>
          <w:szCs w:val="20"/>
        </w:rPr>
        <w:t xml:space="preserve"> </w:t>
      </w:r>
      <w:r>
        <w:rPr>
          <w:rFonts w:ascii="Arial" w:hAnsi="Arial" w:cs="Arial"/>
          <w:sz w:val="20"/>
          <w:szCs w:val="20"/>
        </w:rPr>
        <w:t>s</w:t>
      </w:r>
      <w:r>
        <w:rPr>
          <w:rFonts w:ascii="Arial" w:hAnsi="Arial" w:cs="Arial"/>
          <w:spacing w:val="-5"/>
          <w:sz w:val="20"/>
          <w:szCs w:val="20"/>
        </w:rPr>
        <w:t>a</w:t>
      </w:r>
      <w:r>
        <w:rPr>
          <w:rFonts w:ascii="Arial" w:hAnsi="Arial" w:cs="Arial"/>
          <w:sz w:val="20"/>
          <w:szCs w:val="20"/>
        </w:rPr>
        <w:t>y</w:t>
      </w:r>
      <w:r>
        <w:rPr>
          <w:rFonts w:ascii="Arial" w:hAnsi="Arial" w:cs="Arial"/>
          <w:spacing w:val="-5"/>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z w:val="20"/>
          <w:szCs w:val="20"/>
        </w:rPr>
        <w:t>out</w:t>
      </w:r>
      <w:r>
        <w:rPr>
          <w:rFonts w:ascii="Arial" w:hAnsi="Arial" w:cs="Arial"/>
          <w:spacing w:val="20"/>
          <w:sz w:val="20"/>
          <w:szCs w:val="20"/>
        </w:rPr>
        <w:t xml:space="preserve"> </w:t>
      </w:r>
      <w:r>
        <w:rPr>
          <w:rFonts w:ascii="Arial" w:hAnsi="Arial" w:cs="Arial"/>
          <w:sz w:val="20"/>
          <w:szCs w:val="20"/>
        </w:rPr>
        <w:t>this</w:t>
      </w:r>
      <w:r>
        <w:rPr>
          <w:rFonts w:ascii="Arial" w:hAnsi="Arial" w:cs="Arial"/>
          <w:spacing w:val="34"/>
          <w:sz w:val="20"/>
          <w:szCs w:val="20"/>
        </w:rPr>
        <w:t xml:space="preserve"> </w:t>
      </w:r>
      <w:r>
        <w:rPr>
          <w:rFonts w:ascii="Arial" w:hAnsi="Arial" w:cs="Arial"/>
          <w:sz w:val="20"/>
          <w:szCs w:val="20"/>
        </w:rPr>
        <w:t>photo?</w:t>
      </w:r>
      <w:r>
        <w:rPr>
          <w:rFonts w:ascii="Arial" w:hAnsi="Arial" w:cs="Arial"/>
          <w:spacing w:val="49"/>
          <w:sz w:val="20"/>
          <w:szCs w:val="20"/>
        </w:rPr>
        <w:t xml:space="preserve"> </w:t>
      </w:r>
      <w:r>
        <w:rPr>
          <w:rFonts w:ascii="Arial" w:hAnsi="Arial" w:cs="Arial"/>
          <w:sz w:val="20"/>
          <w:szCs w:val="20"/>
        </w:rPr>
        <w:t>First,</w:t>
      </w:r>
      <w:r>
        <w:rPr>
          <w:rFonts w:ascii="Arial" w:hAnsi="Arial" w:cs="Arial"/>
          <w:spacing w:val="54"/>
          <w:sz w:val="20"/>
          <w:szCs w:val="20"/>
        </w:rPr>
        <w:t xml:space="preserve"> </w:t>
      </w:r>
      <w:r>
        <w:rPr>
          <w:rFonts w:ascii="Arial" w:hAnsi="Arial" w:cs="Arial"/>
          <w:spacing w:val="-4"/>
          <w:w w:val="90"/>
          <w:sz w:val="20"/>
          <w:szCs w:val="20"/>
        </w:rPr>
        <w:t>w</w:t>
      </w:r>
      <w:r>
        <w:rPr>
          <w:rFonts w:ascii="Arial" w:hAnsi="Arial" w:cs="Arial"/>
          <w:w w:val="90"/>
          <w:sz w:val="20"/>
          <w:szCs w:val="20"/>
        </w:rPr>
        <w:t>e</w:t>
      </w:r>
      <w:r>
        <w:rPr>
          <w:rFonts w:ascii="Arial" w:hAnsi="Arial" w:cs="Arial"/>
          <w:spacing w:val="30"/>
          <w:w w:val="90"/>
          <w:sz w:val="20"/>
          <w:szCs w:val="20"/>
        </w:rPr>
        <w:t xml:space="preserve"> </w:t>
      </w:r>
      <w:r>
        <w:rPr>
          <w:rFonts w:ascii="Arial" w:hAnsi="Arial" w:cs="Arial"/>
          <w:sz w:val="20"/>
          <w:szCs w:val="20"/>
        </w:rPr>
        <w:t>can</w:t>
      </w:r>
      <w:r>
        <w:rPr>
          <w:rFonts w:ascii="Arial" w:hAnsi="Arial" w:cs="Arial"/>
          <w:spacing w:val="-2"/>
          <w:sz w:val="20"/>
          <w:szCs w:val="20"/>
        </w:rPr>
        <w:t xml:space="preserve"> </w:t>
      </w:r>
      <w:r>
        <w:rPr>
          <w:rFonts w:ascii="Arial" w:hAnsi="Arial" w:cs="Arial"/>
          <w:sz w:val="20"/>
          <w:szCs w:val="20"/>
        </w:rPr>
        <w:t>s</w:t>
      </w:r>
      <w:r>
        <w:rPr>
          <w:rFonts w:ascii="Arial" w:hAnsi="Arial" w:cs="Arial"/>
          <w:spacing w:val="-5"/>
          <w:sz w:val="20"/>
          <w:szCs w:val="20"/>
        </w:rPr>
        <w:t>a</w:t>
      </w:r>
      <w:r>
        <w:rPr>
          <w:rFonts w:ascii="Arial" w:hAnsi="Arial" w:cs="Arial"/>
          <w:sz w:val="20"/>
          <w:szCs w:val="20"/>
        </w:rPr>
        <w:t>y that</w:t>
      </w:r>
      <w:r>
        <w:rPr>
          <w:rFonts w:ascii="Arial" w:hAnsi="Arial" w:cs="Arial"/>
          <w:spacing w:val="33"/>
          <w:sz w:val="20"/>
          <w:szCs w:val="20"/>
        </w:rPr>
        <w:t xml:space="preserve"> </w:t>
      </w:r>
      <w:r>
        <w:rPr>
          <w:rFonts w:ascii="Arial" w:hAnsi="Arial" w:cs="Arial"/>
          <w:w w:val="132"/>
          <w:sz w:val="20"/>
          <w:szCs w:val="20"/>
        </w:rPr>
        <w:t>it</w:t>
      </w:r>
      <w:r>
        <w:rPr>
          <w:rFonts w:ascii="Arial" w:hAnsi="Arial" w:cs="Arial"/>
          <w:spacing w:val="-16"/>
          <w:w w:val="132"/>
          <w:sz w:val="20"/>
          <w:szCs w:val="20"/>
        </w:rPr>
        <w:t xml:space="preserve"> </w:t>
      </w:r>
      <w:r>
        <w:rPr>
          <w:rFonts w:ascii="Arial" w:hAnsi="Arial" w:cs="Arial"/>
          <w:spacing w:val="-5"/>
          <w:w w:val="91"/>
          <w:sz w:val="20"/>
          <w:szCs w:val="20"/>
        </w:rPr>
        <w:t>w</w:t>
      </w:r>
      <w:r>
        <w:rPr>
          <w:rFonts w:ascii="Arial" w:hAnsi="Arial" w:cs="Arial"/>
          <w:w w:val="91"/>
          <w:sz w:val="20"/>
          <w:szCs w:val="20"/>
        </w:rPr>
        <w:t>as</w:t>
      </w:r>
      <w:r>
        <w:rPr>
          <w:rFonts w:ascii="Arial" w:hAnsi="Arial" w:cs="Arial"/>
          <w:spacing w:val="3"/>
          <w:w w:val="91"/>
          <w:sz w:val="20"/>
          <w:szCs w:val="20"/>
        </w:rPr>
        <w:t xml:space="preserve"> </w:t>
      </w:r>
      <w:r>
        <w:rPr>
          <w:rFonts w:ascii="Arial" w:hAnsi="Arial" w:cs="Arial"/>
          <w:w w:val="91"/>
          <w:sz w:val="20"/>
          <w:szCs w:val="20"/>
        </w:rPr>
        <w:t>created</w:t>
      </w:r>
      <w:r>
        <w:rPr>
          <w:rFonts w:ascii="Arial" w:hAnsi="Arial" w:cs="Arial"/>
          <w:spacing w:val="28"/>
          <w:w w:val="91"/>
          <w:sz w:val="20"/>
          <w:szCs w:val="20"/>
        </w:rPr>
        <w:t xml:space="preserve"> </w:t>
      </w:r>
      <w:r>
        <w:rPr>
          <w:rFonts w:ascii="Arial" w:hAnsi="Arial" w:cs="Arial"/>
          <w:spacing w:val="5"/>
          <w:w w:val="91"/>
          <w:sz w:val="20"/>
          <w:szCs w:val="20"/>
        </w:rPr>
        <w:t>b</w:t>
      </w:r>
      <w:r>
        <w:rPr>
          <w:rFonts w:ascii="Arial" w:hAnsi="Arial" w:cs="Arial"/>
          <w:w w:val="91"/>
          <w:sz w:val="20"/>
          <w:szCs w:val="20"/>
        </w:rPr>
        <w:t>efore</w:t>
      </w:r>
      <w:r>
        <w:rPr>
          <w:rFonts w:ascii="Arial" w:hAnsi="Arial" w:cs="Arial"/>
          <w:spacing w:val="17"/>
          <w:w w:val="91"/>
          <w:sz w:val="20"/>
          <w:szCs w:val="20"/>
        </w:rPr>
        <w:t xml:space="preserve"> </w:t>
      </w:r>
      <w:r>
        <w:rPr>
          <w:rFonts w:ascii="Arial" w:hAnsi="Arial" w:cs="Arial"/>
          <w:spacing w:val="-5"/>
          <w:w w:val="91"/>
          <w:sz w:val="20"/>
          <w:szCs w:val="20"/>
        </w:rPr>
        <w:t>w</w:t>
      </w:r>
      <w:r>
        <w:rPr>
          <w:rFonts w:ascii="Arial" w:hAnsi="Arial" w:cs="Arial"/>
          <w:w w:val="91"/>
          <w:sz w:val="20"/>
          <w:szCs w:val="20"/>
        </w:rPr>
        <w:t>e</w:t>
      </w:r>
      <w:r>
        <w:rPr>
          <w:rFonts w:ascii="Arial" w:hAnsi="Arial" w:cs="Arial"/>
          <w:spacing w:val="5"/>
          <w:w w:val="91"/>
          <w:sz w:val="20"/>
          <w:szCs w:val="20"/>
        </w:rPr>
        <w:t xml:space="preserve"> </w:t>
      </w:r>
      <w:r>
        <w:rPr>
          <w:rFonts w:ascii="Arial" w:hAnsi="Arial" w:cs="Arial"/>
          <w:w w:val="91"/>
          <w:sz w:val="20"/>
          <w:szCs w:val="20"/>
        </w:rPr>
        <w:t>vie</w:t>
      </w:r>
      <w:r>
        <w:rPr>
          <w:rFonts w:ascii="Arial" w:hAnsi="Arial" w:cs="Arial"/>
          <w:spacing w:val="-5"/>
          <w:w w:val="91"/>
          <w:sz w:val="20"/>
          <w:szCs w:val="20"/>
        </w:rPr>
        <w:t>w</w:t>
      </w:r>
      <w:r>
        <w:rPr>
          <w:rFonts w:ascii="Arial" w:hAnsi="Arial" w:cs="Arial"/>
          <w:w w:val="91"/>
          <w:sz w:val="20"/>
          <w:szCs w:val="20"/>
        </w:rPr>
        <w:t>ed</w:t>
      </w:r>
      <w:r>
        <w:rPr>
          <w:rFonts w:ascii="Arial" w:hAnsi="Arial" w:cs="Arial"/>
          <w:spacing w:val="30"/>
          <w:w w:val="91"/>
          <w:sz w:val="20"/>
          <w:szCs w:val="20"/>
        </w:rPr>
        <w:t xml:space="preserve"> </w:t>
      </w:r>
      <w:r>
        <w:rPr>
          <w:rFonts w:ascii="Arial" w:hAnsi="Arial" w:cs="Arial"/>
          <w:sz w:val="20"/>
          <w:szCs w:val="20"/>
        </w:rPr>
        <w:t>it,</w:t>
      </w:r>
      <w:r>
        <w:rPr>
          <w:rFonts w:ascii="Arial" w:hAnsi="Arial" w:cs="Arial"/>
          <w:spacing w:val="35"/>
          <w:sz w:val="20"/>
          <w:szCs w:val="20"/>
        </w:rPr>
        <w:t xml:space="preserve"> </w:t>
      </w:r>
      <w:r>
        <w:rPr>
          <w:rFonts w:ascii="Arial" w:hAnsi="Arial" w:cs="Arial"/>
          <w:w w:val="84"/>
          <w:sz w:val="20"/>
          <w:szCs w:val="20"/>
        </w:rPr>
        <w:t>so</w:t>
      </w:r>
      <w:r>
        <w:rPr>
          <w:rFonts w:ascii="Arial" w:hAnsi="Arial" w:cs="Arial"/>
          <w:spacing w:val="11"/>
          <w:w w:val="84"/>
          <w:sz w:val="20"/>
          <w:szCs w:val="20"/>
        </w:rPr>
        <w:t xml:space="preserve"> </w:t>
      </w:r>
      <w:r>
        <w:rPr>
          <w:rFonts w:ascii="Arial" w:hAnsi="Arial" w:cs="Arial"/>
          <w:w w:val="95"/>
          <w:sz w:val="20"/>
          <w:szCs w:val="20"/>
        </w:rPr>
        <w:t>requireme</w:t>
      </w:r>
      <w:r>
        <w:rPr>
          <w:rFonts w:ascii="Arial" w:hAnsi="Arial" w:cs="Arial"/>
          <w:spacing w:val="-5"/>
          <w:w w:val="95"/>
          <w:sz w:val="20"/>
          <w:szCs w:val="20"/>
        </w:rPr>
        <w:t>n</w:t>
      </w:r>
      <w:r>
        <w:rPr>
          <w:rFonts w:ascii="Arial" w:hAnsi="Arial" w:cs="Arial"/>
          <w:w w:val="139"/>
          <w:sz w:val="20"/>
          <w:szCs w:val="20"/>
        </w:rPr>
        <w:t>t</w:t>
      </w:r>
      <w:r>
        <w:rPr>
          <w:rFonts w:ascii="Arial" w:hAnsi="Arial" w:cs="Arial"/>
          <w:spacing w:val="2"/>
          <w:sz w:val="20"/>
          <w:szCs w:val="20"/>
        </w:rPr>
        <w:t xml:space="preserve"> </w:t>
      </w:r>
      <w:r>
        <w:rPr>
          <w:rFonts w:ascii="Arial" w:hAnsi="Arial" w:cs="Arial"/>
          <w:sz w:val="20"/>
          <w:szCs w:val="20"/>
        </w:rPr>
        <w:t>1</w:t>
      </w:r>
      <w:r>
        <w:rPr>
          <w:rFonts w:ascii="Arial" w:hAnsi="Arial" w:cs="Arial"/>
          <w:spacing w:val="-10"/>
          <w:sz w:val="20"/>
          <w:szCs w:val="20"/>
        </w:rPr>
        <w:t xml:space="preserve"> </w:t>
      </w:r>
      <w:r>
        <w:rPr>
          <w:rFonts w:ascii="Arial" w:hAnsi="Arial" w:cs="Arial"/>
          <w:sz w:val="20"/>
          <w:szCs w:val="20"/>
        </w:rPr>
        <w:t>is</w:t>
      </w:r>
      <w:r>
        <w:rPr>
          <w:rFonts w:ascii="Arial" w:hAnsi="Arial" w:cs="Arial"/>
          <w:spacing w:val="-10"/>
          <w:sz w:val="20"/>
          <w:szCs w:val="20"/>
        </w:rPr>
        <w:t xml:space="preserve"> </w:t>
      </w:r>
      <w:r>
        <w:rPr>
          <w:rFonts w:ascii="Arial" w:hAnsi="Arial" w:cs="Arial"/>
          <w:sz w:val="20"/>
          <w:szCs w:val="20"/>
        </w:rPr>
        <w:t>fulfilled</w:t>
      </w:r>
      <w:r>
        <w:rPr>
          <w:rFonts w:ascii="Arial" w:hAnsi="Arial" w:cs="Arial"/>
          <w:spacing w:val="22"/>
          <w:sz w:val="20"/>
          <w:szCs w:val="20"/>
        </w:rPr>
        <w:t xml:space="preserve"> </w:t>
      </w:r>
      <w:r>
        <w:rPr>
          <w:rFonts w:ascii="Arial" w:hAnsi="Arial" w:cs="Arial"/>
          <w:sz w:val="20"/>
          <w:szCs w:val="20"/>
        </w:rPr>
        <w:t>if</w:t>
      </w:r>
      <w:r>
        <w:rPr>
          <w:rFonts w:ascii="Arial" w:hAnsi="Arial" w:cs="Arial"/>
          <w:spacing w:val="17"/>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8"/>
          <w:w w:val="90"/>
          <w:sz w:val="20"/>
          <w:szCs w:val="20"/>
        </w:rPr>
        <w:t xml:space="preserve"> </w:t>
      </w:r>
      <w:r>
        <w:rPr>
          <w:rFonts w:ascii="Arial" w:hAnsi="Arial" w:cs="Arial"/>
          <w:sz w:val="20"/>
          <w:szCs w:val="20"/>
        </w:rPr>
        <w:t>view</w:t>
      </w:r>
      <w:r>
        <w:rPr>
          <w:rFonts w:ascii="Arial" w:hAnsi="Arial" w:cs="Arial"/>
          <w:spacing w:val="-5"/>
          <w:sz w:val="20"/>
          <w:szCs w:val="20"/>
        </w:rPr>
        <w:t xml:space="preserve"> </w:t>
      </w:r>
      <w:r>
        <w:rPr>
          <w:rFonts w:ascii="Arial" w:hAnsi="Arial" w:cs="Arial"/>
          <w:w w:val="132"/>
          <w:sz w:val="20"/>
          <w:szCs w:val="20"/>
        </w:rPr>
        <w:t xml:space="preserve">it </w:t>
      </w:r>
      <w:r>
        <w:rPr>
          <w:rFonts w:ascii="Arial" w:hAnsi="Arial" w:cs="Arial"/>
          <w:sz w:val="20"/>
          <w:szCs w:val="20"/>
        </w:rPr>
        <w:t>in</w:t>
      </w:r>
      <w:r>
        <w:rPr>
          <w:rFonts w:ascii="Arial" w:hAnsi="Arial" w:cs="Arial"/>
          <w:spacing w:val="19"/>
          <w:sz w:val="20"/>
          <w:szCs w:val="20"/>
        </w:rPr>
        <w:t xml:space="preserve"> </w:t>
      </w:r>
      <w:r>
        <w:rPr>
          <w:rFonts w:ascii="Arial" w:hAnsi="Arial" w:cs="Arial"/>
          <w:sz w:val="20"/>
          <w:szCs w:val="20"/>
        </w:rPr>
        <w:t>relation</w:t>
      </w:r>
      <w:r>
        <w:rPr>
          <w:rFonts w:ascii="Arial" w:hAnsi="Arial" w:cs="Arial"/>
          <w:spacing w:val="18"/>
          <w:sz w:val="20"/>
          <w:szCs w:val="20"/>
        </w:rPr>
        <w:t xml:space="preserve"> </w:t>
      </w:r>
      <w:r>
        <w:rPr>
          <w:rFonts w:ascii="Arial" w:hAnsi="Arial" w:cs="Arial"/>
          <w:sz w:val="20"/>
          <w:szCs w:val="20"/>
        </w:rPr>
        <w:t>to</w:t>
      </w:r>
      <w:r>
        <w:rPr>
          <w:rFonts w:ascii="Arial" w:hAnsi="Arial" w:cs="Arial"/>
          <w:spacing w:val="18"/>
          <w:sz w:val="20"/>
          <w:szCs w:val="20"/>
        </w:rPr>
        <w:t xml:space="preserve"> </w:t>
      </w:r>
      <w:r>
        <w:rPr>
          <w:rFonts w:ascii="Arial" w:hAnsi="Arial" w:cs="Arial"/>
          <w:sz w:val="20"/>
          <w:szCs w:val="20"/>
        </w:rPr>
        <w:t>the</w:t>
      </w:r>
      <w:r>
        <w:rPr>
          <w:rFonts w:ascii="Arial" w:hAnsi="Arial" w:cs="Arial"/>
          <w:spacing w:val="7"/>
          <w:sz w:val="20"/>
          <w:szCs w:val="20"/>
        </w:rPr>
        <w:t xml:space="preserve"> </w:t>
      </w:r>
      <w:r>
        <w:rPr>
          <w:rFonts w:ascii="Arial" w:hAnsi="Arial" w:cs="Arial"/>
          <w:sz w:val="20"/>
          <w:szCs w:val="20"/>
        </w:rPr>
        <w:t>e</w:t>
      </w:r>
      <w:r>
        <w:rPr>
          <w:rFonts w:ascii="Arial" w:hAnsi="Arial" w:cs="Arial"/>
          <w:spacing w:val="-5"/>
          <w:sz w:val="20"/>
          <w:szCs w:val="20"/>
        </w:rPr>
        <w:t>v</w:t>
      </w:r>
      <w:r>
        <w:rPr>
          <w:rFonts w:ascii="Arial" w:hAnsi="Arial" w:cs="Arial"/>
          <w:sz w:val="20"/>
          <w:szCs w:val="20"/>
        </w:rPr>
        <w:t>e</w:t>
      </w:r>
      <w:r>
        <w:rPr>
          <w:rFonts w:ascii="Arial" w:hAnsi="Arial" w:cs="Arial"/>
          <w:spacing w:val="-5"/>
          <w:sz w:val="20"/>
          <w:szCs w:val="20"/>
        </w:rPr>
        <w:t>n</w:t>
      </w:r>
      <w:r>
        <w:rPr>
          <w:rFonts w:ascii="Arial" w:hAnsi="Arial" w:cs="Arial"/>
          <w:sz w:val="20"/>
          <w:szCs w:val="20"/>
        </w:rPr>
        <w:t>t.</w:t>
      </w:r>
      <w:r>
        <w:rPr>
          <w:rFonts w:ascii="Arial" w:hAnsi="Arial" w:cs="Arial"/>
          <w:spacing w:val="11"/>
          <w:sz w:val="20"/>
          <w:szCs w:val="20"/>
        </w:rPr>
        <w:t xml:space="preserve"> </w:t>
      </w:r>
      <w:r>
        <w:rPr>
          <w:rFonts w:ascii="Arial" w:hAnsi="Arial" w:cs="Arial"/>
          <w:sz w:val="20"/>
          <w:szCs w:val="20"/>
        </w:rPr>
        <w:t>If</w:t>
      </w:r>
      <w:r>
        <w:rPr>
          <w:rFonts w:ascii="Arial" w:hAnsi="Arial" w:cs="Arial"/>
          <w:spacing w:val="31"/>
          <w:sz w:val="20"/>
          <w:szCs w:val="20"/>
        </w:rPr>
        <w:t xml:space="preserve"> </w:t>
      </w:r>
      <w:r>
        <w:rPr>
          <w:rFonts w:ascii="Arial" w:hAnsi="Arial" w:cs="Arial"/>
          <w:w w:val="132"/>
          <w:sz w:val="20"/>
          <w:szCs w:val="20"/>
        </w:rPr>
        <w:t>it</w:t>
      </w:r>
      <w:r>
        <w:rPr>
          <w:rFonts w:ascii="Arial" w:hAnsi="Arial" w:cs="Arial"/>
          <w:spacing w:val="-8"/>
          <w:w w:val="132"/>
          <w:sz w:val="20"/>
          <w:szCs w:val="20"/>
        </w:rPr>
        <w:t xml:space="preserve"> </w:t>
      </w:r>
      <w:r>
        <w:rPr>
          <w:rFonts w:ascii="Arial" w:hAnsi="Arial" w:cs="Arial"/>
          <w:spacing w:val="-5"/>
          <w:w w:val="89"/>
          <w:sz w:val="20"/>
          <w:szCs w:val="20"/>
        </w:rPr>
        <w:t>w</w:t>
      </w:r>
      <w:r>
        <w:rPr>
          <w:rFonts w:ascii="Arial" w:hAnsi="Arial" w:cs="Arial"/>
          <w:w w:val="89"/>
          <w:sz w:val="20"/>
          <w:szCs w:val="20"/>
        </w:rPr>
        <w:t>as</w:t>
      </w:r>
      <w:r>
        <w:rPr>
          <w:rFonts w:ascii="Arial" w:hAnsi="Arial" w:cs="Arial"/>
          <w:spacing w:val="19"/>
          <w:w w:val="89"/>
          <w:sz w:val="20"/>
          <w:szCs w:val="20"/>
        </w:rPr>
        <w:t xml:space="preserve"> </w:t>
      </w:r>
      <w:r>
        <w:rPr>
          <w:rFonts w:ascii="Arial" w:hAnsi="Arial" w:cs="Arial"/>
          <w:sz w:val="20"/>
          <w:szCs w:val="20"/>
        </w:rPr>
        <w:t>submitted</w:t>
      </w:r>
      <w:r>
        <w:rPr>
          <w:rFonts w:ascii="Arial" w:hAnsi="Arial" w:cs="Arial"/>
          <w:spacing w:val="11"/>
          <w:sz w:val="20"/>
          <w:szCs w:val="20"/>
        </w:rPr>
        <w:t xml:space="preserve"> </w:t>
      </w:r>
      <w:r>
        <w:rPr>
          <w:rFonts w:ascii="Arial" w:hAnsi="Arial" w:cs="Arial"/>
          <w:sz w:val="20"/>
          <w:szCs w:val="20"/>
        </w:rPr>
        <w:t>to</w:t>
      </w:r>
      <w:r>
        <w:rPr>
          <w:rFonts w:ascii="Arial" w:hAnsi="Arial" w:cs="Arial"/>
          <w:spacing w:val="18"/>
          <w:sz w:val="20"/>
          <w:szCs w:val="20"/>
        </w:rPr>
        <w:t xml:space="preserve"> </w:t>
      </w:r>
      <w:r>
        <w:rPr>
          <w:rFonts w:ascii="Arial" w:hAnsi="Arial" w:cs="Arial"/>
          <w:sz w:val="20"/>
          <w:szCs w:val="20"/>
        </w:rPr>
        <w:t>a</w:t>
      </w:r>
      <w:r>
        <w:rPr>
          <w:rFonts w:ascii="Arial" w:hAnsi="Arial" w:cs="Arial"/>
          <w:spacing w:val="-2"/>
          <w:sz w:val="20"/>
          <w:szCs w:val="20"/>
        </w:rPr>
        <w:t xml:space="preserve"> </w:t>
      </w:r>
      <w:r>
        <w:rPr>
          <w:rFonts w:ascii="Arial" w:hAnsi="Arial" w:cs="Arial"/>
          <w:w w:val="91"/>
          <w:sz w:val="20"/>
          <w:szCs w:val="20"/>
        </w:rPr>
        <w:t>service</w:t>
      </w:r>
      <w:r>
        <w:rPr>
          <w:rFonts w:ascii="Arial" w:hAnsi="Arial" w:cs="Arial"/>
          <w:spacing w:val="16"/>
          <w:w w:val="91"/>
          <w:sz w:val="20"/>
          <w:szCs w:val="20"/>
        </w:rPr>
        <w:t xml:space="preserve"> </w:t>
      </w:r>
      <w:r>
        <w:rPr>
          <w:rFonts w:ascii="Arial" w:hAnsi="Arial" w:cs="Arial"/>
          <w:sz w:val="20"/>
          <w:szCs w:val="20"/>
        </w:rPr>
        <w:t>that</w:t>
      </w:r>
      <w:r>
        <w:rPr>
          <w:rFonts w:ascii="Arial" w:hAnsi="Arial" w:cs="Arial"/>
          <w:spacing w:val="41"/>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16"/>
          <w:w w:val="90"/>
          <w:sz w:val="20"/>
          <w:szCs w:val="20"/>
        </w:rPr>
        <w:t xml:space="preserve"> </w:t>
      </w:r>
      <w:r>
        <w:rPr>
          <w:rFonts w:ascii="Arial" w:hAnsi="Arial" w:cs="Arial"/>
          <w:sz w:val="20"/>
          <w:szCs w:val="20"/>
        </w:rPr>
        <w:t>trust,</w:t>
      </w:r>
      <w:r>
        <w:rPr>
          <w:rFonts w:ascii="Arial" w:hAnsi="Arial" w:cs="Arial"/>
          <w:spacing w:val="42"/>
          <w:sz w:val="20"/>
          <w:szCs w:val="20"/>
        </w:rPr>
        <w:t xml:space="preserve"> </w:t>
      </w:r>
      <w:r>
        <w:rPr>
          <w:rFonts w:ascii="Arial" w:hAnsi="Arial" w:cs="Arial"/>
          <w:sz w:val="20"/>
          <w:szCs w:val="20"/>
        </w:rPr>
        <w:t>then</w:t>
      </w:r>
      <w:r>
        <w:rPr>
          <w:rFonts w:ascii="Arial" w:hAnsi="Arial" w:cs="Arial"/>
          <w:spacing w:val="7"/>
          <w:sz w:val="20"/>
          <w:szCs w:val="20"/>
        </w:rPr>
        <w:t xml:space="preserve"> </w:t>
      </w:r>
      <w:r>
        <w:rPr>
          <w:rFonts w:ascii="Arial" w:hAnsi="Arial" w:cs="Arial"/>
          <w:spacing w:val="-6"/>
          <w:w w:val="99"/>
          <w:sz w:val="20"/>
          <w:szCs w:val="20"/>
        </w:rPr>
        <w:t>w</w:t>
      </w:r>
      <w:r>
        <w:rPr>
          <w:rFonts w:ascii="Arial" w:hAnsi="Arial" w:cs="Arial"/>
          <w:w w:val="79"/>
          <w:sz w:val="20"/>
          <w:szCs w:val="20"/>
        </w:rPr>
        <w:t xml:space="preserve">e </w:t>
      </w:r>
      <w:r>
        <w:rPr>
          <w:rFonts w:ascii="Arial" w:hAnsi="Arial" w:cs="Arial"/>
          <w:sz w:val="20"/>
          <w:szCs w:val="20"/>
        </w:rPr>
        <w:t>can</w:t>
      </w:r>
      <w:r>
        <w:rPr>
          <w:rFonts w:ascii="Arial" w:hAnsi="Arial" w:cs="Arial"/>
          <w:spacing w:val="-19"/>
          <w:sz w:val="20"/>
          <w:szCs w:val="20"/>
        </w:rPr>
        <w:t xml:space="preserve"> </w:t>
      </w:r>
      <w:r>
        <w:rPr>
          <w:rFonts w:ascii="Arial" w:hAnsi="Arial" w:cs="Arial"/>
          <w:w w:val="90"/>
          <w:sz w:val="20"/>
          <w:szCs w:val="20"/>
        </w:rPr>
        <w:t>also</w:t>
      </w:r>
      <w:r>
        <w:rPr>
          <w:rFonts w:ascii="Arial" w:hAnsi="Arial" w:cs="Arial"/>
          <w:spacing w:val="13"/>
          <w:w w:val="90"/>
          <w:sz w:val="20"/>
          <w:szCs w:val="20"/>
        </w:rPr>
        <w:t xml:space="preserve"> </w:t>
      </w:r>
      <w:r>
        <w:rPr>
          <w:rFonts w:ascii="Arial" w:hAnsi="Arial" w:cs="Arial"/>
          <w:sz w:val="20"/>
          <w:szCs w:val="20"/>
        </w:rPr>
        <w:t>trust</w:t>
      </w:r>
      <w:r>
        <w:rPr>
          <w:rFonts w:ascii="Arial" w:hAnsi="Arial" w:cs="Arial"/>
          <w:spacing w:val="38"/>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w w:val="102"/>
          <w:sz w:val="20"/>
          <w:szCs w:val="20"/>
        </w:rPr>
        <w:t>tim</w:t>
      </w:r>
      <w:r>
        <w:rPr>
          <w:rFonts w:ascii="Arial" w:hAnsi="Arial" w:cs="Arial"/>
          <w:spacing w:val="1"/>
          <w:w w:val="102"/>
          <w:sz w:val="20"/>
          <w:szCs w:val="20"/>
        </w:rPr>
        <w:t>e</w:t>
      </w:r>
      <w:r>
        <w:rPr>
          <w:rFonts w:ascii="Arial" w:hAnsi="Arial" w:cs="Arial"/>
          <w:w w:val="99"/>
          <w:sz w:val="20"/>
          <w:szCs w:val="20"/>
        </w:rPr>
        <w:t>-</w:t>
      </w:r>
      <w:r>
        <w:rPr>
          <w:rFonts w:ascii="Arial" w:hAnsi="Arial" w:cs="Arial"/>
          <w:w w:val="78"/>
          <w:sz w:val="20"/>
          <w:szCs w:val="20"/>
        </w:rPr>
        <w:t>s</w:t>
      </w:r>
      <w:r>
        <w:rPr>
          <w:rFonts w:ascii="Arial" w:hAnsi="Arial" w:cs="Arial"/>
          <w:w w:val="139"/>
          <w:sz w:val="20"/>
          <w:szCs w:val="20"/>
        </w:rPr>
        <w:t>t</w:t>
      </w:r>
      <w:r>
        <w:rPr>
          <w:rFonts w:ascii="Arial" w:hAnsi="Arial" w:cs="Arial"/>
          <w:w w:val="95"/>
          <w:sz w:val="20"/>
          <w:szCs w:val="20"/>
        </w:rPr>
        <w:t>am</w:t>
      </w:r>
      <w:r>
        <w:rPr>
          <w:rFonts w:ascii="Arial" w:hAnsi="Arial" w:cs="Arial"/>
          <w:w w:val="99"/>
          <w:sz w:val="20"/>
          <w:szCs w:val="20"/>
        </w:rPr>
        <w:t>p</w:t>
      </w:r>
      <w:r>
        <w:rPr>
          <w:rFonts w:ascii="Arial" w:hAnsi="Arial" w:cs="Arial"/>
          <w:spacing w:val="6"/>
          <w:sz w:val="20"/>
          <w:szCs w:val="20"/>
        </w:rPr>
        <w:t xml:space="preserve"> </w:t>
      </w:r>
      <w:r>
        <w:rPr>
          <w:rFonts w:ascii="Arial" w:hAnsi="Arial" w:cs="Arial"/>
          <w:sz w:val="20"/>
          <w:szCs w:val="20"/>
        </w:rPr>
        <w:t>of the</w:t>
      </w:r>
      <w:r>
        <w:rPr>
          <w:rFonts w:ascii="Arial" w:hAnsi="Arial" w:cs="Arial"/>
          <w:spacing w:val="4"/>
          <w:sz w:val="20"/>
          <w:szCs w:val="20"/>
        </w:rPr>
        <w:t xml:space="preserve"> </w:t>
      </w:r>
      <w:r>
        <w:rPr>
          <w:rFonts w:ascii="Arial" w:hAnsi="Arial" w:cs="Arial"/>
          <w:w w:val="92"/>
          <w:sz w:val="20"/>
          <w:szCs w:val="20"/>
        </w:rPr>
        <w:t>service.</w:t>
      </w:r>
      <w:r>
        <w:rPr>
          <w:rFonts w:ascii="Arial" w:hAnsi="Arial" w:cs="Arial"/>
          <w:spacing w:val="37"/>
          <w:w w:val="92"/>
          <w:sz w:val="20"/>
          <w:szCs w:val="20"/>
        </w:rPr>
        <w:t xml:space="preserve"> </w:t>
      </w:r>
      <w:r>
        <w:rPr>
          <w:rFonts w:ascii="Arial" w:hAnsi="Arial" w:cs="Arial"/>
          <w:spacing w:val="-16"/>
          <w:sz w:val="20"/>
          <w:szCs w:val="20"/>
        </w:rPr>
        <w:t>F</w:t>
      </w:r>
      <w:r>
        <w:rPr>
          <w:rFonts w:ascii="Arial" w:hAnsi="Arial" w:cs="Arial"/>
          <w:sz w:val="20"/>
          <w:szCs w:val="20"/>
        </w:rPr>
        <w:t>urthermore,</w:t>
      </w:r>
      <w:r>
        <w:rPr>
          <w:rFonts w:ascii="Arial" w:hAnsi="Arial" w:cs="Arial"/>
          <w:spacing w:val="5"/>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12"/>
          <w:w w:val="90"/>
          <w:sz w:val="20"/>
          <w:szCs w:val="20"/>
        </w:rPr>
        <w:t xml:space="preserve"> </w:t>
      </w:r>
      <w:r>
        <w:rPr>
          <w:rFonts w:ascii="Arial" w:hAnsi="Arial" w:cs="Arial"/>
          <w:sz w:val="20"/>
          <w:szCs w:val="20"/>
        </w:rPr>
        <w:t>can</w:t>
      </w:r>
      <w:r>
        <w:rPr>
          <w:rFonts w:ascii="Arial" w:hAnsi="Arial" w:cs="Arial"/>
          <w:spacing w:val="-19"/>
          <w:sz w:val="20"/>
          <w:szCs w:val="20"/>
        </w:rPr>
        <w:t xml:space="preserve"> </w:t>
      </w:r>
      <w:r>
        <w:rPr>
          <w:rFonts w:ascii="Arial" w:hAnsi="Arial" w:cs="Arial"/>
          <w:w w:val="90"/>
          <w:sz w:val="20"/>
          <w:szCs w:val="20"/>
        </w:rPr>
        <w:t>also</w:t>
      </w:r>
      <w:r>
        <w:rPr>
          <w:rFonts w:ascii="Arial" w:hAnsi="Arial" w:cs="Arial"/>
          <w:spacing w:val="13"/>
          <w:w w:val="90"/>
          <w:sz w:val="20"/>
          <w:szCs w:val="20"/>
        </w:rPr>
        <w:t xml:space="preserve"> </w:t>
      </w:r>
      <w:r>
        <w:rPr>
          <w:rFonts w:ascii="Arial" w:hAnsi="Arial" w:cs="Arial"/>
          <w:sz w:val="20"/>
          <w:szCs w:val="20"/>
        </w:rPr>
        <w:t xml:space="preserve">consider </w:t>
      </w:r>
      <w:r>
        <w:rPr>
          <w:rFonts w:ascii="Arial" w:hAnsi="Arial" w:cs="Arial"/>
          <w:w w:val="132"/>
          <w:sz w:val="20"/>
          <w:szCs w:val="20"/>
        </w:rPr>
        <w:t xml:space="preserve">it </w:t>
      </w:r>
      <w:r>
        <w:rPr>
          <w:rFonts w:ascii="Arial" w:hAnsi="Arial" w:cs="Arial"/>
          <w:sz w:val="20"/>
          <w:szCs w:val="20"/>
        </w:rPr>
        <w:t>spatially</w:t>
      </w:r>
      <w:r>
        <w:rPr>
          <w:rFonts w:ascii="Arial" w:hAnsi="Arial" w:cs="Arial"/>
          <w:spacing w:val="26"/>
          <w:sz w:val="20"/>
          <w:szCs w:val="20"/>
        </w:rPr>
        <w:t xml:space="preserve"> </w:t>
      </w:r>
      <w:r>
        <w:rPr>
          <w:rFonts w:ascii="Arial" w:hAnsi="Arial" w:cs="Arial"/>
          <w:sz w:val="20"/>
          <w:szCs w:val="20"/>
        </w:rPr>
        <w:t>related</w:t>
      </w:r>
      <w:r>
        <w:rPr>
          <w:rFonts w:ascii="Arial" w:hAnsi="Arial" w:cs="Arial"/>
          <w:spacing w:val="1"/>
          <w:sz w:val="20"/>
          <w:szCs w:val="20"/>
        </w:rPr>
        <w:t xml:space="preserve"> </w:t>
      </w:r>
      <w:r>
        <w:rPr>
          <w:rFonts w:ascii="Arial" w:hAnsi="Arial" w:cs="Arial"/>
          <w:sz w:val="20"/>
          <w:szCs w:val="20"/>
        </w:rPr>
        <w:t>to</w:t>
      </w:r>
      <w:r>
        <w:rPr>
          <w:rFonts w:ascii="Arial" w:hAnsi="Arial" w:cs="Arial"/>
          <w:spacing w:val="26"/>
          <w:sz w:val="20"/>
          <w:szCs w:val="20"/>
        </w:rPr>
        <w:t xml:space="preserve"> </w:t>
      </w:r>
      <w:r>
        <w:rPr>
          <w:rFonts w:ascii="Arial" w:hAnsi="Arial" w:cs="Arial"/>
          <w:sz w:val="20"/>
          <w:szCs w:val="20"/>
        </w:rPr>
        <w:t>the</w:t>
      </w:r>
      <w:r>
        <w:rPr>
          <w:rFonts w:ascii="Arial" w:hAnsi="Arial" w:cs="Arial"/>
          <w:spacing w:val="15"/>
          <w:sz w:val="20"/>
          <w:szCs w:val="20"/>
        </w:rPr>
        <w:t xml:space="preserve"> </w:t>
      </w:r>
      <w:r>
        <w:rPr>
          <w:rFonts w:ascii="Arial" w:hAnsi="Arial" w:cs="Arial"/>
          <w:sz w:val="20"/>
          <w:szCs w:val="20"/>
        </w:rPr>
        <w:t>p</w:t>
      </w:r>
      <w:r>
        <w:rPr>
          <w:rFonts w:ascii="Arial" w:hAnsi="Arial" w:cs="Arial"/>
          <w:spacing w:val="-5"/>
          <w:sz w:val="20"/>
          <w:szCs w:val="20"/>
        </w:rPr>
        <w:t>h</w:t>
      </w:r>
      <w:r>
        <w:rPr>
          <w:rFonts w:ascii="Arial" w:hAnsi="Arial" w:cs="Arial"/>
          <w:sz w:val="20"/>
          <w:szCs w:val="20"/>
        </w:rPr>
        <w:t>ysical</w:t>
      </w:r>
      <w:r>
        <w:rPr>
          <w:rFonts w:ascii="Arial" w:hAnsi="Arial" w:cs="Arial"/>
          <w:spacing w:val="-3"/>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w:t>
      </w:r>
      <w:r>
        <w:rPr>
          <w:rFonts w:ascii="Arial" w:hAnsi="Arial" w:cs="Arial"/>
          <w:spacing w:val="12"/>
          <w:sz w:val="20"/>
          <w:szCs w:val="20"/>
        </w:rPr>
        <w:t xml:space="preserve"> </w:t>
      </w:r>
      <w:r>
        <w:rPr>
          <w:rFonts w:ascii="Arial" w:hAnsi="Arial" w:cs="Arial"/>
          <w:w w:val="97"/>
          <w:sz w:val="20"/>
          <w:szCs w:val="20"/>
        </w:rPr>
        <w:t>(requireme</w:t>
      </w:r>
      <w:r>
        <w:rPr>
          <w:rFonts w:ascii="Arial" w:hAnsi="Arial" w:cs="Arial"/>
          <w:spacing w:val="-5"/>
          <w:w w:val="97"/>
          <w:sz w:val="20"/>
          <w:szCs w:val="20"/>
        </w:rPr>
        <w:t>n</w:t>
      </w:r>
      <w:r>
        <w:rPr>
          <w:rFonts w:ascii="Arial" w:hAnsi="Arial" w:cs="Arial"/>
          <w:w w:val="139"/>
          <w:sz w:val="20"/>
          <w:szCs w:val="20"/>
        </w:rPr>
        <w:t>t</w:t>
      </w:r>
      <w:r>
        <w:rPr>
          <w:rFonts w:ascii="Arial" w:hAnsi="Arial" w:cs="Arial"/>
          <w:spacing w:val="18"/>
          <w:sz w:val="20"/>
          <w:szCs w:val="20"/>
        </w:rPr>
        <w:t xml:space="preserve"> </w:t>
      </w:r>
      <w:r>
        <w:rPr>
          <w:rFonts w:ascii="Arial" w:hAnsi="Arial" w:cs="Arial"/>
          <w:sz w:val="20"/>
          <w:szCs w:val="20"/>
        </w:rPr>
        <w:t>3)</w:t>
      </w:r>
      <w:r>
        <w:rPr>
          <w:rFonts w:ascii="Arial" w:hAnsi="Arial" w:cs="Arial"/>
          <w:spacing w:val="16"/>
          <w:sz w:val="20"/>
          <w:szCs w:val="20"/>
        </w:rPr>
        <w:t xml:space="preserve"> </w:t>
      </w:r>
      <w:r>
        <w:rPr>
          <w:rFonts w:ascii="Arial" w:hAnsi="Arial" w:cs="Arial"/>
          <w:sz w:val="20"/>
          <w:szCs w:val="20"/>
        </w:rPr>
        <w:t>if</w:t>
      </w:r>
      <w:r>
        <w:rPr>
          <w:rFonts w:ascii="Arial" w:hAnsi="Arial" w:cs="Arial"/>
          <w:spacing w:val="33"/>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24"/>
          <w:w w:val="90"/>
          <w:sz w:val="20"/>
          <w:szCs w:val="20"/>
        </w:rPr>
        <w:t xml:space="preserve"> </w:t>
      </w:r>
      <w:r>
        <w:rPr>
          <w:rFonts w:ascii="Arial" w:hAnsi="Arial" w:cs="Arial"/>
          <w:sz w:val="20"/>
          <w:szCs w:val="20"/>
        </w:rPr>
        <w:t>can</w:t>
      </w:r>
      <w:r>
        <w:rPr>
          <w:rFonts w:ascii="Arial" w:hAnsi="Arial" w:cs="Arial"/>
          <w:spacing w:val="-8"/>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 xml:space="preserve">vince </w:t>
      </w:r>
      <w:r>
        <w:rPr>
          <w:rFonts w:ascii="Arial" w:hAnsi="Arial" w:cs="Arial"/>
          <w:w w:val="91"/>
          <w:sz w:val="20"/>
          <w:szCs w:val="20"/>
        </w:rPr>
        <w:t>oursel</w:t>
      </w:r>
      <w:r>
        <w:rPr>
          <w:rFonts w:ascii="Arial" w:hAnsi="Arial" w:cs="Arial"/>
          <w:spacing w:val="-5"/>
          <w:w w:val="91"/>
          <w:sz w:val="20"/>
          <w:szCs w:val="20"/>
        </w:rPr>
        <w:t>v</w:t>
      </w:r>
      <w:r>
        <w:rPr>
          <w:rFonts w:ascii="Arial" w:hAnsi="Arial" w:cs="Arial"/>
          <w:w w:val="91"/>
          <w:sz w:val="20"/>
          <w:szCs w:val="20"/>
        </w:rPr>
        <w:t>es</w:t>
      </w:r>
      <w:r>
        <w:rPr>
          <w:rFonts w:ascii="Arial" w:hAnsi="Arial" w:cs="Arial"/>
          <w:spacing w:val="19"/>
          <w:w w:val="91"/>
          <w:sz w:val="20"/>
          <w:szCs w:val="20"/>
        </w:rPr>
        <w:t xml:space="preserve"> </w:t>
      </w:r>
      <w:r>
        <w:rPr>
          <w:rFonts w:ascii="Arial" w:hAnsi="Arial" w:cs="Arial"/>
          <w:sz w:val="20"/>
          <w:szCs w:val="20"/>
        </w:rPr>
        <w:t>that</w:t>
      </w:r>
      <w:r>
        <w:rPr>
          <w:rFonts w:ascii="Arial" w:hAnsi="Arial" w:cs="Arial"/>
          <w:spacing w:val="44"/>
          <w:sz w:val="20"/>
          <w:szCs w:val="20"/>
        </w:rPr>
        <w:t xml:space="preserve"> </w:t>
      </w:r>
      <w:r>
        <w:rPr>
          <w:rFonts w:ascii="Arial" w:hAnsi="Arial" w:cs="Arial"/>
          <w:sz w:val="20"/>
          <w:szCs w:val="20"/>
        </w:rPr>
        <w:t>the</w:t>
      </w:r>
      <w:r>
        <w:rPr>
          <w:rFonts w:ascii="Arial" w:hAnsi="Arial" w:cs="Arial"/>
          <w:spacing w:val="11"/>
          <w:sz w:val="20"/>
          <w:szCs w:val="20"/>
        </w:rPr>
        <w:t xml:space="preserve"> </w:t>
      </w:r>
      <w:r>
        <w:rPr>
          <w:rFonts w:ascii="Arial" w:hAnsi="Arial" w:cs="Arial"/>
          <w:sz w:val="20"/>
          <w:szCs w:val="20"/>
        </w:rPr>
        <w:t>photo</w:t>
      </w:r>
      <w:r>
        <w:rPr>
          <w:rFonts w:ascii="Arial" w:hAnsi="Arial" w:cs="Arial"/>
          <w:spacing w:val="9"/>
          <w:sz w:val="20"/>
          <w:szCs w:val="20"/>
        </w:rPr>
        <w:t xml:space="preserve"> </w:t>
      </w:r>
      <w:r>
        <w:rPr>
          <w:rFonts w:ascii="Arial" w:hAnsi="Arial" w:cs="Arial"/>
          <w:sz w:val="20"/>
          <w:szCs w:val="20"/>
        </w:rPr>
        <w:t>is</w:t>
      </w:r>
      <w:r>
        <w:rPr>
          <w:rFonts w:ascii="Arial" w:hAnsi="Arial" w:cs="Arial"/>
          <w:spacing w:val="2"/>
          <w:sz w:val="20"/>
          <w:szCs w:val="20"/>
        </w:rPr>
        <w:t xml:space="preserve"> </w:t>
      </w:r>
      <w:r>
        <w:rPr>
          <w:rFonts w:ascii="Arial" w:hAnsi="Arial" w:cs="Arial"/>
          <w:sz w:val="20"/>
          <w:szCs w:val="20"/>
        </w:rPr>
        <w:t>depicting</w:t>
      </w:r>
      <w:r>
        <w:rPr>
          <w:rFonts w:ascii="Arial" w:hAnsi="Arial" w:cs="Arial"/>
          <w:spacing w:val="7"/>
          <w:sz w:val="20"/>
          <w:szCs w:val="20"/>
        </w:rPr>
        <w:t xml:space="preserve"> </w:t>
      </w:r>
      <w:r>
        <w:rPr>
          <w:rFonts w:ascii="Arial" w:hAnsi="Arial" w:cs="Arial"/>
          <w:sz w:val="20"/>
          <w:szCs w:val="20"/>
        </w:rPr>
        <w:t>the</w:t>
      </w:r>
      <w:r>
        <w:rPr>
          <w:rFonts w:ascii="Arial" w:hAnsi="Arial" w:cs="Arial"/>
          <w:spacing w:val="11"/>
          <w:sz w:val="20"/>
          <w:szCs w:val="20"/>
        </w:rPr>
        <w:t xml:space="preserve"> </w:t>
      </w:r>
      <w:r>
        <w:rPr>
          <w:rFonts w:ascii="Arial" w:hAnsi="Arial" w:cs="Arial"/>
          <w:sz w:val="20"/>
          <w:szCs w:val="20"/>
        </w:rPr>
        <w:t>p</w:t>
      </w:r>
      <w:r>
        <w:rPr>
          <w:rFonts w:ascii="Arial" w:hAnsi="Arial" w:cs="Arial"/>
          <w:spacing w:val="-5"/>
          <w:sz w:val="20"/>
          <w:szCs w:val="20"/>
        </w:rPr>
        <w:t>h</w:t>
      </w:r>
      <w:r>
        <w:rPr>
          <w:rFonts w:ascii="Arial" w:hAnsi="Arial" w:cs="Arial"/>
          <w:sz w:val="20"/>
          <w:szCs w:val="20"/>
        </w:rPr>
        <w:t>ysical</w:t>
      </w:r>
      <w:r>
        <w:rPr>
          <w:rFonts w:ascii="Arial" w:hAnsi="Arial" w:cs="Arial"/>
          <w:spacing w:val="-8"/>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w:t>
      </w:r>
      <w:r>
        <w:rPr>
          <w:rFonts w:ascii="Arial" w:hAnsi="Arial" w:cs="Arial"/>
          <w:spacing w:val="7"/>
          <w:sz w:val="20"/>
          <w:szCs w:val="20"/>
        </w:rPr>
        <w:t xml:space="preserve"> </w:t>
      </w:r>
      <w:r>
        <w:rPr>
          <w:rFonts w:ascii="Arial" w:hAnsi="Arial" w:cs="Arial"/>
          <w:sz w:val="20"/>
          <w:szCs w:val="20"/>
        </w:rPr>
        <w:t>and</w:t>
      </w:r>
      <w:r>
        <w:rPr>
          <w:rFonts w:ascii="Arial" w:hAnsi="Arial" w:cs="Arial"/>
          <w:spacing w:val="1"/>
          <w:sz w:val="20"/>
          <w:szCs w:val="20"/>
        </w:rPr>
        <w:t xml:space="preserve"> </w:t>
      </w:r>
      <w:r>
        <w:rPr>
          <w:rFonts w:ascii="Arial" w:hAnsi="Arial" w:cs="Arial"/>
          <w:sz w:val="20"/>
          <w:szCs w:val="20"/>
        </w:rPr>
        <w:t>not</w:t>
      </w:r>
      <w:r>
        <w:rPr>
          <w:rFonts w:ascii="Arial" w:hAnsi="Arial" w:cs="Arial"/>
          <w:spacing w:val="22"/>
          <w:sz w:val="20"/>
          <w:szCs w:val="20"/>
        </w:rPr>
        <w:t xml:space="preserve"> </w:t>
      </w:r>
      <w:r>
        <w:rPr>
          <w:rFonts w:ascii="Arial" w:hAnsi="Arial" w:cs="Arial"/>
          <w:sz w:val="20"/>
          <w:szCs w:val="20"/>
        </w:rPr>
        <w:t>a</w:t>
      </w:r>
      <w:r>
        <w:rPr>
          <w:rFonts w:ascii="Arial" w:hAnsi="Arial" w:cs="Arial"/>
          <w:spacing w:val="-5"/>
          <w:sz w:val="20"/>
          <w:szCs w:val="20"/>
        </w:rPr>
        <w:t>n</w:t>
      </w:r>
      <w:r>
        <w:rPr>
          <w:rFonts w:ascii="Arial" w:hAnsi="Arial" w:cs="Arial"/>
          <w:sz w:val="20"/>
          <w:szCs w:val="20"/>
        </w:rPr>
        <w:t>y</w:t>
      </w:r>
      <w:r>
        <w:rPr>
          <w:rFonts w:ascii="Arial" w:hAnsi="Arial" w:cs="Arial"/>
          <w:spacing w:val="6"/>
          <w:sz w:val="20"/>
          <w:szCs w:val="20"/>
        </w:rPr>
        <w:t xml:space="preserve"> </w:t>
      </w:r>
      <w:r>
        <w:rPr>
          <w:rFonts w:ascii="Arial" w:hAnsi="Arial" w:cs="Arial"/>
          <w:sz w:val="20"/>
          <w:szCs w:val="20"/>
        </w:rPr>
        <w:t>kind</w:t>
      </w:r>
      <w:r>
        <w:rPr>
          <w:rFonts w:ascii="Arial" w:hAnsi="Arial" w:cs="Arial"/>
          <w:spacing w:val="25"/>
          <w:sz w:val="20"/>
          <w:szCs w:val="20"/>
        </w:rPr>
        <w:t xml:space="preserve"> </w:t>
      </w:r>
      <w:r>
        <w:rPr>
          <w:rFonts w:ascii="Arial" w:hAnsi="Arial" w:cs="Arial"/>
          <w:sz w:val="20"/>
          <w:szCs w:val="20"/>
        </w:rPr>
        <w:t>of</w:t>
      </w:r>
    </w:p>
    <w:p w14:paraId="18A1537C" w14:textId="77777777" w:rsidR="009E6749" w:rsidRDefault="009E6749">
      <w:pPr>
        <w:spacing w:after="0" w:line="249" w:lineRule="auto"/>
        <w:ind w:left="955" w:right="917"/>
        <w:jc w:val="both"/>
        <w:rPr>
          <w:rFonts w:ascii="Arial" w:hAnsi="Arial" w:cs="Arial"/>
          <w:sz w:val="20"/>
          <w:szCs w:val="20"/>
        </w:rPr>
      </w:pPr>
      <w:r>
        <w:rPr>
          <w:rFonts w:ascii="Arial" w:hAnsi="Arial" w:cs="Arial"/>
          <w:sz w:val="20"/>
          <w:szCs w:val="20"/>
        </w:rPr>
        <w:t>‘reconstruction’,</w:t>
      </w:r>
      <w:r>
        <w:rPr>
          <w:rFonts w:ascii="Arial" w:hAnsi="Arial" w:cs="Arial"/>
          <w:spacing w:val="16"/>
          <w:sz w:val="20"/>
          <w:szCs w:val="20"/>
        </w:rPr>
        <w:t xml:space="preserve"> </w:t>
      </w:r>
      <w:r>
        <w:rPr>
          <w:rFonts w:ascii="Arial" w:hAnsi="Arial" w:cs="Arial"/>
          <w:w w:val="89"/>
          <w:sz w:val="20"/>
          <w:szCs w:val="20"/>
        </w:rPr>
        <w:t>e.g.</w:t>
      </w:r>
      <w:r>
        <w:rPr>
          <w:rFonts w:ascii="Arial" w:hAnsi="Arial" w:cs="Arial"/>
          <w:spacing w:val="20"/>
          <w:w w:val="89"/>
          <w:sz w:val="20"/>
          <w:szCs w:val="20"/>
        </w:rPr>
        <w:t xml:space="preserve"> </w:t>
      </w:r>
      <w:r>
        <w:rPr>
          <w:rFonts w:ascii="Arial" w:hAnsi="Arial" w:cs="Arial"/>
          <w:w w:val="132"/>
          <w:sz w:val="20"/>
          <w:szCs w:val="20"/>
        </w:rPr>
        <w:t>it</w:t>
      </w:r>
      <w:r>
        <w:rPr>
          <w:rFonts w:ascii="Arial" w:hAnsi="Arial" w:cs="Arial"/>
          <w:spacing w:val="-5"/>
          <w:w w:val="132"/>
          <w:sz w:val="20"/>
          <w:szCs w:val="20"/>
        </w:rPr>
        <w:t xml:space="preserve"> </w:t>
      </w:r>
      <w:r>
        <w:rPr>
          <w:rFonts w:ascii="Arial" w:hAnsi="Arial" w:cs="Arial"/>
          <w:sz w:val="20"/>
          <w:szCs w:val="20"/>
        </w:rPr>
        <w:t>is</w:t>
      </w:r>
      <w:r>
        <w:rPr>
          <w:rFonts w:ascii="Arial" w:hAnsi="Arial" w:cs="Arial"/>
          <w:spacing w:val="1"/>
          <w:sz w:val="20"/>
          <w:szCs w:val="20"/>
        </w:rPr>
        <w:t xml:space="preserve"> </w:t>
      </w:r>
      <w:r>
        <w:rPr>
          <w:rFonts w:ascii="Arial" w:hAnsi="Arial" w:cs="Arial"/>
          <w:sz w:val="20"/>
          <w:szCs w:val="20"/>
        </w:rPr>
        <w:t>computer</w:t>
      </w:r>
      <w:r>
        <w:rPr>
          <w:rFonts w:ascii="Arial" w:hAnsi="Arial" w:cs="Arial"/>
          <w:spacing w:val="-8"/>
          <w:sz w:val="20"/>
          <w:szCs w:val="20"/>
        </w:rPr>
        <w:t xml:space="preserve"> </w:t>
      </w:r>
      <w:r>
        <w:rPr>
          <w:rFonts w:ascii="Arial" w:hAnsi="Arial" w:cs="Arial"/>
          <w:w w:val="93"/>
          <w:sz w:val="20"/>
          <w:szCs w:val="20"/>
        </w:rPr>
        <w:t>generated</w:t>
      </w:r>
      <w:r>
        <w:rPr>
          <w:rFonts w:ascii="Arial" w:hAnsi="Arial" w:cs="Arial"/>
          <w:spacing w:val="18"/>
          <w:w w:val="93"/>
          <w:sz w:val="20"/>
          <w:szCs w:val="20"/>
        </w:rPr>
        <w:t xml:space="preserve"> </w:t>
      </w:r>
      <w:r>
        <w:rPr>
          <w:rFonts w:ascii="Arial" w:hAnsi="Arial" w:cs="Arial"/>
          <w:sz w:val="20"/>
          <w:szCs w:val="20"/>
        </w:rPr>
        <w:t>or</w:t>
      </w:r>
      <w:r>
        <w:rPr>
          <w:rFonts w:ascii="Arial" w:hAnsi="Arial" w:cs="Arial"/>
          <w:spacing w:val="11"/>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photo</w:t>
      </w:r>
      <w:r>
        <w:rPr>
          <w:rFonts w:ascii="Arial" w:hAnsi="Arial" w:cs="Arial"/>
          <w:spacing w:val="9"/>
          <w:sz w:val="20"/>
          <w:szCs w:val="20"/>
        </w:rPr>
        <w:t xml:space="preserve"> </w:t>
      </w:r>
      <w:r>
        <w:rPr>
          <w:rFonts w:ascii="Arial" w:hAnsi="Arial" w:cs="Arial"/>
          <w:sz w:val="20"/>
          <w:szCs w:val="20"/>
        </w:rPr>
        <w:t>of</w:t>
      </w:r>
      <w:r>
        <w:rPr>
          <w:rFonts w:ascii="Arial" w:hAnsi="Arial" w:cs="Arial"/>
          <w:spacing w:val="6"/>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similarly</w:t>
      </w:r>
      <w:r>
        <w:rPr>
          <w:rFonts w:ascii="Arial" w:hAnsi="Arial" w:cs="Arial"/>
          <w:spacing w:val="36"/>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oking l</w:t>
      </w:r>
      <w:r>
        <w:rPr>
          <w:rFonts w:ascii="Arial" w:hAnsi="Arial" w:cs="Arial"/>
          <w:spacing w:val="6"/>
          <w:sz w:val="20"/>
          <w:szCs w:val="20"/>
        </w:rPr>
        <w:t>o</w:t>
      </w:r>
      <w:r>
        <w:rPr>
          <w:rFonts w:ascii="Arial" w:hAnsi="Arial" w:cs="Arial"/>
          <w:sz w:val="20"/>
          <w:szCs w:val="20"/>
        </w:rPr>
        <w:t>cation.</w:t>
      </w:r>
    </w:p>
    <w:p w14:paraId="000C6EED"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w w:val="95"/>
          <w:sz w:val="20"/>
          <w:szCs w:val="20"/>
        </w:rPr>
        <w:t>Requireme</w:t>
      </w:r>
      <w:r>
        <w:rPr>
          <w:rFonts w:ascii="Arial" w:hAnsi="Arial" w:cs="Arial"/>
          <w:spacing w:val="-5"/>
          <w:w w:val="95"/>
          <w:sz w:val="20"/>
          <w:szCs w:val="20"/>
        </w:rPr>
        <w:t>n</w:t>
      </w:r>
      <w:r>
        <w:rPr>
          <w:rFonts w:ascii="Arial" w:hAnsi="Arial" w:cs="Arial"/>
          <w:w w:val="139"/>
          <w:sz w:val="20"/>
          <w:szCs w:val="20"/>
        </w:rPr>
        <w:t>t</w:t>
      </w:r>
      <w:r>
        <w:rPr>
          <w:rFonts w:ascii="Arial" w:hAnsi="Arial" w:cs="Arial"/>
          <w:spacing w:val="23"/>
          <w:sz w:val="20"/>
          <w:szCs w:val="20"/>
        </w:rPr>
        <w:t xml:space="preserve"> </w:t>
      </w:r>
      <w:r>
        <w:rPr>
          <w:rFonts w:ascii="Arial" w:hAnsi="Arial" w:cs="Arial"/>
          <w:sz w:val="20"/>
          <w:szCs w:val="20"/>
        </w:rPr>
        <w:t>2</w:t>
      </w:r>
      <w:r>
        <w:rPr>
          <w:rFonts w:ascii="Arial" w:hAnsi="Arial" w:cs="Arial"/>
          <w:spacing w:val="11"/>
          <w:sz w:val="20"/>
          <w:szCs w:val="20"/>
        </w:rPr>
        <w:t xml:space="preserve"> </w:t>
      </w:r>
      <w:r>
        <w:rPr>
          <w:rFonts w:ascii="Arial" w:hAnsi="Arial" w:cs="Arial"/>
          <w:sz w:val="20"/>
          <w:szCs w:val="20"/>
        </w:rPr>
        <w:t>is</w:t>
      </w:r>
      <w:r>
        <w:rPr>
          <w:rFonts w:ascii="Arial" w:hAnsi="Arial" w:cs="Arial"/>
          <w:spacing w:val="11"/>
          <w:sz w:val="20"/>
          <w:szCs w:val="20"/>
        </w:rPr>
        <w:t xml:space="preserve"> </w:t>
      </w:r>
      <w:r>
        <w:rPr>
          <w:rFonts w:ascii="Arial" w:hAnsi="Arial" w:cs="Arial"/>
          <w:sz w:val="20"/>
          <w:szCs w:val="20"/>
        </w:rPr>
        <w:t>more</w:t>
      </w:r>
      <w:r>
        <w:rPr>
          <w:rFonts w:ascii="Arial" w:hAnsi="Arial" w:cs="Arial"/>
          <w:spacing w:val="-4"/>
          <w:sz w:val="20"/>
          <w:szCs w:val="20"/>
        </w:rPr>
        <w:t xml:space="preserve"> </w:t>
      </w:r>
      <w:r>
        <w:rPr>
          <w:rFonts w:ascii="Arial" w:hAnsi="Arial" w:cs="Arial"/>
          <w:sz w:val="20"/>
          <w:szCs w:val="20"/>
        </w:rPr>
        <w:t xml:space="preserve">difficult </w:t>
      </w:r>
      <w:r>
        <w:rPr>
          <w:rFonts w:ascii="Arial" w:hAnsi="Arial" w:cs="Arial"/>
          <w:spacing w:val="5"/>
          <w:sz w:val="20"/>
          <w:szCs w:val="20"/>
        </w:rPr>
        <w:t xml:space="preserve"> </w:t>
      </w:r>
      <w:r>
        <w:rPr>
          <w:rFonts w:ascii="Arial" w:hAnsi="Arial" w:cs="Arial"/>
          <w:sz w:val="20"/>
          <w:szCs w:val="20"/>
        </w:rPr>
        <w:t>to</w:t>
      </w:r>
      <w:r>
        <w:rPr>
          <w:rFonts w:ascii="Arial" w:hAnsi="Arial" w:cs="Arial"/>
          <w:spacing w:val="31"/>
          <w:sz w:val="20"/>
          <w:szCs w:val="20"/>
        </w:rPr>
        <w:t xml:space="preserve"> </w:t>
      </w:r>
      <w:r>
        <w:rPr>
          <w:rFonts w:ascii="Arial" w:hAnsi="Arial" w:cs="Arial"/>
          <w:sz w:val="20"/>
          <w:szCs w:val="20"/>
        </w:rPr>
        <w:t>a</w:t>
      </w:r>
      <w:r>
        <w:rPr>
          <w:rFonts w:ascii="Arial" w:hAnsi="Arial" w:cs="Arial"/>
          <w:spacing w:val="-5"/>
          <w:sz w:val="20"/>
          <w:szCs w:val="20"/>
        </w:rPr>
        <w:t>c</w:t>
      </w:r>
      <w:r>
        <w:rPr>
          <w:rFonts w:ascii="Arial" w:hAnsi="Arial" w:cs="Arial"/>
          <w:sz w:val="20"/>
          <w:szCs w:val="20"/>
        </w:rPr>
        <w:t>hie</w:t>
      </w:r>
      <w:r>
        <w:rPr>
          <w:rFonts w:ascii="Arial" w:hAnsi="Arial" w:cs="Arial"/>
          <w:spacing w:val="-5"/>
          <w:sz w:val="20"/>
          <w:szCs w:val="20"/>
        </w:rPr>
        <w:t>v</w:t>
      </w:r>
      <w:r>
        <w:rPr>
          <w:rFonts w:ascii="Arial" w:hAnsi="Arial" w:cs="Arial"/>
          <w:sz w:val="20"/>
          <w:szCs w:val="20"/>
        </w:rPr>
        <w:t>e.</w:t>
      </w:r>
      <w:r>
        <w:rPr>
          <w:rFonts w:ascii="Arial" w:hAnsi="Arial" w:cs="Arial"/>
          <w:spacing w:val="9"/>
          <w:sz w:val="20"/>
          <w:szCs w:val="20"/>
        </w:rPr>
        <w:t xml:space="preserve"> </w:t>
      </w:r>
      <w:r>
        <w:rPr>
          <w:rFonts w:ascii="Arial" w:hAnsi="Arial" w:cs="Arial"/>
          <w:sz w:val="20"/>
          <w:szCs w:val="20"/>
        </w:rPr>
        <w:t>In</w:t>
      </w:r>
      <w:r>
        <w:rPr>
          <w:rFonts w:ascii="Arial" w:hAnsi="Arial" w:cs="Arial"/>
          <w:spacing w:val="38"/>
          <w:sz w:val="20"/>
          <w:szCs w:val="20"/>
        </w:rPr>
        <w:t xml:space="preserve"> </w:t>
      </w:r>
      <w:r>
        <w:rPr>
          <w:rFonts w:ascii="Arial" w:hAnsi="Arial" w:cs="Arial"/>
          <w:sz w:val="20"/>
          <w:szCs w:val="20"/>
        </w:rPr>
        <w:t>the</w:t>
      </w:r>
      <w:r>
        <w:rPr>
          <w:rFonts w:ascii="Arial" w:hAnsi="Arial" w:cs="Arial"/>
          <w:spacing w:val="20"/>
          <w:sz w:val="20"/>
          <w:szCs w:val="20"/>
        </w:rPr>
        <w:t xml:space="preserve"> </w:t>
      </w:r>
      <w:r>
        <w:rPr>
          <w:rFonts w:ascii="Arial" w:hAnsi="Arial" w:cs="Arial"/>
          <w:w w:val="91"/>
          <w:sz w:val="20"/>
          <w:szCs w:val="20"/>
        </w:rPr>
        <w:t>a</w:t>
      </w:r>
      <w:r>
        <w:rPr>
          <w:rFonts w:ascii="Arial" w:hAnsi="Arial" w:cs="Arial"/>
          <w:spacing w:val="5"/>
          <w:w w:val="91"/>
          <w:sz w:val="20"/>
          <w:szCs w:val="20"/>
        </w:rPr>
        <w:t>b</w:t>
      </w:r>
      <w:r>
        <w:rPr>
          <w:rFonts w:ascii="Arial" w:hAnsi="Arial" w:cs="Arial"/>
          <w:spacing w:val="-5"/>
          <w:w w:val="91"/>
          <w:sz w:val="20"/>
          <w:szCs w:val="20"/>
        </w:rPr>
        <w:t>ov</w:t>
      </w:r>
      <w:r>
        <w:rPr>
          <w:rFonts w:ascii="Arial" w:hAnsi="Arial" w:cs="Arial"/>
          <w:w w:val="91"/>
          <w:sz w:val="20"/>
          <w:szCs w:val="20"/>
        </w:rPr>
        <w:t>e</w:t>
      </w:r>
      <w:r>
        <w:rPr>
          <w:rFonts w:ascii="Arial" w:hAnsi="Arial" w:cs="Arial"/>
          <w:spacing w:val="33"/>
          <w:w w:val="91"/>
          <w:sz w:val="20"/>
          <w:szCs w:val="20"/>
        </w:rPr>
        <w:t xml:space="preserve"> </w:t>
      </w:r>
      <w:r>
        <w:rPr>
          <w:rFonts w:ascii="Arial" w:hAnsi="Arial" w:cs="Arial"/>
          <w:w w:val="91"/>
          <w:sz w:val="20"/>
          <w:szCs w:val="20"/>
        </w:rPr>
        <w:t>scenario,</w:t>
      </w:r>
      <w:r>
        <w:rPr>
          <w:rFonts w:ascii="Arial" w:hAnsi="Arial" w:cs="Arial"/>
          <w:spacing w:val="40"/>
          <w:w w:val="91"/>
          <w:sz w:val="20"/>
          <w:szCs w:val="20"/>
        </w:rPr>
        <w:t xml:space="preserve"> </w:t>
      </w:r>
      <w:r>
        <w:rPr>
          <w:rFonts w:ascii="Arial" w:hAnsi="Arial" w:cs="Arial"/>
          <w:sz w:val="20"/>
          <w:szCs w:val="20"/>
        </w:rPr>
        <w:t>there</w:t>
      </w:r>
      <w:r>
        <w:rPr>
          <w:rFonts w:ascii="Arial" w:hAnsi="Arial" w:cs="Arial"/>
          <w:spacing w:val="9"/>
          <w:sz w:val="20"/>
          <w:szCs w:val="20"/>
        </w:rPr>
        <w:t xml:space="preserve"> </w:t>
      </w:r>
      <w:r>
        <w:rPr>
          <w:rFonts w:ascii="Arial" w:hAnsi="Arial" w:cs="Arial"/>
          <w:sz w:val="20"/>
          <w:szCs w:val="20"/>
        </w:rPr>
        <w:t>is nothing</w:t>
      </w:r>
      <w:r>
        <w:rPr>
          <w:rFonts w:ascii="Arial" w:hAnsi="Arial" w:cs="Arial"/>
          <w:spacing w:val="3"/>
          <w:sz w:val="20"/>
          <w:szCs w:val="20"/>
        </w:rPr>
        <w:t xml:space="preserve"> </w:t>
      </w:r>
      <w:r>
        <w:rPr>
          <w:rFonts w:ascii="Arial" w:hAnsi="Arial" w:cs="Arial"/>
          <w:w w:val="99"/>
          <w:sz w:val="20"/>
          <w:szCs w:val="20"/>
        </w:rPr>
        <w:t>p</w:t>
      </w:r>
      <w:r>
        <w:rPr>
          <w:rFonts w:ascii="Arial" w:hAnsi="Arial" w:cs="Arial"/>
          <w:w w:val="116"/>
          <w:sz w:val="20"/>
          <w:szCs w:val="20"/>
        </w:rPr>
        <w:t>r</w:t>
      </w:r>
      <w:r>
        <w:rPr>
          <w:rFonts w:ascii="Arial" w:hAnsi="Arial" w:cs="Arial"/>
          <w:w w:val="79"/>
          <w:sz w:val="20"/>
          <w:szCs w:val="20"/>
        </w:rPr>
        <w:t>e</w:t>
      </w:r>
      <w:r>
        <w:rPr>
          <w:rFonts w:ascii="Arial" w:hAnsi="Arial" w:cs="Arial"/>
          <w:spacing w:val="-5"/>
          <w:w w:val="105"/>
          <w:sz w:val="20"/>
          <w:szCs w:val="20"/>
        </w:rPr>
        <w:t>v</w:t>
      </w:r>
      <w:r>
        <w:rPr>
          <w:rFonts w:ascii="Arial" w:hAnsi="Arial" w:cs="Arial"/>
          <w:w w:val="89"/>
          <w:sz w:val="20"/>
          <w:szCs w:val="20"/>
        </w:rPr>
        <w:t>e</w:t>
      </w:r>
      <w:r>
        <w:rPr>
          <w:rFonts w:ascii="Arial" w:hAnsi="Arial" w:cs="Arial"/>
          <w:spacing w:val="-5"/>
          <w:w w:val="89"/>
          <w:sz w:val="20"/>
          <w:szCs w:val="20"/>
        </w:rPr>
        <w:t>n</w:t>
      </w:r>
      <w:r>
        <w:rPr>
          <w:rFonts w:ascii="Arial" w:hAnsi="Arial" w:cs="Arial"/>
          <w:w w:val="106"/>
          <w:sz w:val="20"/>
          <w:szCs w:val="20"/>
        </w:rPr>
        <w:t>ting</w:t>
      </w:r>
      <w:r>
        <w:rPr>
          <w:rFonts w:ascii="Arial" w:hAnsi="Arial" w:cs="Arial"/>
          <w:spacing w:val="-4"/>
          <w:sz w:val="20"/>
          <w:szCs w:val="20"/>
        </w:rPr>
        <w:t xml:space="preserve"> </w:t>
      </w:r>
      <w:r>
        <w:rPr>
          <w:rFonts w:ascii="Arial" w:hAnsi="Arial" w:cs="Arial"/>
          <w:sz w:val="20"/>
          <w:szCs w:val="20"/>
        </w:rPr>
        <w:t>the</w:t>
      </w:r>
      <w:r>
        <w:rPr>
          <w:rFonts w:ascii="Arial" w:hAnsi="Arial" w:cs="Arial"/>
          <w:spacing w:val="-7"/>
          <w:sz w:val="20"/>
          <w:szCs w:val="20"/>
        </w:rPr>
        <w:t xml:space="preserve"> </w:t>
      </w:r>
      <w:r>
        <w:rPr>
          <w:rFonts w:ascii="Arial" w:hAnsi="Arial" w:cs="Arial"/>
          <w:sz w:val="20"/>
          <w:szCs w:val="20"/>
        </w:rPr>
        <w:t>photo</w:t>
      </w:r>
      <w:r>
        <w:rPr>
          <w:rFonts w:ascii="Arial" w:hAnsi="Arial" w:cs="Arial"/>
          <w:spacing w:val="-9"/>
          <w:sz w:val="20"/>
          <w:szCs w:val="20"/>
        </w:rPr>
        <w:t xml:space="preserve"> </w:t>
      </w:r>
      <w:r>
        <w:rPr>
          <w:rFonts w:ascii="Arial" w:hAnsi="Arial" w:cs="Arial"/>
          <w:sz w:val="20"/>
          <w:szCs w:val="20"/>
        </w:rPr>
        <w:t xml:space="preserve">from </w:t>
      </w:r>
      <w:r>
        <w:rPr>
          <w:rFonts w:ascii="Arial" w:hAnsi="Arial" w:cs="Arial"/>
          <w:spacing w:val="6"/>
          <w:w w:val="94"/>
          <w:sz w:val="20"/>
          <w:szCs w:val="20"/>
        </w:rPr>
        <w:t>b</w:t>
      </w:r>
      <w:r>
        <w:rPr>
          <w:rFonts w:ascii="Arial" w:hAnsi="Arial" w:cs="Arial"/>
          <w:w w:val="94"/>
          <w:sz w:val="20"/>
          <w:szCs w:val="20"/>
        </w:rPr>
        <w:t>eing</w:t>
      </w:r>
      <w:r>
        <w:rPr>
          <w:rFonts w:ascii="Arial" w:hAnsi="Arial" w:cs="Arial"/>
          <w:spacing w:val="1"/>
          <w:w w:val="94"/>
          <w:sz w:val="20"/>
          <w:szCs w:val="20"/>
        </w:rPr>
        <w:t xml:space="preserve"> </w:t>
      </w:r>
      <w:r>
        <w:rPr>
          <w:rFonts w:ascii="Arial" w:hAnsi="Arial" w:cs="Arial"/>
          <w:spacing w:val="-6"/>
          <w:sz w:val="20"/>
          <w:szCs w:val="20"/>
        </w:rPr>
        <w:t>m</w:t>
      </w:r>
      <w:r>
        <w:rPr>
          <w:rFonts w:ascii="Arial" w:hAnsi="Arial" w:cs="Arial"/>
          <w:sz w:val="20"/>
          <w:szCs w:val="20"/>
        </w:rPr>
        <w:t>u</w:t>
      </w:r>
      <w:r>
        <w:rPr>
          <w:rFonts w:ascii="Arial" w:hAnsi="Arial" w:cs="Arial"/>
          <w:spacing w:val="-5"/>
          <w:sz w:val="20"/>
          <w:szCs w:val="20"/>
        </w:rPr>
        <w:t>c</w:t>
      </w:r>
      <w:r>
        <w:rPr>
          <w:rFonts w:ascii="Arial" w:hAnsi="Arial" w:cs="Arial"/>
          <w:sz w:val="20"/>
          <w:szCs w:val="20"/>
        </w:rPr>
        <w:t>h</w:t>
      </w:r>
      <w:r>
        <w:rPr>
          <w:rFonts w:ascii="Arial" w:hAnsi="Arial" w:cs="Arial"/>
          <w:spacing w:val="-20"/>
          <w:sz w:val="20"/>
          <w:szCs w:val="20"/>
        </w:rPr>
        <w:t xml:space="preserve"> </w:t>
      </w:r>
      <w:r>
        <w:rPr>
          <w:rFonts w:ascii="Arial" w:hAnsi="Arial" w:cs="Arial"/>
          <w:sz w:val="20"/>
          <w:szCs w:val="20"/>
        </w:rPr>
        <w:t>older</w:t>
      </w:r>
      <w:r>
        <w:rPr>
          <w:rFonts w:ascii="Arial" w:hAnsi="Arial" w:cs="Arial"/>
          <w:spacing w:val="-17"/>
          <w:sz w:val="20"/>
          <w:szCs w:val="20"/>
        </w:rPr>
        <w:t xml:space="preserve"> </w:t>
      </w:r>
      <w:r>
        <w:rPr>
          <w:rFonts w:ascii="Arial" w:hAnsi="Arial" w:cs="Arial"/>
          <w:sz w:val="20"/>
          <w:szCs w:val="20"/>
        </w:rPr>
        <w:t>than</w:t>
      </w:r>
      <w:r>
        <w:rPr>
          <w:rFonts w:ascii="Arial" w:hAnsi="Arial" w:cs="Arial"/>
          <w:spacing w:val="4"/>
          <w:sz w:val="20"/>
          <w:szCs w:val="20"/>
        </w:rPr>
        <w:t xml:space="preserve"> </w:t>
      </w:r>
      <w:r>
        <w:rPr>
          <w:rFonts w:ascii="Arial" w:hAnsi="Arial" w:cs="Arial"/>
          <w:sz w:val="20"/>
          <w:szCs w:val="20"/>
        </w:rPr>
        <w:t>the</w:t>
      </w:r>
      <w:r>
        <w:rPr>
          <w:rFonts w:ascii="Arial" w:hAnsi="Arial" w:cs="Arial"/>
          <w:spacing w:val="-7"/>
          <w:sz w:val="20"/>
          <w:szCs w:val="20"/>
        </w:rPr>
        <w:t xml:space="preserve"> </w:t>
      </w:r>
      <w:r>
        <w:rPr>
          <w:rFonts w:ascii="Arial" w:hAnsi="Arial" w:cs="Arial"/>
          <w:w w:val="91"/>
          <w:sz w:val="20"/>
          <w:szCs w:val="20"/>
        </w:rPr>
        <w:t>e</w:t>
      </w:r>
      <w:r>
        <w:rPr>
          <w:rFonts w:ascii="Arial" w:hAnsi="Arial" w:cs="Arial"/>
          <w:spacing w:val="-5"/>
          <w:w w:val="91"/>
          <w:sz w:val="20"/>
          <w:szCs w:val="20"/>
        </w:rPr>
        <w:t>v</w:t>
      </w:r>
      <w:r>
        <w:rPr>
          <w:rFonts w:ascii="Arial" w:hAnsi="Arial" w:cs="Arial"/>
          <w:w w:val="89"/>
          <w:sz w:val="20"/>
          <w:szCs w:val="20"/>
        </w:rPr>
        <w:t>e</w:t>
      </w:r>
      <w:r>
        <w:rPr>
          <w:rFonts w:ascii="Arial" w:hAnsi="Arial" w:cs="Arial"/>
          <w:spacing w:val="-5"/>
          <w:w w:val="89"/>
          <w:sz w:val="20"/>
          <w:szCs w:val="20"/>
        </w:rPr>
        <w:t>n</w:t>
      </w:r>
      <w:r>
        <w:rPr>
          <w:rFonts w:ascii="Arial" w:hAnsi="Arial" w:cs="Arial"/>
          <w:w w:val="139"/>
          <w:sz w:val="20"/>
          <w:szCs w:val="20"/>
        </w:rPr>
        <w:t>t</w:t>
      </w:r>
      <w:r>
        <w:rPr>
          <w:rFonts w:ascii="Arial" w:hAnsi="Arial" w:cs="Arial"/>
          <w:spacing w:val="-4"/>
          <w:sz w:val="20"/>
          <w:szCs w:val="20"/>
        </w:rPr>
        <w:t xml:space="preserve"> </w:t>
      </w:r>
      <w:r>
        <w:rPr>
          <w:rFonts w:ascii="Arial" w:hAnsi="Arial" w:cs="Arial"/>
          <w:spacing w:val="-5"/>
          <w:w w:val="105"/>
          <w:sz w:val="20"/>
          <w:szCs w:val="20"/>
        </w:rPr>
        <w:t>y</w:t>
      </w:r>
      <w:r>
        <w:rPr>
          <w:rFonts w:ascii="Arial" w:hAnsi="Arial" w:cs="Arial"/>
          <w:w w:val="79"/>
          <w:sz w:val="20"/>
          <w:szCs w:val="20"/>
        </w:rPr>
        <w:t>e</w:t>
      </w:r>
      <w:r>
        <w:rPr>
          <w:rFonts w:ascii="Arial" w:hAnsi="Arial" w:cs="Arial"/>
          <w:w w:val="139"/>
          <w:sz w:val="20"/>
          <w:szCs w:val="20"/>
        </w:rPr>
        <w:t>t</w:t>
      </w:r>
      <w:r>
        <w:rPr>
          <w:rFonts w:ascii="Arial" w:hAnsi="Arial" w:cs="Arial"/>
          <w:spacing w:val="-4"/>
          <w:sz w:val="20"/>
          <w:szCs w:val="20"/>
        </w:rPr>
        <w:t xml:space="preserve"> </w:t>
      </w:r>
      <w:r>
        <w:rPr>
          <w:rFonts w:ascii="Arial" w:hAnsi="Arial" w:cs="Arial"/>
          <w:w w:val="101"/>
          <w:sz w:val="20"/>
          <w:szCs w:val="20"/>
        </w:rPr>
        <w:t xml:space="preserve">spatially </w:t>
      </w:r>
      <w:r>
        <w:rPr>
          <w:rFonts w:ascii="Arial" w:hAnsi="Arial" w:cs="Arial"/>
          <w:sz w:val="20"/>
          <w:szCs w:val="20"/>
        </w:rPr>
        <w:t>related</w:t>
      </w:r>
      <w:r>
        <w:rPr>
          <w:rFonts w:ascii="Arial" w:hAnsi="Arial" w:cs="Arial"/>
          <w:spacing w:val="-5"/>
          <w:sz w:val="20"/>
          <w:szCs w:val="20"/>
        </w:rPr>
        <w:t xml:space="preserve"> </w:t>
      </w:r>
      <w:r>
        <w:rPr>
          <w:rFonts w:ascii="Arial" w:hAnsi="Arial" w:cs="Arial"/>
          <w:sz w:val="20"/>
          <w:szCs w:val="20"/>
        </w:rPr>
        <w:t>to</w:t>
      </w:r>
      <w:r>
        <w:rPr>
          <w:rFonts w:ascii="Arial" w:hAnsi="Arial" w:cs="Arial"/>
          <w:spacing w:val="20"/>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sz w:val="20"/>
          <w:szCs w:val="20"/>
        </w:rPr>
        <w:t>p</w:t>
      </w:r>
      <w:r>
        <w:rPr>
          <w:rFonts w:ascii="Arial" w:hAnsi="Arial" w:cs="Arial"/>
          <w:spacing w:val="-5"/>
          <w:sz w:val="20"/>
          <w:szCs w:val="20"/>
        </w:rPr>
        <w:t>h</w:t>
      </w:r>
      <w:r>
        <w:rPr>
          <w:rFonts w:ascii="Arial" w:hAnsi="Arial" w:cs="Arial"/>
          <w:sz w:val="20"/>
          <w:szCs w:val="20"/>
        </w:rPr>
        <w:t>ysical</w:t>
      </w:r>
      <w:r>
        <w:rPr>
          <w:rFonts w:ascii="Arial" w:hAnsi="Arial" w:cs="Arial"/>
          <w:spacing w:val="-9"/>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w:t>
      </w:r>
      <w:r>
        <w:rPr>
          <w:rFonts w:ascii="Arial" w:hAnsi="Arial" w:cs="Arial"/>
          <w:spacing w:val="30"/>
          <w:sz w:val="20"/>
          <w:szCs w:val="20"/>
        </w:rPr>
        <w:t xml:space="preserve"> </w:t>
      </w:r>
      <w:r>
        <w:rPr>
          <w:rFonts w:ascii="Arial" w:hAnsi="Arial" w:cs="Arial"/>
          <w:sz w:val="20"/>
          <w:szCs w:val="20"/>
        </w:rPr>
        <w:t>In</w:t>
      </w:r>
      <w:r>
        <w:rPr>
          <w:rFonts w:ascii="Arial" w:hAnsi="Arial" w:cs="Arial"/>
          <w:spacing w:val="27"/>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w w:val="86"/>
          <w:sz w:val="20"/>
          <w:szCs w:val="20"/>
        </w:rPr>
        <w:t>secu</w:t>
      </w:r>
      <w:r>
        <w:rPr>
          <w:rFonts w:ascii="Arial" w:hAnsi="Arial" w:cs="Arial"/>
          <w:w w:val="116"/>
          <w:sz w:val="20"/>
          <w:szCs w:val="20"/>
        </w:rPr>
        <w:t>r</w:t>
      </w:r>
      <w:r>
        <w:rPr>
          <w:rFonts w:ascii="Arial" w:hAnsi="Arial" w:cs="Arial"/>
          <w:w w:val="132"/>
          <w:sz w:val="20"/>
          <w:szCs w:val="20"/>
        </w:rPr>
        <w:t>i</w:t>
      </w:r>
      <w:r>
        <w:rPr>
          <w:rFonts w:ascii="Arial" w:hAnsi="Arial" w:cs="Arial"/>
          <w:spacing w:val="-5"/>
          <w:w w:val="132"/>
          <w:sz w:val="20"/>
          <w:szCs w:val="20"/>
        </w:rPr>
        <w:t>t</w:t>
      </w:r>
      <w:r>
        <w:rPr>
          <w:rFonts w:ascii="Arial" w:hAnsi="Arial" w:cs="Arial"/>
          <w:w w:val="105"/>
          <w:sz w:val="20"/>
          <w:szCs w:val="20"/>
        </w:rPr>
        <w:t>y</w:t>
      </w:r>
      <w:r>
        <w:rPr>
          <w:rFonts w:ascii="Arial" w:hAnsi="Arial" w:cs="Arial"/>
          <w:spacing w:val="12"/>
          <w:sz w:val="20"/>
          <w:szCs w:val="20"/>
        </w:rPr>
        <w:t xml:space="preserve"> </w:t>
      </w:r>
      <w:r>
        <w:rPr>
          <w:rFonts w:ascii="Arial" w:hAnsi="Arial" w:cs="Arial"/>
          <w:sz w:val="20"/>
          <w:szCs w:val="20"/>
        </w:rPr>
        <w:t>field</w:t>
      </w:r>
      <w:r>
        <w:rPr>
          <w:rFonts w:ascii="Arial" w:hAnsi="Arial" w:cs="Arial"/>
          <w:spacing w:val="9"/>
          <w:sz w:val="20"/>
          <w:szCs w:val="20"/>
        </w:rPr>
        <w:t xml:space="preserve"> </w:t>
      </w:r>
      <w:r>
        <w:rPr>
          <w:rFonts w:ascii="Arial" w:hAnsi="Arial" w:cs="Arial"/>
          <w:w w:val="95"/>
          <w:sz w:val="20"/>
          <w:szCs w:val="20"/>
        </w:rPr>
        <w:t>requireme</w:t>
      </w:r>
      <w:r>
        <w:rPr>
          <w:rFonts w:ascii="Arial" w:hAnsi="Arial" w:cs="Arial"/>
          <w:spacing w:val="-5"/>
          <w:w w:val="95"/>
          <w:sz w:val="20"/>
          <w:szCs w:val="20"/>
        </w:rPr>
        <w:t>n</w:t>
      </w:r>
      <w:r>
        <w:rPr>
          <w:rFonts w:ascii="Arial" w:hAnsi="Arial" w:cs="Arial"/>
          <w:w w:val="139"/>
          <w:sz w:val="20"/>
          <w:szCs w:val="20"/>
        </w:rPr>
        <w:t>t</w:t>
      </w:r>
      <w:r>
        <w:rPr>
          <w:rFonts w:ascii="Arial" w:hAnsi="Arial" w:cs="Arial"/>
          <w:spacing w:val="12"/>
          <w:sz w:val="20"/>
          <w:szCs w:val="20"/>
        </w:rPr>
        <w:t xml:space="preserve"> </w:t>
      </w:r>
      <w:r>
        <w:rPr>
          <w:rFonts w:ascii="Arial" w:hAnsi="Arial" w:cs="Arial"/>
          <w:sz w:val="20"/>
          <w:szCs w:val="20"/>
        </w:rPr>
        <w:t xml:space="preserve">2 is captured </w:t>
      </w:r>
      <w:r>
        <w:rPr>
          <w:rFonts w:ascii="Arial" w:hAnsi="Arial" w:cs="Arial"/>
          <w:spacing w:val="-5"/>
          <w:sz w:val="20"/>
          <w:szCs w:val="20"/>
        </w:rPr>
        <w:t>b</w:t>
      </w:r>
      <w:r>
        <w:rPr>
          <w:rFonts w:ascii="Arial" w:hAnsi="Arial" w:cs="Arial"/>
          <w:sz w:val="20"/>
          <w:szCs w:val="20"/>
        </w:rPr>
        <w:t>y</w:t>
      </w:r>
      <w:r>
        <w:rPr>
          <w:rFonts w:ascii="Arial" w:hAnsi="Arial" w:cs="Arial"/>
          <w:spacing w:val="28"/>
          <w:sz w:val="20"/>
          <w:szCs w:val="20"/>
        </w:rPr>
        <w:t xml:space="preserve"> </w:t>
      </w:r>
      <w:r>
        <w:rPr>
          <w:rFonts w:ascii="Arial" w:hAnsi="Arial" w:cs="Arial"/>
          <w:sz w:val="20"/>
          <w:szCs w:val="20"/>
        </w:rPr>
        <w:t>a</w:t>
      </w:r>
      <w:r>
        <w:rPr>
          <w:rFonts w:ascii="Arial" w:hAnsi="Arial" w:cs="Arial"/>
          <w:spacing w:val="12"/>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er</w:t>
      </w:r>
      <w:r>
        <w:rPr>
          <w:rFonts w:ascii="Arial" w:hAnsi="Arial" w:cs="Arial"/>
          <w:spacing w:val="-5"/>
          <w:sz w:val="20"/>
          <w:szCs w:val="20"/>
        </w:rPr>
        <w:t>t</w:t>
      </w:r>
      <w:r>
        <w:rPr>
          <w:rFonts w:ascii="Arial" w:hAnsi="Arial" w:cs="Arial"/>
          <w:sz w:val="20"/>
          <w:szCs w:val="20"/>
        </w:rPr>
        <w:t>y</w:t>
      </w:r>
      <w:r>
        <w:rPr>
          <w:rFonts w:ascii="Arial" w:hAnsi="Arial" w:cs="Arial"/>
          <w:spacing w:val="34"/>
          <w:sz w:val="20"/>
          <w:szCs w:val="20"/>
        </w:rPr>
        <w:t xml:space="preserve"> </w:t>
      </w:r>
      <w:r>
        <w:rPr>
          <w:rFonts w:ascii="Arial" w:hAnsi="Arial" w:cs="Arial"/>
          <w:sz w:val="20"/>
          <w:szCs w:val="20"/>
        </w:rPr>
        <w:t>called</w:t>
      </w:r>
      <w:r>
        <w:rPr>
          <w:rFonts w:ascii="Arial" w:hAnsi="Arial" w:cs="Arial"/>
          <w:spacing w:val="-1"/>
          <w:sz w:val="20"/>
          <w:szCs w:val="20"/>
        </w:rPr>
        <w:t xml:space="preserve"> </w:t>
      </w:r>
      <w:r>
        <w:rPr>
          <w:rFonts w:ascii="Arial" w:hAnsi="Arial" w:cs="Arial"/>
          <w:i/>
          <w:sz w:val="20"/>
          <w:szCs w:val="20"/>
        </w:rPr>
        <w:t>f</w:t>
      </w:r>
      <w:r>
        <w:rPr>
          <w:rFonts w:ascii="Arial" w:hAnsi="Arial" w:cs="Arial"/>
          <w:i/>
          <w:spacing w:val="-10"/>
          <w:sz w:val="20"/>
          <w:szCs w:val="20"/>
        </w:rPr>
        <w:t>r</w:t>
      </w:r>
      <w:r>
        <w:rPr>
          <w:rFonts w:ascii="Arial" w:hAnsi="Arial" w:cs="Arial"/>
          <w:i/>
          <w:sz w:val="20"/>
          <w:szCs w:val="20"/>
        </w:rPr>
        <w:t>eshnes</w:t>
      </w:r>
      <w:r>
        <w:rPr>
          <w:rFonts w:ascii="Arial" w:hAnsi="Arial" w:cs="Arial"/>
          <w:i/>
          <w:spacing w:val="1"/>
          <w:sz w:val="20"/>
          <w:szCs w:val="20"/>
        </w:rPr>
        <w:t>s</w:t>
      </w:r>
      <w:r>
        <w:rPr>
          <w:rFonts w:ascii="Arial" w:hAnsi="Arial" w:cs="Arial"/>
          <w:sz w:val="20"/>
          <w:szCs w:val="20"/>
        </w:rPr>
        <w:t>.</w:t>
      </w:r>
      <w:r>
        <w:rPr>
          <w:rFonts w:ascii="Arial" w:hAnsi="Arial" w:cs="Arial"/>
          <w:spacing w:val="-17"/>
          <w:sz w:val="20"/>
          <w:szCs w:val="20"/>
        </w:rPr>
        <w:t xml:space="preserve"> </w:t>
      </w:r>
      <w:r>
        <w:rPr>
          <w:rFonts w:ascii="Arial" w:hAnsi="Arial" w:cs="Arial"/>
          <w:sz w:val="20"/>
          <w:szCs w:val="20"/>
        </w:rPr>
        <w:t>The</w:t>
      </w:r>
      <w:r>
        <w:rPr>
          <w:rFonts w:ascii="Arial" w:hAnsi="Arial" w:cs="Arial"/>
          <w:spacing w:val="21"/>
          <w:sz w:val="20"/>
          <w:szCs w:val="20"/>
        </w:rPr>
        <w:t xml:space="preserve"> </w:t>
      </w:r>
      <w:r>
        <w:rPr>
          <w:rFonts w:ascii="Arial" w:hAnsi="Arial" w:cs="Arial"/>
          <w:w w:val="89"/>
          <w:sz w:val="20"/>
          <w:szCs w:val="20"/>
        </w:rPr>
        <w:t>freshness</w:t>
      </w:r>
      <w:r>
        <w:rPr>
          <w:rFonts w:ascii="Arial" w:hAnsi="Arial" w:cs="Arial"/>
          <w:spacing w:val="31"/>
          <w:w w:val="89"/>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er</w:t>
      </w:r>
      <w:r>
        <w:rPr>
          <w:rFonts w:ascii="Arial" w:hAnsi="Arial" w:cs="Arial"/>
          <w:spacing w:val="-5"/>
          <w:sz w:val="20"/>
          <w:szCs w:val="20"/>
        </w:rPr>
        <w:t>t</w:t>
      </w:r>
      <w:r>
        <w:rPr>
          <w:rFonts w:ascii="Arial" w:hAnsi="Arial" w:cs="Arial"/>
          <w:sz w:val="20"/>
          <w:szCs w:val="20"/>
        </w:rPr>
        <w:t>y</w:t>
      </w:r>
      <w:r>
        <w:rPr>
          <w:rFonts w:ascii="Arial" w:hAnsi="Arial" w:cs="Arial"/>
          <w:spacing w:val="34"/>
          <w:sz w:val="20"/>
          <w:szCs w:val="20"/>
        </w:rPr>
        <w:t xml:space="preserve"> </w:t>
      </w:r>
      <w:r>
        <w:rPr>
          <w:rFonts w:ascii="Arial" w:hAnsi="Arial" w:cs="Arial"/>
          <w:sz w:val="20"/>
          <w:szCs w:val="20"/>
        </w:rPr>
        <w:t>is</w:t>
      </w:r>
      <w:r>
        <w:rPr>
          <w:rFonts w:ascii="Arial" w:hAnsi="Arial" w:cs="Arial"/>
          <w:spacing w:val="12"/>
          <w:sz w:val="20"/>
          <w:szCs w:val="20"/>
        </w:rPr>
        <w:t xml:space="preserve"> </w:t>
      </w:r>
      <w:r>
        <w:rPr>
          <w:rFonts w:ascii="Arial" w:hAnsi="Arial" w:cs="Arial"/>
          <w:sz w:val="20"/>
          <w:szCs w:val="20"/>
        </w:rPr>
        <w:t>usually</w:t>
      </w:r>
      <w:r>
        <w:rPr>
          <w:rFonts w:ascii="Arial" w:hAnsi="Arial" w:cs="Arial"/>
          <w:spacing w:val="13"/>
          <w:sz w:val="20"/>
          <w:szCs w:val="20"/>
        </w:rPr>
        <w:t xml:space="preserve"> </w:t>
      </w:r>
      <w:r>
        <w:rPr>
          <w:rFonts w:ascii="Arial" w:hAnsi="Arial" w:cs="Arial"/>
          <w:w w:val="92"/>
          <w:sz w:val="20"/>
          <w:szCs w:val="20"/>
        </w:rPr>
        <w:t>a</w:t>
      </w:r>
      <w:r>
        <w:rPr>
          <w:rFonts w:ascii="Arial" w:hAnsi="Arial" w:cs="Arial"/>
          <w:spacing w:val="-5"/>
          <w:w w:val="92"/>
          <w:sz w:val="20"/>
          <w:szCs w:val="20"/>
        </w:rPr>
        <w:t>c</w:t>
      </w:r>
      <w:r>
        <w:rPr>
          <w:rFonts w:ascii="Arial" w:hAnsi="Arial" w:cs="Arial"/>
          <w:w w:val="92"/>
          <w:sz w:val="20"/>
          <w:szCs w:val="20"/>
        </w:rPr>
        <w:t>hie</w:t>
      </w:r>
      <w:r>
        <w:rPr>
          <w:rFonts w:ascii="Arial" w:hAnsi="Arial" w:cs="Arial"/>
          <w:spacing w:val="-5"/>
          <w:w w:val="92"/>
          <w:sz w:val="20"/>
          <w:szCs w:val="20"/>
        </w:rPr>
        <w:t>v</w:t>
      </w:r>
      <w:r>
        <w:rPr>
          <w:rFonts w:ascii="Arial" w:hAnsi="Arial" w:cs="Arial"/>
          <w:w w:val="92"/>
          <w:sz w:val="20"/>
          <w:szCs w:val="20"/>
        </w:rPr>
        <w:t>ed</w:t>
      </w:r>
      <w:r>
        <w:rPr>
          <w:rFonts w:ascii="Arial" w:hAnsi="Arial" w:cs="Arial"/>
          <w:spacing w:val="31"/>
          <w:w w:val="92"/>
          <w:sz w:val="20"/>
          <w:szCs w:val="20"/>
        </w:rPr>
        <w:t xml:space="preserve"> </w:t>
      </w:r>
      <w:r>
        <w:rPr>
          <w:rFonts w:ascii="Arial" w:hAnsi="Arial" w:cs="Arial"/>
          <w:spacing w:val="-5"/>
          <w:w w:val="99"/>
          <w:sz w:val="20"/>
          <w:szCs w:val="20"/>
        </w:rPr>
        <w:t>b</w:t>
      </w:r>
      <w:r>
        <w:rPr>
          <w:rFonts w:ascii="Arial" w:hAnsi="Arial" w:cs="Arial"/>
          <w:w w:val="105"/>
          <w:sz w:val="20"/>
          <w:szCs w:val="20"/>
        </w:rPr>
        <w:t xml:space="preserve">y </w:t>
      </w:r>
      <w:r>
        <w:rPr>
          <w:rFonts w:ascii="Arial" w:hAnsi="Arial" w:cs="Arial"/>
          <w:sz w:val="20"/>
          <w:szCs w:val="20"/>
        </w:rPr>
        <w:t>requiring</w:t>
      </w:r>
      <w:r>
        <w:rPr>
          <w:rFonts w:ascii="Arial" w:hAnsi="Arial" w:cs="Arial"/>
          <w:spacing w:val="22"/>
          <w:sz w:val="20"/>
          <w:szCs w:val="20"/>
        </w:rPr>
        <w:t xml:space="preserve"> </w:t>
      </w:r>
      <w:r>
        <w:rPr>
          <w:rFonts w:ascii="Arial" w:hAnsi="Arial" w:cs="Arial"/>
          <w:sz w:val="20"/>
          <w:szCs w:val="20"/>
        </w:rPr>
        <w:t>that</w:t>
      </w:r>
      <w:r>
        <w:rPr>
          <w:rFonts w:ascii="Arial" w:hAnsi="Arial" w:cs="Arial"/>
          <w:spacing w:val="51"/>
          <w:sz w:val="20"/>
          <w:szCs w:val="20"/>
        </w:rPr>
        <w:t xml:space="preserve"> </w:t>
      </w:r>
      <w:r>
        <w:rPr>
          <w:rFonts w:ascii="Arial" w:hAnsi="Arial" w:cs="Arial"/>
          <w:sz w:val="20"/>
          <w:szCs w:val="20"/>
        </w:rPr>
        <w:t>the</w:t>
      </w:r>
      <w:r>
        <w:rPr>
          <w:rFonts w:ascii="Arial" w:hAnsi="Arial" w:cs="Arial"/>
          <w:spacing w:val="18"/>
          <w:sz w:val="20"/>
          <w:szCs w:val="20"/>
        </w:rPr>
        <w:t xml:space="preserve"> </w:t>
      </w:r>
      <w:r>
        <w:rPr>
          <w:rFonts w:ascii="Arial" w:hAnsi="Arial" w:cs="Arial"/>
          <w:sz w:val="20"/>
          <w:szCs w:val="20"/>
        </w:rPr>
        <w:t>data</w:t>
      </w:r>
      <w:r>
        <w:rPr>
          <w:rFonts w:ascii="Arial" w:hAnsi="Arial" w:cs="Arial"/>
          <w:spacing w:val="17"/>
          <w:sz w:val="20"/>
          <w:szCs w:val="20"/>
        </w:rPr>
        <w:t xml:space="preserve"> </w:t>
      </w:r>
      <w:r>
        <w:rPr>
          <w:rFonts w:ascii="Arial" w:hAnsi="Arial" w:cs="Arial"/>
          <w:w w:val="92"/>
          <w:sz w:val="20"/>
          <w:szCs w:val="20"/>
        </w:rPr>
        <w:t>de</w:t>
      </w:r>
      <w:r>
        <w:rPr>
          <w:rFonts w:ascii="Arial" w:hAnsi="Arial" w:cs="Arial"/>
          <w:spacing w:val="6"/>
          <w:w w:val="92"/>
          <w:sz w:val="20"/>
          <w:szCs w:val="20"/>
        </w:rPr>
        <w:t>p</w:t>
      </w:r>
      <w:r>
        <w:rPr>
          <w:rFonts w:ascii="Arial" w:hAnsi="Arial" w:cs="Arial"/>
          <w:w w:val="92"/>
          <w:sz w:val="20"/>
          <w:szCs w:val="20"/>
        </w:rPr>
        <w:t>end</w:t>
      </w:r>
      <w:r>
        <w:rPr>
          <w:rFonts w:ascii="Arial" w:hAnsi="Arial" w:cs="Arial"/>
          <w:spacing w:val="26"/>
          <w:w w:val="92"/>
          <w:sz w:val="20"/>
          <w:szCs w:val="20"/>
        </w:rPr>
        <w:t xml:space="preserve"> </w:t>
      </w:r>
      <w:r>
        <w:rPr>
          <w:rFonts w:ascii="Arial" w:hAnsi="Arial" w:cs="Arial"/>
          <w:sz w:val="20"/>
          <w:szCs w:val="20"/>
        </w:rPr>
        <w:t>on</w:t>
      </w:r>
      <w:r>
        <w:rPr>
          <w:rFonts w:ascii="Arial" w:hAnsi="Arial" w:cs="Arial"/>
          <w:spacing w:val="8"/>
          <w:sz w:val="20"/>
          <w:szCs w:val="20"/>
        </w:rPr>
        <w:t xml:space="preserve"> </w:t>
      </w:r>
      <w:r>
        <w:rPr>
          <w:rFonts w:ascii="Arial" w:hAnsi="Arial" w:cs="Arial"/>
          <w:sz w:val="20"/>
          <w:szCs w:val="20"/>
        </w:rPr>
        <w:t>an</w:t>
      </w:r>
      <w:r>
        <w:rPr>
          <w:rFonts w:ascii="Arial" w:hAnsi="Arial" w:cs="Arial"/>
          <w:spacing w:val="8"/>
          <w:sz w:val="20"/>
          <w:szCs w:val="20"/>
        </w:rPr>
        <w:t xml:space="preserve"> </w:t>
      </w:r>
      <w:r>
        <w:rPr>
          <w:rFonts w:ascii="Arial" w:hAnsi="Arial" w:cs="Arial"/>
          <w:sz w:val="20"/>
          <w:szCs w:val="20"/>
        </w:rPr>
        <w:t>unpredi</w:t>
      </w:r>
      <w:r>
        <w:rPr>
          <w:rFonts w:ascii="Arial" w:hAnsi="Arial" w:cs="Arial"/>
          <w:spacing w:val="1"/>
          <w:sz w:val="20"/>
          <w:szCs w:val="20"/>
        </w:rPr>
        <w:t>c</w:t>
      </w:r>
      <w:r>
        <w:rPr>
          <w:rFonts w:ascii="Arial" w:hAnsi="Arial" w:cs="Arial"/>
          <w:sz w:val="20"/>
          <w:szCs w:val="20"/>
        </w:rPr>
        <w:t xml:space="preserve">table </w:t>
      </w:r>
      <w:r>
        <w:rPr>
          <w:rFonts w:ascii="Arial" w:hAnsi="Arial" w:cs="Arial"/>
          <w:spacing w:val="-11"/>
          <w:sz w:val="20"/>
          <w:szCs w:val="20"/>
        </w:rPr>
        <w:t>v</w:t>
      </w:r>
      <w:r>
        <w:rPr>
          <w:rFonts w:ascii="Arial" w:hAnsi="Arial" w:cs="Arial"/>
          <w:sz w:val="20"/>
          <w:szCs w:val="20"/>
        </w:rPr>
        <w:t>alue.</w:t>
      </w:r>
      <w:r>
        <w:rPr>
          <w:rFonts w:ascii="Arial" w:hAnsi="Arial" w:cs="Arial"/>
          <w:spacing w:val="42"/>
          <w:sz w:val="20"/>
          <w:szCs w:val="20"/>
        </w:rPr>
        <w:t xml:space="preserve"> </w:t>
      </w:r>
      <w:r>
        <w:rPr>
          <w:rFonts w:ascii="Arial" w:hAnsi="Arial" w:cs="Arial"/>
          <w:sz w:val="20"/>
          <w:szCs w:val="20"/>
        </w:rPr>
        <w:t>The</w:t>
      </w:r>
      <w:r>
        <w:rPr>
          <w:rFonts w:ascii="Arial" w:hAnsi="Arial" w:cs="Arial"/>
          <w:spacing w:val="18"/>
          <w:sz w:val="20"/>
          <w:szCs w:val="20"/>
        </w:rPr>
        <w:t xml:space="preserve"> </w:t>
      </w:r>
      <w:r>
        <w:rPr>
          <w:rFonts w:ascii="Arial" w:hAnsi="Arial" w:cs="Arial"/>
          <w:sz w:val="20"/>
          <w:szCs w:val="20"/>
        </w:rPr>
        <w:t xml:space="preserve">unpredictable </w:t>
      </w:r>
      <w:r>
        <w:rPr>
          <w:rFonts w:ascii="Arial" w:hAnsi="Arial" w:cs="Arial"/>
          <w:spacing w:val="-11"/>
          <w:sz w:val="20"/>
          <w:szCs w:val="20"/>
        </w:rPr>
        <w:t>v</w:t>
      </w:r>
      <w:r>
        <w:rPr>
          <w:rFonts w:ascii="Arial" w:hAnsi="Arial" w:cs="Arial"/>
          <w:sz w:val="20"/>
          <w:szCs w:val="20"/>
        </w:rPr>
        <w:t>alue</w:t>
      </w:r>
      <w:r>
        <w:rPr>
          <w:rFonts w:ascii="Arial" w:hAnsi="Arial" w:cs="Arial"/>
          <w:spacing w:val="-9"/>
          <w:sz w:val="20"/>
          <w:szCs w:val="20"/>
        </w:rPr>
        <w:t xml:space="preserve"> </w:t>
      </w:r>
      <w:r>
        <w:rPr>
          <w:rFonts w:ascii="Arial" w:hAnsi="Arial" w:cs="Arial"/>
          <w:sz w:val="20"/>
          <w:szCs w:val="20"/>
        </w:rPr>
        <w:t>is commonly</w:t>
      </w:r>
      <w:r>
        <w:rPr>
          <w:rFonts w:ascii="Arial" w:hAnsi="Arial" w:cs="Arial"/>
          <w:spacing w:val="-14"/>
          <w:sz w:val="20"/>
          <w:szCs w:val="20"/>
        </w:rPr>
        <w:t xml:space="preserve"> </w:t>
      </w:r>
      <w:r>
        <w:rPr>
          <w:rFonts w:ascii="Arial" w:hAnsi="Arial" w:cs="Arial"/>
          <w:sz w:val="20"/>
          <w:szCs w:val="20"/>
        </w:rPr>
        <w:t xml:space="preserve">a </w:t>
      </w:r>
      <w:r>
        <w:rPr>
          <w:rFonts w:ascii="Arial" w:hAnsi="Arial" w:cs="Arial"/>
          <w:spacing w:val="-11"/>
          <w:sz w:val="20"/>
          <w:szCs w:val="20"/>
        </w:rPr>
        <w:t>v</w:t>
      </w:r>
      <w:r>
        <w:rPr>
          <w:rFonts w:ascii="Arial" w:hAnsi="Arial" w:cs="Arial"/>
          <w:sz w:val="20"/>
          <w:szCs w:val="20"/>
        </w:rPr>
        <w:t>alue</w:t>
      </w:r>
      <w:r>
        <w:rPr>
          <w:rFonts w:ascii="Arial" w:hAnsi="Arial" w:cs="Arial"/>
          <w:spacing w:val="-9"/>
          <w:sz w:val="20"/>
          <w:szCs w:val="20"/>
        </w:rPr>
        <w:t xml:space="preserve"> </w:t>
      </w:r>
      <w:r>
        <w:rPr>
          <w:rFonts w:ascii="Arial" w:hAnsi="Arial" w:cs="Arial"/>
          <w:spacing w:val="-4"/>
          <w:w w:val="88"/>
          <w:sz w:val="20"/>
          <w:szCs w:val="20"/>
        </w:rPr>
        <w:t>c</w:t>
      </w:r>
      <w:r>
        <w:rPr>
          <w:rFonts w:ascii="Arial" w:hAnsi="Arial" w:cs="Arial"/>
          <w:w w:val="88"/>
          <w:sz w:val="20"/>
          <w:szCs w:val="20"/>
        </w:rPr>
        <w:t>hosen</w:t>
      </w:r>
      <w:r>
        <w:rPr>
          <w:rFonts w:ascii="Arial" w:hAnsi="Arial" w:cs="Arial"/>
          <w:spacing w:val="23"/>
          <w:w w:val="88"/>
          <w:sz w:val="20"/>
          <w:szCs w:val="20"/>
        </w:rPr>
        <w:t xml:space="preserve"> </w:t>
      </w:r>
      <w:r>
        <w:rPr>
          <w:rFonts w:ascii="Arial" w:hAnsi="Arial" w:cs="Arial"/>
          <w:sz w:val="20"/>
          <w:szCs w:val="20"/>
        </w:rPr>
        <w:t>randomly</w:t>
      </w:r>
      <w:r>
        <w:rPr>
          <w:rFonts w:ascii="Arial" w:hAnsi="Arial" w:cs="Arial"/>
          <w:spacing w:val="13"/>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16"/>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spacing w:val="-5"/>
          <w:sz w:val="20"/>
          <w:szCs w:val="20"/>
        </w:rPr>
        <w:t>v</w:t>
      </w:r>
      <w:r>
        <w:rPr>
          <w:rFonts w:ascii="Arial" w:hAnsi="Arial" w:cs="Arial"/>
          <w:sz w:val="20"/>
          <w:szCs w:val="20"/>
        </w:rPr>
        <w:t>erifier,</w:t>
      </w:r>
      <w:r>
        <w:rPr>
          <w:rFonts w:ascii="Arial" w:hAnsi="Arial" w:cs="Arial"/>
          <w:spacing w:val="12"/>
          <w:sz w:val="20"/>
          <w:szCs w:val="20"/>
        </w:rPr>
        <w:t xml:space="preserve"> </w:t>
      </w:r>
      <w:r>
        <w:rPr>
          <w:rFonts w:ascii="Arial" w:hAnsi="Arial" w:cs="Arial"/>
          <w:sz w:val="20"/>
          <w:szCs w:val="20"/>
        </w:rPr>
        <w:t>but</w:t>
      </w:r>
      <w:r>
        <w:rPr>
          <w:rFonts w:ascii="Arial" w:hAnsi="Arial" w:cs="Arial"/>
          <w:spacing w:val="31"/>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sz w:val="20"/>
          <w:szCs w:val="20"/>
        </w:rPr>
        <w:t>main</w:t>
      </w:r>
      <w:r>
        <w:rPr>
          <w:rFonts w:ascii="Arial" w:hAnsi="Arial" w:cs="Arial"/>
          <w:spacing w:val="8"/>
          <w:sz w:val="20"/>
          <w:szCs w:val="20"/>
        </w:rPr>
        <w:t xml:space="preserve"> </w:t>
      </w:r>
      <w:r>
        <w:rPr>
          <w:rFonts w:ascii="Arial" w:hAnsi="Arial" w:cs="Arial"/>
          <w:sz w:val="20"/>
          <w:szCs w:val="20"/>
        </w:rPr>
        <w:t xml:space="preserve">basic </w:t>
      </w:r>
      <w:r>
        <w:rPr>
          <w:rFonts w:ascii="Arial" w:hAnsi="Arial" w:cs="Arial"/>
          <w:w w:val="95"/>
          <w:sz w:val="20"/>
          <w:szCs w:val="20"/>
        </w:rPr>
        <w:t>requireme</w:t>
      </w:r>
      <w:r>
        <w:rPr>
          <w:rFonts w:ascii="Arial" w:hAnsi="Arial" w:cs="Arial"/>
          <w:spacing w:val="-5"/>
          <w:w w:val="95"/>
          <w:sz w:val="20"/>
          <w:szCs w:val="20"/>
        </w:rPr>
        <w:t>n</w:t>
      </w:r>
      <w:r>
        <w:rPr>
          <w:rFonts w:ascii="Arial" w:hAnsi="Arial" w:cs="Arial"/>
          <w:w w:val="139"/>
          <w:sz w:val="20"/>
          <w:szCs w:val="20"/>
        </w:rPr>
        <w:t>t</w:t>
      </w:r>
      <w:r>
        <w:rPr>
          <w:rFonts w:ascii="Arial" w:hAnsi="Arial" w:cs="Arial"/>
          <w:spacing w:val="-4"/>
          <w:sz w:val="20"/>
          <w:szCs w:val="20"/>
        </w:rPr>
        <w:t xml:space="preserve"> </w:t>
      </w:r>
      <w:r>
        <w:rPr>
          <w:rFonts w:ascii="Arial" w:hAnsi="Arial" w:cs="Arial"/>
          <w:sz w:val="20"/>
          <w:szCs w:val="20"/>
        </w:rPr>
        <w:t>is</w:t>
      </w:r>
      <w:r>
        <w:rPr>
          <w:rFonts w:ascii="Arial" w:hAnsi="Arial" w:cs="Arial"/>
          <w:spacing w:val="-16"/>
          <w:sz w:val="20"/>
          <w:szCs w:val="20"/>
        </w:rPr>
        <w:t xml:space="preserve"> </w:t>
      </w:r>
      <w:r>
        <w:rPr>
          <w:rFonts w:ascii="Arial" w:hAnsi="Arial" w:cs="Arial"/>
          <w:sz w:val="20"/>
          <w:szCs w:val="20"/>
        </w:rPr>
        <w:t>that</w:t>
      </w:r>
      <w:r>
        <w:rPr>
          <w:rFonts w:ascii="Arial" w:hAnsi="Arial" w:cs="Arial"/>
          <w:spacing w:val="27"/>
          <w:sz w:val="20"/>
          <w:szCs w:val="20"/>
        </w:rPr>
        <w:t xml:space="preserve"> </w:t>
      </w:r>
      <w:r>
        <w:rPr>
          <w:rFonts w:ascii="Arial" w:hAnsi="Arial" w:cs="Arial"/>
          <w:w w:val="132"/>
          <w:sz w:val="20"/>
          <w:szCs w:val="20"/>
        </w:rPr>
        <w:t>it</w:t>
      </w:r>
      <w:r>
        <w:rPr>
          <w:rFonts w:ascii="Arial" w:hAnsi="Arial" w:cs="Arial"/>
          <w:spacing w:val="-21"/>
          <w:w w:val="132"/>
          <w:sz w:val="20"/>
          <w:szCs w:val="20"/>
        </w:rPr>
        <w:t xml:space="preserve"> </w:t>
      </w:r>
      <w:r>
        <w:rPr>
          <w:rFonts w:ascii="Arial" w:hAnsi="Arial" w:cs="Arial"/>
          <w:sz w:val="20"/>
          <w:szCs w:val="20"/>
        </w:rPr>
        <w:t>is</w:t>
      </w:r>
      <w:r>
        <w:rPr>
          <w:rFonts w:ascii="Arial" w:hAnsi="Arial" w:cs="Arial"/>
          <w:spacing w:val="-15"/>
          <w:sz w:val="20"/>
          <w:szCs w:val="20"/>
        </w:rPr>
        <w:t xml:space="preserve"> </w:t>
      </w:r>
      <w:r>
        <w:rPr>
          <w:rFonts w:ascii="Arial" w:hAnsi="Arial" w:cs="Arial"/>
          <w:sz w:val="20"/>
          <w:szCs w:val="20"/>
        </w:rPr>
        <w:t>not</w:t>
      </w:r>
      <w:r>
        <w:rPr>
          <w:rFonts w:ascii="Arial" w:hAnsi="Arial" w:cs="Arial"/>
          <w:spacing w:val="5"/>
          <w:sz w:val="20"/>
          <w:szCs w:val="20"/>
        </w:rPr>
        <w:t xml:space="preserve"> </w:t>
      </w:r>
      <w:r>
        <w:rPr>
          <w:rFonts w:ascii="Arial" w:hAnsi="Arial" w:cs="Arial"/>
          <w:sz w:val="20"/>
          <w:szCs w:val="20"/>
        </w:rPr>
        <w:t>under</w:t>
      </w:r>
      <w:r>
        <w:rPr>
          <w:rFonts w:ascii="Arial" w:hAnsi="Arial" w:cs="Arial"/>
          <w:spacing w:val="-18"/>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w w:val="97"/>
          <w:sz w:val="20"/>
          <w:szCs w:val="20"/>
        </w:rPr>
        <w:t>pr</w:t>
      </w:r>
      <w:r>
        <w:rPr>
          <w:rFonts w:ascii="Arial" w:hAnsi="Arial" w:cs="Arial"/>
          <w:spacing w:val="-5"/>
          <w:w w:val="97"/>
          <w:sz w:val="20"/>
          <w:szCs w:val="20"/>
        </w:rPr>
        <w:t>ov</w:t>
      </w:r>
      <w:r>
        <w:rPr>
          <w:rFonts w:ascii="Arial" w:hAnsi="Arial" w:cs="Arial"/>
          <w:w w:val="97"/>
          <w:sz w:val="20"/>
          <w:szCs w:val="20"/>
        </w:rPr>
        <w:t>er’s</w:t>
      </w:r>
      <w:r>
        <w:rPr>
          <w:rFonts w:ascii="Arial" w:hAnsi="Arial" w:cs="Arial"/>
          <w:spacing w:val="-1"/>
          <w:w w:val="97"/>
          <w:sz w:val="20"/>
          <w:szCs w:val="20"/>
        </w:rPr>
        <w:t xml:space="preserve"> </w:t>
      </w:r>
      <w:r>
        <w:rPr>
          <w:rFonts w:ascii="Arial" w:hAnsi="Arial" w:cs="Arial"/>
          <w:sz w:val="20"/>
          <w:szCs w:val="20"/>
        </w:rPr>
        <w:t>co</w:t>
      </w:r>
      <w:r>
        <w:rPr>
          <w:rFonts w:ascii="Arial" w:hAnsi="Arial" w:cs="Arial"/>
          <w:spacing w:val="-5"/>
          <w:sz w:val="20"/>
          <w:szCs w:val="20"/>
        </w:rPr>
        <w:t>n</w:t>
      </w:r>
      <w:r>
        <w:rPr>
          <w:rFonts w:ascii="Arial" w:hAnsi="Arial" w:cs="Arial"/>
          <w:sz w:val="20"/>
          <w:szCs w:val="20"/>
        </w:rPr>
        <w:t>trol,</w:t>
      </w:r>
      <w:r>
        <w:rPr>
          <w:rFonts w:ascii="Arial" w:hAnsi="Arial" w:cs="Arial"/>
          <w:spacing w:val="4"/>
          <w:sz w:val="20"/>
          <w:szCs w:val="20"/>
        </w:rPr>
        <w:t xml:space="preserve"> </w:t>
      </w:r>
      <w:r>
        <w:rPr>
          <w:rFonts w:ascii="Arial" w:hAnsi="Arial" w:cs="Arial"/>
          <w:sz w:val="20"/>
          <w:szCs w:val="20"/>
        </w:rPr>
        <w:t>i.e.</w:t>
      </w:r>
      <w:r>
        <w:rPr>
          <w:rFonts w:ascii="Arial" w:hAnsi="Arial" w:cs="Arial"/>
          <w:spacing w:val="-16"/>
          <w:sz w:val="20"/>
          <w:szCs w:val="20"/>
        </w:rPr>
        <w:t xml:space="preserve"> </w:t>
      </w:r>
      <w:r>
        <w:rPr>
          <w:rFonts w:ascii="Arial" w:hAnsi="Arial" w:cs="Arial"/>
          <w:sz w:val="20"/>
          <w:szCs w:val="20"/>
        </w:rPr>
        <w:t>Alice</w:t>
      </w:r>
      <w:r>
        <w:rPr>
          <w:rFonts w:ascii="Arial" w:hAnsi="Arial" w:cs="Arial"/>
          <w:spacing w:val="-3"/>
          <w:sz w:val="20"/>
          <w:szCs w:val="20"/>
        </w:rPr>
        <w:t xml:space="preserve"> </w:t>
      </w:r>
      <w:r>
        <w:rPr>
          <w:rFonts w:ascii="Arial" w:hAnsi="Arial" w:cs="Arial"/>
          <w:sz w:val="20"/>
          <w:szCs w:val="20"/>
        </w:rPr>
        <w:t>in</w:t>
      </w:r>
      <w:r>
        <w:rPr>
          <w:rFonts w:ascii="Arial" w:hAnsi="Arial" w:cs="Arial"/>
          <w:spacing w:val="5"/>
          <w:sz w:val="20"/>
          <w:szCs w:val="20"/>
        </w:rPr>
        <w:t xml:space="preserve"> </w:t>
      </w:r>
      <w:r>
        <w:rPr>
          <w:rFonts w:ascii="Arial" w:hAnsi="Arial" w:cs="Arial"/>
          <w:sz w:val="20"/>
          <w:szCs w:val="20"/>
        </w:rPr>
        <w:t>this</w:t>
      </w:r>
      <w:r>
        <w:rPr>
          <w:rFonts w:ascii="Arial" w:hAnsi="Arial" w:cs="Arial"/>
          <w:spacing w:val="6"/>
          <w:sz w:val="20"/>
          <w:szCs w:val="20"/>
        </w:rPr>
        <w:t xml:space="preserve"> </w:t>
      </w:r>
      <w:r>
        <w:rPr>
          <w:rFonts w:ascii="Arial" w:hAnsi="Arial" w:cs="Arial"/>
          <w:sz w:val="20"/>
          <w:szCs w:val="20"/>
        </w:rPr>
        <w:t xml:space="preserve">scenario. </w:t>
      </w:r>
      <w:r>
        <w:rPr>
          <w:rFonts w:ascii="Arial" w:hAnsi="Arial" w:cs="Arial"/>
          <w:spacing w:val="-16"/>
          <w:sz w:val="20"/>
          <w:szCs w:val="20"/>
        </w:rPr>
        <w:t>F</w:t>
      </w:r>
      <w:r>
        <w:rPr>
          <w:rFonts w:ascii="Arial" w:hAnsi="Arial" w:cs="Arial"/>
          <w:sz w:val="20"/>
          <w:szCs w:val="20"/>
        </w:rPr>
        <w:t>or</w:t>
      </w:r>
      <w:r>
        <w:rPr>
          <w:rFonts w:ascii="Arial" w:hAnsi="Arial" w:cs="Arial"/>
          <w:spacing w:val="31"/>
          <w:sz w:val="20"/>
          <w:szCs w:val="20"/>
        </w:rPr>
        <w:t xml:space="preserve"> </w:t>
      </w:r>
      <w:r>
        <w:rPr>
          <w:rFonts w:ascii="Arial" w:hAnsi="Arial" w:cs="Arial"/>
          <w:sz w:val="20"/>
          <w:szCs w:val="20"/>
        </w:rPr>
        <w:t>example,</w:t>
      </w:r>
      <w:r>
        <w:rPr>
          <w:rFonts w:ascii="Arial" w:hAnsi="Arial" w:cs="Arial"/>
          <w:spacing w:val="-19"/>
          <w:sz w:val="20"/>
          <w:szCs w:val="20"/>
        </w:rPr>
        <w:t xml:space="preserve"> </w:t>
      </w:r>
      <w:r>
        <w:rPr>
          <w:rFonts w:ascii="Arial" w:hAnsi="Arial" w:cs="Arial"/>
          <w:spacing w:val="-4"/>
          <w:w w:val="90"/>
          <w:sz w:val="20"/>
          <w:szCs w:val="20"/>
        </w:rPr>
        <w:t>w</w:t>
      </w:r>
      <w:r>
        <w:rPr>
          <w:rFonts w:ascii="Arial" w:hAnsi="Arial" w:cs="Arial"/>
          <w:w w:val="90"/>
          <w:sz w:val="20"/>
          <w:szCs w:val="20"/>
        </w:rPr>
        <w:t>e</w:t>
      </w:r>
      <w:r>
        <w:rPr>
          <w:rFonts w:ascii="Arial" w:hAnsi="Arial" w:cs="Arial"/>
          <w:spacing w:val="31"/>
          <w:w w:val="90"/>
          <w:sz w:val="20"/>
          <w:szCs w:val="20"/>
        </w:rPr>
        <w:t xml:space="preserve"> </w:t>
      </w:r>
      <w:r>
        <w:rPr>
          <w:rFonts w:ascii="Arial" w:hAnsi="Arial" w:cs="Arial"/>
          <w:w w:val="99"/>
          <w:sz w:val="20"/>
          <w:szCs w:val="20"/>
        </w:rPr>
        <w:t>mig</w:t>
      </w:r>
      <w:r>
        <w:rPr>
          <w:rFonts w:ascii="Arial" w:hAnsi="Arial" w:cs="Arial"/>
          <w:spacing w:val="-5"/>
          <w:w w:val="99"/>
          <w:sz w:val="20"/>
          <w:szCs w:val="20"/>
        </w:rPr>
        <w:t>h</w:t>
      </w:r>
      <w:r>
        <w:rPr>
          <w:rFonts w:ascii="Arial" w:hAnsi="Arial" w:cs="Arial"/>
          <w:w w:val="139"/>
          <w:sz w:val="20"/>
          <w:szCs w:val="20"/>
        </w:rPr>
        <w:t>t</w:t>
      </w:r>
      <w:r>
        <w:rPr>
          <w:rFonts w:ascii="Arial" w:hAnsi="Arial" w:cs="Arial"/>
          <w:spacing w:val="25"/>
          <w:sz w:val="20"/>
          <w:szCs w:val="20"/>
        </w:rPr>
        <w:t xml:space="preserve"> </w:t>
      </w:r>
      <w:r>
        <w:rPr>
          <w:rFonts w:ascii="Arial" w:hAnsi="Arial" w:cs="Arial"/>
          <w:sz w:val="20"/>
          <w:szCs w:val="20"/>
        </w:rPr>
        <w:t>require</w:t>
      </w:r>
      <w:r>
        <w:rPr>
          <w:rFonts w:ascii="Arial" w:hAnsi="Arial" w:cs="Arial"/>
          <w:spacing w:val="1"/>
          <w:sz w:val="20"/>
          <w:szCs w:val="20"/>
        </w:rPr>
        <w:t xml:space="preserve"> </w:t>
      </w:r>
      <w:r>
        <w:rPr>
          <w:rFonts w:ascii="Arial" w:hAnsi="Arial" w:cs="Arial"/>
          <w:sz w:val="20"/>
          <w:szCs w:val="20"/>
        </w:rPr>
        <w:t>Alice</w:t>
      </w:r>
      <w:r>
        <w:rPr>
          <w:rFonts w:ascii="Arial" w:hAnsi="Arial" w:cs="Arial"/>
          <w:spacing w:val="25"/>
          <w:sz w:val="20"/>
          <w:szCs w:val="20"/>
        </w:rPr>
        <w:t xml:space="preserve"> </w:t>
      </w:r>
      <w:r>
        <w:rPr>
          <w:rFonts w:ascii="Arial" w:hAnsi="Arial" w:cs="Arial"/>
          <w:sz w:val="20"/>
          <w:szCs w:val="20"/>
        </w:rPr>
        <w:t>to</w:t>
      </w:r>
      <w:r>
        <w:rPr>
          <w:rFonts w:ascii="Arial" w:hAnsi="Arial" w:cs="Arial"/>
          <w:spacing w:val="33"/>
          <w:sz w:val="20"/>
          <w:szCs w:val="20"/>
        </w:rPr>
        <w:t xml:space="preserve"> </w:t>
      </w:r>
      <w:r>
        <w:rPr>
          <w:rFonts w:ascii="Arial" w:hAnsi="Arial" w:cs="Arial"/>
          <w:sz w:val="20"/>
          <w:szCs w:val="20"/>
        </w:rPr>
        <w:t>include</w:t>
      </w:r>
      <w:r>
        <w:rPr>
          <w:rFonts w:ascii="Arial" w:hAnsi="Arial" w:cs="Arial"/>
          <w:spacing w:val="7"/>
          <w:sz w:val="20"/>
          <w:szCs w:val="20"/>
        </w:rPr>
        <w:t xml:space="preserve"> </w:t>
      </w:r>
      <w:r>
        <w:rPr>
          <w:rFonts w:ascii="Arial" w:hAnsi="Arial" w:cs="Arial"/>
          <w:sz w:val="20"/>
          <w:szCs w:val="20"/>
        </w:rPr>
        <w:t>the</w:t>
      </w:r>
      <w:r>
        <w:rPr>
          <w:rFonts w:ascii="Arial" w:hAnsi="Arial" w:cs="Arial"/>
          <w:spacing w:val="22"/>
          <w:sz w:val="20"/>
          <w:szCs w:val="20"/>
        </w:rPr>
        <w:t xml:space="preserve"> </w:t>
      </w:r>
      <w:r>
        <w:rPr>
          <w:rFonts w:ascii="Arial" w:hAnsi="Arial" w:cs="Arial"/>
          <w:sz w:val="20"/>
          <w:szCs w:val="20"/>
        </w:rPr>
        <w:t>fro</w:t>
      </w:r>
      <w:r>
        <w:rPr>
          <w:rFonts w:ascii="Arial" w:hAnsi="Arial" w:cs="Arial"/>
          <w:spacing w:val="-5"/>
          <w:sz w:val="20"/>
          <w:szCs w:val="20"/>
        </w:rPr>
        <w:t>n</w:t>
      </w:r>
      <w:r>
        <w:rPr>
          <w:rFonts w:ascii="Arial" w:hAnsi="Arial" w:cs="Arial"/>
          <w:sz w:val="20"/>
          <w:szCs w:val="20"/>
        </w:rPr>
        <w:t>t-page</w:t>
      </w:r>
      <w:r>
        <w:rPr>
          <w:rFonts w:ascii="Arial" w:hAnsi="Arial" w:cs="Arial"/>
          <w:spacing w:val="1"/>
          <w:sz w:val="20"/>
          <w:szCs w:val="20"/>
        </w:rPr>
        <w:t xml:space="preserve"> </w:t>
      </w:r>
      <w:r>
        <w:rPr>
          <w:rFonts w:ascii="Arial" w:hAnsi="Arial" w:cs="Arial"/>
          <w:sz w:val="20"/>
          <w:szCs w:val="20"/>
        </w:rPr>
        <w:t>of</w:t>
      </w:r>
      <w:r>
        <w:rPr>
          <w:rFonts w:ascii="Arial" w:hAnsi="Arial" w:cs="Arial"/>
          <w:spacing w:val="18"/>
          <w:sz w:val="20"/>
          <w:szCs w:val="20"/>
        </w:rPr>
        <w:t xml:space="preserve"> </w:t>
      </w:r>
      <w:r>
        <w:rPr>
          <w:rFonts w:ascii="Arial" w:hAnsi="Arial" w:cs="Arial"/>
          <w:sz w:val="20"/>
          <w:szCs w:val="20"/>
        </w:rPr>
        <w:t>a</w:t>
      </w:r>
      <w:r>
        <w:rPr>
          <w:rFonts w:ascii="Arial" w:hAnsi="Arial" w:cs="Arial"/>
          <w:spacing w:val="13"/>
          <w:sz w:val="20"/>
          <w:szCs w:val="20"/>
        </w:rPr>
        <w:t xml:space="preserve"> </w:t>
      </w:r>
      <w:r>
        <w:rPr>
          <w:rFonts w:ascii="Arial" w:hAnsi="Arial" w:cs="Arial"/>
          <w:w w:val="103"/>
          <w:sz w:val="20"/>
          <w:szCs w:val="20"/>
        </w:rPr>
        <w:t xml:space="preserve">particular </w:t>
      </w:r>
      <w:r>
        <w:rPr>
          <w:rFonts w:ascii="Arial" w:hAnsi="Arial" w:cs="Arial"/>
          <w:w w:val="92"/>
          <w:sz w:val="20"/>
          <w:szCs w:val="20"/>
        </w:rPr>
        <w:t>newspa</w:t>
      </w:r>
      <w:r>
        <w:rPr>
          <w:rFonts w:ascii="Arial" w:hAnsi="Arial" w:cs="Arial"/>
          <w:spacing w:val="6"/>
          <w:w w:val="92"/>
          <w:sz w:val="20"/>
          <w:szCs w:val="20"/>
        </w:rPr>
        <w:t>p</w:t>
      </w:r>
      <w:r>
        <w:rPr>
          <w:rFonts w:ascii="Arial" w:hAnsi="Arial" w:cs="Arial"/>
          <w:w w:val="92"/>
          <w:sz w:val="20"/>
          <w:szCs w:val="20"/>
        </w:rPr>
        <w:t>er</w:t>
      </w:r>
      <w:r>
        <w:rPr>
          <w:rFonts w:ascii="Arial" w:hAnsi="Arial" w:cs="Arial"/>
          <w:spacing w:val="23"/>
          <w:w w:val="92"/>
          <w:sz w:val="20"/>
          <w:szCs w:val="20"/>
        </w:rPr>
        <w:t xml:space="preserve"> </w:t>
      </w:r>
      <w:r>
        <w:rPr>
          <w:rFonts w:ascii="Arial" w:hAnsi="Arial" w:cs="Arial"/>
          <w:sz w:val="20"/>
          <w:szCs w:val="20"/>
        </w:rPr>
        <w:t>in</w:t>
      </w:r>
      <w:r>
        <w:rPr>
          <w:rFonts w:ascii="Arial" w:hAnsi="Arial" w:cs="Arial"/>
          <w:spacing w:val="25"/>
          <w:sz w:val="20"/>
          <w:szCs w:val="20"/>
        </w:rPr>
        <w:t xml:space="preserve"> </w:t>
      </w:r>
      <w:r>
        <w:rPr>
          <w:rFonts w:ascii="Arial" w:hAnsi="Arial" w:cs="Arial"/>
          <w:sz w:val="20"/>
          <w:szCs w:val="20"/>
        </w:rPr>
        <w:t>the</w:t>
      </w:r>
      <w:r>
        <w:rPr>
          <w:rFonts w:ascii="Arial" w:hAnsi="Arial" w:cs="Arial"/>
          <w:spacing w:val="13"/>
          <w:sz w:val="20"/>
          <w:szCs w:val="20"/>
        </w:rPr>
        <w:t xml:space="preserve"> </w:t>
      </w:r>
      <w:r>
        <w:rPr>
          <w:rFonts w:ascii="Arial" w:hAnsi="Arial" w:cs="Arial"/>
          <w:sz w:val="20"/>
          <w:szCs w:val="20"/>
        </w:rPr>
        <w:t>photo,</w:t>
      </w:r>
      <w:r>
        <w:rPr>
          <w:rFonts w:ascii="Arial" w:hAnsi="Arial" w:cs="Arial"/>
          <w:spacing w:val="12"/>
          <w:sz w:val="20"/>
          <w:szCs w:val="20"/>
        </w:rPr>
        <w:t xml:space="preserve"> </w:t>
      </w:r>
      <w:r>
        <w:rPr>
          <w:rFonts w:ascii="Arial" w:hAnsi="Arial" w:cs="Arial"/>
          <w:w w:val="90"/>
          <w:sz w:val="20"/>
          <w:szCs w:val="20"/>
        </w:rPr>
        <w:t>since</w:t>
      </w:r>
      <w:r>
        <w:rPr>
          <w:rFonts w:ascii="Arial" w:hAnsi="Arial" w:cs="Arial"/>
          <w:spacing w:val="22"/>
          <w:w w:val="90"/>
          <w:sz w:val="20"/>
          <w:szCs w:val="20"/>
        </w:rPr>
        <w:t xml:space="preserve"> </w:t>
      </w:r>
      <w:r>
        <w:rPr>
          <w:rFonts w:ascii="Arial" w:hAnsi="Arial" w:cs="Arial"/>
          <w:sz w:val="20"/>
          <w:szCs w:val="20"/>
        </w:rPr>
        <w:t>the</w:t>
      </w:r>
      <w:r>
        <w:rPr>
          <w:rFonts w:ascii="Arial" w:hAnsi="Arial" w:cs="Arial"/>
          <w:spacing w:val="13"/>
          <w:sz w:val="20"/>
          <w:szCs w:val="20"/>
        </w:rPr>
        <w:t xml:space="preserve"> </w:t>
      </w:r>
      <w:r>
        <w:rPr>
          <w:rFonts w:ascii="Arial" w:hAnsi="Arial" w:cs="Arial"/>
          <w:sz w:val="20"/>
          <w:szCs w:val="20"/>
        </w:rPr>
        <w:t>exact</w:t>
      </w:r>
      <w:r>
        <w:rPr>
          <w:rFonts w:ascii="Arial" w:hAnsi="Arial" w:cs="Arial"/>
          <w:spacing w:val="-8"/>
          <w:sz w:val="20"/>
          <w:szCs w:val="20"/>
        </w:rPr>
        <w:t xml:space="preserve"> </w:t>
      </w:r>
      <w:r>
        <w:rPr>
          <w:rFonts w:ascii="Arial" w:hAnsi="Arial" w:cs="Arial"/>
          <w:sz w:val="20"/>
          <w:szCs w:val="20"/>
        </w:rPr>
        <w:t>fro</w:t>
      </w:r>
      <w:r>
        <w:rPr>
          <w:rFonts w:ascii="Arial" w:hAnsi="Arial" w:cs="Arial"/>
          <w:spacing w:val="-5"/>
          <w:sz w:val="20"/>
          <w:szCs w:val="20"/>
        </w:rPr>
        <w:t>n</w:t>
      </w:r>
      <w:r>
        <w:rPr>
          <w:rFonts w:ascii="Arial" w:hAnsi="Arial" w:cs="Arial"/>
          <w:sz w:val="20"/>
          <w:szCs w:val="20"/>
        </w:rPr>
        <w:t>t-page</w:t>
      </w:r>
      <w:r>
        <w:rPr>
          <w:rFonts w:ascii="Arial" w:hAnsi="Arial" w:cs="Arial"/>
          <w:spacing w:val="-9"/>
          <w:sz w:val="20"/>
          <w:szCs w:val="20"/>
        </w:rPr>
        <w:t xml:space="preserve"> </w:t>
      </w:r>
      <w:r>
        <w:rPr>
          <w:rFonts w:ascii="Arial" w:hAnsi="Arial" w:cs="Arial"/>
          <w:sz w:val="20"/>
          <w:szCs w:val="20"/>
        </w:rPr>
        <w:t>is</w:t>
      </w:r>
      <w:r>
        <w:rPr>
          <w:rFonts w:ascii="Arial" w:hAnsi="Arial" w:cs="Arial"/>
          <w:spacing w:val="4"/>
          <w:sz w:val="20"/>
          <w:szCs w:val="20"/>
        </w:rPr>
        <w:t xml:space="preserve"> </w:t>
      </w:r>
      <w:r>
        <w:rPr>
          <w:rFonts w:ascii="Arial" w:hAnsi="Arial" w:cs="Arial"/>
          <w:sz w:val="20"/>
          <w:szCs w:val="20"/>
        </w:rPr>
        <w:t>difficult</w:t>
      </w:r>
      <w:r>
        <w:rPr>
          <w:rFonts w:ascii="Arial" w:hAnsi="Arial" w:cs="Arial"/>
          <w:spacing w:val="53"/>
          <w:sz w:val="20"/>
          <w:szCs w:val="20"/>
        </w:rPr>
        <w:t xml:space="preserve"> </w:t>
      </w:r>
      <w:r>
        <w:rPr>
          <w:rFonts w:ascii="Arial" w:hAnsi="Arial" w:cs="Arial"/>
          <w:sz w:val="20"/>
          <w:szCs w:val="20"/>
        </w:rPr>
        <w:t>for</w:t>
      </w:r>
      <w:r>
        <w:rPr>
          <w:rFonts w:ascii="Arial" w:hAnsi="Arial" w:cs="Arial"/>
          <w:spacing w:val="21"/>
          <w:sz w:val="20"/>
          <w:szCs w:val="20"/>
        </w:rPr>
        <w:t xml:space="preserve"> </w:t>
      </w:r>
      <w:r>
        <w:rPr>
          <w:rFonts w:ascii="Arial" w:hAnsi="Arial" w:cs="Arial"/>
          <w:sz w:val="20"/>
          <w:szCs w:val="20"/>
        </w:rPr>
        <w:t>Alice</w:t>
      </w:r>
      <w:r>
        <w:rPr>
          <w:rFonts w:ascii="Arial" w:hAnsi="Arial" w:cs="Arial"/>
          <w:spacing w:val="16"/>
          <w:sz w:val="20"/>
          <w:szCs w:val="20"/>
        </w:rPr>
        <w:t xml:space="preserve"> </w:t>
      </w:r>
      <w:r>
        <w:rPr>
          <w:rFonts w:ascii="Arial" w:hAnsi="Arial" w:cs="Arial"/>
          <w:sz w:val="20"/>
          <w:szCs w:val="20"/>
        </w:rPr>
        <w:t>to</w:t>
      </w:r>
      <w:r>
        <w:rPr>
          <w:rFonts w:ascii="Arial" w:hAnsi="Arial" w:cs="Arial"/>
          <w:spacing w:val="24"/>
          <w:sz w:val="20"/>
          <w:szCs w:val="20"/>
        </w:rPr>
        <w:t xml:space="preserve"> </w:t>
      </w:r>
      <w:r>
        <w:rPr>
          <w:rFonts w:ascii="Arial" w:hAnsi="Arial" w:cs="Arial"/>
          <w:sz w:val="20"/>
          <w:szCs w:val="20"/>
        </w:rPr>
        <w:t xml:space="preserve">pre- </w:t>
      </w:r>
      <w:proofErr w:type="spellStart"/>
      <w:r>
        <w:rPr>
          <w:rFonts w:ascii="Arial" w:hAnsi="Arial" w:cs="Arial"/>
          <w:sz w:val="20"/>
          <w:szCs w:val="20"/>
        </w:rPr>
        <w:t>dict</w:t>
      </w:r>
      <w:proofErr w:type="spellEnd"/>
      <w:r>
        <w:rPr>
          <w:rFonts w:ascii="Arial" w:hAnsi="Arial" w:cs="Arial"/>
          <w:spacing w:val="44"/>
          <w:sz w:val="20"/>
          <w:szCs w:val="20"/>
        </w:rPr>
        <w:t xml:space="preserve"> </w:t>
      </w:r>
      <w:r>
        <w:rPr>
          <w:rFonts w:ascii="Arial" w:hAnsi="Arial" w:cs="Arial"/>
          <w:sz w:val="20"/>
          <w:szCs w:val="20"/>
        </w:rPr>
        <w:t>in</w:t>
      </w:r>
      <w:r>
        <w:rPr>
          <w:rFonts w:ascii="Arial" w:hAnsi="Arial" w:cs="Arial"/>
          <w:spacing w:val="34"/>
          <w:sz w:val="20"/>
          <w:szCs w:val="20"/>
        </w:rPr>
        <w:t xml:space="preserve"> </w:t>
      </w:r>
      <w:r>
        <w:rPr>
          <w:rFonts w:ascii="Arial" w:hAnsi="Arial" w:cs="Arial"/>
          <w:sz w:val="20"/>
          <w:szCs w:val="20"/>
        </w:rPr>
        <w:t>ad</w:t>
      </w:r>
      <w:r>
        <w:rPr>
          <w:rFonts w:ascii="Arial" w:hAnsi="Arial" w:cs="Arial"/>
          <w:spacing w:val="-11"/>
          <w:sz w:val="20"/>
          <w:szCs w:val="20"/>
        </w:rPr>
        <w:t>v</w:t>
      </w:r>
      <w:r>
        <w:rPr>
          <w:rFonts w:ascii="Arial" w:hAnsi="Arial" w:cs="Arial"/>
          <w:sz w:val="20"/>
          <w:szCs w:val="20"/>
        </w:rPr>
        <w:t>ance.</w:t>
      </w:r>
      <w:r>
        <w:rPr>
          <w:rFonts w:ascii="Arial" w:hAnsi="Arial" w:cs="Arial"/>
          <w:spacing w:val="15"/>
          <w:sz w:val="20"/>
          <w:szCs w:val="20"/>
        </w:rPr>
        <w:t xml:space="preserve"> </w:t>
      </w:r>
      <w:r>
        <w:rPr>
          <w:rFonts w:ascii="Arial" w:hAnsi="Arial" w:cs="Arial"/>
          <w:sz w:val="20"/>
          <w:szCs w:val="20"/>
        </w:rPr>
        <w:t>There</w:t>
      </w:r>
      <w:r>
        <w:rPr>
          <w:rFonts w:ascii="Arial" w:hAnsi="Arial" w:cs="Arial"/>
          <w:spacing w:val="8"/>
          <w:sz w:val="20"/>
          <w:szCs w:val="20"/>
        </w:rPr>
        <w:t xml:space="preserve"> </w:t>
      </w:r>
      <w:r>
        <w:rPr>
          <w:rFonts w:ascii="Arial" w:hAnsi="Arial" w:cs="Arial"/>
          <w:sz w:val="20"/>
          <w:szCs w:val="20"/>
        </w:rPr>
        <w:t>is</w:t>
      </w:r>
      <w:r>
        <w:rPr>
          <w:rFonts w:ascii="Arial" w:hAnsi="Arial" w:cs="Arial"/>
          <w:spacing w:val="12"/>
          <w:sz w:val="20"/>
          <w:szCs w:val="20"/>
        </w:rPr>
        <w:t xml:space="preserve"> </w:t>
      </w:r>
      <w:r>
        <w:rPr>
          <w:rFonts w:ascii="Arial" w:hAnsi="Arial" w:cs="Arial"/>
          <w:sz w:val="20"/>
          <w:szCs w:val="20"/>
        </w:rPr>
        <w:t>a</w:t>
      </w:r>
      <w:r>
        <w:rPr>
          <w:rFonts w:ascii="Arial" w:hAnsi="Arial" w:cs="Arial"/>
          <w:spacing w:val="12"/>
          <w:sz w:val="20"/>
          <w:szCs w:val="20"/>
        </w:rPr>
        <w:t xml:space="preserve"> </w:t>
      </w:r>
      <w:r>
        <w:rPr>
          <w:rFonts w:ascii="Arial" w:hAnsi="Arial" w:cs="Arial"/>
          <w:sz w:val="20"/>
          <w:szCs w:val="20"/>
        </w:rPr>
        <w:t>subfield</w:t>
      </w:r>
      <w:r>
        <w:rPr>
          <w:rFonts w:ascii="Arial" w:hAnsi="Arial" w:cs="Arial"/>
          <w:spacing w:val="-3"/>
          <w:sz w:val="20"/>
          <w:szCs w:val="20"/>
        </w:rPr>
        <w:t xml:space="preserve"> </w:t>
      </w:r>
      <w:r>
        <w:rPr>
          <w:rFonts w:ascii="Arial" w:hAnsi="Arial" w:cs="Arial"/>
          <w:sz w:val="20"/>
          <w:szCs w:val="20"/>
        </w:rPr>
        <w:t>of</w:t>
      </w:r>
      <w:r>
        <w:rPr>
          <w:rFonts w:ascii="Arial" w:hAnsi="Arial" w:cs="Arial"/>
          <w:spacing w:val="17"/>
          <w:sz w:val="20"/>
          <w:szCs w:val="20"/>
        </w:rPr>
        <w:t xml:space="preserve"> </w:t>
      </w:r>
      <w:r>
        <w:rPr>
          <w:rFonts w:ascii="Arial" w:hAnsi="Arial" w:cs="Arial"/>
          <w:sz w:val="20"/>
          <w:szCs w:val="20"/>
        </w:rPr>
        <w:t>digital</w:t>
      </w:r>
      <w:r>
        <w:rPr>
          <w:rFonts w:ascii="Arial" w:hAnsi="Arial" w:cs="Arial"/>
          <w:spacing w:val="51"/>
          <w:sz w:val="20"/>
          <w:szCs w:val="20"/>
        </w:rPr>
        <w:t xml:space="preserve"> </w:t>
      </w:r>
      <w:r>
        <w:rPr>
          <w:rFonts w:ascii="Arial" w:hAnsi="Arial" w:cs="Arial"/>
          <w:w w:val="92"/>
          <w:sz w:val="20"/>
          <w:szCs w:val="20"/>
        </w:rPr>
        <w:t>forensics</w:t>
      </w:r>
      <w:r>
        <w:rPr>
          <w:rFonts w:ascii="Arial" w:hAnsi="Arial" w:cs="Arial"/>
          <w:spacing w:val="29"/>
          <w:w w:val="92"/>
          <w:sz w:val="20"/>
          <w:szCs w:val="20"/>
        </w:rPr>
        <w:t xml:space="preserve"> </w:t>
      </w:r>
      <w:r>
        <w:rPr>
          <w:rFonts w:ascii="Arial" w:hAnsi="Arial" w:cs="Arial"/>
          <w:sz w:val="20"/>
          <w:szCs w:val="20"/>
        </w:rPr>
        <w:t>that</w:t>
      </w:r>
      <w:r>
        <w:rPr>
          <w:rFonts w:ascii="Arial" w:hAnsi="Arial" w:cs="Arial"/>
          <w:spacing w:val="55"/>
          <w:sz w:val="20"/>
          <w:szCs w:val="20"/>
        </w:rPr>
        <w:t xml:space="preserve"> </w:t>
      </w:r>
      <w:r>
        <w:rPr>
          <w:rFonts w:ascii="Arial" w:hAnsi="Arial" w:cs="Arial"/>
          <w:spacing w:val="-5"/>
          <w:sz w:val="20"/>
          <w:szCs w:val="20"/>
        </w:rPr>
        <w:t>w</w:t>
      </w:r>
      <w:r>
        <w:rPr>
          <w:rFonts w:ascii="Arial" w:hAnsi="Arial" w:cs="Arial"/>
          <w:sz w:val="20"/>
          <w:szCs w:val="20"/>
        </w:rPr>
        <w:t>ork</w:t>
      </w:r>
      <w:r>
        <w:rPr>
          <w:rFonts w:ascii="Arial" w:hAnsi="Arial" w:cs="Arial"/>
          <w:spacing w:val="26"/>
          <w:sz w:val="20"/>
          <w:szCs w:val="20"/>
        </w:rPr>
        <w:t xml:space="preserve"> </w:t>
      </w:r>
      <w:r>
        <w:rPr>
          <w:rFonts w:ascii="Arial" w:hAnsi="Arial" w:cs="Arial"/>
          <w:sz w:val="20"/>
          <w:szCs w:val="20"/>
        </w:rPr>
        <w:t>with</w:t>
      </w:r>
      <w:r>
        <w:rPr>
          <w:rFonts w:ascii="Arial" w:hAnsi="Arial" w:cs="Arial"/>
          <w:spacing w:val="52"/>
          <w:sz w:val="20"/>
          <w:szCs w:val="20"/>
        </w:rPr>
        <w:t xml:space="preserve"> </w:t>
      </w:r>
      <w:r>
        <w:rPr>
          <w:rFonts w:ascii="Arial" w:hAnsi="Arial" w:cs="Arial"/>
          <w:sz w:val="20"/>
          <w:szCs w:val="20"/>
        </w:rPr>
        <w:t>image manipulation</w:t>
      </w:r>
      <w:r>
        <w:rPr>
          <w:rFonts w:ascii="Arial" w:hAnsi="Arial" w:cs="Arial"/>
          <w:spacing w:val="8"/>
          <w:sz w:val="20"/>
          <w:szCs w:val="20"/>
        </w:rPr>
        <w:t xml:space="preserve"> </w:t>
      </w:r>
      <w:r>
        <w:rPr>
          <w:rFonts w:ascii="Arial" w:hAnsi="Arial" w:cs="Arial"/>
          <w:sz w:val="20"/>
          <w:szCs w:val="20"/>
        </w:rPr>
        <w:t>detection,</w:t>
      </w:r>
      <w:r>
        <w:rPr>
          <w:rFonts w:ascii="Arial" w:hAnsi="Arial" w:cs="Arial"/>
          <w:spacing w:val="-17"/>
          <w:sz w:val="20"/>
          <w:szCs w:val="20"/>
        </w:rPr>
        <w:t xml:space="preserve"> </w:t>
      </w:r>
      <w:r>
        <w:rPr>
          <w:rFonts w:ascii="Arial" w:hAnsi="Arial" w:cs="Arial"/>
          <w:w w:val="83"/>
          <w:sz w:val="20"/>
          <w:szCs w:val="20"/>
        </w:rPr>
        <w:t>so</w:t>
      </w:r>
      <w:r>
        <w:rPr>
          <w:rFonts w:ascii="Arial" w:hAnsi="Arial" w:cs="Arial"/>
          <w:spacing w:val="7"/>
          <w:w w:val="83"/>
          <w:sz w:val="20"/>
          <w:szCs w:val="20"/>
        </w:rPr>
        <w:t xml:space="preserve"> </w:t>
      </w:r>
      <w:r>
        <w:rPr>
          <w:rFonts w:ascii="Arial" w:hAnsi="Arial" w:cs="Arial"/>
          <w:sz w:val="20"/>
          <w:szCs w:val="20"/>
        </w:rPr>
        <w:t>there</w:t>
      </w:r>
      <w:r>
        <w:rPr>
          <w:rFonts w:ascii="Arial" w:hAnsi="Arial" w:cs="Arial"/>
          <w:spacing w:val="-18"/>
          <w:sz w:val="20"/>
          <w:szCs w:val="20"/>
        </w:rPr>
        <w:t xml:space="preserve"> </w:t>
      </w:r>
      <w:r>
        <w:rPr>
          <w:rFonts w:ascii="Arial" w:hAnsi="Arial" w:cs="Arial"/>
          <w:w w:val="92"/>
          <w:sz w:val="20"/>
          <w:szCs w:val="20"/>
        </w:rPr>
        <w:t>are</w:t>
      </w:r>
      <w:r>
        <w:rPr>
          <w:rFonts w:ascii="Arial" w:hAnsi="Arial" w:cs="Arial"/>
          <w:spacing w:val="-2"/>
          <w:w w:val="92"/>
          <w:sz w:val="20"/>
          <w:szCs w:val="20"/>
        </w:rPr>
        <w:t xml:space="preserve"> </w:t>
      </w:r>
      <w:r>
        <w:rPr>
          <w:rFonts w:ascii="Arial" w:hAnsi="Arial" w:cs="Arial"/>
          <w:w w:val="92"/>
          <w:sz w:val="20"/>
          <w:szCs w:val="20"/>
        </w:rPr>
        <w:t>meth</w:t>
      </w:r>
      <w:r>
        <w:rPr>
          <w:rFonts w:ascii="Arial" w:hAnsi="Arial" w:cs="Arial"/>
          <w:spacing w:val="6"/>
          <w:w w:val="92"/>
          <w:sz w:val="20"/>
          <w:szCs w:val="20"/>
        </w:rPr>
        <w:t>o</w:t>
      </w:r>
      <w:r>
        <w:rPr>
          <w:rFonts w:ascii="Arial" w:hAnsi="Arial" w:cs="Arial"/>
          <w:w w:val="92"/>
          <w:sz w:val="20"/>
          <w:szCs w:val="20"/>
        </w:rPr>
        <w:t>ds</w:t>
      </w:r>
      <w:r>
        <w:rPr>
          <w:rFonts w:ascii="Arial" w:hAnsi="Arial" w:cs="Arial"/>
          <w:spacing w:val="22"/>
          <w:w w:val="92"/>
          <w:sz w:val="20"/>
          <w:szCs w:val="20"/>
        </w:rPr>
        <w:t xml:space="preserve"> </w:t>
      </w:r>
      <w:r>
        <w:rPr>
          <w:rFonts w:ascii="Arial" w:hAnsi="Arial" w:cs="Arial"/>
          <w:sz w:val="20"/>
          <w:szCs w:val="20"/>
        </w:rPr>
        <w:t>that</w:t>
      </w:r>
      <w:r>
        <w:rPr>
          <w:rFonts w:ascii="Arial" w:hAnsi="Arial" w:cs="Arial"/>
          <w:spacing w:val="27"/>
          <w:sz w:val="20"/>
          <w:szCs w:val="20"/>
        </w:rPr>
        <w:t xml:space="preserve"> </w:t>
      </w:r>
      <w:r>
        <w:rPr>
          <w:rFonts w:ascii="Arial" w:hAnsi="Arial" w:cs="Arial"/>
          <w:spacing w:val="-5"/>
          <w:sz w:val="20"/>
          <w:szCs w:val="20"/>
        </w:rPr>
        <w:t>w</w:t>
      </w:r>
      <w:r>
        <w:rPr>
          <w:rFonts w:ascii="Arial" w:hAnsi="Arial" w:cs="Arial"/>
          <w:sz w:val="20"/>
          <w:szCs w:val="20"/>
        </w:rPr>
        <w:t>ould</w:t>
      </w:r>
      <w:r>
        <w:rPr>
          <w:rFonts w:ascii="Arial" w:hAnsi="Arial" w:cs="Arial"/>
          <w:spacing w:val="-9"/>
          <w:sz w:val="20"/>
          <w:szCs w:val="20"/>
        </w:rPr>
        <w:t xml:space="preserve"> </w:t>
      </w:r>
      <w:r>
        <w:rPr>
          <w:rFonts w:ascii="Arial" w:hAnsi="Arial" w:cs="Arial"/>
          <w:w w:val="98"/>
          <w:sz w:val="20"/>
          <w:szCs w:val="20"/>
        </w:rPr>
        <w:t>pre</w:t>
      </w:r>
      <w:r>
        <w:rPr>
          <w:rFonts w:ascii="Arial" w:hAnsi="Arial" w:cs="Arial"/>
          <w:spacing w:val="-5"/>
          <w:w w:val="98"/>
          <w:sz w:val="20"/>
          <w:szCs w:val="20"/>
        </w:rPr>
        <w:t>v</w:t>
      </w:r>
      <w:r>
        <w:rPr>
          <w:rFonts w:ascii="Arial" w:hAnsi="Arial" w:cs="Arial"/>
          <w:w w:val="89"/>
          <w:sz w:val="20"/>
          <w:szCs w:val="20"/>
        </w:rPr>
        <w:t>e</w:t>
      </w:r>
      <w:r>
        <w:rPr>
          <w:rFonts w:ascii="Arial" w:hAnsi="Arial" w:cs="Arial"/>
          <w:spacing w:val="-5"/>
          <w:w w:val="89"/>
          <w:sz w:val="20"/>
          <w:szCs w:val="20"/>
        </w:rPr>
        <w:t>n</w:t>
      </w:r>
      <w:r>
        <w:rPr>
          <w:rFonts w:ascii="Arial" w:hAnsi="Arial" w:cs="Arial"/>
          <w:w w:val="139"/>
          <w:sz w:val="20"/>
          <w:szCs w:val="20"/>
        </w:rPr>
        <w:t>t</w:t>
      </w:r>
      <w:r>
        <w:rPr>
          <w:rFonts w:ascii="Arial" w:hAnsi="Arial" w:cs="Arial"/>
          <w:spacing w:val="-4"/>
          <w:sz w:val="20"/>
          <w:szCs w:val="20"/>
        </w:rPr>
        <w:t xml:space="preserve"> </w:t>
      </w:r>
      <w:r>
        <w:rPr>
          <w:rFonts w:ascii="Arial" w:hAnsi="Arial" w:cs="Arial"/>
          <w:sz w:val="20"/>
          <w:szCs w:val="20"/>
        </w:rPr>
        <w:t>at</w:t>
      </w:r>
      <w:r>
        <w:rPr>
          <w:rFonts w:ascii="Arial" w:hAnsi="Arial" w:cs="Arial"/>
          <w:spacing w:val="4"/>
          <w:sz w:val="20"/>
          <w:szCs w:val="20"/>
        </w:rPr>
        <w:t xml:space="preserve"> </w:t>
      </w:r>
      <w:r>
        <w:rPr>
          <w:rFonts w:ascii="Arial" w:hAnsi="Arial" w:cs="Arial"/>
          <w:w w:val="94"/>
          <w:sz w:val="20"/>
          <w:szCs w:val="20"/>
        </w:rPr>
        <w:t xml:space="preserve">least </w:t>
      </w:r>
      <w:r>
        <w:rPr>
          <w:rFonts w:ascii="Arial" w:hAnsi="Arial" w:cs="Arial"/>
          <w:sz w:val="20"/>
          <w:szCs w:val="20"/>
        </w:rPr>
        <w:t xml:space="preserve">Alice’s </w:t>
      </w:r>
      <w:r>
        <w:rPr>
          <w:rFonts w:ascii="Arial" w:hAnsi="Arial" w:cs="Arial"/>
          <w:w w:val="89"/>
          <w:sz w:val="20"/>
          <w:szCs w:val="20"/>
        </w:rPr>
        <w:t>easiest</w:t>
      </w:r>
      <w:r>
        <w:rPr>
          <w:rFonts w:ascii="Arial" w:hAnsi="Arial" w:cs="Arial"/>
          <w:spacing w:val="17"/>
          <w:w w:val="89"/>
          <w:sz w:val="20"/>
          <w:szCs w:val="20"/>
        </w:rPr>
        <w:t xml:space="preserve"> </w:t>
      </w:r>
      <w:r>
        <w:rPr>
          <w:rFonts w:ascii="Arial" w:hAnsi="Arial" w:cs="Arial"/>
          <w:sz w:val="20"/>
          <w:szCs w:val="20"/>
        </w:rPr>
        <w:t>mani</w:t>
      </w:r>
      <w:r>
        <w:rPr>
          <w:rFonts w:ascii="Arial" w:hAnsi="Arial" w:cs="Arial"/>
          <w:spacing w:val="1"/>
          <w:sz w:val="20"/>
          <w:szCs w:val="20"/>
        </w:rPr>
        <w:t>p</w:t>
      </w:r>
      <w:r>
        <w:rPr>
          <w:rFonts w:ascii="Arial" w:hAnsi="Arial" w:cs="Arial"/>
          <w:sz w:val="20"/>
          <w:szCs w:val="20"/>
        </w:rPr>
        <w:t>ulation</w:t>
      </w:r>
      <w:r>
        <w:rPr>
          <w:rFonts w:ascii="Arial" w:hAnsi="Arial" w:cs="Arial"/>
          <w:spacing w:val="24"/>
          <w:sz w:val="20"/>
          <w:szCs w:val="20"/>
        </w:rPr>
        <w:t xml:space="preserve"> </w:t>
      </w:r>
      <w:r>
        <w:rPr>
          <w:rFonts w:ascii="Arial" w:hAnsi="Arial" w:cs="Arial"/>
          <w:sz w:val="20"/>
          <w:szCs w:val="20"/>
        </w:rPr>
        <w:t>attempts.</w:t>
      </w:r>
    </w:p>
    <w:p w14:paraId="78083A62"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pacing w:val="-16"/>
          <w:w w:val="108"/>
          <w:sz w:val="20"/>
          <w:szCs w:val="20"/>
        </w:rPr>
        <w:t>W</w:t>
      </w:r>
      <w:r>
        <w:rPr>
          <w:rFonts w:ascii="Arial" w:hAnsi="Arial" w:cs="Arial"/>
          <w:w w:val="79"/>
          <w:sz w:val="20"/>
          <w:szCs w:val="20"/>
        </w:rPr>
        <w:t>e</w:t>
      </w:r>
      <w:r>
        <w:rPr>
          <w:rFonts w:ascii="Arial" w:hAnsi="Arial" w:cs="Arial"/>
          <w:spacing w:val="20"/>
          <w:sz w:val="20"/>
          <w:szCs w:val="20"/>
        </w:rPr>
        <w:t xml:space="preserve"> </w:t>
      </w:r>
      <w:r>
        <w:rPr>
          <w:rFonts w:ascii="Arial" w:hAnsi="Arial" w:cs="Arial"/>
          <w:sz w:val="20"/>
          <w:szCs w:val="20"/>
        </w:rPr>
        <w:t>can</w:t>
      </w:r>
      <w:r>
        <w:rPr>
          <w:rFonts w:ascii="Arial" w:hAnsi="Arial" w:cs="Arial"/>
          <w:spacing w:val="-6"/>
          <w:sz w:val="20"/>
          <w:szCs w:val="20"/>
        </w:rPr>
        <w:t xml:space="preserve"> </w:t>
      </w:r>
      <w:r>
        <w:rPr>
          <w:rFonts w:ascii="Arial" w:hAnsi="Arial" w:cs="Arial"/>
          <w:w w:val="79"/>
          <w:sz w:val="20"/>
          <w:szCs w:val="20"/>
        </w:rPr>
        <w:t>see</w:t>
      </w:r>
      <w:r>
        <w:rPr>
          <w:rFonts w:ascii="Arial" w:hAnsi="Arial" w:cs="Arial"/>
          <w:spacing w:val="32"/>
          <w:w w:val="79"/>
          <w:sz w:val="20"/>
          <w:szCs w:val="20"/>
        </w:rPr>
        <w:t xml:space="preserve"> </w:t>
      </w:r>
      <w:r>
        <w:rPr>
          <w:rFonts w:ascii="Arial" w:hAnsi="Arial" w:cs="Arial"/>
          <w:sz w:val="20"/>
          <w:szCs w:val="20"/>
        </w:rPr>
        <w:t>that</w:t>
      </w:r>
      <w:r>
        <w:rPr>
          <w:rFonts w:ascii="Arial" w:hAnsi="Arial" w:cs="Arial"/>
          <w:spacing w:val="50"/>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w w:val="94"/>
          <w:sz w:val="20"/>
          <w:szCs w:val="20"/>
        </w:rPr>
        <w:t>te</w:t>
      </w:r>
      <w:r>
        <w:rPr>
          <w:rFonts w:ascii="Arial" w:hAnsi="Arial" w:cs="Arial"/>
          <w:spacing w:val="-5"/>
          <w:w w:val="94"/>
          <w:sz w:val="20"/>
          <w:szCs w:val="20"/>
        </w:rPr>
        <w:t>c</w:t>
      </w:r>
      <w:r>
        <w:rPr>
          <w:rFonts w:ascii="Arial" w:hAnsi="Arial" w:cs="Arial"/>
          <w:w w:val="94"/>
          <w:sz w:val="20"/>
          <w:szCs w:val="20"/>
        </w:rPr>
        <w:t>hniques</w:t>
      </w:r>
      <w:r>
        <w:rPr>
          <w:rFonts w:ascii="Arial" w:hAnsi="Arial" w:cs="Arial"/>
          <w:spacing w:val="27"/>
          <w:w w:val="94"/>
          <w:sz w:val="20"/>
          <w:szCs w:val="20"/>
        </w:rPr>
        <w:t xml:space="preserve"> </w:t>
      </w:r>
      <w:r>
        <w:rPr>
          <w:rFonts w:ascii="Arial" w:hAnsi="Arial" w:cs="Arial"/>
          <w:sz w:val="20"/>
          <w:szCs w:val="20"/>
        </w:rPr>
        <w:t>to</w:t>
      </w:r>
      <w:r>
        <w:rPr>
          <w:rFonts w:ascii="Arial" w:hAnsi="Arial" w:cs="Arial"/>
          <w:spacing w:val="28"/>
          <w:sz w:val="20"/>
          <w:szCs w:val="20"/>
        </w:rPr>
        <w:t xml:space="preserve"> </w:t>
      </w:r>
      <w:r>
        <w:rPr>
          <w:rFonts w:ascii="Arial" w:hAnsi="Arial" w:cs="Arial"/>
          <w:w w:val="93"/>
          <w:sz w:val="20"/>
          <w:szCs w:val="20"/>
        </w:rPr>
        <w:t>a</w:t>
      </w:r>
      <w:r>
        <w:rPr>
          <w:rFonts w:ascii="Arial" w:hAnsi="Arial" w:cs="Arial"/>
          <w:spacing w:val="-5"/>
          <w:w w:val="93"/>
          <w:sz w:val="20"/>
          <w:szCs w:val="20"/>
        </w:rPr>
        <w:t>c</w:t>
      </w:r>
      <w:r>
        <w:rPr>
          <w:rFonts w:ascii="Arial" w:hAnsi="Arial" w:cs="Arial"/>
          <w:w w:val="93"/>
          <w:sz w:val="20"/>
          <w:szCs w:val="20"/>
        </w:rPr>
        <w:t>hie</w:t>
      </w:r>
      <w:r>
        <w:rPr>
          <w:rFonts w:ascii="Arial" w:hAnsi="Arial" w:cs="Arial"/>
          <w:spacing w:val="-5"/>
          <w:w w:val="93"/>
          <w:sz w:val="20"/>
          <w:szCs w:val="20"/>
        </w:rPr>
        <w:t>v</w:t>
      </w:r>
      <w:r>
        <w:rPr>
          <w:rFonts w:ascii="Arial" w:hAnsi="Arial" w:cs="Arial"/>
          <w:w w:val="93"/>
          <w:sz w:val="20"/>
          <w:szCs w:val="20"/>
        </w:rPr>
        <w:t>e</w:t>
      </w:r>
      <w:r>
        <w:rPr>
          <w:rFonts w:ascii="Arial" w:hAnsi="Arial" w:cs="Arial"/>
          <w:spacing w:val="13"/>
          <w:w w:val="93"/>
          <w:sz w:val="20"/>
          <w:szCs w:val="20"/>
        </w:rPr>
        <w:t xml:space="preserve"> </w:t>
      </w:r>
      <w:r>
        <w:rPr>
          <w:rFonts w:ascii="Arial" w:hAnsi="Arial" w:cs="Arial"/>
          <w:w w:val="93"/>
          <w:sz w:val="20"/>
          <w:szCs w:val="20"/>
        </w:rPr>
        <w:t>requireme</w:t>
      </w:r>
      <w:r>
        <w:rPr>
          <w:rFonts w:ascii="Arial" w:hAnsi="Arial" w:cs="Arial"/>
          <w:spacing w:val="-5"/>
          <w:w w:val="93"/>
          <w:sz w:val="20"/>
          <w:szCs w:val="20"/>
        </w:rPr>
        <w:t>n</w:t>
      </w:r>
      <w:r>
        <w:rPr>
          <w:rFonts w:ascii="Arial" w:hAnsi="Arial" w:cs="Arial"/>
          <w:w w:val="93"/>
          <w:sz w:val="20"/>
          <w:szCs w:val="20"/>
        </w:rPr>
        <w:t xml:space="preserve">ts </w:t>
      </w:r>
      <w:r>
        <w:rPr>
          <w:rFonts w:ascii="Arial" w:hAnsi="Arial" w:cs="Arial"/>
          <w:spacing w:val="3"/>
          <w:w w:val="93"/>
          <w:sz w:val="20"/>
          <w:szCs w:val="20"/>
        </w:rPr>
        <w:t xml:space="preserve"> </w:t>
      </w:r>
      <w:r>
        <w:rPr>
          <w:rFonts w:ascii="Arial" w:hAnsi="Arial" w:cs="Arial"/>
          <w:sz w:val="20"/>
          <w:szCs w:val="20"/>
        </w:rPr>
        <w:t>1</w:t>
      </w:r>
      <w:r>
        <w:rPr>
          <w:rFonts w:ascii="Arial" w:hAnsi="Arial" w:cs="Arial"/>
          <w:spacing w:val="8"/>
          <w:sz w:val="20"/>
          <w:szCs w:val="20"/>
        </w:rPr>
        <w:t xml:space="preserve"> </w:t>
      </w:r>
      <w:r>
        <w:rPr>
          <w:rFonts w:ascii="Arial" w:hAnsi="Arial" w:cs="Arial"/>
          <w:sz w:val="20"/>
          <w:szCs w:val="20"/>
        </w:rPr>
        <w:t>to</w:t>
      </w:r>
      <w:r>
        <w:rPr>
          <w:rFonts w:ascii="Arial" w:hAnsi="Arial" w:cs="Arial"/>
          <w:spacing w:val="28"/>
          <w:sz w:val="20"/>
          <w:szCs w:val="20"/>
        </w:rPr>
        <w:t xml:space="preserve"> </w:t>
      </w:r>
      <w:r>
        <w:rPr>
          <w:rFonts w:ascii="Arial" w:hAnsi="Arial" w:cs="Arial"/>
          <w:sz w:val="20"/>
          <w:szCs w:val="20"/>
        </w:rPr>
        <w:t>3</w:t>
      </w:r>
      <w:r>
        <w:rPr>
          <w:rFonts w:ascii="Arial" w:hAnsi="Arial" w:cs="Arial"/>
          <w:spacing w:val="8"/>
          <w:sz w:val="20"/>
          <w:szCs w:val="20"/>
        </w:rPr>
        <w:t xml:space="preserve"> </w:t>
      </w:r>
      <w:r>
        <w:rPr>
          <w:rFonts w:ascii="Arial" w:hAnsi="Arial" w:cs="Arial"/>
          <w:w w:val="90"/>
          <w:sz w:val="20"/>
          <w:szCs w:val="20"/>
        </w:rPr>
        <w:t>de</w:t>
      </w:r>
      <w:r>
        <w:rPr>
          <w:rFonts w:ascii="Arial" w:hAnsi="Arial" w:cs="Arial"/>
          <w:spacing w:val="5"/>
          <w:w w:val="90"/>
          <w:sz w:val="20"/>
          <w:szCs w:val="20"/>
        </w:rPr>
        <w:t>p</w:t>
      </w:r>
      <w:r>
        <w:rPr>
          <w:rFonts w:ascii="Arial" w:hAnsi="Arial" w:cs="Arial"/>
          <w:w w:val="90"/>
          <w:sz w:val="20"/>
          <w:szCs w:val="20"/>
        </w:rPr>
        <w:t>ends</w:t>
      </w:r>
      <w:r>
        <w:rPr>
          <w:rFonts w:ascii="Arial" w:hAnsi="Arial" w:cs="Arial"/>
          <w:spacing w:val="28"/>
          <w:w w:val="90"/>
          <w:sz w:val="20"/>
          <w:szCs w:val="20"/>
        </w:rPr>
        <w:t xml:space="preserve"> </w:t>
      </w:r>
      <w:r>
        <w:rPr>
          <w:rFonts w:ascii="Arial" w:hAnsi="Arial" w:cs="Arial"/>
          <w:sz w:val="20"/>
          <w:szCs w:val="20"/>
        </w:rPr>
        <w:t>on the</w:t>
      </w:r>
      <w:r>
        <w:rPr>
          <w:rFonts w:ascii="Arial" w:hAnsi="Arial" w:cs="Arial"/>
          <w:spacing w:val="16"/>
          <w:sz w:val="20"/>
          <w:szCs w:val="20"/>
        </w:rPr>
        <w:t xml:space="preserve"> </w:t>
      </w:r>
      <w:r>
        <w:rPr>
          <w:rFonts w:ascii="Arial" w:hAnsi="Arial" w:cs="Arial"/>
          <w:spacing w:val="-5"/>
          <w:w w:val="139"/>
          <w:sz w:val="20"/>
          <w:szCs w:val="20"/>
        </w:rPr>
        <w:t>t</w:t>
      </w:r>
      <w:r>
        <w:rPr>
          <w:rFonts w:ascii="Arial" w:hAnsi="Arial" w:cs="Arial"/>
          <w:w w:val="105"/>
          <w:sz w:val="20"/>
          <w:szCs w:val="20"/>
        </w:rPr>
        <w:t>y</w:t>
      </w:r>
      <w:r>
        <w:rPr>
          <w:rFonts w:ascii="Arial" w:hAnsi="Arial" w:cs="Arial"/>
          <w:spacing w:val="6"/>
          <w:w w:val="99"/>
          <w:sz w:val="20"/>
          <w:szCs w:val="20"/>
        </w:rPr>
        <w:t>p</w:t>
      </w:r>
      <w:r>
        <w:rPr>
          <w:rFonts w:ascii="Arial" w:hAnsi="Arial" w:cs="Arial"/>
          <w:w w:val="79"/>
          <w:sz w:val="20"/>
          <w:szCs w:val="20"/>
        </w:rPr>
        <w:t>e</w:t>
      </w:r>
      <w:r>
        <w:rPr>
          <w:rFonts w:ascii="Arial" w:hAnsi="Arial" w:cs="Arial"/>
          <w:spacing w:val="19"/>
          <w:sz w:val="20"/>
          <w:szCs w:val="20"/>
        </w:rPr>
        <w:t xml:space="preserve"> </w:t>
      </w:r>
      <w:r>
        <w:rPr>
          <w:rFonts w:ascii="Arial" w:hAnsi="Arial" w:cs="Arial"/>
          <w:sz w:val="20"/>
          <w:szCs w:val="20"/>
        </w:rPr>
        <w:t>of</w:t>
      </w:r>
      <w:r>
        <w:rPr>
          <w:rFonts w:ascii="Arial" w:hAnsi="Arial" w:cs="Arial"/>
          <w:spacing w:val="12"/>
          <w:sz w:val="20"/>
          <w:szCs w:val="20"/>
        </w:rPr>
        <w:t xml:space="preserve"> </w:t>
      </w:r>
      <w:r>
        <w:rPr>
          <w:rFonts w:ascii="Arial" w:hAnsi="Arial" w:cs="Arial"/>
          <w:sz w:val="20"/>
          <w:szCs w:val="20"/>
        </w:rPr>
        <w:t>data.</w:t>
      </w:r>
      <w:r>
        <w:rPr>
          <w:rFonts w:ascii="Arial" w:hAnsi="Arial" w:cs="Arial"/>
          <w:spacing w:val="54"/>
          <w:sz w:val="20"/>
          <w:szCs w:val="20"/>
        </w:rPr>
        <w:t xml:space="preserve"> </w:t>
      </w:r>
      <w:r>
        <w:rPr>
          <w:rFonts w:ascii="Arial" w:hAnsi="Arial" w:cs="Arial"/>
          <w:spacing w:val="-17"/>
          <w:w w:val="108"/>
          <w:sz w:val="20"/>
          <w:szCs w:val="20"/>
        </w:rPr>
        <w:t>W</w:t>
      </w:r>
      <w:r>
        <w:rPr>
          <w:rFonts w:ascii="Arial" w:hAnsi="Arial" w:cs="Arial"/>
          <w:w w:val="79"/>
          <w:sz w:val="20"/>
          <w:szCs w:val="20"/>
        </w:rPr>
        <w:t>e</w:t>
      </w:r>
      <w:r>
        <w:rPr>
          <w:rFonts w:ascii="Arial" w:hAnsi="Arial" w:cs="Arial"/>
          <w:spacing w:val="19"/>
          <w:sz w:val="20"/>
          <w:szCs w:val="20"/>
        </w:rPr>
        <w:t xml:space="preserve"> </w:t>
      </w:r>
      <w:r>
        <w:rPr>
          <w:rFonts w:ascii="Arial" w:hAnsi="Arial" w:cs="Arial"/>
          <w:w w:val="89"/>
          <w:sz w:val="20"/>
          <w:szCs w:val="20"/>
        </w:rPr>
        <w:t>used</w:t>
      </w:r>
      <w:r>
        <w:rPr>
          <w:rFonts w:ascii="Arial" w:hAnsi="Arial" w:cs="Arial"/>
          <w:spacing w:val="25"/>
          <w:w w:val="89"/>
          <w:sz w:val="20"/>
          <w:szCs w:val="20"/>
        </w:rPr>
        <w:t xml:space="preserve"> </w:t>
      </w:r>
      <w:r>
        <w:rPr>
          <w:rFonts w:ascii="Arial" w:hAnsi="Arial" w:cs="Arial"/>
          <w:sz w:val="20"/>
          <w:szCs w:val="20"/>
        </w:rPr>
        <w:t>as</w:t>
      </w:r>
      <w:r>
        <w:rPr>
          <w:rFonts w:ascii="Arial" w:hAnsi="Arial" w:cs="Arial"/>
          <w:spacing w:val="-15"/>
          <w:sz w:val="20"/>
          <w:szCs w:val="20"/>
        </w:rPr>
        <w:t xml:space="preserve"> </w:t>
      </w:r>
      <w:r>
        <w:rPr>
          <w:rFonts w:ascii="Arial" w:hAnsi="Arial" w:cs="Arial"/>
          <w:sz w:val="20"/>
          <w:szCs w:val="20"/>
        </w:rPr>
        <w:t>an</w:t>
      </w:r>
      <w:r>
        <w:rPr>
          <w:rFonts w:ascii="Arial" w:hAnsi="Arial" w:cs="Arial"/>
          <w:spacing w:val="6"/>
          <w:sz w:val="20"/>
          <w:szCs w:val="20"/>
        </w:rPr>
        <w:t xml:space="preserve"> </w:t>
      </w:r>
      <w:r>
        <w:rPr>
          <w:rFonts w:ascii="Arial" w:hAnsi="Arial" w:cs="Arial"/>
          <w:w w:val="92"/>
          <w:sz w:val="20"/>
          <w:szCs w:val="20"/>
        </w:rPr>
        <w:t>example</w:t>
      </w:r>
      <w:r>
        <w:rPr>
          <w:rFonts w:ascii="Arial" w:hAnsi="Arial" w:cs="Arial"/>
          <w:spacing w:val="40"/>
          <w:w w:val="92"/>
          <w:sz w:val="20"/>
          <w:szCs w:val="20"/>
        </w:rPr>
        <w:t xml:space="preserve"> </w:t>
      </w:r>
      <w:r>
        <w:rPr>
          <w:rFonts w:ascii="Arial" w:hAnsi="Arial" w:cs="Arial"/>
          <w:w w:val="92"/>
          <w:sz w:val="20"/>
          <w:szCs w:val="20"/>
        </w:rPr>
        <w:t>a</w:t>
      </w:r>
      <w:r>
        <w:rPr>
          <w:rFonts w:ascii="Arial" w:hAnsi="Arial" w:cs="Arial"/>
          <w:spacing w:val="6"/>
          <w:w w:val="92"/>
          <w:sz w:val="20"/>
          <w:szCs w:val="20"/>
        </w:rPr>
        <w:t>b</w:t>
      </w:r>
      <w:r>
        <w:rPr>
          <w:rFonts w:ascii="Arial" w:hAnsi="Arial" w:cs="Arial"/>
          <w:spacing w:val="-5"/>
          <w:w w:val="92"/>
          <w:sz w:val="20"/>
          <w:szCs w:val="20"/>
        </w:rPr>
        <w:t>ov</w:t>
      </w:r>
      <w:r>
        <w:rPr>
          <w:rFonts w:ascii="Arial" w:hAnsi="Arial" w:cs="Arial"/>
          <w:w w:val="92"/>
          <w:sz w:val="20"/>
          <w:szCs w:val="20"/>
        </w:rPr>
        <w:t>e</w:t>
      </w:r>
      <w:r>
        <w:rPr>
          <w:rFonts w:ascii="Arial" w:hAnsi="Arial" w:cs="Arial"/>
          <w:spacing w:val="23"/>
          <w:w w:val="92"/>
          <w:sz w:val="20"/>
          <w:szCs w:val="20"/>
        </w:rPr>
        <w:t xml:space="preserve"> </w:t>
      </w:r>
      <w:r>
        <w:rPr>
          <w:rFonts w:ascii="Arial" w:hAnsi="Arial" w:cs="Arial"/>
          <w:sz w:val="20"/>
          <w:szCs w:val="20"/>
        </w:rPr>
        <w:t>a</w:t>
      </w:r>
      <w:r>
        <w:rPr>
          <w:rFonts w:ascii="Arial" w:hAnsi="Arial" w:cs="Arial"/>
          <w:spacing w:val="7"/>
          <w:sz w:val="20"/>
          <w:szCs w:val="20"/>
        </w:rPr>
        <w:t xml:space="preserve"> </w:t>
      </w:r>
      <w:r>
        <w:rPr>
          <w:rFonts w:ascii="Arial" w:hAnsi="Arial" w:cs="Arial"/>
          <w:sz w:val="20"/>
          <w:szCs w:val="20"/>
        </w:rPr>
        <w:t>photo,</w:t>
      </w:r>
      <w:r>
        <w:rPr>
          <w:rFonts w:ascii="Arial" w:hAnsi="Arial" w:cs="Arial"/>
          <w:spacing w:val="16"/>
          <w:sz w:val="20"/>
          <w:szCs w:val="20"/>
        </w:rPr>
        <w:t xml:space="preserve"> </w:t>
      </w:r>
      <w:r>
        <w:rPr>
          <w:rFonts w:ascii="Arial" w:hAnsi="Arial" w:cs="Arial"/>
          <w:sz w:val="20"/>
          <w:szCs w:val="20"/>
        </w:rPr>
        <w:t>next</w:t>
      </w:r>
      <w:r>
        <w:rPr>
          <w:rFonts w:ascii="Arial" w:hAnsi="Arial" w:cs="Arial"/>
          <w:spacing w:val="19"/>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25"/>
          <w:w w:val="90"/>
          <w:sz w:val="20"/>
          <w:szCs w:val="20"/>
        </w:rPr>
        <w:t xml:space="preserve"> </w:t>
      </w:r>
      <w:r>
        <w:rPr>
          <w:rFonts w:ascii="Arial" w:hAnsi="Arial" w:cs="Arial"/>
          <w:sz w:val="20"/>
          <w:szCs w:val="20"/>
        </w:rPr>
        <w:t>will</w:t>
      </w:r>
      <w:r>
        <w:rPr>
          <w:rFonts w:ascii="Arial" w:hAnsi="Arial" w:cs="Arial"/>
          <w:spacing w:val="51"/>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ok</w:t>
      </w:r>
      <w:r>
        <w:rPr>
          <w:rFonts w:ascii="Arial" w:hAnsi="Arial" w:cs="Arial"/>
          <w:spacing w:val="9"/>
          <w:sz w:val="20"/>
          <w:szCs w:val="20"/>
        </w:rPr>
        <w:t xml:space="preserve"> </w:t>
      </w:r>
      <w:r>
        <w:rPr>
          <w:rFonts w:ascii="Arial" w:hAnsi="Arial" w:cs="Arial"/>
          <w:w w:val="105"/>
          <w:sz w:val="20"/>
          <w:szCs w:val="20"/>
        </w:rPr>
        <w:t xml:space="preserve">at </w:t>
      </w:r>
      <w:r>
        <w:rPr>
          <w:rFonts w:ascii="Arial" w:hAnsi="Arial" w:cs="Arial"/>
          <w:sz w:val="20"/>
          <w:szCs w:val="20"/>
        </w:rPr>
        <w:t>another</w:t>
      </w:r>
      <w:r>
        <w:rPr>
          <w:rFonts w:ascii="Arial" w:hAnsi="Arial" w:cs="Arial"/>
          <w:spacing w:val="-8"/>
          <w:sz w:val="20"/>
          <w:szCs w:val="20"/>
        </w:rPr>
        <w:t xml:space="preserve"> </w:t>
      </w:r>
      <w:r>
        <w:rPr>
          <w:rFonts w:ascii="Arial" w:hAnsi="Arial" w:cs="Arial"/>
          <w:spacing w:val="-5"/>
          <w:w w:val="139"/>
          <w:sz w:val="20"/>
          <w:szCs w:val="20"/>
        </w:rPr>
        <w:t>t</w:t>
      </w:r>
      <w:r>
        <w:rPr>
          <w:rFonts w:ascii="Arial" w:hAnsi="Arial" w:cs="Arial"/>
          <w:w w:val="105"/>
          <w:sz w:val="20"/>
          <w:szCs w:val="20"/>
        </w:rPr>
        <w:t>y</w:t>
      </w:r>
      <w:r>
        <w:rPr>
          <w:rFonts w:ascii="Arial" w:hAnsi="Arial" w:cs="Arial"/>
          <w:spacing w:val="6"/>
          <w:w w:val="99"/>
          <w:sz w:val="20"/>
          <w:szCs w:val="20"/>
        </w:rPr>
        <w:t>p</w:t>
      </w:r>
      <w:r>
        <w:rPr>
          <w:rFonts w:ascii="Arial" w:hAnsi="Arial" w:cs="Arial"/>
          <w:w w:val="79"/>
          <w:sz w:val="20"/>
          <w:szCs w:val="20"/>
        </w:rPr>
        <w:t>e</w:t>
      </w:r>
      <w:r>
        <w:rPr>
          <w:rFonts w:ascii="Arial" w:hAnsi="Arial" w:cs="Arial"/>
          <w:spacing w:val="11"/>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data.</w:t>
      </w:r>
    </w:p>
    <w:p w14:paraId="6EB4BBF5" w14:textId="77777777" w:rsidR="009E6749" w:rsidRDefault="009E6749">
      <w:pPr>
        <w:spacing w:after="0" w:line="280" w:lineRule="exact"/>
        <w:rPr>
          <w:sz w:val="28"/>
          <w:szCs w:val="28"/>
        </w:rPr>
      </w:pPr>
    </w:p>
    <w:p w14:paraId="269BA54F" w14:textId="77777777" w:rsidR="009E6749" w:rsidRDefault="009E6749">
      <w:pPr>
        <w:spacing w:after="0" w:line="240" w:lineRule="auto"/>
        <w:ind w:left="955" w:right="2941"/>
        <w:jc w:val="both"/>
        <w:rPr>
          <w:rFonts w:ascii="Arial" w:hAnsi="Arial" w:cs="Arial"/>
          <w:sz w:val="24"/>
          <w:szCs w:val="24"/>
        </w:rPr>
      </w:pPr>
      <w:r>
        <w:rPr>
          <w:rFonts w:ascii="Arial" w:hAnsi="Arial" w:cs="Arial"/>
          <w:b/>
          <w:bCs/>
          <w:sz w:val="24"/>
          <w:szCs w:val="24"/>
        </w:rPr>
        <w:t xml:space="preserve">4.2   </w:t>
      </w:r>
      <w:r>
        <w:rPr>
          <w:rFonts w:ascii="Arial" w:hAnsi="Arial" w:cs="Arial"/>
          <w:b/>
          <w:bCs/>
          <w:spacing w:val="9"/>
          <w:sz w:val="24"/>
          <w:szCs w:val="24"/>
        </w:rPr>
        <w:t xml:space="preserve"> </w:t>
      </w:r>
      <w:r>
        <w:rPr>
          <w:rFonts w:ascii="Arial" w:hAnsi="Arial" w:cs="Arial"/>
          <w:b/>
          <w:bCs/>
          <w:spacing w:val="-23"/>
          <w:w w:val="104"/>
          <w:sz w:val="24"/>
          <w:szCs w:val="24"/>
        </w:rPr>
        <w:t>V</w:t>
      </w:r>
      <w:r>
        <w:rPr>
          <w:rFonts w:ascii="Arial" w:hAnsi="Arial" w:cs="Arial"/>
          <w:b/>
          <w:bCs/>
          <w:w w:val="104"/>
          <w:sz w:val="24"/>
          <w:szCs w:val="24"/>
        </w:rPr>
        <w:t>erification</w:t>
      </w:r>
      <w:r>
        <w:rPr>
          <w:rFonts w:ascii="Arial" w:hAnsi="Arial" w:cs="Arial"/>
          <w:b/>
          <w:bCs/>
          <w:spacing w:val="23"/>
          <w:w w:val="104"/>
          <w:sz w:val="24"/>
          <w:szCs w:val="24"/>
        </w:rPr>
        <w:t xml:space="preserve"> </w:t>
      </w:r>
      <w:r>
        <w:rPr>
          <w:rFonts w:ascii="Arial" w:hAnsi="Arial" w:cs="Arial"/>
          <w:b/>
          <w:bCs/>
          <w:sz w:val="24"/>
          <w:szCs w:val="24"/>
        </w:rPr>
        <w:t>of</w:t>
      </w:r>
      <w:r>
        <w:rPr>
          <w:rFonts w:ascii="Arial" w:hAnsi="Arial" w:cs="Arial"/>
          <w:b/>
          <w:bCs/>
          <w:spacing w:val="12"/>
          <w:sz w:val="24"/>
          <w:szCs w:val="24"/>
        </w:rPr>
        <w:t xml:space="preserve"> </w:t>
      </w:r>
      <w:r>
        <w:rPr>
          <w:rFonts w:ascii="Arial" w:hAnsi="Arial" w:cs="Arial"/>
          <w:b/>
          <w:bCs/>
          <w:sz w:val="24"/>
          <w:szCs w:val="24"/>
        </w:rPr>
        <w:t>Protest</w:t>
      </w:r>
      <w:r>
        <w:rPr>
          <w:rFonts w:ascii="Arial" w:hAnsi="Arial" w:cs="Arial"/>
          <w:b/>
          <w:bCs/>
          <w:spacing w:val="57"/>
          <w:sz w:val="24"/>
          <w:szCs w:val="24"/>
        </w:rPr>
        <w:t xml:space="preserve"> </w:t>
      </w:r>
      <w:r>
        <w:rPr>
          <w:rFonts w:ascii="Arial" w:hAnsi="Arial" w:cs="Arial"/>
          <w:b/>
          <w:bCs/>
          <w:spacing w:val="-8"/>
          <w:w w:val="114"/>
          <w:sz w:val="24"/>
          <w:szCs w:val="24"/>
        </w:rPr>
        <w:t>P</w:t>
      </w:r>
      <w:r>
        <w:rPr>
          <w:rFonts w:ascii="Arial" w:hAnsi="Arial" w:cs="Arial"/>
          <w:b/>
          <w:bCs/>
          <w:w w:val="97"/>
          <w:sz w:val="24"/>
          <w:szCs w:val="24"/>
        </w:rPr>
        <w:t>a</w:t>
      </w:r>
      <w:r>
        <w:rPr>
          <w:rFonts w:ascii="Arial" w:hAnsi="Arial" w:cs="Arial"/>
          <w:b/>
          <w:bCs/>
          <w:w w:val="117"/>
          <w:sz w:val="24"/>
          <w:szCs w:val="24"/>
        </w:rPr>
        <w:t>r</w:t>
      </w:r>
      <w:r>
        <w:rPr>
          <w:rFonts w:ascii="Arial" w:hAnsi="Arial" w:cs="Arial"/>
          <w:b/>
          <w:bCs/>
          <w:w w:val="122"/>
          <w:sz w:val="24"/>
          <w:szCs w:val="24"/>
        </w:rPr>
        <w:t>ti</w:t>
      </w:r>
      <w:r>
        <w:rPr>
          <w:rFonts w:ascii="Arial" w:hAnsi="Arial" w:cs="Arial"/>
          <w:b/>
          <w:bCs/>
          <w:w w:val="89"/>
          <w:sz w:val="24"/>
          <w:szCs w:val="24"/>
        </w:rPr>
        <w:t>c</w:t>
      </w:r>
      <w:r>
        <w:rPr>
          <w:rFonts w:ascii="Arial" w:hAnsi="Arial" w:cs="Arial"/>
          <w:b/>
          <w:bCs/>
          <w:w w:val="111"/>
          <w:sz w:val="24"/>
          <w:szCs w:val="24"/>
        </w:rPr>
        <w:t>i</w:t>
      </w:r>
      <w:r>
        <w:rPr>
          <w:rFonts w:ascii="Arial" w:hAnsi="Arial" w:cs="Arial"/>
          <w:b/>
          <w:bCs/>
          <w:w w:val="103"/>
          <w:sz w:val="24"/>
          <w:szCs w:val="24"/>
        </w:rPr>
        <w:t>pation</w:t>
      </w:r>
    </w:p>
    <w:p w14:paraId="3C21928E" w14:textId="77777777" w:rsidR="009E6749" w:rsidRDefault="009E6749">
      <w:pPr>
        <w:spacing w:before="9" w:after="0" w:line="120" w:lineRule="exact"/>
        <w:rPr>
          <w:sz w:val="12"/>
          <w:szCs w:val="12"/>
        </w:rPr>
      </w:pPr>
    </w:p>
    <w:p w14:paraId="6F0016AB" w14:textId="77777777" w:rsidR="009E6749" w:rsidRDefault="009E6749">
      <w:pPr>
        <w:spacing w:after="0" w:line="249" w:lineRule="auto"/>
        <w:ind w:left="955" w:right="916"/>
        <w:jc w:val="both"/>
        <w:rPr>
          <w:rFonts w:ascii="Arial" w:hAnsi="Arial" w:cs="Arial"/>
          <w:sz w:val="20"/>
          <w:szCs w:val="20"/>
        </w:rPr>
      </w:pPr>
      <w:r>
        <w:rPr>
          <w:rFonts w:ascii="Arial" w:hAnsi="Arial" w:cs="Arial"/>
          <w:w w:val="93"/>
          <w:sz w:val="20"/>
          <w:szCs w:val="20"/>
        </w:rPr>
        <w:t>One</w:t>
      </w:r>
      <w:r>
        <w:rPr>
          <w:rFonts w:ascii="Arial" w:hAnsi="Arial" w:cs="Arial"/>
          <w:spacing w:val="6"/>
          <w:w w:val="93"/>
          <w:sz w:val="20"/>
          <w:szCs w:val="20"/>
        </w:rPr>
        <w:t xml:space="preserve"> </w:t>
      </w:r>
      <w:r>
        <w:rPr>
          <w:rFonts w:ascii="Arial" w:hAnsi="Arial" w:cs="Arial"/>
          <w:sz w:val="20"/>
          <w:szCs w:val="20"/>
        </w:rPr>
        <w:t>problem</w:t>
      </w:r>
      <w:r>
        <w:rPr>
          <w:rFonts w:ascii="Arial" w:hAnsi="Arial" w:cs="Arial"/>
          <w:spacing w:val="-12"/>
          <w:sz w:val="20"/>
          <w:szCs w:val="20"/>
        </w:rPr>
        <w:t xml:space="preserve"> </w:t>
      </w:r>
      <w:r>
        <w:rPr>
          <w:rFonts w:ascii="Arial" w:hAnsi="Arial" w:cs="Arial"/>
          <w:sz w:val="20"/>
          <w:szCs w:val="20"/>
        </w:rPr>
        <w:t>in</w:t>
      </w:r>
      <w:r>
        <w:rPr>
          <w:rFonts w:ascii="Arial" w:hAnsi="Arial" w:cs="Arial"/>
          <w:spacing w:val="11"/>
          <w:sz w:val="20"/>
          <w:szCs w:val="20"/>
        </w:rPr>
        <w:t xml:space="preserve"> </w:t>
      </w:r>
      <w:r>
        <w:rPr>
          <w:rFonts w:ascii="Arial" w:hAnsi="Arial" w:cs="Arial"/>
          <w:sz w:val="20"/>
          <w:szCs w:val="20"/>
        </w:rPr>
        <w:t>p</w:t>
      </w:r>
      <w:r>
        <w:rPr>
          <w:rFonts w:ascii="Arial" w:hAnsi="Arial" w:cs="Arial"/>
          <w:spacing w:val="-5"/>
          <w:sz w:val="20"/>
          <w:szCs w:val="20"/>
        </w:rPr>
        <w:t>h</w:t>
      </w:r>
      <w:r>
        <w:rPr>
          <w:rFonts w:ascii="Arial" w:hAnsi="Arial" w:cs="Arial"/>
          <w:sz w:val="20"/>
          <w:szCs w:val="20"/>
        </w:rPr>
        <w:t>ysical</w:t>
      </w:r>
      <w:r>
        <w:rPr>
          <w:rFonts w:ascii="Arial" w:hAnsi="Arial" w:cs="Arial"/>
          <w:spacing w:val="-20"/>
          <w:sz w:val="20"/>
          <w:szCs w:val="20"/>
        </w:rPr>
        <w:t xml:space="preserve"> </w:t>
      </w:r>
      <w:r>
        <w:rPr>
          <w:rFonts w:ascii="Arial" w:hAnsi="Arial" w:cs="Arial"/>
          <w:sz w:val="20"/>
          <w:szCs w:val="20"/>
        </w:rPr>
        <w:t>protesting</w:t>
      </w:r>
      <w:r>
        <w:rPr>
          <w:rFonts w:ascii="Arial" w:hAnsi="Arial" w:cs="Arial"/>
          <w:spacing w:val="-6"/>
          <w:sz w:val="20"/>
          <w:szCs w:val="20"/>
        </w:rPr>
        <w:t xml:space="preserve"> </w:t>
      </w:r>
      <w:r>
        <w:rPr>
          <w:rFonts w:ascii="Arial" w:hAnsi="Arial" w:cs="Arial"/>
          <w:sz w:val="20"/>
          <w:szCs w:val="20"/>
        </w:rPr>
        <w:t>that</w:t>
      </w:r>
      <w:r>
        <w:rPr>
          <w:rFonts w:ascii="Arial" w:hAnsi="Arial" w:cs="Arial"/>
          <w:spacing w:val="32"/>
          <w:sz w:val="20"/>
          <w:szCs w:val="20"/>
        </w:rPr>
        <w:t xml:space="preserve"> </w:t>
      </w:r>
      <w:r>
        <w:rPr>
          <w:rFonts w:ascii="Arial" w:hAnsi="Arial" w:cs="Arial"/>
          <w:w w:val="89"/>
          <w:sz w:val="20"/>
          <w:szCs w:val="20"/>
        </w:rPr>
        <w:t>has</w:t>
      </w:r>
      <w:r>
        <w:rPr>
          <w:rFonts w:ascii="Arial" w:hAnsi="Arial" w:cs="Arial"/>
          <w:spacing w:val="8"/>
          <w:w w:val="89"/>
          <w:sz w:val="20"/>
          <w:szCs w:val="20"/>
        </w:rPr>
        <w:t xml:space="preserve"> </w:t>
      </w:r>
      <w:r>
        <w:rPr>
          <w:rFonts w:ascii="Arial" w:hAnsi="Arial" w:cs="Arial"/>
          <w:sz w:val="20"/>
          <w:szCs w:val="20"/>
        </w:rPr>
        <w:t>not</w:t>
      </w:r>
      <w:r>
        <w:rPr>
          <w:rFonts w:ascii="Arial" w:hAnsi="Arial" w:cs="Arial"/>
          <w:spacing w:val="10"/>
          <w:sz w:val="20"/>
          <w:szCs w:val="20"/>
        </w:rPr>
        <w:t xml:space="preserve"> </w:t>
      </w:r>
      <w:r>
        <w:rPr>
          <w:rFonts w:ascii="Arial" w:hAnsi="Arial" w:cs="Arial"/>
          <w:spacing w:val="-5"/>
          <w:sz w:val="20"/>
          <w:szCs w:val="20"/>
        </w:rPr>
        <w:t>y</w:t>
      </w:r>
      <w:r>
        <w:rPr>
          <w:rFonts w:ascii="Arial" w:hAnsi="Arial" w:cs="Arial"/>
          <w:sz w:val="20"/>
          <w:szCs w:val="20"/>
        </w:rPr>
        <w:t>et</w:t>
      </w:r>
      <w:r>
        <w:rPr>
          <w:rFonts w:ascii="Arial" w:hAnsi="Arial" w:cs="Arial"/>
          <w:spacing w:val="5"/>
          <w:sz w:val="20"/>
          <w:szCs w:val="20"/>
        </w:rPr>
        <w:t xml:space="preserve"> </w:t>
      </w:r>
      <w:r>
        <w:rPr>
          <w:rFonts w:ascii="Arial" w:hAnsi="Arial" w:cs="Arial"/>
          <w:spacing w:val="5"/>
          <w:w w:val="90"/>
          <w:sz w:val="20"/>
          <w:szCs w:val="20"/>
        </w:rPr>
        <w:t>b</w:t>
      </w:r>
      <w:r>
        <w:rPr>
          <w:rFonts w:ascii="Arial" w:hAnsi="Arial" w:cs="Arial"/>
          <w:w w:val="90"/>
          <w:sz w:val="20"/>
          <w:szCs w:val="20"/>
        </w:rPr>
        <w:t>een</w:t>
      </w:r>
      <w:r>
        <w:rPr>
          <w:rFonts w:ascii="Arial" w:hAnsi="Arial" w:cs="Arial"/>
          <w:spacing w:val="5"/>
          <w:w w:val="90"/>
          <w:sz w:val="20"/>
          <w:szCs w:val="20"/>
        </w:rPr>
        <w:t xml:space="preserve"> </w:t>
      </w:r>
      <w:r>
        <w:rPr>
          <w:rFonts w:ascii="Arial" w:hAnsi="Arial" w:cs="Arial"/>
          <w:w w:val="90"/>
          <w:sz w:val="20"/>
          <w:szCs w:val="20"/>
        </w:rPr>
        <w:t>sol</w:t>
      </w:r>
      <w:r>
        <w:rPr>
          <w:rFonts w:ascii="Arial" w:hAnsi="Arial" w:cs="Arial"/>
          <w:spacing w:val="-4"/>
          <w:w w:val="90"/>
          <w:sz w:val="20"/>
          <w:szCs w:val="20"/>
        </w:rPr>
        <w:t>v</w:t>
      </w:r>
      <w:r>
        <w:rPr>
          <w:rFonts w:ascii="Arial" w:hAnsi="Arial" w:cs="Arial"/>
          <w:w w:val="90"/>
          <w:sz w:val="20"/>
          <w:szCs w:val="20"/>
        </w:rPr>
        <w:t>ed</w:t>
      </w:r>
      <w:r>
        <w:rPr>
          <w:rFonts w:ascii="Arial" w:hAnsi="Arial" w:cs="Arial"/>
          <w:spacing w:val="23"/>
          <w:w w:val="90"/>
          <w:sz w:val="20"/>
          <w:szCs w:val="20"/>
        </w:rPr>
        <w:t xml:space="preserve"> </w:t>
      </w:r>
      <w:r>
        <w:rPr>
          <w:rFonts w:ascii="Arial" w:hAnsi="Arial" w:cs="Arial"/>
          <w:sz w:val="20"/>
          <w:szCs w:val="20"/>
        </w:rPr>
        <w:t>satisfactorily</w:t>
      </w:r>
      <w:r>
        <w:rPr>
          <w:rFonts w:ascii="Arial" w:hAnsi="Arial" w:cs="Arial"/>
          <w:spacing w:val="3"/>
          <w:sz w:val="20"/>
          <w:szCs w:val="20"/>
        </w:rPr>
        <w:t xml:space="preserve"> </w:t>
      </w:r>
      <w:r>
        <w:rPr>
          <w:rFonts w:ascii="Arial" w:hAnsi="Arial" w:cs="Arial"/>
          <w:sz w:val="20"/>
          <w:szCs w:val="20"/>
        </w:rPr>
        <w:t>is the</w:t>
      </w:r>
      <w:r>
        <w:rPr>
          <w:rFonts w:ascii="Arial" w:hAnsi="Arial" w:cs="Arial"/>
          <w:spacing w:val="7"/>
          <w:sz w:val="20"/>
          <w:szCs w:val="20"/>
        </w:rPr>
        <w:t xml:space="preserve"> </w:t>
      </w:r>
      <w:r>
        <w:rPr>
          <w:rFonts w:ascii="Arial" w:hAnsi="Arial" w:cs="Arial"/>
          <w:sz w:val="20"/>
          <w:szCs w:val="20"/>
        </w:rPr>
        <w:t>cr</w:t>
      </w:r>
      <w:r>
        <w:rPr>
          <w:rFonts w:ascii="Arial" w:hAnsi="Arial" w:cs="Arial"/>
          <w:spacing w:val="-5"/>
          <w:sz w:val="20"/>
          <w:szCs w:val="20"/>
        </w:rPr>
        <w:t>o</w:t>
      </w:r>
      <w:r>
        <w:rPr>
          <w:rFonts w:ascii="Arial" w:hAnsi="Arial" w:cs="Arial"/>
          <w:sz w:val="20"/>
          <w:szCs w:val="20"/>
        </w:rPr>
        <w:t>wd</w:t>
      </w:r>
      <w:r>
        <w:rPr>
          <w:rFonts w:ascii="Arial" w:hAnsi="Arial" w:cs="Arial"/>
          <w:spacing w:val="-6"/>
          <w:sz w:val="20"/>
          <w:szCs w:val="20"/>
        </w:rPr>
        <w:t xml:space="preserve"> </w:t>
      </w:r>
      <w:r>
        <w:rPr>
          <w:rFonts w:ascii="Arial" w:hAnsi="Arial" w:cs="Arial"/>
          <w:sz w:val="20"/>
          <w:szCs w:val="20"/>
        </w:rPr>
        <w:t>cou</w:t>
      </w:r>
      <w:r>
        <w:rPr>
          <w:rFonts w:ascii="Arial" w:hAnsi="Arial" w:cs="Arial"/>
          <w:spacing w:val="-5"/>
          <w:sz w:val="20"/>
          <w:szCs w:val="20"/>
        </w:rPr>
        <w:t>n</w:t>
      </w:r>
      <w:r>
        <w:rPr>
          <w:rFonts w:ascii="Arial" w:hAnsi="Arial" w:cs="Arial"/>
          <w:sz w:val="20"/>
          <w:szCs w:val="20"/>
        </w:rPr>
        <w:t>ting</w:t>
      </w:r>
      <w:r>
        <w:rPr>
          <w:rFonts w:ascii="Arial" w:hAnsi="Arial" w:cs="Arial"/>
          <w:spacing w:val="4"/>
          <w:sz w:val="20"/>
          <w:szCs w:val="20"/>
        </w:rPr>
        <w:t xml:space="preserve"> </w:t>
      </w:r>
      <w:r>
        <w:rPr>
          <w:rFonts w:ascii="Arial" w:hAnsi="Arial" w:cs="Arial"/>
          <w:sz w:val="20"/>
          <w:szCs w:val="20"/>
        </w:rPr>
        <w:t>proble</w:t>
      </w:r>
      <w:r>
        <w:rPr>
          <w:rFonts w:ascii="Arial" w:hAnsi="Arial" w:cs="Arial"/>
          <w:spacing w:val="1"/>
          <w:sz w:val="20"/>
          <w:szCs w:val="20"/>
        </w:rPr>
        <w:t>m</w:t>
      </w:r>
      <w:r>
        <w:rPr>
          <w:rFonts w:ascii="Arial" w:hAnsi="Arial" w:cs="Arial"/>
          <w:sz w:val="20"/>
          <w:szCs w:val="20"/>
        </w:rPr>
        <w:t>,</w:t>
      </w:r>
      <w:r>
        <w:rPr>
          <w:rFonts w:ascii="Arial" w:hAnsi="Arial" w:cs="Arial"/>
          <w:spacing w:val="-5"/>
          <w:sz w:val="20"/>
          <w:szCs w:val="20"/>
        </w:rPr>
        <w:t xml:space="preserve"> </w:t>
      </w:r>
      <w:r>
        <w:rPr>
          <w:rFonts w:ascii="Arial" w:hAnsi="Arial" w:cs="Arial"/>
          <w:sz w:val="20"/>
          <w:szCs w:val="20"/>
        </w:rPr>
        <w:t>or</w:t>
      </w:r>
      <w:r>
        <w:rPr>
          <w:rFonts w:ascii="Arial" w:hAnsi="Arial" w:cs="Arial"/>
          <w:spacing w:val="8"/>
          <w:sz w:val="20"/>
          <w:szCs w:val="20"/>
        </w:rPr>
        <w:t xml:space="preserve"> </w:t>
      </w:r>
      <w:r>
        <w:rPr>
          <w:rFonts w:ascii="Arial" w:hAnsi="Arial" w:cs="Arial"/>
          <w:sz w:val="20"/>
          <w:szCs w:val="20"/>
        </w:rPr>
        <w:t>more</w:t>
      </w:r>
      <w:r>
        <w:rPr>
          <w:rFonts w:ascii="Arial" w:hAnsi="Arial" w:cs="Arial"/>
          <w:spacing w:val="-16"/>
          <w:sz w:val="20"/>
          <w:szCs w:val="20"/>
        </w:rPr>
        <w:t xml:space="preserve"> </w:t>
      </w:r>
      <w:r>
        <w:rPr>
          <w:rFonts w:ascii="Arial" w:hAnsi="Arial" w:cs="Arial"/>
          <w:w w:val="96"/>
          <w:sz w:val="20"/>
          <w:szCs w:val="20"/>
        </w:rPr>
        <w:t>generall</w:t>
      </w:r>
      <w:r>
        <w:rPr>
          <w:rFonts w:ascii="Arial" w:hAnsi="Arial" w:cs="Arial"/>
          <w:spacing w:val="-14"/>
          <w:w w:val="96"/>
          <w:sz w:val="20"/>
          <w:szCs w:val="20"/>
        </w:rPr>
        <w:t>y</w:t>
      </w:r>
      <w:r>
        <w:rPr>
          <w:rFonts w:ascii="Arial" w:hAnsi="Arial" w:cs="Arial"/>
          <w:w w:val="96"/>
          <w:sz w:val="20"/>
          <w:szCs w:val="20"/>
        </w:rPr>
        <w:t>,</w:t>
      </w:r>
      <w:r>
        <w:rPr>
          <w:rFonts w:ascii="Arial" w:hAnsi="Arial" w:cs="Arial"/>
          <w:spacing w:val="13"/>
          <w:w w:val="96"/>
          <w:sz w:val="20"/>
          <w:szCs w:val="20"/>
        </w:rPr>
        <w:t xml:space="preserve"> </w:t>
      </w:r>
      <w:r>
        <w:rPr>
          <w:rFonts w:ascii="Arial" w:hAnsi="Arial" w:cs="Arial"/>
          <w:sz w:val="20"/>
          <w:szCs w:val="20"/>
        </w:rPr>
        <w:t>the</w:t>
      </w:r>
      <w:r>
        <w:rPr>
          <w:rFonts w:ascii="Arial" w:hAnsi="Arial" w:cs="Arial"/>
          <w:spacing w:val="7"/>
          <w:sz w:val="20"/>
          <w:szCs w:val="20"/>
        </w:rPr>
        <w:t xml:space="preserve"> </w:t>
      </w:r>
      <w:r>
        <w:rPr>
          <w:rFonts w:ascii="Arial" w:hAnsi="Arial" w:cs="Arial"/>
          <w:spacing w:val="-5"/>
          <w:sz w:val="20"/>
          <w:szCs w:val="20"/>
        </w:rPr>
        <w:t>v</w:t>
      </w:r>
      <w:r>
        <w:rPr>
          <w:rFonts w:ascii="Arial" w:hAnsi="Arial" w:cs="Arial"/>
          <w:sz w:val="20"/>
          <w:szCs w:val="20"/>
        </w:rPr>
        <w:t>erification</w:t>
      </w:r>
      <w:r>
        <w:rPr>
          <w:rFonts w:ascii="Arial" w:hAnsi="Arial" w:cs="Arial"/>
          <w:spacing w:val="16"/>
          <w:sz w:val="20"/>
          <w:szCs w:val="20"/>
        </w:rPr>
        <w:t xml:space="preserve"> </w:t>
      </w:r>
      <w:r>
        <w:rPr>
          <w:rFonts w:ascii="Arial" w:hAnsi="Arial" w:cs="Arial"/>
          <w:sz w:val="20"/>
          <w:szCs w:val="20"/>
        </w:rPr>
        <w:t>of</w:t>
      </w:r>
      <w:r>
        <w:rPr>
          <w:rFonts w:ascii="Arial" w:hAnsi="Arial" w:cs="Arial"/>
          <w:spacing w:val="3"/>
          <w:sz w:val="20"/>
          <w:szCs w:val="20"/>
        </w:rPr>
        <w:t xml:space="preserve"> </w:t>
      </w:r>
      <w:r>
        <w:rPr>
          <w:rFonts w:ascii="Arial" w:hAnsi="Arial" w:cs="Arial"/>
          <w:sz w:val="20"/>
          <w:szCs w:val="20"/>
        </w:rPr>
        <w:t>the</w:t>
      </w:r>
      <w:r>
        <w:rPr>
          <w:rFonts w:ascii="Arial" w:hAnsi="Arial" w:cs="Arial"/>
          <w:spacing w:val="7"/>
          <w:sz w:val="20"/>
          <w:szCs w:val="20"/>
        </w:rPr>
        <w:t xml:space="preserve"> </w:t>
      </w:r>
      <w:proofErr w:type="spellStart"/>
      <w:r>
        <w:rPr>
          <w:rFonts w:ascii="Arial" w:hAnsi="Arial" w:cs="Arial"/>
          <w:w w:val="104"/>
          <w:sz w:val="20"/>
          <w:szCs w:val="20"/>
        </w:rPr>
        <w:t>particip</w:t>
      </w:r>
      <w:proofErr w:type="spellEnd"/>
      <w:r>
        <w:rPr>
          <w:rFonts w:ascii="Arial" w:hAnsi="Arial" w:cs="Arial"/>
          <w:w w:val="104"/>
          <w:sz w:val="20"/>
          <w:szCs w:val="20"/>
        </w:rPr>
        <w:t xml:space="preserve">- </w:t>
      </w:r>
      <w:proofErr w:type="spellStart"/>
      <w:r>
        <w:rPr>
          <w:rFonts w:ascii="Arial" w:hAnsi="Arial" w:cs="Arial"/>
          <w:sz w:val="20"/>
          <w:szCs w:val="20"/>
        </w:rPr>
        <w:t>ation</w:t>
      </w:r>
      <w:proofErr w:type="spellEnd"/>
      <w:r>
        <w:rPr>
          <w:rFonts w:ascii="Arial" w:hAnsi="Arial" w:cs="Arial"/>
          <w:spacing w:val="23"/>
          <w:sz w:val="20"/>
          <w:szCs w:val="20"/>
        </w:rPr>
        <w:t xml:space="preserve"> </w:t>
      </w:r>
      <w:r>
        <w:rPr>
          <w:rFonts w:ascii="Arial" w:hAnsi="Arial" w:cs="Arial"/>
          <w:sz w:val="20"/>
          <w:szCs w:val="20"/>
        </w:rPr>
        <w:t>in</w:t>
      </w:r>
      <w:r>
        <w:rPr>
          <w:rFonts w:ascii="Arial" w:hAnsi="Arial" w:cs="Arial"/>
          <w:spacing w:val="28"/>
          <w:sz w:val="20"/>
          <w:szCs w:val="20"/>
        </w:rPr>
        <w:t xml:space="preserve"> </w:t>
      </w:r>
      <w:r>
        <w:rPr>
          <w:rFonts w:ascii="Arial" w:hAnsi="Arial" w:cs="Arial"/>
          <w:sz w:val="20"/>
          <w:szCs w:val="20"/>
        </w:rPr>
        <w:t>a</w:t>
      </w:r>
      <w:r>
        <w:rPr>
          <w:rFonts w:ascii="Arial" w:hAnsi="Arial" w:cs="Arial"/>
          <w:spacing w:val="7"/>
          <w:sz w:val="20"/>
          <w:szCs w:val="20"/>
        </w:rPr>
        <w:t xml:space="preserve"> </w:t>
      </w:r>
      <w:r>
        <w:rPr>
          <w:rFonts w:ascii="Arial" w:hAnsi="Arial" w:cs="Arial"/>
          <w:sz w:val="20"/>
          <w:szCs w:val="20"/>
        </w:rPr>
        <w:t>protest.</w:t>
      </w:r>
      <w:r>
        <w:rPr>
          <w:rFonts w:ascii="Arial" w:hAnsi="Arial" w:cs="Arial"/>
          <w:spacing w:val="50"/>
          <w:sz w:val="20"/>
          <w:szCs w:val="20"/>
        </w:rPr>
        <w:t xml:space="preserve"> </w:t>
      </w:r>
      <w:r>
        <w:rPr>
          <w:rFonts w:ascii="Arial" w:hAnsi="Arial" w:cs="Arial"/>
          <w:sz w:val="20"/>
          <w:szCs w:val="20"/>
        </w:rPr>
        <w:t>After</w:t>
      </w:r>
      <w:r>
        <w:rPr>
          <w:rFonts w:ascii="Arial" w:hAnsi="Arial" w:cs="Arial"/>
          <w:spacing w:val="49"/>
          <w:sz w:val="20"/>
          <w:szCs w:val="20"/>
        </w:rPr>
        <w:t xml:space="preserve"> </w:t>
      </w:r>
      <w:r>
        <w:rPr>
          <w:rFonts w:ascii="Arial" w:hAnsi="Arial" w:cs="Arial"/>
          <w:sz w:val="20"/>
          <w:szCs w:val="20"/>
        </w:rPr>
        <w:t>ma</w:t>
      </w:r>
      <w:r>
        <w:rPr>
          <w:rFonts w:ascii="Arial" w:hAnsi="Arial" w:cs="Arial"/>
          <w:spacing w:val="-5"/>
          <w:sz w:val="20"/>
          <w:szCs w:val="20"/>
        </w:rPr>
        <w:t>n</w:t>
      </w:r>
      <w:r>
        <w:rPr>
          <w:rFonts w:ascii="Arial" w:hAnsi="Arial" w:cs="Arial"/>
          <w:sz w:val="20"/>
          <w:szCs w:val="20"/>
        </w:rPr>
        <w:t>y</w:t>
      </w:r>
      <w:r>
        <w:rPr>
          <w:rFonts w:ascii="Arial" w:hAnsi="Arial" w:cs="Arial"/>
          <w:spacing w:val="7"/>
          <w:sz w:val="20"/>
          <w:szCs w:val="20"/>
        </w:rPr>
        <w:t xml:space="preserve"> </w:t>
      </w:r>
      <w:r>
        <w:rPr>
          <w:rFonts w:ascii="Arial" w:hAnsi="Arial" w:cs="Arial"/>
          <w:sz w:val="20"/>
          <w:szCs w:val="20"/>
        </w:rPr>
        <w:t>prote</w:t>
      </w:r>
      <w:r>
        <w:rPr>
          <w:rFonts w:ascii="Arial" w:hAnsi="Arial" w:cs="Arial"/>
          <w:spacing w:val="1"/>
          <w:sz w:val="20"/>
          <w:szCs w:val="20"/>
        </w:rPr>
        <w:t>s</w:t>
      </w:r>
      <w:r>
        <w:rPr>
          <w:rFonts w:ascii="Arial" w:hAnsi="Arial" w:cs="Arial"/>
          <w:sz w:val="20"/>
          <w:szCs w:val="20"/>
        </w:rPr>
        <w:t>ts</w:t>
      </w:r>
      <w:r>
        <w:rPr>
          <w:rFonts w:ascii="Arial" w:hAnsi="Arial" w:cs="Arial"/>
          <w:spacing w:val="-9"/>
          <w:sz w:val="20"/>
          <w:szCs w:val="20"/>
        </w:rPr>
        <w:t xml:space="preserve"> </w:t>
      </w:r>
      <w:r>
        <w:rPr>
          <w:rFonts w:ascii="Arial" w:hAnsi="Arial" w:cs="Arial"/>
          <w:sz w:val="20"/>
          <w:szCs w:val="20"/>
        </w:rPr>
        <w:t>the</w:t>
      </w:r>
      <w:r>
        <w:rPr>
          <w:rFonts w:ascii="Arial" w:hAnsi="Arial" w:cs="Arial"/>
          <w:spacing w:val="16"/>
          <w:sz w:val="20"/>
          <w:szCs w:val="20"/>
        </w:rPr>
        <w:t xml:space="preserve"> </w:t>
      </w:r>
      <w:r>
        <w:rPr>
          <w:rFonts w:ascii="Arial" w:hAnsi="Arial" w:cs="Arial"/>
          <w:sz w:val="20"/>
          <w:szCs w:val="20"/>
        </w:rPr>
        <w:t>demonstrator</w:t>
      </w:r>
      <w:r>
        <w:rPr>
          <w:rFonts w:ascii="Arial" w:hAnsi="Arial" w:cs="Arial"/>
          <w:spacing w:val="-4"/>
          <w:sz w:val="20"/>
          <w:szCs w:val="20"/>
        </w:rPr>
        <w:t xml:space="preserve"> </w:t>
      </w:r>
      <w:r>
        <w:rPr>
          <w:rFonts w:ascii="Arial" w:hAnsi="Arial" w:cs="Arial"/>
          <w:w w:val="94"/>
          <w:sz w:val="20"/>
          <w:szCs w:val="20"/>
        </w:rPr>
        <w:t>cou</w:t>
      </w:r>
      <w:r>
        <w:rPr>
          <w:rFonts w:ascii="Arial" w:hAnsi="Arial" w:cs="Arial"/>
          <w:spacing w:val="-5"/>
          <w:w w:val="94"/>
          <w:sz w:val="20"/>
          <w:szCs w:val="20"/>
        </w:rPr>
        <w:t>n</w:t>
      </w:r>
      <w:r>
        <w:rPr>
          <w:rFonts w:ascii="Arial" w:hAnsi="Arial" w:cs="Arial"/>
          <w:w w:val="139"/>
          <w:sz w:val="20"/>
          <w:szCs w:val="20"/>
        </w:rPr>
        <w:t>t</w:t>
      </w:r>
      <w:r>
        <w:rPr>
          <w:rFonts w:ascii="Arial" w:hAnsi="Arial" w:cs="Arial"/>
          <w:spacing w:val="18"/>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22"/>
          <w:sz w:val="20"/>
          <w:szCs w:val="20"/>
        </w:rPr>
        <w:t xml:space="preserve"> </w:t>
      </w:r>
      <w:r>
        <w:rPr>
          <w:rFonts w:ascii="Arial" w:hAnsi="Arial" w:cs="Arial"/>
          <w:spacing w:val="6"/>
          <w:sz w:val="20"/>
          <w:szCs w:val="20"/>
        </w:rPr>
        <w:t>p</w:t>
      </w:r>
      <w:r>
        <w:rPr>
          <w:rFonts w:ascii="Arial" w:hAnsi="Arial" w:cs="Arial"/>
          <w:sz w:val="20"/>
          <w:szCs w:val="20"/>
        </w:rPr>
        <w:t>olice</w:t>
      </w:r>
      <w:r>
        <w:rPr>
          <w:rFonts w:ascii="Arial" w:hAnsi="Arial" w:cs="Arial"/>
          <w:spacing w:val="-7"/>
          <w:sz w:val="20"/>
          <w:szCs w:val="20"/>
        </w:rPr>
        <w:t xml:space="preserve"> </w:t>
      </w:r>
      <w:r>
        <w:rPr>
          <w:rFonts w:ascii="Arial" w:hAnsi="Arial" w:cs="Arial"/>
          <w:sz w:val="20"/>
          <w:szCs w:val="20"/>
        </w:rPr>
        <w:t xml:space="preserve">and that  </w:t>
      </w:r>
      <w:r>
        <w:rPr>
          <w:rFonts w:ascii="Arial" w:hAnsi="Arial" w:cs="Arial"/>
          <w:spacing w:val="-5"/>
          <w:sz w:val="20"/>
          <w:szCs w:val="20"/>
        </w:rPr>
        <w:t>b</w:t>
      </w:r>
      <w:r>
        <w:rPr>
          <w:rFonts w:ascii="Arial" w:hAnsi="Arial" w:cs="Arial"/>
          <w:sz w:val="20"/>
          <w:szCs w:val="20"/>
        </w:rPr>
        <w:t>y</w:t>
      </w:r>
      <w:r>
        <w:rPr>
          <w:rFonts w:ascii="Arial" w:hAnsi="Arial" w:cs="Arial"/>
          <w:spacing w:val="29"/>
          <w:sz w:val="20"/>
          <w:szCs w:val="20"/>
        </w:rPr>
        <w:t xml:space="preserve"> </w:t>
      </w:r>
      <w:r>
        <w:rPr>
          <w:rFonts w:ascii="Arial" w:hAnsi="Arial" w:cs="Arial"/>
          <w:w w:val="93"/>
          <w:sz w:val="20"/>
          <w:szCs w:val="20"/>
        </w:rPr>
        <w:t>organizers</w:t>
      </w:r>
      <w:r>
        <w:rPr>
          <w:rFonts w:ascii="Arial" w:hAnsi="Arial" w:cs="Arial"/>
          <w:spacing w:val="30"/>
          <w:w w:val="93"/>
          <w:sz w:val="20"/>
          <w:szCs w:val="20"/>
        </w:rPr>
        <w:t xml:space="preserve"> </w:t>
      </w:r>
      <w:r>
        <w:rPr>
          <w:rFonts w:ascii="Arial" w:hAnsi="Arial" w:cs="Arial"/>
          <w:sz w:val="20"/>
          <w:szCs w:val="20"/>
        </w:rPr>
        <w:t>differ,</w:t>
      </w:r>
      <w:r>
        <w:rPr>
          <w:rFonts w:ascii="Arial" w:hAnsi="Arial" w:cs="Arial"/>
          <w:spacing w:val="30"/>
          <w:sz w:val="20"/>
          <w:szCs w:val="20"/>
        </w:rPr>
        <w:t xml:space="preserve"> </w:t>
      </w:r>
      <w:r>
        <w:rPr>
          <w:rFonts w:ascii="Arial" w:hAnsi="Arial" w:cs="Arial"/>
          <w:sz w:val="20"/>
          <w:szCs w:val="20"/>
        </w:rPr>
        <w:t>in</w:t>
      </w:r>
      <w:r>
        <w:rPr>
          <w:rFonts w:ascii="Arial" w:hAnsi="Arial" w:cs="Arial"/>
          <w:spacing w:val="34"/>
          <w:sz w:val="20"/>
          <w:szCs w:val="20"/>
        </w:rPr>
        <w:t xml:space="preserve"> </w:t>
      </w:r>
      <w:r>
        <w:rPr>
          <w:rFonts w:ascii="Arial" w:hAnsi="Arial" w:cs="Arial"/>
          <w:w w:val="90"/>
          <w:sz w:val="20"/>
          <w:szCs w:val="20"/>
        </w:rPr>
        <w:t>some</w:t>
      </w:r>
      <w:r>
        <w:rPr>
          <w:rFonts w:ascii="Arial" w:hAnsi="Arial" w:cs="Arial"/>
          <w:spacing w:val="22"/>
          <w:w w:val="90"/>
          <w:sz w:val="20"/>
          <w:szCs w:val="20"/>
        </w:rPr>
        <w:t xml:space="preserve"> </w:t>
      </w:r>
      <w:r>
        <w:rPr>
          <w:rFonts w:ascii="Arial" w:hAnsi="Arial" w:cs="Arial"/>
          <w:w w:val="90"/>
          <w:sz w:val="20"/>
          <w:szCs w:val="20"/>
        </w:rPr>
        <w:t xml:space="preserve">instances </w:t>
      </w:r>
      <w:r>
        <w:rPr>
          <w:rFonts w:ascii="Arial" w:hAnsi="Arial" w:cs="Arial"/>
          <w:spacing w:val="7"/>
          <w:w w:val="90"/>
          <w:sz w:val="20"/>
          <w:szCs w:val="20"/>
        </w:rPr>
        <w:t xml:space="preserve"> </w:t>
      </w:r>
      <w:r>
        <w:rPr>
          <w:rFonts w:ascii="Arial" w:hAnsi="Arial" w:cs="Arial"/>
          <w:sz w:val="20"/>
          <w:szCs w:val="20"/>
        </w:rPr>
        <w:t>the</w:t>
      </w:r>
      <w:r>
        <w:rPr>
          <w:rFonts w:ascii="Arial" w:hAnsi="Arial" w:cs="Arial"/>
          <w:spacing w:val="23"/>
          <w:sz w:val="20"/>
          <w:szCs w:val="20"/>
        </w:rPr>
        <w:t xml:space="preserve"> </w:t>
      </w:r>
      <w:r>
        <w:rPr>
          <w:rFonts w:ascii="Arial" w:hAnsi="Arial" w:cs="Arial"/>
          <w:w w:val="93"/>
          <w:sz w:val="20"/>
          <w:szCs w:val="20"/>
        </w:rPr>
        <w:t>difference</w:t>
      </w:r>
      <w:r>
        <w:rPr>
          <w:rFonts w:ascii="Arial" w:hAnsi="Arial" w:cs="Arial"/>
          <w:spacing w:val="30"/>
          <w:w w:val="93"/>
          <w:sz w:val="20"/>
          <w:szCs w:val="20"/>
        </w:rPr>
        <w:t xml:space="preserve"> </w:t>
      </w:r>
      <w:r>
        <w:rPr>
          <w:rFonts w:ascii="Arial" w:hAnsi="Arial" w:cs="Arial"/>
          <w:sz w:val="20"/>
          <w:szCs w:val="20"/>
        </w:rPr>
        <w:t>can</w:t>
      </w:r>
      <w:r>
        <w:rPr>
          <w:rFonts w:ascii="Arial" w:hAnsi="Arial" w:cs="Arial"/>
          <w:spacing w:val="-1"/>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32"/>
          <w:w w:val="89"/>
          <w:sz w:val="20"/>
          <w:szCs w:val="20"/>
        </w:rPr>
        <w:t xml:space="preserve"> </w:t>
      </w:r>
      <w:r>
        <w:rPr>
          <w:rFonts w:ascii="Arial" w:hAnsi="Arial" w:cs="Arial"/>
          <w:spacing w:val="-5"/>
          <w:sz w:val="20"/>
          <w:szCs w:val="20"/>
        </w:rPr>
        <w:t>h</w:t>
      </w:r>
      <w:r>
        <w:rPr>
          <w:rFonts w:ascii="Arial" w:hAnsi="Arial" w:cs="Arial"/>
          <w:sz w:val="20"/>
          <w:szCs w:val="20"/>
        </w:rPr>
        <w:t>undreds</w:t>
      </w:r>
      <w:r>
        <w:rPr>
          <w:rFonts w:ascii="Arial" w:hAnsi="Arial" w:cs="Arial"/>
          <w:spacing w:val="-11"/>
          <w:sz w:val="20"/>
          <w:szCs w:val="20"/>
        </w:rPr>
        <w:t xml:space="preserve"> </w:t>
      </w:r>
      <w:r>
        <w:rPr>
          <w:rFonts w:ascii="Arial" w:hAnsi="Arial" w:cs="Arial"/>
          <w:sz w:val="20"/>
          <w:szCs w:val="20"/>
        </w:rPr>
        <w:t>of thousands.</w:t>
      </w:r>
      <w:r>
        <w:rPr>
          <w:rFonts w:ascii="Arial" w:hAnsi="Arial" w:cs="Arial"/>
          <w:spacing w:val="-15"/>
          <w:sz w:val="20"/>
          <w:szCs w:val="20"/>
        </w:rPr>
        <w:t xml:space="preserve"> </w:t>
      </w:r>
      <w:r>
        <w:rPr>
          <w:rFonts w:ascii="Arial" w:hAnsi="Arial" w:cs="Arial"/>
          <w:sz w:val="20"/>
          <w:szCs w:val="20"/>
        </w:rPr>
        <w:t>Ma</w:t>
      </w:r>
      <w:r>
        <w:rPr>
          <w:rFonts w:ascii="Arial" w:hAnsi="Arial" w:cs="Arial"/>
          <w:spacing w:val="-5"/>
          <w:sz w:val="20"/>
          <w:szCs w:val="20"/>
        </w:rPr>
        <w:t>n</w:t>
      </w:r>
      <w:r>
        <w:rPr>
          <w:rFonts w:ascii="Arial" w:hAnsi="Arial" w:cs="Arial"/>
          <w:sz w:val="20"/>
          <w:szCs w:val="20"/>
        </w:rPr>
        <w:t>y</w:t>
      </w:r>
      <w:r>
        <w:rPr>
          <w:rFonts w:ascii="Arial" w:hAnsi="Arial" w:cs="Arial"/>
          <w:spacing w:val="13"/>
          <w:sz w:val="20"/>
          <w:szCs w:val="20"/>
        </w:rPr>
        <w:t xml:space="preserve"> </w:t>
      </w:r>
      <w:r>
        <w:rPr>
          <w:rFonts w:ascii="Arial" w:hAnsi="Arial" w:cs="Arial"/>
          <w:sz w:val="20"/>
          <w:szCs w:val="20"/>
        </w:rPr>
        <w:t>of</w:t>
      </w:r>
      <w:r>
        <w:rPr>
          <w:rFonts w:ascii="Arial" w:hAnsi="Arial" w:cs="Arial"/>
          <w:spacing w:val="1"/>
          <w:sz w:val="20"/>
          <w:szCs w:val="20"/>
        </w:rPr>
        <w:t xml:space="preserve"> </w:t>
      </w:r>
      <w:r>
        <w:rPr>
          <w:rFonts w:ascii="Arial" w:hAnsi="Arial" w:cs="Arial"/>
          <w:w w:val="139"/>
          <w:sz w:val="20"/>
          <w:szCs w:val="20"/>
        </w:rPr>
        <w:t>t</w:t>
      </w:r>
      <w:r>
        <w:rPr>
          <w:rFonts w:ascii="Arial" w:hAnsi="Arial" w:cs="Arial"/>
          <w:w w:val="99"/>
          <w:sz w:val="20"/>
          <w:szCs w:val="20"/>
        </w:rPr>
        <w:t>h</w:t>
      </w:r>
      <w:r>
        <w:rPr>
          <w:rFonts w:ascii="Arial" w:hAnsi="Arial" w:cs="Arial"/>
          <w:w w:val="79"/>
          <w:sz w:val="20"/>
          <w:szCs w:val="20"/>
        </w:rPr>
        <w:t>e</w:t>
      </w:r>
      <w:r>
        <w:rPr>
          <w:rFonts w:ascii="Arial" w:hAnsi="Arial" w:cs="Arial"/>
          <w:spacing w:val="8"/>
          <w:sz w:val="20"/>
          <w:szCs w:val="20"/>
        </w:rPr>
        <w:t xml:space="preserve"> </w:t>
      </w:r>
      <w:r>
        <w:rPr>
          <w:rFonts w:ascii="Arial" w:hAnsi="Arial" w:cs="Arial"/>
          <w:w w:val="94"/>
          <w:sz w:val="20"/>
          <w:szCs w:val="20"/>
        </w:rPr>
        <w:t>meth</w:t>
      </w:r>
      <w:r>
        <w:rPr>
          <w:rFonts w:ascii="Arial" w:hAnsi="Arial" w:cs="Arial"/>
          <w:spacing w:val="6"/>
          <w:w w:val="94"/>
          <w:sz w:val="20"/>
          <w:szCs w:val="20"/>
        </w:rPr>
        <w:t>o</w:t>
      </w:r>
      <w:r>
        <w:rPr>
          <w:rFonts w:ascii="Arial" w:hAnsi="Arial" w:cs="Arial"/>
          <w:w w:val="94"/>
          <w:sz w:val="20"/>
          <w:szCs w:val="20"/>
        </w:rPr>
        <w:t>ds</w:t>
      </w:r>
      <w:r>
        <w:rPr>
          <w:rFonts w:ascii="Arial" w:hAnsi="Arial" w:cs="Arial"/>
          <w:spacing w:val="18"/>
          <w:w w:val="94"/>
          <w:sz w:val="20"/>
          <w:szCs w:val="20"/>
        </w:rPr>
        <w:t xml:space="preserve"> </w:t>
      </w:r>
      <w:r>
        <w:rPr>
          <w:rFonts w:ascii="Arial" w:hAnsi="Arial" w:cs="Arial"/>
          <w:sz w:val="20"/>
          <w:szCs w:val="20"/>
        </w:rPr>
        <w:t>to</w:t>
      </w:r>
      <w:r>
        <w:rPr>
          <w:rFonts w:ascii="Arial" w:hAnsi="Arial" w:cs="Arial"/>
          <w:spacing w:val="16"/>
          <w:sz w:val="20"/>
          <w:szCs w:val="20"/>
        </w:rPr>
        <w:t xml:space="preserve"> </w:t>
      </w:r>
      <w:r>
        <w:rPr>
          <w:rFonts w:ascii="Arial" w:hAnsi="Arial" w:cs="Arial"/>
          <w:w w:val="94"/>
          <w:sz w:val="20"/>
          <w:szCs w:val="20"/>
        </w:rPr>
        <w:t>cou</w:t>
      </w:r>
      <w:r>
        <w:rPr>
          <w:rFonts w:ascii="Arial" w:hAnsi="Arial" w:cs="Arial"/>
          <w:spacing w:val="-5"/>
          <w:w w:val="94"/>
          <w:sz w:val="20"/>
          <w:szCs w:val="20"/>
        </w:rPr>
        <w:t>n</w:t>
      </w:r>
      <w:r>
        <w:rPr>
          <w:rFonts w:ascii="Arial" w:hAnsi="Arial" w:cs="Arial"/>
          <w:w w:val="139"/>
          <w:sz w:val="20"/>
          <w:szCs w:val="20"/>
        </w:rPr>
        <w:t>t</w:t>
      </w:r>
      <w:r>
        <w:rPr>
          <w:rFonts w:ascii="Arial" w:hAnsi="Arial" w:cs="Arial"/>
          <w:spacing w:val="8"/>
          <w:sz w:val="20"/>
          <w:szCs w:val="20"/>
        </w:rPr>
        <w:t xml:space="preserve"> </w:t>
      </w:r>
      <w:r>
        <w:rPr>
          <w:rFonts w:ascii="Arial" w:hAnsi="Arial" w:cs="Arial"/>
          <w:sz w:val="20"/>
          <w:szCs w:val="20"/>
        </w:rPr>
        <w:t>the</w:t>
      </w:r>
      <w:r>
        <w:rPr>
          <w:rFonts w:ascii="Arial" w:hAnsi="Arial" w:cs="Arial"/>
          <w:spacing w:val="5"/>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25"/>
          <w:sz w:val="20"/>
          <w:szCs w:val="20"/>
        </w:rPr>
        <w:t xml:space="preserve"> </w:t>
      </w:r>
      <w:r>
        <w:rPr>
          <w:rFonts w:ascii="Arial" w:hAnsi="Arial" w:cs="Arial"/>
          <w:sz w:val="20"/>
          <w:szCs w:val="20"/>
        </w:rPr>
        <w:t>in</w:t>
      </w:r>
      <w:r>
        <w:rPr>
          <w:rFonts w:ascii="Arial" w:hAnsi="Arial" w:cs="Arial"/>
          <w:spacing w:val="17"/>
          <w:sz w:val="20"/>
          <w:szCs w:val="20"/>
        </w:rPr>
        <w:t xml:space="preserve"> </w:t>
      </w:r>
      <w:r>
        <w:rPr>
          <w:rFonts w:ascii="Arial" w:hAnsi="Arial" w:cs="Arial"/>
          <w:sz w:val="20"/>
          <w:szCs w:val="20"/>
        </w:rPr>
        <w:t>the</w:t>
      </w:r>
      <w:r>
        <w:rPr>
          <w:rFonts w:ascii="Arial" w:hAnsi="Arial" w:cs="Arial"/>
          <w:spacing w:val="5"/>
          <w:sz w:val="20"/>
          <w:szCs w:val="20"/>
        </w:rPr>
        <w:t xml:space="preserve"> </w:t>
      </w:r>
      <w:r>
        <w:rPr>
          <w:rFonts w:ascii="Arial" w:hAnsi="Arial" w:cs="Arial"/>
          <w:sz w:val="20"/>
          <w:szCs w:val="20"/>
        </w:rPr>
        <w:t>literature</w:t>
      </w:r>
      <w:r>
        <w:rPr>
          <w:rFonts w:ascii="Arial" w:hAnsi="Arial" w:cs="Arial"/>
          <w:spacing w:val="32"/>
          <w:sz w:val="20"/>
          <w:szCs w:val="20"/>
        </w:rPr>
        <w:t xml:space="preserve"> </w:t>
      </w:r>
      <w:r>
        <w:rPr>
          <w:rFonts w:ascii="Arial" w:hAnsi="Arial" w:cs="Arial"/>
          <w:sz w:val="20"/>
          <w:szCs w:val="20"/>
        </w:rPr>
        <w:t xml:space="preserve">are </w:t>
      </w:r>
      <w:r>
        <w:rPr>
          <w:rFonts w:ascii="Arial" w:hAnsi="Arial" w:cs="Arial"/>
          <w:w w:val="89"/>
          <w:sz w:val="20"/>
          <w:szCs w:val="20"/>
        </w:rPr>
        <w:t>based</w:t>
      </w:r>
      <w:r>
        <w:rPr>
          <w:rFonts w:ascii="Arial" w:hAnsi="Arial" w:cs="Arial"/>
          <w:spacing w:val="14"/>
          <w:w w:val="89"/>
          <w:sz w:val="20"/>
          <w:szCs w:val="20"/>
        </w:rPr>
        <w:t xml:space="preserve"> </w:t>
      </w:r>
      <w:r>
        <w:rPr>
          <w:rFonts w:ascii="Arial" w:hAnsi="Arial" w:cs="Arial"/>
          <w:sz w:val="20"/>
          <w:szCs w:val="20"/>
        </w:rPr>
        <w:t>on</w:t>
      </w:r>
      <w:r>
        <w:rPr>
          <w:rFonts w:ascii="Arial" w:hAnsi="Arial" w:cs="Arial"/>
          <w:spacing w:val="-5"/>
          <w:sz w:val="20"/>
          <w:szCs w:val="20"/>
        </w:rPr>
        <w:t xml:space="preserve"> </w:t>
      </w:r>
      <w:r>
        <w:rPr>
          <w:rFonts w:ascii="Arial" w:hAnsi="Arial" w:cs="Arial"/>
          <w:sz w:val="20"/>
          <w:szCs w:val="20"/>
        </w:rPr>
        <w:t>computer</w:t>
      </w:r>
      <w:r>
        <w:rPr>
          <w:rFonts w:ascii="Arial" w:hAnsi="Arial" w:cs="Arial"/>
          <w:spacing w:val="-13"/>
          <w:sz w:val="20"/>
          <w:szCs w:val="20"/>
        </w:rPr>
        <w:t xml:space="preserve"> </w:t>
      </w:r>
      <w:r>
        <w:rPr>
          <w:rFonts w:ascii="Arial" w:hAnsi="Arial" w:cs="Arial"/>
          <w:sz w:val="20"/>
          <w:szCs w:val="20"/>
        </w:rPr>
        <w:t>vision,</w:t>
      </w:r>
      <w:r>
        <w:rPr>
          <w:rFonts w:ascii="Arial" w:hAnsi="Arial" w:cs="Arial"/>
          <w:spacing w:val="-2"/>
          <w:sz w:val="20"/>
          <w:szCs w:val="20"/>
        </w:rPr>
        <w:t xml:space="preserve"> </w:t>
      </w:r>
      <w:r>
        <w:rPr>
          <w:rFonts w:ascii="Arial" w:hAnsi="Arial" w:cs="Arial"/>
          <w:sz w:val="20"/>
          <w:szCs w:val="20"/>
        </w:rPr>
        <w:t>i.e.</w:t>
      </w:r>
      <w:r>
        <w:rPr>
          <w:rFonts w:ascii="Arial" w:hAnsi="Arial" w:cs="Arial"/>
          <w:spacing w:val="-5"/>
          <w:sz w:val="20"/>
          <w:szCs w:val="20"/>
        </w:rPr>
        <w:t xml:space="preserve"> </w:t>
      </w:r>
      <w:r>
        <w:rPr>
          <w:rFonts w:ascii="Arial" w:hAnsi="Arial" w:cs="Arial"/>
          <w:sz w:val="20"/>
          <w:szCs w:val="20"/>
        </w:rPr>
        <w:t>o</w:t>
      </w:r>
      <w:r>
        <w:rPr>
          <w:rFonts w:ascii="Arial" w:hAnsi="Arial" w:cs="Arial"/>
          <w:spacing w:val="11"/>
          <w:sz w:val="20"/>
          <w:szCs w:val="20"/>
        </w:rPr>
        <w:t>b</w:t>
      </w:r>
      <w:r>
        <w:rPr>
          <w:rFonts w:ascii="Arial" w:hAnsi="Arial" w:cs="Arial"/>
          <w:sz w:val="20"/>
          <w:szCs w:val="20"/>
        </w:rPr>
        <w:t>ject</w:t>
      </w:r>
      <w:r>
        <w:rPr>
          <w:rFonts w:ascii="Arial" w:hAnsi="Arial" w:cs="Arial"/>
          <w:spacing w:val="-2"/>
          <w:sz w:val="20"/>
          <w:szCs w:val="20"/>
        </w:rPr>
        <w:t xml:space="preserve"> </w:t>
      </w:r>
      <w:r>
        <w:rPr>
          <w:rFonts w:ascii="Arial" w:hAnsi="Arial" w:cs="Arial"/>
          <w:sz w:val="20"/>
          <w:szCs w:val="20"/>
        </w:rPr>
        <w:t>recognition</w:t>
      </w:r>
      <w:r>
        <w:rPr>
          <w:rFonts w:ascii="Arial" w:hAnsi="Arial" w:cs="Arial"/>
          <w:spacing w:val="-11"/>
          <w:sz w:val="20"/>
          <w:szCs w:val="20"/>
        </w:rPr>
        <w:t xml:space="preserve"> </w:t>
      </w:r>
      <w:r>
        <w:rPr>
          <w:rFonts w:ascii="Arial" w:hAnsi="Arial" w:cs="Arial"/>
          <w:sz w:val="20"/>
          <w:szCs w:val="20"/>
        </w:rPr>
        <w:t>through</w:t>
      </w:r>
      <w:r>
        <w:rPr>
          <w:rFonts w:ascii="Arial" w:hAnsi="Arial" w:cs="Arial"/>
          <w:spacing w:val="16"/>
          <w:sz w:val="20"/>
          <w:szCs w:val="20"/>
        </w:rPr>
        <w:t xml:space="preserve"> </w:t>
      </w:r>
      <w:r>
        <w:rPr>
          <w:rFonts w:ascii="Arial" w:hAnsi="Arial" w:cs="Arial"/>
          <w:w w:val="93"/>
          <w:sz w:val="20"/>
          <w:szCs w:val="20"/>
        </w:rPr>
        <w:t>image</w:t>
      </w:r>
      <w:r>
        <w:rPr>
          <w:rFonts w:ascii="Arial" w:hAnsi="Arial" w:cs="Arial"/>
          <w:spacing w:val="13"/>
          <w:w w:val="93"/>
          <w:sz w:val="20"/>
          <w:szCs w:val="20"/>
        </w:rPr>
        <w:t xml:space="preserve"> </w:t>
      </w:r>
      <w:r>
        <w:rPr>
          <w:rFonts w:ascii="Arial" w:hAnsi="Arial" w:cs="Arial"/>
          <w:sz w:val="20"/>
          <w:szCs w:val="20"/>
        </w:rPr>
        <w:t>analysis.</w:t>
      </w:r>
      <w:r>
        <w:rPr>
          <w:rFonts w:ascii="Arial" w:hAnsi="Arial" w:cs="Arial"/>
          <w:spacing w:val="-14"/>
          <w:sz w:val="20"/>
          <w:szCs w:val="20"/>
        </w:rPr>
        <w:t xml:space="preserve"> </w:t>
      </w:r>
      <w:r>
        <w:rPr>
          <w:rFonts w:ascii="Arial" w:hAnsi="Arial" w:cs="Arial"/>
          <w:w w:val="108"/>
          <w:sz w:val="20"/>
          <w:szCs w:val="20"/>
        </w:rPr>
        <w:t>W</w:t>
      </w:r>
      <w:r>
        <w:rPr>
          <w:rFonts w:ascii="Arial" w:hAnsi="Arial" w:cs="Arial"/>
          <w:w w:val="115"/>
          <w:sz w:val="20"/>
          <w:szCs w:val="20"/>
        </w:rPr>
        <w:t xml:space="preserve">ith </w:t>
      </w:r>
      <w:r>
        <w:rPr>
          <w:rFonts w:ascii="Arial" w:hAnsi="Arial" w:cs="Arial"/>
          <w:sz w:val="20"/>
          <w:szCs w:val="20"/>
        </w:rPr>
        <w:t>this</w:t>
      </w:r>
      <w:r>
        <w:rPr>
          <w:rFonts w:ascii="Arial" w:hAnsi="Arial" w:cs="Arial"/>
          <w:spacing w:val="29"/>
          <w:sz w:val="20"/>
          <w:szCs w:val="20"/>
        </w:rPr>
        <w:t xml:space="preserve"> </w:t>
      </w:r>
      <w:r>
        <w:rPr>
          <w:rFonts w:ascii="Arial" w:hAnsi="Arial" w:cs="Arial"/>
          <w:spacing w:val="-5"/>
          <w:w w:val="139"/>
          <w:sz w:val="20"/>
          <w:szCs w:val="20"/>
        </w:rPr>
        <w:t>t</w:t>
      </w:r>
      <w:r>
        <w:rPr>
          <w:rFonts w:ascii="Arial" w:hAnsi="Arial" w:cs="Arial"/>
          <w:w w:val="102"/>
          <w:sz w:val="20"/>
          <w:szCs w:val="20"/>
        </w:rPr>
        <w:t>y</w:t>
      </w:r>
      <w:r>
        <w:rPr>
          <w:rFonts w:ascii="Arial" w:hAnsi="Arial" w:cs="Arial"/>
          <w:spacing w:val="6"/>
          <w:w w:val="102"/>
          <w:sz w:val="20"/>
          <w:szCs w:val="20"/>
        </w:rPr>
        <w:t>p</w:t>
      </w:r>
      <w:r>
        <w:rPr>
          <w:rFonts w:ascii="Arial" w:hAnsi="Arial" w:cs="Arial"/>
          <w:w w:val="79"/>
          <w:sz w:val="20"/>
          <w:szCs w:val="20"/>
        </w:rPr>
        <w:t>e</w:t>
      </w:r>
      <w:r>
        <w:rPr>
          <w:rFonts w:ascii="Arial" w:hAnsi="Arial" w:cs="Arial"/>
          <w:spacing w:val="19"/>
          <w:sz w:val="20"/>
          <w:szCs w:val="20"/>
        </w:rPr>
        <w:t xml:space="preserve"> </w:t>
      </w:r>
      <w:r>
        <w:rPr>
          <w:rFonts w:ascii="Arial" w:hAnsi="Arial" w:cs="Arial"/>
          <w:sz w:val="20"/>
          <w:szCs w:val="20"/>
        </w:rPr>
        <w:t>of</w:t>
      </w:r>
      <w:r>
        <w:rPr>
          <w:rFonts w:ascii="Arial" w:hAnsi="Arial" w:cs="Arial"/>
          <w:spacing w:val="13"/>
          <w:sz w:val="20"/>
          <w:szCs w:val="20"/>
        </w:rPr>
        <w:t xml:space="preserve"> </w:t>
      </w:r>
      <w:r>
        <w:rPr>
          <w:rFonts w:ascii="Arial" w:hAnsi="Arial" w:cs="Arial"/>
          <w:sz w:val="20"/>
          <w:szCs w:val="20"/>
        </w:rPr>
        <w:t>te</w:t>
      </w:r>
      <w:r>
        <w:rPr>
          <w:rFonts w:ascii="Arial" w:hAnsi="Arial" w:cs="Arial"/>
          <w:spacing w:val="-5"/>
          <w:sz w:val="20"/>
          <w:szCs w:val="20"/>
        </w:rPr>
        <w:t>c</w:t>
      </w:r>
      <w:r>
        <w:rPr>
          <w:rFonts w:ascii="Arial" w:hAnsi="Arial" w:cs="Arial"/>
          <w:sz w:val="20"/>
          <w:szCs w:val="20"/>
        </w:rPr>
        <w:t>hnique</w:t>
      </w:r>
      <w:r>
        <w:rPr>
          <w:rFonts w:ascii="Arial" w:hAnsi="Arial" w:cs="Arial"/>
          <w:spacing w:val="-17"/>
          <w:sz w:val="20"/>
          <w:szCs w:val="20"/>
        </w:rPr>
        <w:t xml:space="preserve"> </w:t>
      </w:r>
      <w:r>
        <w:rPr>
          <w:rFonts w:ascii="Arial" w:hAnsi="Arial" w:cs="Arial"/>
          <w:sz w:val="20"/>
          <w:szCs w:val="20"/>
        </w:rPr>
        <w:t>a</w:t>
      </w:r>
      <w:r>
        <w:rPr>
          <w:rFonts w:ascii="Arial" w:hAnsi="Arial" w:cs="Arial"/>
          <w:spacing w:val="7"/>
          <w:sz w:val="20"/>
          <w:szCs w:val="20"/>
        </w:rPr>
        <w:t xml:space="preserve"> </w:t>
      </w:r>
      <w:r>
        <w:rPr>
          <w:rFonts w:ascii="Arial" w:hAnsi="Arial" w:cs="Arial"/>
          <w:sz w:val="20"/>
          <w:szCs w:val="20"/>
        </w:rPr>
        <w:t xml:space="preserve">third </w:t>
      </w:r>
      <w:r>
        <w:rPr>
          <w:rFonts w:ascii="Arial" w:hAnsi="Arial" w:cs="Arial"/>
          <w:spacing w:val="3"/>
          <w:sz w:val="20"/>
          <w:szCs w:val="20"/>
        </w:rPr>
        <w:t xml:space="preserve"> </w:t>
      </w:r>
      <w:r>
        <w:rPr>
          <w:rFonts w:ascii="Arial" w:hAnsi="Arial" w:cs="Arial"/>
          <w:sz w:val="20"/>
          <w:szCs w:val="20"/>
        </w:rPr>
        <w:t>par</w:t>
      </w:r>
      <w:r>
        <w:rPr>
          <w:rFonts w:ascii="Arial" w:hAnsi="Arial" w:cs="Arial"/>
          <w:spacing w:val="-5"/>
          <w:sz w:val="20"/>
          <w:szCs w:val="20"/>
        </w:rPr>
        <w:t>t</w:t>
      </w:r>
      <w:r>
        <w:rPr>
          <w:rFonts w:ascii="Arial" w:hAnsi="Arial" w:cs="Arial"/>
          <w:sz w:val="20"/>
          <w:szCs w:val="20"/>
        </w:rPr>
        <w:t>y</w:t>
      </w:r>
      <w:r>
        <w:rPr>
          <w:rFonts w:ascii="Arial" w:hAnsi="Arial" w:cs="Arial"/>
          <w:spacing w:val="42"/>
          <w:sz w:val="20"/>
          <w:szCs w:val="20"/>
        </w:rPr>
        <w:t xml:space="preserve"> </w:t>
      </w:r>
      <w:r>
        <w:rPr>
          <w:rFonts w:ascii="Arial" w:hAnsi="Arial" w:cs="Arial"/>
          <w:sz w:val="20"/>
          <w:szCs w:val="20"/>
        </w:rPr>
        <w:t>has</w:t>
      </w:r>
      <w:r>
        <w:rPr>
          <w:rFonts w:ascii="Arial" w:hAnsi="Arial" w:cs="Arial"/>
          <w:spacing w:val="-15"/>
          <w:sz w:val="20"/>
          <w:szCs w:val="20"/>
        </w:rPr>
        <w:t xml:space="preserve"> </w:t>
      </w:r>
      <w:r>
        <w:rPr>
          <w:rFonts w:ascii="Arial" w:hAnsi="Arial" w:cs="Arial"/>
          <w:sz w:val="20"/>
          <w:szCs w:val="20"/>
        </w:rPr>
        <w:t>no</w:t>
      </w:r>
      <w:r>
        <w:rPr>
          <w:rFonts w:ascii="Arial" w:hAnsi="Arial" w:cs="Arial"/>
          <w:spacing w:val="7"/>
          <w:sz w:val="20"/>
          <w:szCs w:val="20"/>
        </w:rPr>
        <w:t xml:space="preserve"> </w:t>
      </w:r>
      <w:r>
        <w:rPr>
          <w:rFonts w:ascii="Arial" w:hAnsi="Arial" w:cs="Arial"/>
          <w:spacing w:val="-6"/>
          <w:sz w:val="20"/>
          <w:szCs w:val="20"/>
        </w:rPr>
        <w:t>w</w:t>
      </w:r>
      <w:r>
        <w:rPr>
          <w:rFonts w:ascii="Arial" w:hAnsi="Arial" w:cs="Arial"/>
          <w:spacing w:val="-5"/>
          <w:sz w:val="20"/>
          <w:szCs w:val="20"/>
        </w:rPr>
        <w:t>a</w:t>
      </w:r>
      <w:r>
        <w:rPr>
          <w:rFonts w:ascii="Arial" w:hAnsi="Arial" w:cs="Arial"/>
          <w:sz w:val="20"/>
          <w:szCs w:val="20"/>
        </w:rPr>
        <w:t>y</w:t>
      </w:r>
      <w:r>
        <w:rPr>
          <w:rFonts w:ascii="Arial" w:hAnsi="Arial" w:cs="Arial"/>
          <w:spacing w:val="11"/>
          <w:sz w:val="20"/>
          <w:szCs w:val="20"/>
        </w:rPr>
        <w:t xml:space="preserve"> </w:t>
      </w:r>
      <w:r>
        <w:rPr>
          <w:rFonts w:ascii="Arial" w:hAnsi="Arial" w:cs="Arial"/>
          <w:sz w:val="20"/>
          <w:szCs w:val="20"/>
        </w:rPr>
        <w:t>of</w:t>
      </w:r>
      <w:r>
        <w:rPr>
          <w:rFonts w:ascii="Arial" w:hAnsi="Arial" w:cs="Arial"/>
          <w:spacing w:val="13"/>
          <w:sz w:val="20"/>
          <w:szCs w:val="20"/>
        </w:rPr>
        <w:t xml:space="preserve"> </w:t>
      </w:r>
      <w:proofErr w:type="spellStart"/>
      <w:r>
        <w:rPr>
          <w:rFonts w:ascii="Arial" w:hAnsi="Arial" w:cs="Arial"/>
          <w:spacing w:val="-5"/>
          <w:sz w:val="20"/>
          <w:szCs w:val="20"/>
        </w:rPr>
        <w:t>v</w:t>
      </w:r>
      <w:r>
        <w:rPr>
          <w:rFonts w:ascii="Arial" w:hAnsi="Arial" w:cs="Arial"/>
          <w:sz w:val="20"/>
          <w:szCs w:val="20"/>
        </w:rPr>
        <w:t>erifiying</w:t>
      </w:r>
      <w:proofErr w:type="spellEnd"/>
      <w:r>
        <w:rPr>
          <w:rFonts w:ascii="Arial" w:hAnsi="Arial" w:cs="Arial"/>
          <w:spacing w:val="32"/>
          <w:sz w:val="20"/>
          <w:szCs w:val="20"/>
        </w:rPr>
        <w:t xml:space="preserve"> </w:t>
      </w:r>
      <w:r>
        <w:rPr>
          <w:rFonts w:ascii="Arial" w:hAnsi="Arial" w:cs="Arial"/>
          <w:sz w:val="20"/>
          <w:szCs w:val="20"/>
        </w:rPr>
        <w:t>that</w:t>
      </w:r>
      <w:r>
        <w:rPr>
          <w:rFonts w:ascii="Arial" w:hAnsi="Arial" w:cs="Arial"/>
          <w:spacing w:val="50"/>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w w:val="94"/>
          <w:sz w:val="20"/>
          <w:szCs w:val="20"/>
        </w:rPr>
        <w:t>cou</w:t>
      </w:r>
      <w:r>
        <w:rPr>
          <w:rFonts w:ascii="Arial" w:hAnsi="Arial" w:cs="Arial"/>
          <w:spacing w:val="-5"/>
          <w:w w:val="94"/>
          <w:sz w:val="20"/>
          <w:szCs w:val="20"/>
        </w:rPr>
        <w:t>n</w:t>
      </w:r>
      <w:r>
        <w:rPr>
          <w:rFonts w:ascii="Arial" w:hAnsi="Arial" w:cs="Arial"/>
          <w:w w:val="139"/>
          <w:sz w:val="20"/>
          <w:szCs w:val="20"/>
        </w:rPr>
        <w:t>t</w:t>
      </w:r>
      <w:r>
        <w:rPr>
          <w:rFonts w:ascii="Arial" w:hAnsi="Arial" w:cs="Arial"/>
          <w:spacing w:val="19"/>
          <w:sz w:val="20"/>
          <w:szCs w:val="20"/>
        </w:rPr>
        <w:t xml:space="preserve"> </w:t>
      </w:r>
      <w:r>
        <w:rPr>
          <w:rFonts w:ascii="Arial" w:hAnsi="Arial" w:cs="Arial"/>
          <w:sz w:val="20"/>
          <w:szCs w:val="20"/>
        </w:rPr>
        <w:t>is</w:t>
      </w:r>
    </w:p>
    <w:p w14:paraId="71728A17" w14:textId="77777777" w:rsidR="009E6749" w:rsidRDefault="009E6749">
      <w:pPr>
        <w:spacing w:after="0"/>
        <w:jc w:val="both"/>
        <w:sectPr w:rsidR="009E6749">
          <w:pgSz w:w="12240" w:h="15840"/>
          <w:pgMar w:top="1480" w:right="1720" w:bottom="1920" w:left="1720" w:header="0" w:footer="1736" w:gutter="0"/>
          <w:cols w:space="720"/>
        </w:sectPr>
      </w:pPr>
    </w:p>
    <w:p w14:paraId="52288AD1" w14:textId="77777777" w:rsidR="009E6749" w:rsidRDefault="009E6749">
      <w:pPr>
        <w:spacing w:after="0" w:line="200" w:lineRule="exact"/>
        <w:rPr>
          <w:sz w:val="20"/>
          <w:szCs w:val="20"/>
        </w:rPr>
      </w:pPr>
    </w:p>
    <w:p w14:paraId="78625481" w14:textId="77777777" w:rsidR="009E6749" w:rsidRDefault="009E6749">
      <w:pPr>
        <w:spacing w:after="0" w:line="200" w:lineRule="exact"/>
        <w:rPr>
          <w:sz w:val="20"/>
          <w:szCs w:val="20"/>
        </w:rPr>
      </w:pPr>
    </w:p>
    <w:p w14:paraId="6F50DE3C" w14:textId="77777777" w:rsidR="009E6749" w:rsidRDefault="009E6749">
      <w:pPr>
        <w:spacing w:after="0" w:line="200" w:lineRule="exact"/>
        <w:rPr>
          <w:sz w:val="20"/>
          <w:szCs w:val="20"/>
        </w:rPr>
      </w:pPr>
    </w:p>
    <w:p w14:paraId="0C6A89ED" w14:textId="77777777" w:rsidR="009E6749" w:rsidRDefault="009E6749">
      <w:pPr>
        <w:spacing w:after="0" w:line="200" w:lineRule="exact"/>
        <w:rPr>
          <w:sz w:val="20"/>
          <w:szCs w:val="20"/>
        </w:rPr>
      </w:pPr>
    </w:p>
    <w:p w14:paraId="6E3A12C0" w14:textId="77777777" w:rsidR="009E6749" w:rsidRDefault="009E6749">
      <w:pPr>
        <w:spacing w:before="7" w:after="0" w:line="200" w:lineRule="exact"/>
        <w:rPr>
          <w:sz w:val="20"/>
          <w:szCs w:val="20"/>
        </w:rPr>
      </w:pPr>
    </w:p>
    <w:p w14:paraId="44EE3ECB" w14:textId="77777777" w:rsidR="009E6749" w:rsidRDefault="009E6749">
      <w:pPr>
        <w:spacing w:before="21" w:after="0" w:line="249" w:lineRule="auto"/>
        <w:ind w:left="955" w:right="916"/>
        <w:jc w:val="both"/>
        <w:rPr>
          <w:rFonts w:ascii="Arial" w:hAnsi="Arial" w:cs="Arial"/>
          <w:sz w:val="20"/>
          <w:szCs w:val="20"/>
        </w:rPr>
      </w:pPr>
      <w:r>
        <w:rPr>
          <w:rFonts w:ascii="Arial" w:hAnsi="Arial" w:cs="Arial"/>
          <w:sz w:val="20"/>
          <w:szCs w:val="20"/>
        </w:rPr>
        <w:t>correct,</w:t>
      </w:r>
      <w:r>
        <w:rPr>
          <w:rFonts w:ascii="Arial" w:hAnsi="Arial" w:cs="Arial"/>
          <w:spacing w:val="1"/>
          <w:sz w:val="20"/>
          <w:szCs w:val="20"/>
        </w:rPr>
        <w:t xml:space="preserve"> </w:t>
      </w:r>
      <w:r>
        <w:rPr>
          <w:rFonts w:ascii="Arial" w:hAnsi="Arial" w:cs="Arial"/>
          <w:w w:val="88"/>
          <w:sz w:val="20"/>
          <w:szCs w:val="20"/>
        </w:rPr>
        <w:t>hence</w:t>
      </w:r>
      <w:r>
        <w:rPr>
          <w:rFonts w:ascii="Arial" w:hAnsi="Arial" w:cs="Arial"/>
          <w:spacing w:val="29"/>
          <w:w w:val="88"/>
          <w:sz w:val="20"/>
          <w:szCs w:val="20"/>
        </w:rPr>
        <w:t xml:space="preserve"> </w:t>
      </w:r>
      <w:r>
        <w:rPr>
          <w:rFonts w:ascii="Arial" w:hAnsi="Arial" w:cs="Arial"/>
          <w:sz w:val="20"/>
          <w:szCs w:val="20"/>
        </w:rPr>
        <w:t>the</w:t>
      </w:r>
      <w:r>
        <w:rPr>
          <w:rFonts w:ascii="Arial" w:hAnsi="Arial" w:cs="Arial"/>
          <w:spacing w:val="16"/>
          <w:sz w:val="20"/>
          <w:szCs w:val="20"/>
        </w:rPr>
        <w:t xml:space="preserve"> </w:t>
      </w:r>
      <w:r>
        <w:rPr>
          <w:rFonts w:ascii="Arial" w:hAnsi="Arial" w:cs="Arial"/>
          <w:sz w:val="20"/>
          <w:szCs w:val="20"/>
        </w:rPr>
        <w:t xml:space="preserve">dispute </w:t>
      </w:r>
      <w:r>
        <w:rPr>
          <w:rFonts w:ascii="Arial" w:hAnsi="Arial" w:cs="Arial"/>
          <w:spacing w:val="6"/>
          <w:w w:val="93"/>
          <w:sz w:val="20"/>
          <w:szCs w:val="20"/>
        </w:rPr>
        <w:t>b</w:t>
      </w:r>
      <w:r>
        <w:rPr>
          <w:rFonts w:ascii="Arial" w:hAnsi="Arial" w:cs="Arial"/>
          <w:w w:val="93"/>
          <w:sz w:val="20"/>
          <w:szCs w:val="20"/>
        </w:rPr>
        <w:t>e</w:t>
      </w:r>
      <w:r>
        <w:rPr>
          <w:rFonts w:ascii="Arial" w:hAnsi="Arial" w:cs="Arial"/>
          <w:spacing w:val="-5"/>
          <w:w w:val="93"/>
          <w:sz w:val="20"/>
          <w:szCs w:val="20"/>
        </w:rPr>
        <w:t>t</w:t>
      </w:r>
      <w:r>
        <w:rPr>
          <w:rFonts w:ascii="Arial" w:hAnsi="Arial" w:cs="Arial"/>
          <w:spacing w:val="-6"/>
          <w:w w:val="93"/>
          <w:sz w:val="20"/>
          <w:szCs w:val="20"/>
        </w:rPr>
        <w:t>w</w:t>
      </w:r>
      <w:r>
        <w:rPr>
          <w:rFonts w:ascii="Arial" w:hAnsi="Arial" w:cs="Arial"/>
          <w:w w:val="93"/>
          <w:sz w:val="20"/>
          <w:szCs w:val="20"/>
        </w:rPr>
        <w:t>een</w:t>
      </w:r>
      <w:r>
        <w:rPr>
          <w:rFonts w:ascii="Arial" w:hAnsi="Arial" w:cs="Arial"/>
          <w:spacing w:val="25"/>
          <w:w w:val="93"/>
          <w:sz w:val="20"/>
          <w:szCs w:val="20"/>
        </w:rPr>
        <w:t xml:space="preserve"> </w:t>
      </w:r>
      <w:r>
        <w:rPr>
          <w:rFonts w:ascii="Arial" w:hAnsi="Arial" w:cs="Arial"/>
          <w:w w:val="93"/>
          <w:sz w:val="20"/>
          <w:szCs w:val="20"/>
        </w:rPr>
        <w:t>organizers</w:t>
      </w:r>
      <w:r>
        <w:rPr>
          <w:rFonts w:ascii="Arial" w:hAnsi="Arial" w:cs="Arial"/>
          <w:spacing w:val="23"/>
          <w:w w:val="93"/>
          <w:sz w:val="20"/>
          <w:szCs w:val="20"/>
        </w:rPr>
        <w:t xml:space="preserve"> </w:t>
      </w:r>
      <w:r>
        <w:rPr>
          <w:rFonts w:ascii="Arial" w:hAnsi="Arial" w:cs="Arial"/>
          <w:sz w:val="20"/>
          <w:szCs w:val="20"/>
        </w:rPr>
        <w:t>and</w:t>
      </w:r>
      <w:r>
        <w:rPr>
          <w:rFonts w:ascii="Arial" w:hAnsi="Arial" w:cs="Arial"/>
          <w:spacing w:val="6"/>
          <w:sz w:val="20"/>
          <w:szCs w:val="20"/>
        </w:rPr>
        <w:t xml:space="preserve"> p</w:t>
      </w:r>
      <w:r>
        <w:rPr>
          <w:rFonts w:ascii="Arial" w:hAnsi="Arial" w:cs="Arial"/>
          <w:sz w:val="20"/>
          <w:szCs w:val="20"/>
        </w:rPr>
        <w:t>olice</w:t>
      </w:r>
      <w:r>
        <w:rPr>
          <w:rFonts w:ascii="Arial" w:hAnsi="Arial" w:cs="Arial"/>
          <w:spacing w:val="-7"/>
          <w:sz w:val="20"/>
          <w:szCs w:val="20"/>
        </w:rPr>
        <w:t xml:space="preserve"> </w:t>
      </w:r>
      <w:r>
        <w:rPr>
          <w:rFonts w:ascii="Arial" w:hAnsi="Arial" w:cs="Arial"/>
          <w:spacing w:val="-5"/>
          <w:sz w:val="20"/>
          <w:szCs w:val="20"/>
        </w:rPr>
        <w:t>ov</w:t>
      </w:r>
      <w:r>
        <w:rPr>
          <w:rFonts w:ascii="Arial" w:hAnsi="Arial" w:cs="Arial"/>
          <w:sz w:val="20"/>
          <w:szCs w:val="20"/>
        </w:rPr>
        <w:t>er</w:t>
      </w:r>
      <w:r>
        <w:rPr>
          <w:rFonts w:ascii="Arial" w:hAnsi="Arial" w:cs="Arial"/>
          <w:spacing w:val="-1"/>
          <w:sz w:val="20"/>
          <w:szCs w:val="20"/>
        </w:rPr>
        <w:t xml:space="preserve"> </w:t>
      </w:r>
      <w:r>
        <w:rPr>
          <w:rFonts w:ascii="Arial" w:hAnsi="Arial" w:cs="Arial"/>
          <w:w w:val="90"/>
          <w:sz w:val="20"/>
          <w:szCs w:val="20"/>
        </w:rPr>
        <w:t>these</w:t>
      </w:r>
      <w:r>
        <w:rPr>
          <w:rFonts w:ascii="Arial" w:hAnsi="Arial" w:cs="Arial"/>
          <w:spacing w:val="25"/>
          <w:w w:val="90"/>
          <w:sz w:val="20"/>
          <w:szCs w:val="20"/>
        </w:rPr>
        <w:t xml:space="preserve"> </w:t>
      </w:r>
      <w:r>
        <w:rPr>
          <w:rFonts w:ascii="Arial" w:hAnsi="Arial" w:cs="Arial"/>
          <w:sz w:val="20"/>
          <w:szCs w:val="20"/>
        </w:rPr>
        <w:t>cou</w:t>
      </w:r>
      <w:r>
        <w:rPr>
          <w:rFonts w:ascii="Arial" w:hAnsi="Arial" w:cs="Arial"/>
          <w:spacing w:val="-5"/>
          <w:sz w:val="20"/>
          <w:szCs w:val="20"/>
        </w:rPr>
        <w:t>n</w:t>
      </w:r>
      <w:r>
        <w:rPr>
          <w:rFonts w:ascii="Arial" w:hAnsi="Arial" w:cs="Arial"/>
          <w:sz w:val="20"/>
          <w:szCs w:val="20"/>
        </w:rPr>
        <w:t>ts.</w:t>
      </w:r>
      <w:r>
        <w:rPr>
          <w:rFonts w:ascii="Arial" w:hAnsi="Arial" w:cs="Arial"/>
          <w:spacing w:val="27"/>
          <w:sz w:val="20"/>
          <w:szCs w:val="20"/>
        </w:rPr>
        <w:t xml:space="preserve"> </w:t>
      </w:r>
      <w:r>
        <w:rPr>
          <w:rFonts w:ascii="Arial" w:hAnsi="Arial" w:cs="Arial"/>
          <w:w w:val="111"/>
          <w:sz w:val="20"/>
          <w:szCs w:val="20"/>
        </w:rPr>
        <w:t xml:space="preserve">A </w:t>
      </w:r>
      <w:r>
        <w:rPr>
          <w:rFonts w:ascii="Arial" w:hAnsi="Arial" w:cs="Arial"/>
          <w:sz w:val="20"/>
          <w:szCs w:val="20"/>
        </w:rPr>
        <w:t>demonstration</w:t>
      </w:r>
      <w:r>
        <w:rPr>
          <w:rFonts w:ascii="Arial" w:hAnsi="Arial" w:cs="Arial"/>
          <w:spacing w:val="-3"/>
          <w:sz w:val="20"/>
          <w:szCs w:val="20"/>
        </w:rPr>
        <w:t xml:space="preserve"> </w:t>
      </w:r>
      <w:r>
        <w:rPr>
          <w:rFonts w:ascii="Arial" w:hAnsi="Arial" w:cs="Arial"/>
          <w:sz w:val="20"/>
          <w:szCs w:val="20"/>
        </w:rPr>
        <w:t>is</w:t>
      </w:r>
      <w:r>
        <w:rPr>
          <w:rFonts w:ascii="Arial" w:hAnsi="Arial" w:cs="Arial"/>
          <w:spacing w:val="9"/>
          <w:sz w:val="20"/>
          <w:szCs w:val="20"/>
        </w:rPr>
        <w:t xml:space="preserve"> </w:t>
      </w:r>
      <w:r>
        <w:rPr>
          <w:rFonts w:ascii="Arial" w:hAnsi="Arial" w:cs="Arial"/>
          <w:spacing w:val="-5"/>
          <w:sz w:val="20"/>
          <w:szCs w:val="20"/>
        </w:rPr>
        <w:t>v</w:t>
      </w:r>
      <w:r>
        <w:rPr>
          <w:rFonts w:ascii="Arial" w:hAnsi="Arial" w:cs="Arial"/>
          <w:sz w:val="20"/>
          <w:szCs w:val="20"/>
        </w:rPr>
        <w:t>ery</w:t>
      </w:r>
      <w:r>
        <w:rPr>
          <w:rFonts w:ascii="Arial" w:hAnsi="Arial" w:cs="Arial"/>
          <w:spacing w:val="18"/>
          <w:sz w:val="20"/>
          <w:szCs w:val="20"/>
        </w:rPr>
        <w:t xml:space="preserve"> </w:t>
      </w:r>
      <w:r>
        <w:rPr>
          <w:rFonts w:ascii="Arial" w:hAnsi="Arial" w:cs="Arial"/>
          <w:sz w:val="20"/>
          <w:szCs w:val="20"/>
        </w:rPr>
        <w:t>similar</w:t>
      </w:r>
      <w:r>
        <w:rPr>
          <w:rFonts w:ascii="Arial" w:hAnsi="Arial" w:cs="Arial"/>
          <w:spacing w:val="28"/>
          <w:sz w:val="20"/>
          <w:szCs w:val="20"/>
        </w:rPr>
        <w:t xml:space="preserve"> </w:t>
      </w:r>
      <w:r>
        <w:rPr>
          <w:rFonts w:ascii="Arial" w:hAnsi="Arial" w:cs="Arial"/>
          <w:sz w:val="20"/>
          <w:szCs w:val="20"/>
        </w:rPr>
        <w:t>to</w:t>
      </w:r>
      <w:r>
        <w:rPr>
          <w:rFonts w:ascii="Arial" w:hAnsi="Arial" w:cs="Arial"/>
          <w:spacing w:val="29"/>
          <w:sz w:val="20"/>
          <w:szCs w:val="20"/>
        </w:rPr>
        <w:t xml:space="preserve"> </w:t>
      </w:r>
      <w:r>
        <w:rPr>
          <w:rFonts w:ascii="Arial" w:hAnsi="Arial" w:cs="Arial"/>
          <w:spacing w:val="-5"/>
          <w:sz w:val="20"/>
          <w:szCs w:val="20"/>
        </w:rPr>
        <w:t>v</w:t>
      </w:r>
      <w:r>
        <w:rPr>
          <w:rFonts w:ascii="Arial" w:hAnsi="Arial" w:cs="Arial"/>
          <w:sz w:val="20"/>
          <w:szCs w:val="20"/>
        </w:rPr>
        <w:t>oting,</w:t>
      </w:r>
      <w:r>
        <w:rPr>
          <w:rFonts w:ascii="Arial" w:hAnsi="Arial" w:cs="Arial"/>
          <w:spacing w:val="34"/>
          <w:sz w:val="20"/>
          <w:szCs w:val="20"/>
        </w:rPr>
        <w:t xml:space="preserve"> </w:t>
      </w:r>
      <w:r>
        <w:rPr>
          <w:rFonts w:ascii="Arial" w:hAnsi="Arial" w:cs="Arial"/>
          <w:spacing w:val="6"/>
          <w:sz w:val="20"/>
          <w:szCs w:val="20"/>
        </w:rPr>
        <w:t>b</w:t>
      </w:r>
      <w:r>
        <w:rPr>
          <w:rFonts w:ascii="Arial" w:hAnsi="Arial" w:cs="Arial"/>
          <w:sz w:val="20"/>
          <w:szCs w:val="20"/>
        </w:rPr>
        <w:t>oth</w:t>
      </w:r>
      <w:r>
        <w:rPr>
          <w:rFonts w:ascii="Arial" w:hAnsi="Arial" w:cs="Arial"/>
          <w:spacing w:val="28"/>
          <w:sz w:val="20"/>
          <w:szCs w:val="20"/>
        </w:rPr>
        <w:t xml:space="preserve"> </w:t>
      </w:r>
      <w:r>
        <w:rPr>
          <w:rFonts w:ascii="Arial" w:hAnsi="Arial" w:cs="Arial"/>
          <w:w w:val="91"/>
          <w:sz w:val="20"/>
          <w:szCs w:val="20"/>
        </w:rPr>
        <w:t>are</w:t>
      </w:r>
      <w:r>
        <w:rPr>
          <w:rFonts w:ascii="Arial" w:hAnsi="Arial" w:cs="Arial"/>
          <w:spacing w:val="27"/>
          <w:w w:val="91"/>
          <w:sz w:val="20"/>
          <w:szCs w:val="20"/>
        </w:rPr>
        <w:t xml:space="preserve"> </w:t>
      </w:r>
      <w:r>
        <w:rPr>
          <w:rFonts w:ascii="Arial" w:hAnsi="Arial" w:cs="Arial"/>
          <w:sz w:val="20"/>
          <w:szCs w:val="20"/>
        </w:rPr>
        <w:t>ma</w:t>
      </w:r>
      <w:r>
        <w:rPr>
          <w:rFonts w:ascii="Arial" w:hAnsi="Arial" w:cs="Arial"/>
          <w:spacing w:val="-5"/>
          <w:sz w:val="20"/>
          <w:szCs w:val="20"/>
        </w:rPr>
        <w:t>n</w:t>
      </w:r>
      <w:r>
        <w:rPr>
          <w:rFonts w:ascii="Arial" w:hAnsi="Arial" w:cs="Arial"/>
          <w:sz w:val="20"/>
          <w:szCs w:val="20"/>
        </w:rPr>
        <w:t>y</w:t>
      </w:r>
      <w:r>
        <w:rPr>
          <w:rFonts w:ascii="Arial" w:hAnsi="Arial" w:cs="Arial"/>
          <w:spacing w:val="10"/>
          <w:sz w:val="20"/>
          <w:szCs w:val="20"/>
        </w:rPr>
        <w:t xml:space="preserve"> </w:t>
      </w:r>
      <w:r>
        <w:rPr>
          <w:rFonts w:ascii="Arial" w:hAnsi="Arial" w:cs="Arial"/>
          <w:sz w:val="20"/>
          <w:szCs w:val="20"/>
        </w:rPr>
        <w:t>individuals</w:t>
      </w:r>
      <w:r>
        <w:rPr>
          <w:rFonts w:ascii="Arial" w:hAnsi="Arial" w:cs="Arial"/>
          <w:spacing w:val="31"/>
          <w:sz w:val="20"/>
          <w:szCs w:val="20"/>
        </w:rPr>
        <w:t xml:space="preserve"> </w:t>
      </w:r>
      <w:r>
        <w:rPr>
          <w:rFonts w:ascii="Arial" w:hAnsi="Arial" w:cs="Arial"/>
          <w:w w:val="92"/>
          <w:sz w:val="20"/>
          <w:szCs w:val="20"/>
        </w:rPr>
        <w:t xml:space="preserve">expressing </w:t>
      </w:r>
      <w:r>
        <w:rPr>
          <w:rFonts w:ascii="Arial" w:hAnsi="Arial" w:cs="Arial"/>
          <w:sz w:val="20"/>
          <w:szCs w:val="20"/>
        </w:rPr>
        <w:t>their</w:t>
      </w:r>
      <w:r>
        <w:rPr>
          <w:rFonts w:ascii="Arial" w:hAnsi="Arial" w:cs="Arial"/>
          <w:spacing w:val="37"/>
          <w:sz w:val="20"/>
          <w:szCs w:val="20"/>
        </w:rPr>
        <w:t xml:space="preserve"> </w:t>
      </w:r>
      <w:r>
        <w:rPr>
          <w:rFonts w:ascii="Arial" w:hAnsi="Arial" w:cs="Arial"/>
          <w:sz w:val="20"/>
          <w:szCs w:val="20"/>
        </w:rPr>
        <w:t>opinion.</w:t>
      </w:r>
      <w:r>
        <w:rPr>
          <w:rFonts w:ascii="Arial" w:hAnsi="Arial" w:cs="Arial"/>
          <w:spacing w:val="47"/>
          <w:sz w:val="20"/>
          <w:szCs w:val="20"/>
        </w:rPr>
        <w:t xml:space="preserve"> </w:t>
      </w:r>
      <w:r>
        <w:rPr>
          <w:rFonts w:ascii="Arial" w:hAnsi="Arial" w:cs="Arial"/>
          <w:w w:val="90"/>
          <w:sz w:val="20"/>
          <w:szCs w:val="20"/>
        </w:rPr>
        <w:t>Hence</w:t>
      </w:r>
      <w:r>
        <w:rPr>
          <w:rFonts w:ascii="Arial" w:hAnsi="Arial" w:cs="Arial"/>
          <w:spacing w:val="24"/>
          <w:w w:val="90"/>
          <w:sz w:val="20"/>
          <w:szCs w:val="20"/>
        </w:rPr>
        <w:t xml:space="preserve"> </w:t>
      </w:r>
      <w:r>
        <w:rPr>
          <w:rFonts w:ascii="Arial" w:hAnsi="Arial" w:cs="Arial"/>
          <w:w w:val="132"/>
          <w:sz w:val="20"/>
          <w:szCs w:val="20"/>
        </w:rPr>
        <w:t xml:space="preserve">it </w:t>
      </w:r>
      <w:r>
        <w:rPr>
          <w:rFonts w:ascii="Arial" w:hAnsi="Arial" w:cs="Arial"/>
          <w:sz w:val="20"/>
          <w:szCs w:val="20"/>
        </w:rPr>
        <w:t>is</w:t>
      </w:r>
      <w:r>
        <w:rPr>
          <w:rFonts w:ascii="Arial" w:hAnsi="Arial" w:cs="Arial"/>
          <w:spacing w:val="6"/>
          <w:sz w:val="20"/>
          <w:szCs w:val="20"/>
        </w:rPr>
        <w:t xml:space="preserve"> </w:t>
      </w:r>
      <w:r>
        <w:rPr>
          <w:rFonts w:ascii="Arial" w:hAnsi="Arial" w:cs="Arial"/>
          <w:w w:val="94"/>
          <w:sz w:val="20"/>
          <w:szCs w:val="20"/>
        </w:rPr>
        <w:t>desirable</w:t>
      </w:r>
      <w:r>
        <w:rPr>
          <w:rFonts w:ascii="Arial" w:hAnsi="Arial" w:cs="Arial"/>
          <w:spacing w:val="21"/>
          <w:w w:val="94"/>
          <w:sz w:val="20"/>
          <w:szCs w:val="20"/>
        </w:rPr>
        <w:t xml:space="preserve"> </w:t>
      </w:r>
      <w:r>
        <w:rPr>
          <w:rFonts w:ascii="Arial" w:hAnsi="Arial" w:cs="Arial"/>
          <w:sz w:val="20"/>
          <w:szCs w:val="20"/>
        </w:rPr>
        <w:t>to</w:t>
      </w:r>
      <w:r>
        <w:rPr>
          <w:rFonts w:ascii="Arial" w:hAnsi="Arial" w:cs="Arial"/>
          <w:spacing w:val="26"/>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24"/>
          <w:w w:val="92"/>
          <w:sz w:val="20"/>
          <w:szCs w:val="20"/>
        </w:rPr>
        <w:t xml:space="preserve"> </w:t>
      </w:r>
      <w:r>
        <w:rPr>
          <w:rFonts w:ascii="Arial" w:hAnsi="Arial" w:cs="Arial"/>
          <w:sz w:val="20"/>
          <w:szCs w:val="20"/>
        </w:rPr>
        <w:t>similar</w:t>
      </w:r>
      <w:r>
        <w:rPr>
          <w:rFonts w:ascii="Arial" w:hAnsi="Arial" w:cs="Arial"/>
          <w:spacing w:val="24"/>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erties</w:t>
      </w:r>
      <w:r>
        <w:rPr>
          <w:rFonts w:ascii="Arial" w:hAnsi="Arial" w:cs="Arial"/>
          <w:spacing w:val="-10"/>
          <w:sz w:val="20"/>
          <w:szCs w:val="20"/>
        </w:rPr>
        <w:t xml:space="preserve"> </w:t>
      </w:r>
      <w:r>
        <w:rPr>
          <w:rFonts w:ascii="Arial" w:hAnsi="Arial" w:cs="Arial"/>
          <w:sz w:val="20"/>
          <w:szCs w:val="20"/>
        </w:rPr>
        <w:t>for</w:t>
      </w:r>
      <w:r>
        <w:rPr>
          <w:rFonts w:ascii="Arial" w:hAnsi="Arial" w:cs="Arial"/>
          <w:spacing w:val="23"/>
          <w:sz w:val="20"/>
          <w:szCs w:val="20"/>
        </w:rPr>
        <w:t xml:space="preserve"> </w:t>
      </w:r>
      <w:r>
        <w:rPr>
          <w:rFonts w:ascii="Arial" w:hAnsi="Arial" w:cs="Arial"/>
          <w:spacing w:val="-5"/>
          <w:sz w:val="20"/>
          <w:szCs w:val="20"/>
        </w:rPr>
        <w:t>v</w:t>
      </w:r>
      <w:r>
        <w:rPr>
          <w:rFonts w:ascii="Arial" w:hAnsi="Arial" w:cs="Arial"/>
          <w:sz w:val="20"/>
          <w:szCs w:val="20"/>
        </w:rPr>
        <w:t>erifying</w:t>
      </w:r>
      <w:r>
        <w:rPr>
          <w:rFonts w:ascii="Arial" w:hAnsi="Arial" w:cs="Arial"/>
          <w:spacing w:val="29"/>
          <w:sz w:val="20"/>
          <w:szCs w:val="20"/>
        </w:rPr>
        <w:t xml:space="preserve"> </w:t>
      </w:r>
      <w:r>
        <w:rPr>
          <w:rFonts w:ascii="Arial" w:hAnsi="Arial" w:cs="Arial"/>
          <w:sz w:val="20"/>
          <w:szCs w:val="20"/>
        </w:rPr>
        <w:t>the participation</w:t>
      </w:r>
      <w:r>
        <w:rPr>
          <w:rFonts w:ascii="Arial" w:hAnsi="Arial" w:cs="Arial"/>
          <w:spacing w:val="44"/>
          <w:sz w:val="20"/>
          <w:szCs w:val="20"/>
        </w:rPr>
        <w:t xml:space="preserve"> </w:t>
      </w:r>
      <w:r>
        <w:rPr>
          <w:rFonts w:ascii="Arial" w:hAnsi="Arial" w:cs="Arial"/>
          <w:sz w:val="20"/>
          <w:szCs w:val="20"/>
        </w:rPr>
        <w:t>in</w:t>
      </w:r>
      <w:r>
        <w:rPr>
          <w:rFonts w:ascii="Arial" w:hAnsi="Arial" w:cs="Arial"/>
          <w:spacing w:val="20"/>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protest,</w:t>
      </w:r>
      <w:r>
        <w:rPr>
          <w:rFonts w:ascii="Arial" w:hAnsi="Arial" w:cs="Arial"/>
          <w:spacing w:val="5"/>
          <w:sz w:val="20"/>
          <w:szCs w:val="20"/>
        </w:rPr>
        <w:t xml:space="preserve"> </w:t>
      </w:r>
      <w:r>
        <w:rPr>
          <w:rFonts w:ascii="Arial" w:hAnsi="Arial" w:cs="Arial"/>
          <w:w w:val="93"/>
          <w:sz w:val="20"/>
          <w:szCs w:val="20"/>
        </w:rPr>
        <w:t>where</w:t>
      </w:r>
      <w:r>
        <w:rPr>
          <w:rFonts w:ascii="Arial" w:hAnsi="Arial" w:cs="Arial"/>
          <w:spacing w:val="15"/>
          <w:w w:val="93"/>
          <w:sz w:val="20"/>
          <w:szCs w:val="20"/>
        </w:rPr>
        <w:t xml:space="preserve"> </w:t>
      </w:r>
      <w:r>
        <w:rPr>
          <w:rFonts w:ascii="Arial" w:hAnsi="Arial" w:cs="Arial"/>
          <w:sz w:val="20"/>
          <w:szCs w:val="20"/>
        </w:rPr>
        <w:t>this</w:t>
      </w:r>
      <w:r>
        <w:rPr>
          <w:rFonts w:ascii="Arial" w:hAnsi="Arial" w:cs="Arial"/>
          <w:spacing w:val="20"/>
          <w:sz w:val="20"/>
          <w:szCs w:val="20"/>
        </w:rPr>
        <w:t xml:space="preserve"> </w:t>
      </w:r>
      <w:r>
        <w:rPr>
          <w:rFonts w:ascii="Arial" w:hAnsi="Arial" w:cs="Arial"/>
          <w:spacing w:val="-5"/>
          <w:sz w:val="20"/>
          <w:szCs w:val="20"/>
        </w:rPr>
        <w:t>v</w:t>
      </w:r>
      <w:r>
        <w:rPr>
          <w:rFonts w:ascii="Arial" w:hAnsi="Arial" w:cs="Arial"/>
          <w:sz w:val="20"/>
          <w:szCs w:val="20"/>
        </w:rPr>
        <w:t>erification</w:t>
      </w:r>
      <w:r>
        <w:rPr>
          <w:rFonts w:ascii="Arial" w:hAnsi="Arial" w:cs="Arial"/>
          <w:spacing w:val="17"/>
          <w:sz w:val="20"/>
          <w:szCs w:val="20"/>
        </w:rPr>
        <w:t xml:space="preserve"> </w:t>
      </w:r>
      <w:r>
        <w:rPr>
          <w:rFonts w:ascii="Arial" w:hAnsi="Arial" w:cs="Arial"/>
          <w:sz w:val="20"/>
          <w:szCs w:val="20"/>
        </w:rPr>
        <w:t>step</w:t>
      </w:r>
      <w:r>
        <w:rPr>
          <w:rFonts w:ascii="Arial" w:hAnsi="Arial" w:cs="Arial"/>
          <w:spacing w:val="-15"/>
          <w:sz w:val="20"/>
          <w:szCs w:val="20"/>
        </w:rPr>
        <w:t xml:space="preserve"> </w:t>
      </w:r>
      <w:r>
        <w:rPr>
          <w:rFonts w:ascii="Arial" w:hAnsi="Arial" w:cs="Arial"/>
          <w:sz w:val="20"/>
          <w:szCs w:val="20"/>
        </w:rPr>
        <w:t>is</w:t>
      </w:r>
      <w:r>
        <w:rPr>
          <w:rFonts w:ascii="Arial" w:hAnsi="Arial" w:cs="Arial"/>
          <w:spacing w:val="-1"/>
          <w:sz w:val="20"/>
          <w:szCs w:val="20"/>
        </w:rPr>
        <w:t xml:space="preserve"> </w:t>
      </w:r>
      <w:r>
        <w:rPr>
          <w:rFonts w:ascii="Arial" w:hAnsi="Arial" w:cs="Arial"/>
          <w:sz w:val="20"/>
          <w:szCs w:val="20"/>
        </w:rPr>
        <w:t>at</w:t>
      </w:r>
      <w:r>
        <w:rPr>
          <w:rFonts w:ascii="Arial" w:hAnsi="Arial" w:cs="Arial"/>
          <w:spacing w:val="19"/>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core.</w:t>
      </w:r>
    </w:p>
    <w:p w14:paraId="02EBD315"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In</w:t>
      </w:r>
      <w:r>
        <w:rPr>
          <w:rFonts w:ascii="Arial" w:hAnsi="Arial" w:cs="Arial"/>
          <w:spacing w:val="18"/>
          <w:sz w:val="20"/>
          <w:szCs w:val="20"/>
        </w:rPr>
        <w:t xml:space="preserve"> </w:t>
      </w:r>
      <w:r>
        <w:rPr>
          <w:rFonts w:ascii="Arial" w:hAnsi="Arial" w:cs="Arial"/>
          <w:sz w:val="20"/>
          <w:szCs w:val="20"/>
        </w:rPr>
        <w:t>the co</w:t>
      </w:r>
      <w:r>
        <w:rPr>
          <w:rFonts w:ascii="Arial" w:hAnsi="Arial" w:cs="Arial"/>
          <w:spacing w:val="-5"/>
          <w:sz w:val="20"/>
          <w:szCs w:val="20"/>
        </w:rPr>
        <w:t>n</w:t>
      </w:r>
      <w:r>
        <w:rPr>
          <w:rFonts w:ascii="Arial" w:hAnsi="Arial" w:cs="Arial"/>
          <w:sz w:val="20"/>
          <w:szCs w:val="20"/>
        </w:rPr>
        <w:t>text</w:t>
      </w:r>
      <w:r>
        <w:rPr>
          <w:rFonts w:ascii="Arial" w:hAnsi="Arial" w:cs="Arial"/>
          <w:spacing w:val="1"/>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pacing w:val="-5"/>
          <w:sz w:val="20"/>
          <w:szCs w:val="20"/>
        </w:rPr>
        <w:t>v</w:t>
      </w:r>
      <w:r>
        <w:rPr>
          <w:rFonts w:ascii="Arial" w:hAnsi="Arial" w:cs="Arial"/>
          <w:sz w:val="20"/>
          <w:szCs w:val="20"/>
        </w:rPr>
        <w:t>oting</w:t>
      </w:r>
      <w:r>
        <w:rPr>
          <w:rFonts w:ascii="Arial" w:hAnsi="Arial" w:cs="Arial"/>
          <w:spacing w:val="13"/>
          <w:sz w:val="20"/>
          <w:szCs w:val="20"/>
        </w:rPr>
        <w:t xml:space="preserve"> </w:t>
      </w:r>
      <w:r>
        <w:rPr>
          <w:rFonts w:ascii="Arial" w:hAnsi="Arial" w:cs="Arial"/>
          <w:w w:val="96"/>
          <w:sz w:val="20"/>
          <w:szCs w:val="20"/>
        </w:rPr>
        <w:t>prot</w:t>
      </w:r>
      <w:r>
        <w:rPr>
          <w:rFonts w:ascii="Arial" w:hAnsi="Arial" w:cs="Arial"/>
          <w:spacing w:val="6"/>
          <w:w w:val="96"/>
          <w:sz w:val="20"/>
          <w:szCs w:val="20"/>
        </w:rPr>
        <w:t>o</w:t>
      </w:r>
      <w:r>
        <w:rPr>
          <w:rFonts w:ascii="Arial" w:hAnsi="Arial" w:cs="Arial"/>
          <w:w w:val="96"/>
          <w:sz w:val="20"/>
          <w:szCs w:val="20"/>
        </w:rPr>
        <w:t>cols,</w:t>
      </w:r>
      <w:r>
        <w:rPr>
          <w:rFonts w:ascii="Arial" w:hAnsi="Arial" w:cs="Arial"/>
          <w:spacing w:val="10"/>
          <w:w w:val="96"/>
          <w:sz w:val="20"/>
          <w:szCs w:val="20"/>
        </w:rPr>
        <w:t xml:space="preserve"> </w:t>
      </w:r>
      <w:r>
        <w:rPr>
          <w:rFonts w:ascii="Arial" w:hAnsi="Arial" w:cs="Arial"/>
          <w:sz w:val="20"/>
          <w:szCs w:val="20"/>
        </w:rPr>
        <w:t>in</w:t>
      </w:r>
      <w:r>
        <w:rPr>
          <w:rFonts w:ascii="Arial" w:hAnsi="Arial" w:cs="Arial"/>
          <w:spacing w:val="12"/>
          <w:sz w:val="20"/>
          <w:szCs w:val="20"/>
        </w:rPr>
        <w:t xml:space="preserve"> </w:t>
      </w:r>
      <w:r>
        <w:rPr>
          <w:rFonts w:ascii="Arial" w:hAnsi="Arial" w:cs="Arial"/>
          <w:sz w:val="20"/>
          <w:szCs w:val="20"/>
        </w:rPr>
        <w:t>particular</w:t>
      </w:r>
      <w:r>
        <w:rPr>
          <w:rFonts w:ascii="Arial" w:hAnsi="Arial" w:cs="Arial"/>
          <w:spacing w:val="29"/>
          <w:sz w:val="20"/>
          <w:szCs w:val="20"/>
        </w:rPr>
        <w:t xml:space="preserve"> </w:t>
      </w:r>
      <w:r>
        <w:rPr>
          <w:rFonts w:ascii="Arial" w:hAnsi="Arial" w:cs="Arial"/>
          <w:sz w:val="20"/>
          <w:szCs w:val="20"/>
        </w:rPr>
        <w:t>e-</w:t>
      </w:r>
      <w:r>
        <w:rPr>
          <w:rFonts w:ascii="Arial" w:hAnsi="Arial" w:cs="Arial"/>
          <w:spacing w:val="-5"/>
          <w:sz w:val="20"/>
          <w:szCs w:val="20"/>
        </w:rPr>
        <w:t>v</w:t>
      </w:r>
      <w:r>
        <w:rPr>
          <w:rFonts w:ascii="Arial" w:hAnsi="Arial" w:cs="Arial"/>
          <w:sz w:val="20"/>
          <w:szCs w:val="20"/>
        </w:rPr>
        <w:t>oting</w:t>
      </w:r>
      <w:r>
        <w:rPr>
          <w:rFonts w:ascii="Arial" w:hAnsi="Arial" w:cs="Arial"/>
          <w:spacing w:val="-11"/>
          <w:sz w:val="20"/>
          <w:szCs w:val="20"/>
        </w:rPr>
        <w:t xml:space="preserve"> </w:t>
      </w:r>
      <w:r>
        <w:rPr>
          <w:rFonts w:ascii="Arial" w:hAnsi="Arial" w:cs="Arial"/>
          <w:w w:val="96"/>
          <w:sz w:val="20"/>
          <w:szCs w:val="20"/>
        </w:rPr>
        <w:t>prot</w:t>
      </w:r>
      <w:r>
        <w:rPr>
          <w:rFonts w:ascii="Arial" w:hAnsi="Arial" w:cs="Arial"/>
          <w:spacing w:val="6"/>
          <w:w w:val="96"/>
          <w:sz w:val="20"/>
          <w:szCs w:val="20"/>
        </w:rPr>
        <w:t>o</w:t>
      </w:r>
      <w:r>
        <w:rPr>
          <w:rFonts w:ascii="Arial" w:hAnsi="Arial" w:cs="Arial"/>
          <w:w w:val="96"/>
          <w:sz w:val="20"/>
          <w:szCs w:val="20"/>
        </w:rPr>
        <w:t>cols,</w:t>
      </w:r>
      <w:r>
        <w:rPr>
          <w:rFonts w:ascii="Arial" w:hAnsi="Arial" w:cs="Arial"/>
          <w:spacing w:val="10"/>
          <w:w w:val="96"/>
          <w:sz w:val="20"/>
          <w:szCs w:val="20"/>
        </w:rPr>
        <w:t xml:space="preserve"> </w:t>
      </w:r>
      <w:r>
        <w:rPr>
          <w:rFonts w:ascii="Arial" w:hAnsi="Arial" w:cs="Arial"/>
          <w:sz w:val="20"/>
          <w:szCs w:val="20"/>
        </w:rPr>
        <w:t>there</w:t>
      </w:r>
      <w:r>
        <w:rPr>
          <w:rFonts w:ascii="Arial" w:hAnsi="Arial" w:cs="Arial"/>
          <w:spacing w:val="-10"/>
          <w:sz w:val="20"/>
          <w:szCs w:val="20"/>
        </w:rPr>
        <w:t xml:space="preserve"> </w:t>
      </w:r>
      <w:r>
        <w:rPr>
          <w:rFonts w:ascii="Arial" w:hAnsi="Arial" w:cs="Arial"/>
          <w:sz w:val="20"/>
          <w:szCs w:val="20"/>
        </w:rPr>
        <w:t>are three</w:t>
      </w:r>
      <w:r>
        <w:rPr>
          <w:rFonts w:ascii="Arial" w:hAnsi="Arial" w:cs="Arial"/>
          <w:spacing w:val="-3"/>
          <w:sz w:val="20"/>
          <w:szCs w:val="20"/>
        </w:rPr>
        <w:t xml:space="preserve"> </w:t>
      </w:r>
      <w:r>
        <w:rPr>
          <w:rFonts w:ascii="Arial" w:hAnsi="Arial" w:cs="Arial"/>
          <w:w w:val="94"/>
          <w:sz w:val="20"/>
          <w:szCs w:val="20"/>
        </w:rPr>
        <w:t>desirable</w:t>
      </w:r>
      <w:r>
        <w:rPr>
          <w:rFonts w:ascii="Arial" w:hAnsi="Arial" w:cs="Arial"/>
          <w:spacing w:val="15"/>
          <w:w w:val="94"/>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erties</w:t>
      </w:r>
      <w:r>
        <w:rPr>
          <w:rFonts w:ascii="Arial" w:hAnsi="Arial" w:cs="Arial"/>
          <w:spacing w:val="-17"/>
          <w:sz w:val="20"/>
          <w:szCs w:val="20"/>
        </w:rPr>
        <w:t xml:space="preserve"> </w:t>
      </w:r>
      <w:r>
        <w:rPr>
          <w:rFonts w:ascii="Arial" w:hAnsi="Arial" w:cs="Arial"/>
          <w:sz w:val="20"/>
          <w:szCs w:val="20"/>
        </w:rPr>
        <w:t>for</w:t>
      </w:r>
      <w:r>
        <w:rPr>
          <w:rFonts w:ascii="Arial" w:hAnsi="Arial" w:cs="Arial"/>
          <w:spacing w:val="16"/>
          <w:sz w:val="20"/>
          <w:szCs w:val="20"/>
        </w:rPr>
        <w:t xml:space="preserve"> </w:t>
      </w:r>
      <w:r>
        <w:rPr>
          <w:rFonts w:ascii="Arial" w:hAnsi="Arial" w:cs="Arial"/>
          <w:spacing w:val="-5"/>
          <w:w w:val="105"/>
          <w:sz w:val="20"/>
          <w:szCs w:val="20"/>
        </w:rPr>
        <w:t>v</w:t>
      </w:r>
      <w:r>
        <w:rPr>
          <w:rFonts w:ascii="Arial" w:hAnsi="Arial" w:cs="Arial"/>
          <w:sz w:val="20"/>
          <w:szCs w:val="20"/>
        </w:rPr>
        <w:t>erification:</w:t>
      </w:r>
    </w:p>
    <w:p w14:paraId="2C0D7E3C" w14:textId="77777777" w:rsidR="009E6749" w:rsidRDefault="009E6749">
      <w:pPr>
        <w:spacing w:before="10" w:after="0" w:line="150" w:lineRule="exact"/>
        <w:rPr>
          <w:sz w:val="15"/>
          <w:szCs w:val="15"/>
        </w:rPr>
      </w:pPr>
    </w:p>
    <w:p w14:paraId="1CB080B8" w14:textId="77777777" w:rsidR="009E6749" w:rsidRDefault="009E6749">
      <w:pPr>
        <w:spacing w:after="0" w:line="240" w:lineRule="auto"/>
        <w:ind w:left="1199" w:right="-20"/>
        <w:rPr>
          <w:rFonts w:ascii="Arial" w:hAnsi="Arial" w:cs="Arial"/>
          <w:sz w:val="20"/>
          <w:szCs w:val="20"/>
        </w:rPr>
      </w:pPr>
      <w:r>
        <w:rPr>
          <w:rFonts w:ascii="Arial" w:hAnsi="Arial" w:cs="Arial"/>
          <w:sz w:val="20"/>
          <w:szCs w:val="20"/>
        </w:rPr>
        <w:t>1.</w:t>
      </w:r>
      <w:r>
        <w:rPr>
          <w:rFonts w:ascii="Arial" w:hAnsi="Arial" w:cs="Arial"/>
          <w:spacing w:val="31"/>
          <w:sz w:val="20"/>
          <w:szCs w:val="20"/>
        </w:rPr>
        <w:t xml:space="preserve"> </w:t>
      </w:r>
      <w:r>
        <w:rPr>
          <w:rFonts w:ascii="Arial" w:hAnsi="Arial" w:cs="Arial"/>
          <w:sz w:val="20"/>
          <w:szCs w:val="20"/>
        </w:rPr>
        <w:t>A</w:t>
      </w:r>
      <w:r>
        <w:rPr>
          <w:rFonts w:ascii="Arial" w:hAnsi="Arial" w:cs="Arial"/>
          <w:spacing w:val="-5"/>
          <w:sz w:val="20"/>
          <w:szCs w:val="20"/>
        </w:rPr>
        <w:t>ny</w:t>
      </w:r>
      <w:r>
        <w:rPr>
          <w:rFonts w:ascii="Arial" w:hAnsi="Arial" w:cs="Arial"/>
          <w:sz w:val="20"/>
          <w:szCs w:val="20"/>
        </w:rPr>
        <w:t>one</w:t>
      </w:r>
      <w:r>
        <w:rPr>
          <w:rFonts w:ascii="Arial" w:hAnsi="Arial" w:cs="Arial"/>
          <w:spacing w:val="-6"/>
          <w:sz w:val="20"/>
          <w:szCs w:val="20"/>
        </w:rPr>
        <w:t xml:space="preserve"> </w:t>
      </w:r>
      <w:r>
        <w:rPr>
          <w:rFonts w:ascii="Arial" w:hAnsi="Arial" w:cs="Arial"/>
          <w:sz w:val="20"/>
          <w:szCs w:val="20"/>
        </w:rPr>
        <w:t>can</w:t>
      </w:r>
      <w:r>
        <w:rPr>
          <w:rFonts w:ascii="Arial" w:hAnsi="Arial" w:cs="Arial"/>
          <w:spacing w:val="-15"/>
          <w:sz w:val="20"/>
          <w:szCs w:val="20"/>
        </w:rPr>
        <w:t xml:space="preserve"> </w:t>
      </w:r>
      <w:r>
        <w:rPr>
          <w:rFonts w:ascii="Arial" w:hAnsi="Arial" w:cs="Arial"/>
          <w:spacing w:val="-5"/>
          <w:sz w:val="20"/>
          <w:szCs w:val="20"/>
        </w:rPr>
        <w:t>v</w:t>
      </w:r>
      <w:r>
        <w:rPr>
          <w:rFonts w:ascii="Arial" w:hAnsi="Arial" w:cs="Arial"/>
          <w:sz w:val="20"/>
          <w:szCs w:val="20"/>
        </w:rPr>
        <w:t>erify</w:t>
      </w:r>
      <w:r>
        <w:rPr>
          <w:rFonts w:ascii="Arial" w:hAnsi="Arial" w:cs="Arial"/>
          <w:spacing w:val="24"/>
          <w:sz w:val="20"/>
          <w:szCs w:val="20"/>
        </w:rPr>
        <w:t xml:space="preserve"> </w:t>
      </w:r>
      <w:r>
        <w:rPr>
          <w:rFonts w:ascii="Arial" w:hAnsi="Arial" w:cs="Arial"/>
          <w:sz w:val="20"/>
          <w:szCs w:val="20"/>
        </w:rPr>
        <w:t>that</w:t>
      </w:r>
      <w:r>
        <w:rPr>
          <w:rFonts w:ascii="Arial" w:hAnsi="Arial" w:cs="Arial"/>
          <w:spacing w:val="42"/>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result</w:t>
      </w:r>
      <w:r>
        <w:rPr>
          <w:rFonts w:ascii="Arial" w:hAnsi="Arial" w:cs="Arial"/>
          <w:spacing w:val="6"/>
          <w:sz w:val="20"/>
          <w:szCs w:val="20"/>
        </w:rPr>
        <w:t xml:space="preserve"> </w:t>
      </w:r>
      <w:r>
        <w:rPr>
          <w:rFonts w:ascii="Arial" w:hAnsi="Arial" w:cs="Arial"/>
          <w:sz w:val="20"/>
          <w:szCs w:val="20"/>
        </w:rPr>
        <w:t>is</w:t>
      </w:r>
      <w:r>
        <w:rPr>
          <w:rFonts w:ascii="Arial" w:hAnsi="Arial" w:cs="Arial"/>
          <w:spacing w:val="-1"/>
          <w:sz w:val="20"/>
          <w:szCs w:val="20"/>
        </w:rPr>
        <w:t xml:space="preserve"> </w:t>
      </w:r>
      <w:r>
        <w:rPr>
          <w:rFonts w:ascii="Arial" w:hAnsi="Arial" w:cs="Arial"/>
          <w:w w:val="95"/>
          <w:sz w:val="20"/>
          <w:szCs w:val="20"/>
        </w:rPr>
        <w:t>according</w:t>
      </w:r>
      <w:r>
        <w:rPr>
          <w:rFonts w:ascii="Arial" w:hAnsi="Arial" w:cs="Arial"/>
          <w:spacing w:val="15"/>
          <w:w w:val="95"/>
          <w:sz w:val="20"/>
          <w:szCs w:val="20"/>
        </w:rPr>
        <w:t xml:space="preserve"> </w:t>
      </w:r>
      <w:r>
        <w:rPr>
          <w:rFonts w:ascii="Arial" w:hAnsi="Arial" w:cs="Arial"/>
          <w:sz w:val="20"/>
          <w:szCs w:val="20"/>
        </w:rPr>
        <w:t>to</w:t>
      </w:r>
      <w:r>
        <w:rPr>
          <w:rFonts w:ascii="Arial" w:hAnsi="Arial" w:cs="Arial"/>
          <w:spacing w:val="19"/>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cast</w:t>
      </w:r>
      <w:r>
        <w:rPr>
          <w:rFonts w:ascii="Arial" w:hAnsi="Arial" w:cs="Arial"/>
          <w:spacing w:val="-15"/>
          <w:sz w:val="20"/>
          <w:szCs w:val="20"/>
        </w:rPr>
        <w:t xml:space="preserve"> </w:t>
      </w:r>
      <w:r>
        <w:rPr>
          <w:rFonts w:ascii="Arial" w:hAnsi="Arial" w:cs="Arial"/>
          <w:spacing w:val="-5"/>
          <w:sz w:val="20"/>
          <w:szCs w:val="20"/>
        </w:rPr>
        <w:t>v</w:t>
      </w:r>
      <w:r>
        <w:rPr>
          <w:rFonts w:ascii="Arial" w:hAnsi="Arial" w:cs="Arial"/>
          <w:sz w:val="20"/>
          <w:szCs w:val="20"/>
        </w:rPr>
        <w:t>otes.</w:t>
      </w:r>
    </w:p>
    <w:p w14:paraId="3A46D0CF" w14:textId="77777777" w:rsidR="009E6749" w:rsidRDefault="009E6749">
      <w:pPr>
        <w:spacing w:before="9" w:after="0" w:line="160" w:lineRule="exact"/>
        <w:rPr>
          <w:sz w:val="16"/>
          <w:szCs w:val="16"/>
        </w:rPr>
      </w:pPr>
    </w:p>
    <w:p w14:paraId="49C5775B" w14:textId="77777777" w:rsidR="009E6749" w:rsidRDefault="009E6749">
      <w:pPr>
        <w:spacing w:after="0" w:line="240" w:lineRule="auto"/>
        <w:ind w:left="1199" w:right="-20"/>
        <w:rPr>
          <w:rFonts w:ascii="Arial" w:hAnsi="Arial" w:cs="Arial"/>
          <w:sz w:val="20"/>
          <w:szCs w:val="20"/>
        </w:rPr>
      </w:pPr>
      <w:r>
        <w:rPr>
          <w:rFonts w:ascii="Arial" w:hAnsi="Arial" w:cs="Arial"/>
          <w:sz w:val="20"/>
          <w:szCs w:val="20"/>
        </w:rPr>
        <w:t>2.</w:t>
      </w:r>
      <w:r>
        <w:rPr>
          <w:rFonts w:ascii="Arial" w:hAnsi="Arial" w:cs="Arial"/>
          <w:spacing w:val="31"/>
          <w:sz w:val="20"/>
          <w:szCs w:val="20"/>
        </w:rPr>
        <w:t xml:space="preserve"> </w:t>
      </w:r>
      <w:r>
        <w:rPr>
          <w:rFonts w:ascii="Arial" w:hAnsi="Arial" w:cs="Arial"/>
          <w:sz w:val="20"/>
          <w:szCs w:val="20"/>
        </w:rPr>
        <w:t>A</w:t>
      </w:r>
      <w:r>
        <w:rPr>
          <w:rFonts w:ascii="Arial" w:hAnsi="Arial" w:cs="Arial"/>
          <w:spacing w:val="-5"/>
          <w:sz w:val="20"/>
          <w:szCs w:val="20"/>
        </w:rPr>
        <w:t>ny</w:t>
      </w:r>
      <w:r>
        <w:rPr>
          <w:rFonts w:ascii="Arial" w:hAnsi="Arial" w:cs="Arial"/>
          <w:sz w:val="20"/>
          <w:szCs w:val="20"/>
        </w:rPr>
        <w:t>one</w:t>
      </w:r>
      <w:r>
        <w:rPr>
          <w:rFonts w:ascii="Arial" w:hAnsi="Arial" w:cs="Arial"/>
          <w:spacing w:val="-6"/>
          <w:sz w:val="20"/>
          <w:szCs w:val="20"/>
        </w:rPr>
        <w:t xml:space="preserve"> </w:t>
      </w:r>
      <w:r>
        <w:rPr>
          <w:rFonts w:ascii="Arial" w:hAnsi="Arial" w:cs="Arial"/>
          <w:sz w:val="20"/>
          <w:szCs w:val="20"/>
        </w:rPr>
        <w:t>can</w:t>
      </w:r>
      <w:r>
        <w:rPr>
          <w:rFonts w:ascii="Arial" w:hAnsi="Arial" w:cs="Arial"/>
          <w:spacing w:val="-15"/>
          <w:sz w:val="20"/>
          <w:szCs w:val="20"/>
        </w:rPr>
        <w:t xml:space="preserve"> </w:t>
      </w:r>
      <w:r>
        <w:rPr>
          <w:rFonts w:ascii="Arial" w:hAnsi="Arial" w:cs="Arial"/>
          <w:spacing w:val="-5"/>
          <w:sz w:val="20"/>
          <w:szCs w:val="20"/>
        </w:rPr>
        <w:t>v</w:t>
      </w:r>
      <w:r>
        <w:rPr>
          <w:rFonts w:ascii="Arial" w:hAnsi="Arial" w:cs="Arial"/>
          <w:sz w:val="20"/>
          <w:szCs w:val="20"/>
        </w:rPr>
        <w:t>erify</w:t>
      </w:r>
      <w:r>
        <w:rPr>
          <w:rFonts w:ascii="Arial" w:hAnsi="Arial" w:cs="Arial"/>
          <w:spacing w:val="24"/>
          <w:sz w:val="20"/>
          <w:szCs w:val="20"/>
        </w:rPr>
        <w:t xml:space="preserve"> </w:t>
      </w:r>
      <w:r>
        <w:rPr>
          <w:rFonts w:ascii="Arial" w:hAnsi="Arial" w:cs="Arial"/>
          <w:sz w:val="20"/>
          <w:szCs w:val="20"/>
        </w:rPr>
        <w:t>that</w:t>
      </w:r>
      <w:r>
        <w:rPr>
          <w:rFonts w:ascii="Arial" w:hAnsi="Arial" w:cs="Arial"/>
          <w:spacing w:val="42"/>
          <w:sz w:val="20"/>
          <w:szCs w:val="20"/>
        </w:rPr>
        <w:t xml:space="preserve"> </w:t>
      </w:r>
      <w:r>
        <w:rPr>
          <w:rFonts w:ascii="Arial" w:hAnsi="Arial" w:cs="Arial"/>
          <w:w w:val="88"/>
          <w:sz w:val="20"/>
          <w:szCs w:val="20"/>
        </w:rPr>
        <w:t>ea</w:t>
      </w:r>
      <w:r>
        <w:rPr>
          <w:rFonts w:ascii="Arial" w:hAnsi="Arial" w:cs="Arial"/>
          <w:spacing w:val="-4"/>
          <w:w w:val="88"/>
          <w:sz w:val="20"/>
          <w:szCs w:val="20"/>
        </w:rPr>
        <w:t>c</w:t>
      </w:r>
      <w:r>
        <w:rPr>
          <w:rFonts w:ascii="Arial" w:hAnsi="Arial" w:cs="Arial"/>
          <w:w w:val="88"/>
          <w:sz w:val="20"/>
          <w:szCs w:val="20"/>
        </w:rPr>
        <w:t>h</w:t>
      </w:r>
      <w:r>
        <w:rPr>
          <w:rFonts w:ascii="Arial" w:hAnsi="Arial" w:cs="Arial"/>
          <w:spacing w:val="20"/>
          <w:w w:val="88"/>
          <w:sz w:val="20"/>
          <w:szCs w:val="20"/>
        </w:rPr>
        <w:t xml:space="preserve"> </w:t>
      </w:r>
      <w:r>
        <w:rPr>
          <w:rFonts w:ascii="Arial" w:hAnsi="Arial" w:cs="Arial"/>
          <w:spacing w:val="-5"/>
          <w:sz w:val="20"/>
          <w:szCs w:val="20"/>
        </w:rPr>
        <w:t>v</w:t>
      </w:r>
      <w:r>
        <w:rPr>
          <w:rFonts w:ascii="Arial" w:hAnsi="Arial" w:cs="Arial"/>
          <w:sz w:val="20"/>
          <w:szCs w:val="20"/>
        </w:rPr>
        <w:t>ote</w:t>
      </w:r>
      <w:r>
        <w:rPr>
          <w:rFonts w:ascii="Arial" w:hAnsi="Arial" w:cs="Arial"/>
          <w:spacing w:val="2"/>
          <w:sz w:val="20"/>
          <w:szCs w:val="20"/>
        </w:rPr>
        <w:t xml:space="preserve"> </w:t>
      </w:r>
      <w:r>
        <w:rPr>
          <w:rFonts w:ascii="Arial" w:hAnsi="Arial" w:cs="Arial"/>
          <w:sz w:val="20"/>
          <w:szCs w:val="20"/>
        </w:rPr>
        <w:t>cast</w:t>
      </w:r>
      <w:r>
        <w:rPr>
          <w:rFonts w:ascii="Arial" w:hAnsi="Arial" w:cs="Arial"/>
          <w:spacing w:val="-15"/>
          <w:sz w:val="20"/>
          <w:szCs w:val="20"/>
        </w:rPr>
        <w:t xml:space="preserve"> </w:t>
      </w:r>
      <w:r>
        <w:rPr>
          <w:rFonts w:ascii="Arial" w:hAnsi="Arial" w:cs="Arial"/>
          <w:sz w:val="20"/>
          <w:szCs w:val="20"/>
        </w:rPr>
        <w:t>is</w:t>
      </w:r>
      <w:r>
        <w:rPr>
          <w:rFonts w:ascii="Arial" w:hAnsi="Arial" w:cs="Arial"/>
          <w:spacing w:val="-1"/>
          <w:sz w:val="20"/>
          <w:szCs w:val="20"/>
        </w:rPr>
        <w:t xml:space="preserve"> </w:t>
      </w:r>
      <w:r>
        <w:rPr>
          <w:rFonts w:ascii="Arial" w:hAnsi="Arial" w:cs="Arial"/>
          <w:sz w:val="20"/>
          <w:szCs w:val="20"/>
        </w:rPr>
        <w:t>legitimate.</w:t>
      </w:r>
    </w:p>
    <w:p w14:paraId="3780B5F3" w14:textId="77777777" w:rsidR="009E6749" w:rsidRDefault="009E6749">
      <w:pPr>
        <w:spacing w:before="9" w:after="0" w:line="160" w:lineRule="exact"/>
        <w:rPr>
          <w:sz w:val="16"/>
          <w:szCs w:val="16"/>
        </w:rPr>
      </w:pPr>
    </w:p>
    <w:p w14:paraId="5FD10796" w14:textId="77777777" w:rsidR="009E6749" w:rsidRDefault="009E6749">
      <w:pPr>
        <w:spacing w:after="0" w:line="240" w:lineRule="auto"/>
        <w:ind w:left="1199" w:right="-20"/>
        <w:rPr>
          <w:rFonts w:ascii="Arial" w:hAnsi="Arial" w:cs="Arial"/>
          <w:sz w:val="20"/>
          <w:szCs w:val="20"/>
        </w:rPr>
      </w:pPr>
      <w:r>
        <w:rPr>
          <w:rFonts w:ascii="Arial" w:hAnsi="Arial" w:cs="Arial"/>
          <w:sz w:val="20"/>
          <w:szCs w:val="20"/>
        </w:rPr>
        <w:t>3.</w:t>
      </w:r>
      <w:r>
        <w:rPr>
          <w:rFonts w:ascii="Arial" w:hAnsi="Arial" w:cs="Arial"/>
          <w:spacing w:val="31"/>
          <w:sz w:val="20"/>
          <w:szCs w:val="20"/>
        </w:rPr>
        <w:t xml:space="preserve"> </w:t>
      </w:r>
      <w:r>
        <w:rPr>
          <w:rFonts w:ascii="Arial" w:hAnsi="Arial" w:cs="Arial"/>
          <w:sz w:val="20"/>
          <w:szCs w:val="20"/>
        </w:rPr>
        <w:t>E</w:t>
      </w:r>
      <w:r>
        <w:rPr>
          <w:rFonts w:ascii="Arial" w:hAnsi="Arial" w:cs="Arial"/>
          <w:spacing w:val="-5"/>
          <w:sz w:val="20"/>
          <w:szCs w:val="20"/>
        </w:rPr>
        <w:t>v</w:t>
      </w:r>
      <w:r>
        <w:rPr>
          <w:rFonts w:ascii="Arial" w:hAnsi="Arial" w:cs="Arial"/>
          <w:sz w:val="20"/>
          <w:szCs w:val="20"/>
        </w:rPr>
        <w:t>ery</w:t>
      </w:r>
      <w:r>
        <w:rPr>
          <w:rFonts w:ascii="Arial" w:hAnsi="Arial" w:cs="Arial"/>
          <w:spacing w:val="10"/>
          <w:sz w:val="20"/>
          <w:szCs w:val="20"/>
        </w:rPr>
        <w:t xml:space="preserve"> </w:t>
      </w:r>
      <w:r>
        <w:rPr>
          <w:rFonts w:ascii="Arial" w:hAnsi="Arial" w:cs="Arial"/>
          <w:spacing w:val="-5"/>
          <w:sz w:val="20"/>
          <w:szCs w:val="20"/>
        </w:rPr>
        <w:t>v</w:t>
      </w:r>
      <w:r>
        <w:rPr>
          <w:rFonts w:ascii="Arial" w:hAnsi="Arial" w:cs="Arial"/>
          <w:sz w:val="20"/>
          <w:szCs w:val="20"/>
        </w:rPr>
        <w:t>oter</w:t>
      </w:r>
      <w:r>
        <w:rPr>
          <w:rFonts w:ascii="Arial" w:hAnsi="Arial" w:cs="Arial"/>
          <w:spacing w:val="13"/>
          <w:sz w:val="20"/>
          <w:szCs w:val="20"/>
        </w:rPr>
        <w:t xml:space="preserve"> </w:t>
      </w:r>
      <w:r>
        <w:rPr>
          <w:rFonts w:ascii="Arial" w:hAnsi="Arial" w:cs="Arial"/>
          <w:sz w:val="20"/>
          <w:szCs w:val="20"/>
        </w:rPr>
        <w:t>can</w:t>
      </w:r>
      <w:r>
        <w:rPr>
          <w:rFonts w:ascii="Arial" w:hAnsi="Arial" w:cs="Arial"/>
          <w:spacing w:val="-15"/>
          <w:sz w:val="20"/>
          <w:szCs w:val="20"/>
        </w:rPr>
        <w:t xml:space="preserve"> </w:t>
      </w:r>
      <w:r>
        <w:rPr>
          <w:rFonts w:ascii="Arial" w:hAnsi="Arial" w:cs="Arial"/>
          <w:spacing w:val="-5"/>
          <w:sz w:val="20"/>
          <w:szCs w:val="20"/>
        </w:rPr>
        <w:t>v</w:t>
      </w:r>
      <w:r>
        <w:rPr>
          <w:rFonts w:ascii="Arial" w:hAnsi="Arial" w:cs="Arial"/>
          <w:sz w:val="20"/>
          <w:szCs w:val="20"/>
        </w:rPr>
        <w:t>erify</w:t>
      </w:r>
      <w:r>
        <w:rPr>
          <w:rFonts w:ascii="Arial" w:hAnsi="Arial" w:cs="Arial"/>
          <w:spacing w:val="24"/>
          <w:sz w:val="20"/>
          <w:szCs w:val="20"/>
        </w:rPr>
        <w:t xml:space="preserve"> </w:t>
      </w:r>
      <w:r>
        <w:rPr>
          <w:rFonts w:ascii="Arial" w:hAnsi="Arial" w:cs="Arial"/>
          <w:sz w:val="20"/>
          <w:szCs w:val="20"/>
        </w:rPr>
        <w:t>that</w:t>
      </w:r>
      <w:r>
        <w:rPr>
          <w:rFonts w:ascii="Arial" w:hAnsi="Arial" w:cs="Arial"/>
          <w:spacing w:val="42"/>
          <w:sz w:val="20"/>
          <w:szCs w:val="20"/>
        </w:rPr>
        <w:t xml:space="preserve"> </w:t>
      </w:r>
      <w:r>
        <w:rPr>
          <w:rFonts w:ascii="Arial" w:hAnsi="Arial" w:cs="Arial"/>
          <w:sz w:val="20"/>
          <w:szCs w:val="20"/>
        </w:rPr>
        <w:t>its</w:t>
      </w:r>
      <w:r>
        <w:rPr>
          <w:rFonts w:ascii="Arial" w:hAnsi="Arial" w:cs="Arial"/>
          <w:spacing w:val="21"/>
          <w:sz w:val="20"/>
          <w:szCs w:val="20"/>
        </w:rPr>
        <w:t xml:space="preserve"> </w:t>
      </w:r>
      <w:r>
        <w:rPr>
          <w:rFonts w:ascii="Arial" w:hAnsi="Arial" w:cs="Arial"/>
          <w:spacing w:val="-5"/>
          <w:sz w:val="20"/>
          <w:szCs w:val="20"/>
        </w:rPr>
        <w:t>v</w:t>
      </w:r>
      <w:r>
        <w:rPr>
          <w:rFonts w:ascii="Arial" w:hAnsi="Arial" w:cs="Arial"/>
          <w:sz w:val="20"/>
          <w:szCs w:val="20"/>
        </w:rPr>
        <w:t>ote</w:t>
      </w:r>
      <w:r>
        <w:rPr>
          <w:rFonts w:ascii="Arial" w:hAnsi="Arial" w:cs="Arial"/>
          <w:spacing w:val="2"/>
          <w:sz w:val="20"/>
          <w:szCs w:val="20"/>
        </w:rPr>
        <w:t xml:space="preserve"> </w:t>
      </w:r>
      <w:r>
        <w:rPr>
          <w:rFonts w:ascii="Arial" w:hAnsi="Arial" w:cs="Arial"/>
          <w:sz w:val="20"/>
          <w:szCs w:val="20"/>
        </w:rPr>
        <w:t>is</w:t>
      </w:r>
      <w:r>
        <w:rPr>
          <w:rFonts w:ascii="Arial" w:hAnsi="Arial" w:cs="Arial"/>
          <w:spacing w:val="-1"/>
          <w:sz w:val="20"/>
          <w:szCs w:val="20"/>
        </w:rPr>
        <w:t xml:space="preserve"> </w:t>
      </w:r>
      <w:r>
        <w:rPr>
          <w:rFonts w:ascii="Arial" w:hAnsi="Arial" w:cs="Arial"/>
          <w:sz w:val="20"/>
          <w:szCs w:val="20"/>
        </w:rPr>
        <w:t>included</w:t>
      </w:r>
      <w:r>
        <w:rPr>
          <w:rFonts w:ascii="Arial" w:hAnsi="Arial" w:cs="Arial"/>
          <w:spacing w:val="-11"/>
          <w:sz w:val="20"/>
          <w:szCs w:val="20"/>
        </w:rPr>
        <w:t xml:space="preserve"> </w:t>
      </w:r>
      <w:r>
        <w:rPr>
          <w:rFonts w:ascii="Arial" w:hAnsi="Arial" w:cs="Arial"/>
          <w:sz w:val="20"/>
          <w:szCs w:val="20"/>
        </w:rPr>
        <w:t>in</w:t>
      </w:r>
      <w:r>
        <w:rPr>
          <w:rFonts w:ascii="Arial" w:hAnsi="Arial" w:cs="Arial"/>
          <w:spacing w:val="20"/>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result.</w:t>
      </w:r>
    </w:p>
    <w:p w14:paraId="711CFD4D" w14:textId="77777777" w:rsidR="009E6749" w:rsidRDefault="009E6749">
      <w:pPr>
        <w:spacing w:before="9" w:after="0" w:line="160" w:lineRule="exact"/>
        <w:rPr>
          <w:sz w:val="16"/>
          <w:szCs w:val="16"/>
        </w:rPr>
      </w:pPr>
    </w:p>
    <w:p w14:paraId="002E5DD3" w14:textId="77777777" w:rsidR="009E6749" w:rsidRDefault="009E6749">
      <w:pPr>
        <w:spacing w:after="0" w:line="249" w:lineRule="auto"/>
        <w:ind w:left="955" w:right="916"/>
        <w:jc w:val="both"/>
        <w:rPr>
          <w:rFonts w:ascii="Arial" w:hAnsi="Arial" w:cs="Arial"/>
          <w:sz w:val="20"/>
          <w:szCs w:val="20"/>
        </w:rPr>
      </w:pPr>
      <w:r>
        <w:rPr>
          <w:rFonts w:ascii="Arial" w:hAnsi="Arial" w:cs="Arial"/>
          <w:spacing w:val="-16"/>
          <w:w w:val="108"/>
          <w:sz w:val="20"/>
          <w:szCs w:val="20"/>
        </w:rPr>
        <w:t>W</w:t>
      </w:r>
      <w:r>
        <w:rPr>
          <w:rFonts w:ascii="Arial" w:hAnsi="Arial" w:cs="Arial"/>
          <w:w w:val="79"/>
          <w:sz w:val="20"/>
          <w:szCs w:val="20"/>
        </w:rPr>
        <w:t>e</w:t>
      </w:r>
      <w:r>
        <w:rPr>
          <w:rFonts w:ascii="Arial" w:hAnsi="Arial" w:cs="Arial"/>
          <w:spacing w:val="10"/>
          <w:sz w:val="20"/>
          <w:szCs w:val="20"/>
        </w:rPr>
        <w:t xml:space="preserve"> </w:t>
      </w:r>
      <w:r>
        <w:rPr>
          <w:rFonts w:ascii="Arial" w:hAnsi="Arial" w:cs="Arial"/>
          <w:sz w:val="20"/>
          <w:szCs w:val="20"/>
        </w:rPr>
        <w:t>can</w:t>
      </w:r>
      <w:r>
        <w:rPr>
          <w:rFonts w:ascii="Arial" w:hAnsi="Arial" w:cs="Arial"/>
          <w:spacing w:val="-16"/>
          <w:sz w:val="20"/>
          <w:szCs w:val="20"/>
        </w:rPr>
        <w:t xml:space="preserve"> </w:t>
      </w:r>
      <w:r>
        <w:rPr>
          <w:rFonts w:ascii="Arial" w:hAnsi="Arial" w:cs="Arial"/>
          <w:sz w:val="20"/>
          <w:szCs w:val="20"/>
        </w:rPr>
        <w:t>transfer</w:t>
      </w:r>
      <w:r>
        <w:rPr>
          <w:rFonts w:ascii="Arial" w:hAnsi="Arial" w:cs="Arial"/>
          <w:spacing w:val="-3"/>
          <w:sz w:val="20"/>
          <w:szCs w:val="20"/>
        </w:rPr>
        <w:t xml:space="preserve"> </w:t>
      </w:r>
      <w:r>
        <w:rPr>
          <w:rFonts w:ascii="Arial" w:hAnsi="Arial" w:cs="Arial"/>
          <w:w w:val="89"/>
          <w:sz w:val="20"/>
          <w:szCs w:val="20"/>
        </w:rPr>
        <w:t>the</w:t>
      </w:r>
      <w:r>
        <w:rPr>
          <w:rFonts w:ascii="Arial" w:hAnsi="Arial" w:cs="Arial"/>
          <w:spacing w:val="1"/>
          <w:w w:val="89"/>
          <w:sz w:val="20"/>
          <w:szCs w:val="20"/>
        </w:rPr>
        <w:t>s</w:t>
      </w:r>
      <w:r>
        <w:rPr>
          <w:rFonts w:ascii="Arial" w:hAnsi="Arial" w:cs="Arial"/>
          <w:w w:val="89"/>
          <w:sz w:val="20"/>
          <w:szCs w:val="20"/>
        </w:rPr>
        <w:t>e</w:t>
      </w:r>
      <w:r>
        <w:rPr>
          <w:rFonts w:ascii="Arial" w:hAnsi="Arial" w:cs="Arial"/>
          <w:spacing w:val="20"/>
          <w:w w:val="89"/>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erties</w:t>
      </w:r>
      <w:r>
        <w:rPr>
          <w:rFonts w:ascii="Arial" w:hAnsi="Arial" w:cs="Arial"/>
          <w:spacing w:val="-17"/>
          <w:sz w:val="20"/>
          <w:szCs w:val="20"/>
        </w:rPr>
        <w:t xml:space="preserve"> </w:t>
      </w:r>
      <w:r>
        <w:rPr>
          <w:rFonts w:ascii="Arial" w:hAnsi="Arial" w:cs="Arial"/>
          <w:sz w:val="20"/>
          <w:szCs w:val="20"/>
        </w:rPr>
        <w:t>to</w:t>
      </w:r>
      <w:r>
        <w:rPr>
          <w:rFonts w:ascii="Arial" w:hAnsi="Arial" w:cs="Arial"/>
          <w:spacing w:val="18"/>
          <w:sz w:val="20"/>
          <w:szCs w:val="20"/>
        </w:rPr>
        <w:t xml:space="preserve"> </w:t>
      </w:r>
      <w:r>
        <w:rPr>
          <w:rFonts w:ascii="Arial" w:hAnsi="Arial" w:cs="Arial"/>
          <w:sz w:val="20"/>
          <w:szCs w:val="20"/>
        </w:rPr>
        <w:t>the</w:t>
      </w:r>
      <w:r>
        <w:rPr>
          <w:rFonts w:ascii="Arial" w:hAnsi="Arial" w:cs="Arial"/>
          <w:spacing w:val="7"/>
          <w:sz w:val="20"/>
          <w:szCs w:val="20"/>
        </w:rPr>
        <w:t xml:space="preserve"> </w:t>
      </w:r>
      <w:r>
        <w:rPr>
          <w:rFonts w:ascii="Arial" w:hAnsi="Arial" w:cs="Arial"/>
          <w:w w:val="84"/>
          <w:sz w:val="20"/>
          <w:szCs w:val="20"/>
        </w:rPr>
        <w:t>case</w:t>
      </w:r>
      <w:r>
        <w:rPr>
          <w:rFonts w:ascii="Arial" w:hAnsi="Arial" w:cs="Arial"/>
          <w:spacing w:val="20"/>
          <w:w w:val="84"/>
          <w:sz w:val="20"/>
          <w:szCs w:val="20"/>
        </w:rPr>
        <w:t xml:space="preserve"> </w:t>
      </w:r>
      <w:r>
        <w:rPr>
          <w:rFonts w:ascii="Arial" w:hAnsi="Arial" w:cs="Arial"/>
          <w:sz w:val="20"/>
          <w:szCs w:val="20"/>
        </w:rPr>
        <w:t>of</w:t>
      </w:r>
      <w:r>
        <w:rPr>
          <w:rFonts w:ascii="Arial" w:hAnsi="Arial" w:cs="Arial"/>
          <w:spacing w:val="3"/>
          <w:sz w:val="20"/>
          <w:szCs w:val="20"/>
        </w:rPr>
        <w:t xml:space="preserve"> </w:t>
      </w:r>
      <w:r>
        <w:rPr>
          <w:rFonts w:ascii="Arial" w:hAnsi="Arial" w:cs="Arial"/>
          <w:sz w:val="20"/>
          <w:szCs w:val="20"/>
        </w:rPr>
        <w:t>protest</w:t>
      </w:r>
      <w:r>
        <w:rPr>
          <w:rFonts w:ascii="Arial" w:hAnsi="Arial" w:cs="Arial"/>
          <w:spacing w:val="5"/>
          <w:sz w:val="20"/>
          <w:szCs w:val="20"/>
        </w:rPr>
        <w:t xml:space="preserve"> </w:t>
      </w:r>
      <w:r>
        <w:rPr>
          <w:rFonts w:ascii="Arial" w:hAnsi="Arial" w:cs="Arial"/>
          <w:sz w:val="20"/>
          <w:szCs w:val="20"/>
        </w:rPr>
        <w:t>participation,</w:t>
      </w:r>
      <w:r>
        <w:rPr>
          <w:rFonts w:ascii="Arial" w:hAnsi="Arial" w:cs="Arial"/>
          <w:spacing w:val="46"/>
          <w:sz w:val="20"/>
          <w:szCs w:val="20"/>
        </w:rPr>
        <w:t xml:space="preserve"> </w:t>
      </w:r>
      <w:r>
        <w:rPr>
          <w:rFonts w:ascii="Arial" w:hAnsi="Arial" w:cs="Arial"/>
          <w:sz w:val="20"/>
          <w:szCs w:val="20"/>
        </w:rPr>
        <w:t>then</w:t>
      </w:r>
      <w:r>
        <w:rPr>
          <w:rFonts w:ascii="Arial" w:hAnsi="Arial" w:cs="Arial"/>
          <w:spacing w:val="7"/>
          <w:sz w:val="20"/>
          <w:szCs w:val="20"/>
        </w:rPr>
        <w:t xml:space="preserve"> </w:t>
      </w:r>
      <w:r>
        <w:rPr>
          <w:rFonts w:ascii="Arial" w:hAnsi="Arial" w:cs="Arial"/>
          <w:sz w:val="20"/>
          <w:szCs w:val="20"/>
        </w:rPr>
        <w:t>ea</w:t>
      </w:r>
      <w:r>
        <w:rPr>
          <w:rFonts w:ascii="Arial" w:hAnsi="Arial" w:cs="Arial"/>
          <w:spacing w:val="-5"/>
          <w:sz w:val="20"/>
          <w:szCs w:val="20"/>
        </w:rPr>
        <w:t>c</w:t>
      </w:r>
      <w:r>
        <w:rPr>
          <w:rFonts w:ascii="Arial" w:hAnsi="Arial" w:cs="Arial"/>
          <w:sz w:val="20"/>
          <w:szCs w:val="20"/>
        </w:rPr>
        <w:t xml:space="preserve">h </w:t>
      </w:r>
      <w:r>
        <w:rPr>
          <w:rFonts w:ascii="Arial" w:hAnsi="Arial" w:cs="Arial"/>
          <w:spacing w:val="-5"/>
          <w:sz w:val="20"/>
          <w:szCs w:val="20"/>
        </w:rPr>
        <w:t>v</w:t>
      </w:r>
      <w:r>
        <w:rPr>
          <w:rFonts w:ascii="Arial" w:hAnsi="Arial" w:cs="Arial"/>
          <w:sz w:val="20"/>
          <w:szCs w:val="20"/>
        </w:rPr>
        <w:t>ote</w:t>
      </w:r>
      <w:r>
        <w:rPr>
          <w:rFonts w:ascii="Arial" w:hAnsi="Arial" w:cs="Arial"/>
          <w:spacing w:val="16"/>
          <w:sz w:val="20"/>
          <w:szCs w:val="20"/>
        </w:rPr>
        <w:t xml:space="preserve"> </w:t>
      </w:r>
      <w:r>
        <w:rPr>
          <w:rFonts w:ascii="Arial" w:hAnsi="Arial" w:cs="Arial"/>
          <w:spacing w:val="-6"/>
          <w:sz w:val="20"/>
          <w:szCs w:val="20"/>
        </w:rPr>
        <w:t>w</w:t>
      </w:r>
      <w:r>
        <w:rPr>
          <w:rFonts w:ascii="Arial" w:hAnsi="Arial" w:cs="Arial"/>
          <w:sz w:val="20"/>
          <w:szCs w:val="20"/>
        </w:rPr>
        <w:t>ould</w:t>
      </w:r>
      <w:r>
        <w:rPr>
          <w:rFonts w:ascii="Arial" w:hAnsi="Arial" w:cs="Arial"/>
          <w:spacing w:val="20"/>
          <w:sz w:val="20"/>
          <w:szCs w:val="20"/>
        </w:rPr>
        <w:t xml:space="preserve"> </w:t>
      </w:r>
      <w:r>
        <w:rPr>
          <w:rFonts w:ascii="Arial" w:hAnsi="Arial" w:cs="Arial"/>
          <w:spacing w:val="5"/>
          <w:w w:val="91"/>
          <w:sz w:val="20"/>
          <w:szCs w:val="20"/>
        </w:rPr>
        <w:t>b</w:t>
      </w:r>
      <w:r>
        <w:rPr>
          <w:rFonts w:ascii="Arial" w:hAnsi="Arial" w:cs="Arial"/>
          <w:w w:val="91"/>
          <w:sz w:val="20"/>
          <w:szCs w:val="20"/>
        </w:rPr>
        <w:t>e</w:t>
      </w:r>
      <w:r>
        <w:rPr>
          <w:rFonts w:ascii="Arial" w:hAnsi="Arial" w:cs="Arial"/>
          <w:spacing w:val="26"/>
          <w:w w:val="91"/>
          <w:sz w:val="20"/>
          <w:szCs w:val="20"/>
        </w:rPr>
        <w:t xml:space="preserve"> </w:t>
      </w:r>
      <w:r>
        <w:rPr>
          <w:rFonts w:ascii="Arial" w:hAnsi="Arial" w:cs="Arial"/>
          <w:w w:val="91"/>
          <w:sz w:val="20"/>
          <w:szCs w:val="20"/>
        </w:rPr>
        <w:t>replaced</w:t>
      </w:r>
      <w:r>
        <w:rPr>
          <w:rFonts w:ascii="Arial" w:hAnsi="Arial" w:cs="Arial"/>
          <w:spacing w:val="46"/>
          <w:w w:val="91"/>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29"/>
          <w:sz w:val="20"/>
          <w:szCs w:val="20"/>
        </w:rPr>
        <w:t xml:space="preserve"> </w:t>
      </w:r>
      <w:r>
        <w:rPr>
          <w:rFonts w:ascii="Arial" w:hAnsi="Arial" w:cs="Arial"/>
          <w:sz w:val="20"/>
          <w:szCs w:val="20"/>
        </w:rPr>
        <w:t>a</w:t>
      </w:r>
      <w:r>
        <w:rPr>
          <w:rFonts w:ascii="Arial" w:hAnsi="Arial" w:cs="Arial"/>
          <w:spacing w:val="13"/>
          <w:sz w:val="20"/>
          <w:szCs w:val="20"/>
        </w:rPr>
        <w:t xml:space="preserve"> </w:t>
      </w:r>
      <w:r>
        <w:rPr>
          <w:rFonts w:ascii="Arial" w:hAnsi="Arial" w:cs="Arial"/>
          <w:sz w:val="20"/>
          <w:szCs w:val="20"/>
        </w:rPr>
        <w:t>pr</w:t>
      </w:r>
      <w:r>
        <w:rPr>
          <w:rFonts w:ascii="Arial" w:hAnsi="Arial" w:cs="Arial"/>
          <w:spacing w:val="6"/>
          <w:sz w:val="20"/>
          <w:szCs w:val="20"/>
        </w:rPr>
        <w:t>o</w:t>
      </w:r>
      <w:r>
        <w:rPr>
          <w:rFonts w:ascii="Arial" w:hAnsi="Arial" w:cs="Arial"/>
          <w:sz w:val="20"/>
          <w:szCs w:val="20"/>
        </w:rPr>
        <w:t>of</w:t>
      </w:r>
      <w:r>
        <w:rPr>
          <w:rFonts w:ascii="Arial" w:hAnsi="Arial" w:cs="Arial"/>
          <w:spacing w:val="15"/>
          <w:sz w:val="20"/>
          <w:szCs w:val="20"/>
        </w:rPr>
        <w:t xml:space="preserve"> </w:t>
      </w:r>
      <w:r>
        <w:rPr>
          <w:rFonts w:ascii="Arial" w:hAnsi="Arial" w:cs="Arial"/>
          <w:sz w:val="20"/>
          <w:szCs w:val="20"/>
        </w:rPr>
        <w:t>of</w:t>
      </w:r>
      <w:r>
        <w:rPr>
          <w:rFonts w:ascii="Arial" w:hAnsi="Arial" w:cs="Arial"/>
          <w:spacing w:val="18"/>
          <w:sz w:val="20"/>
          <w:szCs w:val="20"/>
        </w:rPr>
        <w:t xml:space="preserve"> </w:t>
      </w:r>
      <w:r>
        <w:rPr>
          <w:rFonts w:ascii="Arial" w:hAnsi="Arial" w:cs="Arial"/>
          <w:sz w:val="20"/>
          <w:szCs w:val="20"/>
        </w:rPr>
        <w:t xml:space="preserve">participation. </w:t>
      </w:r>
      <w:r>
        <w:rPr>
          <w:rFonts w:ascii="Arial" w:hAnsi="Arial" w:cs="Arial"/>
          <w:spacing w:val="55"/>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w w:val="79"/>
          <w:sz w:val="20"/>
          <w:szCs w:val="20"/>
        </w:rPr>
        <w:t>e</w:t>
      </w:r>
      <w:r>
        <w:rPr>
          <w:rFonts w:ascii="Arial" w:hAnsi="Arial" w:cs="Arial"/>
          <w:w w:val="116"/>
          <w:sz w:val="20"/>
          <w:szCs w:val="20"/>
        </w:rPr>
        <w:t>r</w:t>
      </w:r>
      <w:r>
        <w:rPr>
          <w:rFonts w:ascii="Arial" w:hAnsi="Arial" w:cs="Arial"/>
          <w:spacing w:val="-5"/>
          <w:w w:val="139"/>
          <w:sz w:val="20"/>
          <w:szCs w:val="20"/>
        </w:rPr>
        <w:t>t</w:t>
      </w:r>
      <w:r>
        <w:rPr>
          <w:rFonts w:ascii="Arial" w:hAnsi="Arial" w:cs="Arial"/>
          <w:w w:val="105"/>
          <w:sz w:val="20"/>
          <w:szCs w:val="20"/>
        </w:rPr>
        <w:t>y</w:t>
      </w:r>
      <w:r>
        <w:rPr>
          <w:rFonts w:ascii="Arial" w:hAnsi="Arial" w:cs="Arial"/>
          <w:spacing w:val="25"/>
          <w:sz w:val="20"/>
          <w:szCs w:val="20"/>
        </w:rPr>
        <w:t xml:space="preserve"> </w:t>
      </w:r>
      <w:r>
        <w:rPr>
          <w:rFonts w:ascii="Arial" w:hAnsi="Arial" w:cs="Arial"/>
          <w:sz w:val="20"/>
          <w:szCs w:val="20"/>
        </w:rPr>
        <w:t>2</w:t>
      </w:r>
      <w:r>
        <w:rPr>
          <w:rFonts w:ascii="Arial" w:hAnsi="Arial" w:cs="Arial"/>
          <w:spacing w:val="13"/>
          <w:sz w:val="20"/>
          <w:szCs w:val="20"/>
        </w:rPr>
        <w:t xml:space="preserve"> </w:t>
      </w:r>
      <w:r>
        <w:rPr>
          <w:rFonts w:ascii="Arial" w:hAnsi="Arial" w:cs="Arial"/>
          <w:spacing w:val="-5"/>
          <w:sz w:val="20"/>
          <w:szCs w:val="20"/>
        </w:rPr>
        <w:t>w</w:t>
      </w:r>
      <w:r>
        <w:rPr>
          <w:rFonts w:ascii="Arial" w:hAnsi="Arial" w:cs="Arial"/>
          <w:sz w:val="20"/>
          <w:szCs w:val="20"/>
        </w:rPr>
        <w:t>ould</w:t>
      </w:r>
      <w:r>
        <w:rPr>
          <w:rFonts w:ascii="Arial" w:hAnsi="Arial" w:cs="Arial"/>
          <w:spacing w:val="20"/>
          <w:sz w:val="20"/>
          <w:szCs w:val="20"/>
        </w:rPr>
        <w:t xml:space="preserve"> </w:t>
      </w:r>
      <w:r>
        <w:rPr>
          <w:rFonts w:ascii="Arial" w:hAnsi="Arial" w:cs="Arial"/>
          <w:sz w:val="20"/>
          <w:szCs w:val="20"/>
        </w:rPr>
        <w:t>in</w:t>
      </w:r>
      <w:r>
        <w:rPr>
          <w:rFonts w:ascii="Arial" w:hAnsi="Arial" w:cs="Arial"/>
          <w:spacing w:val="34"/>
          <w:sz w:val="20"/>
          <w:szCs w:val="20"/>
        </w:rPr>
        <w:t xml:space="preserve"> </w:t>
      </w:r>
      <w:r>
        <w:rPr>
          <w:rFonts w:ascii="Arial" w:hAnsi="Arial" w:cs="Arial"/>
          <w:w w:val="103"/>
          <w:sz w:val="20"/>
          <w:szCs w:val="20"/>
        </w:rPr>
        <w:t xml:space="preserve">this </w:t>
      </w:r>
      <w:r>
        <w:rPr>
          <w:rFonts w:ascii="Arial" w:hAnsi="Arial" w:cs="Arial"/>
          <w:w w:val="84"/>
          <w:sz w:val="20"/>
          <w:szCs w:val="20"/>
        </w:rPr>
        <w:t>case</w:t>
      </w:r>
      <w:r>
        <w:rPr>
          <w:rFonts w:ascii="Arial" w:hAnsi="Arial" w:cs="Arial"/>
          <w:spacing w:val="42"/>
          <w:w w:val="84"/>
          <w:sz w:val="20"/>
          <w:szCs w:val="20"/>
        </w:rPr>
        <w:t xml:space="preserve"> </w:t>
      </w:r>
      <w:r>
        <w:rPr>
          <w:rFonts w:ascii="Arial" w:hAnsi="Arial" w:cs="Arial"/>
          <w:sz w:val="20"/>
          <w:szCs w:val="20"/>
        </w:rPr>
        <w:t>mean</w:t>
      </w:r>
      <w:r>
        <w:rPr>
          <w:rFonts w:ascii="Arial" w:hAnsi="Arial" w:cs="Arial"/>
          <w:spacing w:val="-7"/>
          <w:sz w:val="20"/>
          <w:szCs w:val="20"/>
        </w:rPr>
        <w:t xml:space="preserve"> </w:t>
      </w:r>
      <w:r>
        <w:rPr>
          <w:rFonts w:ascii="Arial" w:hAnsi="Arial" w:cs="Arial"/>
          <w:sz w:val="20"/>
          <w:szCs w:val="20"/>
        </w:rPr>
        <w:t xml:space="preserve">that </w:t>
      </w:r>
      <w:r>
        <w:rPr>
          <w:rFonts w:ascii="Arial" w:hAnsi="Arial" w:cs="Arial"/>
          <w:spacing w:val="7"/>
          <w:sz w:val="20"/>
          <w:szCs w:val="20"/>
        </w:rPr>
        <w:t xml:space="preserve"> </w:t>
      </w:r>
      <w:r>
        <w:rPr>
          <w:rFonts w:ascii="Arial" w:hAnsi="Arial" w:cs="Arial"/>
          <w:sz w:val="20"/>
          <w:szCs w:val="20"/>
        </w:rPr>
        <w:t>a</w:t>
      </w:r>
      <w:r>
        <w:rPr>
          <w:rFonts w:ascii="Arial" w:hAnsi="Arial" w:cs="Arial"/>
          <w:spacing w:val="-5"/>
          <w:sz w:val="20"/>
          <w:szCs w:val="20"/>
        </w:rPr>
        <w:t>ny</w:t>
      </w:r>
      <w:r>
        <w:rPr>
          <w:rFonts w:ascii="Arial" w:hAnsi="Arial" w:cs="Arial"/>
          <w:sz w:val="20"/>
          <w:szCs w:val="20"/>
        </w:rPr>
        <w:t>one</w:t>
      </w:r>
      <w:r>
        <w:rPr>
          <w:rFonts w:ascii="Arial" w:hAnsi="Arial" w:cs="Arial"/>
          <w:spacing w:val="-12"/>
          <w:sz w:val="20"/>
          <w:szCs w:val="20"/>
        </w:rPr>
        <w:t xml:space="preserve"> </w:t>
      </w:r>
      <w:r>
        <w:rPr>
          <w:rFonts w:ascii="Arial" w:hAnsi="Arial" w:cs="Arial"/>
          <w:sz w:val="20"/>
          <w:szCs w:val="20"/>
        </w:rPr>
        <w:t>can</w:t>
      </w:r>
      <w:r>
        <w:rPr>
          <w:rFonts w:ascii="Arial" w:hAnsi="Arial" w:cs="Arial"/>
          <w:spacing w:val="7"/>
          <w:sz w:val="20"/>
          <w:szCs w:val="20"/>
        </w:rPr>
        <w:t xml:space="preserve"> </w:t>
      </w:r>
      <w:r>
        <w:rPr>
          <w:rFonts w:ascii="Arial" w:hAnsi="Arial" w:cs="Arial"/>
          <w:spacing w:val="-5"/>
          <w:sz w:val="20"/>
          <w:szCs w:val="20"/>
        </w:rPr>
        <w:t>v</w:t>
      </w:r>
      <w:r>
        <w:rPr>
          <w:rFonts w:ascii="Arial" w:hAnsi="Arial" w:cs="Arial"/>
          <w:sz w:val="20"/>
          <w:szCs w:val="20"/>
        </w:rPr>
        <w:t>erify</w:t>
      </w:r>
      <w:r>
        <w:rPr>
          <w:rFonts w:ascii="Arial" w:hAnsi="Arial" w:cs="Arial"/>
          <w:spacing w:val="45"/>
          <w:sz w:val="20"/>
          <w:szCs w:val="20"/>
        </w:rPr>
        <w:t xml:space="preserve"> </w:t>
      </w:r>
      <w:r>
        <w:rPr>
          <w:rFonts w:ascii="Arial" w:hAnsi="Arial" w:cs="Arial"/>
          <w:sz w:val="20"/>
          <w:szCs w:val="20"/>
        </w:rPr>
        <w:t xml:space="preserve">that </w:t>
      </w:r>
      <w:r>
        <w:rPr>
          <w:rFonts w:ascii="Arial" w:hAnsi="Arial" w:cs="Arial"/>
          <w:spacing w:val="7"/>
          <w:sz w:val="20"/>
          <w:szCs w:val="20"/>
        </w:rPr>
        <w:t xml:space="preserve"> </w:t>
      </w:r>
      <w:r>
        <w:rPr>
          <w:rFonts w:ascii="Arial" w:hAnsi="Arial" w:cs="Arial"/>
          <w:sz w:val="20"/>
          <w:szCs w:val="20"/>
        </w:rPr>
        <w:t>ea</w:t>
      </w:r>
      <w:r>
        <w:rPr>
          <w:rFonts w:ascii="Arial" w:hAnsi="Arial" w:cs="Arial"/>
          <w:spacing w:val="-5"/>
          <w:sz w:val="20"/>
          <w:szCs w:val="20"/>
        </w:rPr>
        <w:t>c</w:t>
      </w:r>
      <w:r>
        <w:rPr>
          <w:rFonts w:ascii="Arial" w:hAnsi="Arial" w:cs="Arial"/>
          <w:sz w:val="20"/>
          <w:szCs w:val="20"/>
        </w:rPr>
        <w:t>h</w:t>
      </w:r>
      <w:r>
        <w:rPr>
          <w:rFonts w:ascii="Arial" w:hAnsi="Arial" w:cs="Arial"/>
          <w:spacing w:val="-17"/>
          <w:sz w:val="20"/>
          <w:szCs w:val="20"/>
        </w:rPr>
        <w:t xml:space="preserve"> </w:t>
      </w:r>
      <w:r>
        <w:rPr>
          <w:rFonts w:ascii="Arial" w:hAnsi="Arial" w:cs="Arial"/>
          <w:sz w:val="20"/>
          <w:szCs w:val="20"/>
        </w:rPr>
        <w:t xml:space="preserve">participation </w:t>
      </w:r>
      <w:r>
        <w:rPr>
          <w:rFonts w:ascii="Arial" w:hAnsi="Arial" w:cs="Arial"/>
          <w:spacing w:val="10"/>
          <w:sz w:val="20"/>
          <w:szCs w:val="20"/>
        </w:rPr>
        <w:t xml:space="preserve"> </w:t>
      </w:r>
      <w:r>
        <w:rPr>
          <w:rFonts w:ascii="Arial" w:hAnsi="Arial" w:cs="Arial"/>
          <w:sz w:val="20"/>
          <w:szCs w:val="20"/>
        </w:rPr>
        <w:t>pr</w:t>
      </w:r>
      <w:r>
        <w:rPr>
          <w:rFonts w:ascii="Arial" w:hAnsi="Arial" w:cs="Arial"/>
          <w:spacing w:val="6"/>
          <w:sz w:val="20"/>
          <w:szCs w:val="20"/>
        </w:rPr>
        <w:t>o</w:t>
      </w:r>
      <w:r>
        <w:rPr>
          <w:rFonts w:ascii="Arial" w:hAnsi="Arial" w:cs="Arial"/>
          <w:sz w:val="20"/>
          <w:szCs w:val="20"/>
        </w:rPr>
        <w:t>of</w:t>
      </w:r>
      <w:r>
        <w:rPr>
          <w:rFonts w:ascii="Arial" w:hAnsi="Arial" w:cs="Arial"/>
          <w:spacing w:val="23"/>
          <w:sz w:val="20"/>
          <w:szCs w:val="20"/>
        </w:rPr>
        <w:t xml:space="preserve"> </w:t>
      </w:r>
      <w:r>
        <w:rPr>
          <w:rFonts w:ascii="Arial" w:hAnsi="Arial" w:cs="Arial"/>
          <w:spacing w:val="5"/>
          <w:w w:val="91"/>
          <w:sz w:val="20"/>
          <w:szCs w:val="20"/>
        </w:rPr>
        <w:t>b</w:t>
      </w:r>
      <w:r>
        <w:rPr>
          <w:rFonts w:ascii="Arial" w:hAnsi="Arial" w:cs="Arial"/>
          <w:w w:val="91"/>
          <w:sz w:val="20"/>
          <w:szCs w:val="20"/>
        </w:rPr>
        <w:t>elongs</w:t>
      </w:r>
      <w:r>
        <w:rPr>
          <w:rFonts w:ascii="Arial" w:hAnsi="Arial" w:cs="Arial"/>
          <w:spacing w:val="41"/>
          <w:w w:val="91"/>
          <w:sz w:val="20"/>
          <w:szCs w:val="20"/>
        </w:rPr>
        <w:t xml:space="preserve"> </w:t>
      </w:r>
      <w:r>
        <w:rPr>
          <w:rFonts w:ascii="Arial" w:hAnsi="Arial" w:cs="Arial"/>
          <w:sz w:val="20"/>
          <w:szCs w:val="20"/>
        </w:rPr>
        <w:t>to</w:t>
      </w:r>
      <w:r>
        <w:rPr>
          <w:rFonts w:ascii="Arial" w:hAnsi="Arial" w:cs="Arial"/>
          <w:spacing w:val="41"/>
          <w:sz w:val="20"/>
          <w:szCs w:val="20"/>
        </w:rPr>
        <w:t xml:space="preserve"> </w:t>
      </w:r>
      <w:r>
        <w:rPr>
          <w:rFonts w:ascii="Arial" w:hAnsi="Arial" w:cs="Arial"/>
          <w:sz w:val="20"/>
          <w:szCs w:val="20"/>
        </w:rPr>
        <w:t>a unique</w:t>
      </w:r>
      <w:r>
        <w:rPr>
          <w:rFonts w:ascii="Arial" w:hAnsi="Arial" w:cs="Arial"/>
          <w:spacing w:val="-13"/>
          <w:sz w:val="20"/>
          <w:szCs w:val="20"/>
        </w:rPr>
        <w:t xml:space="preserve"> </w:t>
      </w:r>
      <w:r>
        <w:rPr>
          <w:rFonts w:ascii="Arial" w:hAnsi="Arial" w:cs="Arial"/>
          <w:sz w:val="20"/>
          <w:szCs w:val="20"/>
        </w:rPr>
        <w:t>individual,</w:t>
      </w:r>
      <w:r>
        <w:rPr>
          <w:rFonts w:ascii="Arial" w:hAnsi="Arial" w:cs="Arial"/>
          <w:spacing w:val="39"/>
          <w:sz w:val="20"/>
          <w:szCs w:val="20"/>
        </w:rPr>
        <w:t xml:space="preserve"> </w:t>
      </w:r>
      <w:r>
        <w:rPr>
          <w:rFonts w:ascii="Arial" w:hAnsi="Arial" w:cs="Arial"/>
          <w:sz w:val="20"/>
          <w:szCs w:val="20"/>
        </w:rPr>
        <w:t>i.e.</w:t>
      </w:r>
      <w:r>
        <w:rPr>
          <w:rFonts w:ascii="Arial" w:hAnsi="Arial" w:cs="Arial"/>
          <w:spacing w:val="-2"/>
          <w:sz w:val="20"/>
          <w:szCs w:val="20"/>
        </w:rPr>
        <w:t xml:space="preserve"> </w:t>
      </w:r>
      <w:r>
        <w:rPr>
          <w:rFonts w:ascii="Arial" w:hAnsi="Arial" w:cs="Arial"/>
          <w:sz w:val="20"/>
          <w:szCs w:val="20"/>
        </w:rPr>
        <w:t>to</w:t>
      </w:r>
      <w:r>
        <w:rPr>
          <w:rFonts w:ascii="Arial" w:hAnsi="Arial" w:cs="Arial"/>
          <w:spacing w:val="19"/>
          <w:sz w:val="20"/>
          <w:szCs w:val="20"/>
        </w:rPr>
        <w:t xml:space="preserve"> </w:t>
      </w:r>
      <w:r>
        <w:rPr>
          <w:rFonts w:ascii="Arial" w:hAnsi="Arial" w:cs="Arial"/>
          <w:w w:val="98"/>
          <w:sz w:val="20"/>
          <w:szCs w:val="20"/>
        </w:rPr>
        <w:t>pre</w:t>
      </w:r>
      <w:r>
        <w:rPr>
          <w:rFonts w:ascii="Arial" w:hAnsi="Arial" w:cs="Arial"/>
          <w:spacing w:val="-5"/>
          <w:w w:val="98"/>
          <w:sz w:val="20"/>
          <w:szCs w:val="20"/>
        </w:rPr>
        <w:t>v</w:t>
      </w:r>
      <w:r>
        <w:rPr>
          <w:rFonts w:ascii="Arial" w:hAnsi="Arial" w:cs="Arial"/>
          <w:w w:val="89"/>
          <w:sz w:val="20"/>
          <w:szCs w:val="20"/>
        </w:rPr>
        <w:t>e</w:t>
      </w:r>
      <w:r>
        <w:rPr>
          <w:rFonts w:ascii="Arial" w:hAnsi="Arial" w:cs="Arial"/>
          <w:spacing w:val="-5"/>
          <w:w w:val="89"/>
          <w:sz w:val="20"/>
          <w:szCs w:val="20"/>
        </w:rPr>
        <w:t>n</w:t>
      </w:r>
      <w:r>
        <w:rPr>
          <w:rFonts w:ascii="Arial" w:hAnsi="Arial" w:cs="Arial"/>
          <w:w w:val="139"/>
          <w:sz w:val="20"/>
          <w:szCs w:val="20"/>
        </w:rPr>
        <w:t>t</w:t>
      </w:r>
      <w:r>
        <w:rPr>
          <w:rFonts w:ascii="Arial" w:hAnsi="Arial" w:cs="Arial"/>
          <w:spacing w:val="11"/>
          <w:sz w:val="20"/>
          <w:szCs w:val="20"/>
        </w:rPr>
        <w:t xml:space="preserve"> </w:t>
      </w:r>
      <w:r>
        <w:rPr>
          <w:rFonts w:ascii="Arial" w:hAnsi="Arial" w:cs="Arial"/>
          <w:sz w:val="20"/>
          <w:szCs w:val="20"/>
        </w:rPr>
        <w:t>a</w:t>
      </w:r>
      <w:r>
        <w:rPr>
          <w:rFonts w:ascii="Arial" w:hAnsi="Arial" w:cs="Arial"/>
          <w:spacing w:val="-5"/>
          <w:sz w:val="20"/>
          <w:szCs w:val="20"/>
        </w:rPr>
        <w:t>n</w:t>
      </w:r>
      <w:r>
        <w:rPr>
          <w:rFonts w:ascii="Arial" w:hAnsi="Arial" w:cs="Arial"/>
          <w:sz w:val="20"/>
          <w:szCs w:val="20"/>
        </w:rPr>
        <w:t>y</w:t>
      </w:r>
      <w:r>
        <w:rPr>
          <w:rFonts w:ascii="Arial" w:hAnsi="Arial" w:cs="Arial"/>
          <w:spacing w:val="3"/>
          <w:sz w:val="20"/>
          <w:szCs w:val="20"/>
        </w:rPr>
        <w:t xml:space="preserve"> </w:t>
      </w:r>
      <w:r>
        <w:rPr>
          <w:rFonts w:ascii="Arial" w:hAnsi="Arial" w:cs="Arial"/>
          <w:sz w:val="20"/>
          <w:szCs w:val="20"/>
        </w:rPr>
        <w:t>Sybil</w:t>
      </w:r>
      <w:r>
        <w:rPr>
          <w:rFonts w:ascii="Arial" w:hAnsi="Arial" w:cs="Arial"/>
          <w:spacing w:val="12"/>
          <w:sz w:val="20"/>
          <w:szCs w:val="20"/>
        </w:rPr>
        <w:t xml:space="preserve"> </w:t>
      </w:r>
      <w:r>
        <w:rPr>
          <w:rFonts w:ascii="Arial" w:hAnsi="Arial" w:cs="Arial"/>
          <w:sz w:val="20"/>
          <w:szCs w:val="20"/>
        </w:rPr>
        <w:t>atta</w:t>
      </w:r>
      <w:r>
        <w:rPr>
          <w:rFonts w:ascii="Arial" w:hAnsi="Arial" w:cs="Arial"/>
          <w:spacing w:val="-5"/>
          <w:sz w:val="20"/>
          <w:szCs w:val="20"/>
        </w:rPr>
        <w:t>c</w:t>
      </w:r>
      <w:r>
        <w:rPr>
          <w:rFonts w:ascii="Arial" w:hAnsi="Arial" w:cs="Arial"/>
          <w:sz w:val="20"/>
          <w:szCs w:val="20"/>
        </w:rPr>
        <w:t>k</w:t>
      </w:r>
      <w:r>
        <w:rPr>
          <w:rFonts w:ascii="Arial" w:hAnsi="Arial" w:cs="Arial"/>
          <w:spacing w:val="20"/>
          <w:sz w:val="20"/>
          <w:szCs w:val="20"/>
        </w:rPr>
        <w:t xml:space="preserve"> </w:t>
      </w:r>
      <w:r>
        <w:rPr>
          <w:rFonts w:ascii="Arial" w:hAnsi="Arial" w:cs="Arial"/>
          <w:sz w:val="20"/>
          <w:szCs w:val="20"/>
        </w:rPr>
        <w:t>(Section</w:t>
      </w:r>
      <w:r>
        <w:rPr>
          <w:rFonts w:ascii="Arial" w:hAnsi="Arial" w:cs="Arial"/>
          <w:spacing w:val="-17"/>
          <w:sz w:val="20"/>
          <w:szCs w:val="20"/>
        </w:rPr>
        <w:t xml:space="preserve"> </w:t>
      </w:r>
      <w:r>
        <w:rPr>
          <w:rFonts w:ascii="Arial" w:hAnsi="Arial" w:cs="Arial"/>
          <w:sz w:val="20"/>
          <w:szCs w:val="20"/>
        </w:rPr>
        <w:t>1.1).</w:t>
      </w:r>
    </w:p>
    <w:p w14:paraId="0DD21C08"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The</w:t>
      </w:r>
      <w:r>
        <w:rPr>
          <w:rFonts w:ascii="Arial" w:hAnsi="Arial" w:cs="Arial"/>
          <w:spacing w:val="23"/>
          <w:sz w:val="20"/>
          <w:szCs w:val="20"/>
        </w:rPr>
        <w:t xml:space="preserve"> </w:t>
      </w:r>
      <w:r>
        <w:rPr>
          <w:rFonts w:ascii="Arial" w:hAnsi="Arial" w:cs="Arial"/>
          <w:sz w:val="20"/>
          <w:szCs w:val="20"/>
        </w:rPr>
        <w:t>three</w:t>
      </w:r>
      <w:r>
        <w:rPr>
          <w:rFonts w:ascii="Arial" w:hAnsi="Arial" w:cs="Arial"/>
          <w:spacing w:val="13"/>
          <w:sz w:val="20"/>
          <w:szCs w:val="20"/>
        </w:rPr>
        <w:t xml:space="preserve"> </w:t>
      </w:r>
      <w:r>
        <w:rPr>
          <w:rFonts w:ascii="Arial" w:hAnsi="Arial" w:cs="Arial"/>
          <w:spacing w:val="-5"/>
          <w:sz w:val="20"/>
          <w:szCs w:val="20"/>
        </w:rPr>
        <w:t>v</w:t>
      </w:r>
      <w:r>
        <w:rPr>
          <w:rFonts w:ascii="Arial" w:hAnsi="Arial" w:cs="Arial"/>
          <w:sz w:val="20"/>
          <w:szCs w:val="20"/>
        </w:rPr>
        <w:t>erifiabili</w:t>
      </w:r>
      <w:r>
        <w:rPr>
          <w:rFonts w:ascii="Arial" w:hAnsi="Arial" w:cs="Arial"/>
          <w:spacing w:val="-4"/>
          <w:sz w:val="20"/>
          <w:szCs w:val="20"/>
        </w:rPr>
        <w:t>t</w:t>
      </w:r>
      <w:r>
        <w:rPr>
          <w:rFonts w:ascii="Arial" w:hAnsi="Arial" w:cs="Arial"/>
          <w:sz w:val="20"/>
          <w:szCs w:val="20"/>
        </w:rPr>
        <w:t xml:space="preserve">y </w:t>
      </w:r>
      <w:r>
        <w:rPr>
          <w:rFonts w:ascii="Arial" w:hAnsi="Arial" w:cs="Arial"/>
          <w:spacing w:val="32"/>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erties</w:t>
      </w:r>
      <w:r>
        <w:rPr>
          <w:rFonts w:ascii="Arial" w:hAnsi="Arial" w:cs="Arial"/>
          <w:spacing w:val="-1"/>
          <w:sz w:val="20"/>
          <w:szCs w:val="20"/>
        </w:rPr>
        <w:t xml:space="preserve"> </w:t>
      </w:r>
      <w:r>
        <w:rPr>
          <w:rFonts w:ascii="Arial" w:hAnsi="Arial" w:cs="Arial"/>
          <w:w w:val="91"/>
          <w:sz w:val="20"/>
          <w:szCs w:val="20"/>
        </w:rPr>
        <w:t>a</w:t>
      </w:r>
      <w:r>
        <w:rPr>
          <w:rFonts w:ascii="Arial" w:hAnsi="Arial" w:cs="Arial"/>
          <w:spacing w:val="5"/>
          <w:w w:val="91"/>
          <w:sz w:val="20"/>
          <w:szCs w:val="20"/>
        </w:rPr>
        <w:t>b</w:t>
      </w:r>
      <w:r>
        <w:rPr>
          <w:rFonts w:ascii="Arial" w:hAnsi="Arial" w:cs="Arial"/>
          <w:spacing w:val="-5"/>
          <w:w w:val="91"/>
          <w:sz w:val="20"/>
          <w:szCs w:val="20"/>
        </w:rPr>
        <w:t>ov</w:t>
      </w:r>
      <w:r>
        <w:rPr>
          <w:rFonts w:ascii="Arial" w:hAnsi="Arial" w:cs="Arial"/>
          <w:w w:val="91"/>
          <w:sz w:val="20"/>
          <w:szCs w:val="20"/>
        </w:rPr>
        <w:t>e</w:t>
      </w:r>
      <w:r>
        <w:rPr>
          <w:rFonts w:ascii="Arial" w:hAnsi="Arial" w:cs="Arial"/>
          <w:spacing w:val="36"/>
          <w:w w:val="91"/>
          <w:sz w:val="20"/>
          <w:szCs w:val="20"/>
        </w:rPr>
        <w:t xml:space="preserve"> </w:t>
      </w:r>
      <w:r>
        <w:rPr>
          <w:rFonts w:ascii="Arial" w:hAnsi="Arial" w:cs="Arial"/>
          <w:sz w:val="20"/>
          <w:szCs w:val="20"/>
        </w:rPr>
        <w:t>are indeed</w:t>
      </w:r>
      <w:r>
        <w:rPr>
          <w:rFonts w:ascii="Arial" w:hAnsi="Arial" w:cs="Arial"/>
          <w:spacing w:val="-15"/>
          <w:sz w:val="20"/>
          <w:szCs w:val="20"/>
        </w:rPr>
        <w:t xml:space="preserve"> </w:t>
      </w:r>
      <w:r>
        <w:rPr>
          <w:rFonts w:ascii="Arial" w:hAnsi="Arial" w:cs="Arial"/>
          <w:sz w:val="20"/>
          <w:szCs w:val="20"/>
        </w:rPr>
        <w:t>desirable,</w:t>
      </w:r>
      <w:r>
        <w:rPr>
          <w:rFonts w:ascii="Arial" w:hAnsi="Arial" w:cs="Arial"/>
          <w:spacing w:val="-21"/>
          <w:sz w:val="20"/>
          <w:szCs w:val="20"/>
        </w:rPr>
        <w:t xml:space="preserve"> </w:t>
      </w:r>
      <w:r>
        <w:rPr>
          <w:rFonts w:ascii="Arial" w:hAnsi="Arial" w:cs="Arial"/>
          <w:sz w:val="20"/>
          <w:szCs w:val="20"/>
        </w:rPr>
        <w:t>e.g.</w:t>
      </w:r>
      <w:r>
        <w:rPr>
          <w:rFonts w:ascii="Arial" w:hAnsi="Arial" w:cs="Arial"/>
          <w:spacing w:val="-10"/>
          <w:sz w:val="20"/>
          <w:szCs w:val="20"/>
        </w:rPr>
        <w:t xml:space="preserve"> </w:t>
      </w:r>
      <w:r>
        <w:rPr>
          <w:rFonts w:ascii="Arial" w:hAnsi="Arial" w:cs="Arial"/>
          <w:sz w:val="20"/>
          <w:szCs w:val="20"/>
        </w:rPr>
        <w:t>then</w:t>
      </w:r>
      <w:r>
        <w:rPr>
          <w:rFonts w:ascii="Arial" w:hAnsi="Arial" w:cs="Arial"/>
          <w:spacing w:val="22"/>
          <w:sz w:val="20"/>
          <w:szCs w:val="20"/>
        </w:rPr>
        <w:t xml:space="preserve"> </w:t>
      </w:r>
      <w:r>
        <w:rPr>
          <w:rFonts w:ascii="Arial" w:hAnsi="Arial" w:cs="Arial"/>
          <w:sz w:val="20"/>
          <w:szCs w:val="20"/>
        </w:rPr>
        <w:t>the United</w:t>
      </w:r>
      <w:r>
        <w:rPr>
          <w:rFonts w:ascii="Arial" w:hAnsi="Arial" w:cs="Arial"/>
          <w:spacing w:val="22"/>
          <w:sz w:val="20"/>
          <w:szCs w:val="20"/>
        </w:rPr>
        <w:t xml:space="preserve"> </w:t>
      </w:r>
      <w:r>
        <w:rPr>
          <w:rFonts w:ascii="Arial" w:hAnsi="Arial" w:cs="Arial"/>
          <w:sz w:val="20"/>
          <w:szCs w:val="20"/>
        </w:rPr>
        <w:t>Nations</w:t>
      </w:r>
      <w:r>
        <w:rPr>
          <w:rFonts w:ascii="Arial" w:hAnsi="Arial" w:cs="Arial"/>
          <w:spacing w:val="-4"/>
          <w:sz w:val="20"/>
          <w:szCs w:val="20"/>
        </w:rPr>
        <w:t xml:space="preserve"> </w:t>
      </w:r>
      <w:r>
        <w:rPr>
          <w:rFonts w:ascii="Arial" w:hAnsi="Arial" w:cs="Arial"/>
          <w:sz w:val="20"/>
          <w:szCs w:val="20"/>
        </w:rPr>
        <w:t>(UN)</w:t>
      </w:r>
      <w:r>
        <w:rPr>
          <w:rFonts w:ascii="Arial" w:hAnsi="Arial" w:cs="Arial"/>
          <w:spacing w:val="40"/>
          <w:sz w:val="20"/>
          <w:szCs w:val="20"/>
        </w:rPr>
        <w:t xml:space="preserve"> </w:t>
      </w:r>
      <w:r>
        <w:rPr>
          <w:rFonts w:ascii="Arial" w:hAnsi="Arial" w:cs="Arial"/>
          <w:sz w:val="20"/>
          <w:szCs w:val="20"/>
        </w:rPr>
        <w:t>can</w:t>
      </w:r>
      <w:r>
        <w:rPr>
          <w:rFonts w:ascii="Arial" w:hAnsi="Arial" w:cs="Arial"/>
          <w:spacing w:val="-17"/>
          <w:sz w:val="20"/>
          <w:szCs w:val="20"/>
        </w:rPr>
        <w:t xml:space="preserve"> </w:t>
      </w:r>
      <w:r>
        <w:rPr>
          <w:rFonts w:ascii="Arial" w:hAnsi="Arial" w:cs="Arial"/>
          <w:spacing w:val="-5"/>
          <w:sz w:val="20"/>
          <w:szCs w:val="20"/>
        </w:rPr>
        <w:t>v</w:t>
      </w:r>
      <w:r>
        <w:rPr>
          <w:rFonts w:ascii="Arial" w:hAnsi="Arial" w:cs="Arial"/>
          <w:sz w:val="20"/>
          <w:szCs w:val="20"/>
        </w:rPr>
        <w:t>erify</w:t>
      </w:r>
      <w:r>
        <w:rPr>
          <w:rFonts w:ascii="Arial" w:hAnsi="Arial" w:cs="Arial"/>
          <w:spacing w:val="23"/>
          <w:sz w:val="20"/>
          <w:szCs w:val="20"/>
        </w:rPr>
        <w:t xml:space="preserve"> </w:t>
      </w:r>
      <w:r>
        <w:rPr>
          <w:rFonts w:ascii="Arial" w:hAnsi="Arial" w:cs="Arial"/>
          <w:sz w:val="20"/>
          <w:szCs w:val="20"/>
        </w:rPr>
        <w:t>protests</w:t>
      </w:r>
      <w:r>
        <w:rPr>
          <w:rFonts w:ascii="Arial" w:hAnsi="Arial" w:cs="Arial"/>
          <w:spacing w:val="-18"/>
          <w:sz w:val="20"/>
          <w:szCs w:val="20"/>
        </w:rPr>
        <w:t xml:space="preserve"> </w:t>
      </w:r>
      <w:r>
        <w:rPr>
          <w:rFonts w:ascii="Arial" w:hAnsi="Arial" w:cs="Arial"/>
          <w:w w:val="94"/>
          <w:sz w:val="20"/>
          <w:szCs w:val="20"/>
        </w:rPr>
        <w:t>hap</w:t>
      </w:r>
      <w:r>
        <w:rPr>
          <w:rFonts w:ascii="Arial" w:hAnsi="Arial" w:cs="Arial"/>
          <w:spacing w:val="6"/>
          <w:w w:val="94"/>
          <w:sz w:val="20"/>
          <w:szCs w:val="20"/>
        </w:rPr>
        <w:t>p</w:t>
      </w:r>
      <w:r>
        <w:rPr>
          <w:rFonts w:ascii="Arial" w:hAnsi="Arial" w:cs="Arial"/>
          <w:w w:val="94"/>
          <w:sz w:val="20"/>
          <w:szCs w:val="20"/>
        </w:rPr>
        <w:t>ening</w:t>
      </w:r>
      <w:r>
        <w:rPr>
          <w:rFonts w:ascii="Arial" w:hAnsi="Arial" w:cs="Arial"/>
          <w:spacing w:val="23"/>
          <w:w w:val="94"/>
          <w:sz w:val="20"/>
          <w:szCs w:val="20"/>
        </w:rPr>
        <w:t xml:space="preserve"> </w:t>
      </w:r>
      <w:r>
        <w:rPr>
          <w:rFonts w:ascii="Arial" w:hAnsi="Arial" w:cs="Arial"/>
          <w:sz w:val="20"/>
          <w:szCs w:val="20"/>
        </w:rPr>
        <w:t>in</w:t>
      </w:r>
      <w:r>
        <w:rPr>
          <w:rFonts w:ascii="Arial" w:hAnsi="Arial" w:cs="Arial"/>
          <w:spacing w:val="18"/>
          <w:sz w:val="20"/>
          <w:szCs w:val="20"/>
        </w:rPr>
        <w:t xml:space="preserve"> </w:t>
      </w:r>
      <w:r>
        <w:rPr>
          <w:rFonts w:ascii="Arial" w:hAnsi="Arial" w:cs="Arial"/>
          <w:sz w:val="20"/>
          <w:szCs w:val="20"/>
        </w:rPr>
        <w:t>a</w:t>
      </w:r>
      <w:r>
        <w:rPr>
          <w:rFonts w:ascii="Arial" w:hAnsi="Arial" w:cs="Arial"/>
          <w:spacing w:val="-3"/>
          <w:sz w:val="20"/>
          <w:szCs w:val="20"/>
        </w:rPr>
        <w:t xml:space="preserve"> </w:t>
      </w:r>
      <w:r>
        <w:rPr>
          <w:rFonts w:ascii="Arial" w:hAnsi="Arial" w:cs="Arial"/>
          <w:sz w:val="20"/>
          <w:szCs w:val="20"/>
        </w:rPr>
        <w:t>cou</w:t>
      </w:r>
      <w:r>
        <w:rPr>
          <w:rFonts w:ascii="Arial" w:hAnsi="Arial" w:cs="Arial"/>
          <w:spacing w:val="-5"/>
          <w:sz w:val="20"/>
          <w:szCs w:val="20"/>
        </w:rPr>
        <w:t>n</w:t>
      </w:r>
      <w:r>
        <w:rPr>
          <w:rFonts w:ascii="Arial" w:hAnsi="Arial" w:cs="Arial"/>
          <w:sz w:val="20"/>
          <w:szCs w:val="20"/>
        </w:rPr>
        <w:t>try</w:t>
      </w:r>
      <w:r>
        <w:rPr>
          <w:rFonts w:ascii="Arial" w:hAnsi="Arial" w:cs="Arial"/>
          <w:spacing w:val="22"/>
          <w:sz w:val="20"/>
          <w:szCs w:val="20"/>
        </w:rPr>
        <w:t xml:space="preserve"> </w:t>
      </w:r>
      <w:r>
        <w:rPr>
          <w:rFonts w:ascii="Arial" w:hAnsi="Arial" w:cs="Arial"/>
          <w:sz w:val="20"/>
          <w:szCs w:val="20"/>
        </w:rPr>
        <w:t>and</w:t>
      </w:r>
      <w:r>
        <w:rPr>
          <w:rFonts w:ascii="Arial" w:hAnsi="Arial" w:cs="Arial"/>
          <w:spacing w:val="-4"/>
          <w:sz w:val="20"/>
          <w:szCs w:val="20"/>
        </w:rPr>
        <w:t xml:space="preserve"> </w:t>
      </w:r>
      <w:r>
        <w:rPr>
          <w:rFonts w:ascii="Arial" w:hAnsi="Arial" w:cs="Arial"/>
          <w:sz w:val="20"/>
          <w:szCs w:val="20"/>
        </w:rPr>
        <w:t>the</w:t>
      </w:r>
      <w:r>
        <w:rPr>
          <w:rFonts w:ascii="Arial" w:hAnsi="Arial" w:cs="Arial"/>
          <w:spacing w:val="6"/>
          <w:sz w:val="20"/>
          <w:szCs w:val="20"/>
        </w:rPr>
        <w:t xml:space="preserve"> </w:t>
      </w:r>
      <w:proofErr w:type="spellStart"/>
      <w:r>
        <w:rPr>
          <w:rFonts w:ascii="Arial" w:hAnsi="Arial" w:cs="Arial"/>
          <w:sz w:val="20"/>
          <w:szCs w:val="20"/>
        </w:rPr>
        <w:t>coun</w:t>
      </w:r>
      <w:proofErr w:type="spellEnd"/>
      <w:r>
        <w:rPr>
          <w:rFonts w:ascii="Arial" w:hAnsi="Arial" w:cs="Arial"/>
          <w:sz w:val="20"/>
          <w:szCs w:val="20"/>
        </w:rPr>
        <w:t xml:space="preserve">- try </w:t>
      </w:r>
      <w:r>
        <w:rPr>
          <w:rFonts w:ascii="Arial" w:hAnsi="Arial" w:cs="Arial"/>
          <w:spacing w:val="11"/>
          <w:sz w:val="20"/>
          <w:szCs w:val="20"/>
        </w:rPr>
        <w:t xml:space="preserve"> </w:t>
      </w:r>
      <w:r>
        <w:rPr>
          <w:rFonts w:ascii="Arial" w:hAnsi="Arial" w:cs="Arial"/>
          <w:sz w:val="20"/>
          <w:szCs w:val="20"/>
        </w:rPr>
        <w:t>cannot</w:t>
      </w:r>
      <w:r>
        <w:rPr>
          <w:rFonts w:ascii="Arial" w:hAnsi="Arial" w:cs="Arial"/>
          <w:spacing w:val="11"/>
          <w:sz w:val="20"/>
          <w:szCs w:val="20"/>
        </w:rPr>
        <w:t xml:space="preserve"> </w:t>
      </w:r>
      <w:r>
        <w:rPr>
          <w:rFonts w:ascii="Arial" w:hAnsi="Arial" w:cs="Arial"/>
          <w:sz w:val="20"/>
          <w:szCs w:val="20"/>
        </w:rPr>
        <w:t>de</w:t>
      </w:r>
      <w:r>
        <w:rPr>
          <w:rFonts w:ascii="Arial" w:hAnsi="Arial" w:cs="Arial"/>
          <w:spacing w:val="-5"/>
          <w:sz w:val="20"/>
          <w:szCs w:val="20"/>
        </w:rPr>
        <w:t>n</w:t>
      </w:r>
      <w:r>
        <w:rPr>
          <w:rFonts w:ascii="Arial" w:hAnsi="Arial" w:cs="Arial"/>
          <w:sz w:val="20"/>
          <w:szCs w:val="20"/>
        </w:rPr>
        <w:t>y</w:t>
      </w:r>
      <w:r>
        <w:rPr>
          <w:rFonts w:ascii="Arial" w:hAnsi="Arial" w:cs="Arial"/>
          <w:spacing w:val="7"/>
          <w:sz w:val="20"/>
          <w:szCs w:val="20"/>
        </w:rPr>
        <w:t xml:space="preserve"> </w:t>
      </w:r>
      <w:r>
        <w:rPr>
          <w:rFonts w:ascii="Arial" w:hAnsi="Arial" w:cs="Arial"/>
          <w:sz w:val="20"/>
          <w:szCs w:val="20"/>
        </w:rPr>
        <w:t xml:space="preserve">it, </w:t>
      </w:r>
      <w:r>
        <w:rPr>
          <w:rFonts w:ascii="Arial" w:hAnsi="Arial" w:cs="Arial"/>
          <w:spacing w:val="8"/>
          <w:sz w:val="20"/>
          <w:szCs w:val="20"/>
        </w:rPr>
        <w:t xml:space="preserve"> </w:t>
      </w:r>
      <w:r>
        <w:rPr>
          <w:rFonts w:ascii="Arial" w:hAnsi="Arial" w:cs="Arial"/>
          <w:sz w:val="20"/>
          <w:szCs w:val="20"/>
        </w:rPr>
        <w:t>t</w:t>
      </w:r>
      <w:r>
        <w:rPr>
          <w:rFonts w:ascii="Arial" w:hAnsi="Arial" w:cs="Arial"/>
          <w:spacing w:val="-5"/>
          <w:sz w:val="20"/>
          <w:szCs w:val="20"/>
        </w:rPr>
        <w:t>h</w:t>
      </w:r>
      <w:r>
        <w:rPr>
          <w:rFonts w:ascii="Arial" w:hAnsi="Arial" w:cs="Arial"/>
          <w:sz w:val="20"/>
          <w:szCs w:val="20"/>
        </w:rPr>
        <w:t>us</w:t>
      </w:r>
      <w:r>
        <w:rPr>
          <w:rFonts w:ascii="Arial" w:hAnsi="Arial" w:cs="Arial"/>
          <w:spacing w:val="25"/>
          <w:sz w:val="20"/>
          <w:szCs w:val="20"/>
        </w:rPr>
        <w:t xml:space="preserve"> </w:t>
      </w:r>
      <w:r>
        <w:rPr>
          <w:rFonts w:ascii="Arial" w:hAnsi="Arial" w:cs="Arial"/>
          <w:sz w:val="20"/>
          <w:szCs w:val="20"/>
        </w:rPr>
        <w:t>the</w:t>
      </w:r>
      <w:r>
        <w:rPr>
          <w:rFonts w:ascii="Arial" w:hAnsi="Arial" w:cs="Arial"/>
          <w:spacing w:val="26"/>
          <w:sz w:val="20"/>
          <w:szCs w:val="20"/>
        </w:rPr>
        <w:t xml:space="preserve"> </w:t>
      </w:r>
      <w:r>
        <w:rPr>
          <w:rFonts w:ascii="Arial" w:hAnsi="Arial" w:cs="Arial"/>
          <w:sz w:val="20"/>
          <w:szCs w:val="20"/>
        </w:rPr>
        <w:t>UN</w:t>
      </w:r>
      <w:r>
        <w:rPr>
          <w:rFonts w:ascii="Arial" w:hAnsi="Arial" w:cs="Arial"/>
          <w:spacing w:val="37"/>
          <w:sz w:val="20"/>
          <w:szCs w:val="20"/>
        </w:rPr>
        <w:t xml:space="preserve"> </w:t>
      </w:r>
      <w:r>
        <w:rPr>
          <w:rFonts w:ascii="Arial" w:hAnsi="Arial" w:cs="Arial"/>
          <w:sz w:val="20"/>
          <w:szCs w:val="20"/>
        </w:rPr>
        <w:t>can</w:t>
      </w:r>
      <w:r>
        <w:rPr>
          <w:rFonts w:ascii="Arial" w:hAnsi="Arial" w:cs="Arial"/>
          <w:spacing w:val="3"/>
          <w:sz w:val="20"/>
          <w:szCs w:val="20"/>
        </w:rPr>
        <w:t xml:space="preserve"> </w:t>
      </w:r>
      <w:r>
        <w:rPr>
          <w:rFonts w:ascii="Arial" w:hAnsi="Arial" w:cs="Arial"/>
          <w:sz w:val="20"/>
          <w:szCs w:val="20"/>
        </w:rPr>
        <w:t>apply</w:t>
      </w:r>
      <w:r>
        <w:rPr>
          <w:rFonts w:ascii="Arial" w:hAnsi="Arial" w:cs="Arial"/>
          <w:spacing w:val="29"/>
          <w:sz w:val="20"/>
          <w:szCs w:val="20"/>
        </w:rPr>
        <w:t xml:space="preserve"> </w:t>
      </w:r>
      <w:r>
        <w:rPr>
          <w:rFonts w:ascii="Arial" w:hAnsi="Arial" w:cs="Arial"/>
          <w:w w:val="91"/>
          <w:sz w:val="20"/>
          <w:szCs w:val="20"/>
        </w:rPr>
        <w:t>pre</w:t>
      </w:r>
      <w:r>
        <w:rPr>
          <w:rFonts w:ascii="Arial" w:hAnsi="Arial" w:cs="Arial"/>
          <w:spacing w:val="1"/>
          <w:w w:val="91"/>
          <w:sz w:val="20"/>
          <w:szCs w:val="20"/>
        </w:rPr>
        <w:t>s</w:t>
      </w:r>
      <w:r>
        <w:rPr>
          <w:rFonts w:ascii="Arial" w:hAnsi="Arial" w:cs="Arial"/>
          <w:w w:val="91"/>
          <w:sz w:val="20"/>
          <w:szCs w:val="20"/>
        </w:rPr>
        <w:t>sure</w:t>
      </w:r>
      <w:r>
        <w:rPr>
          <w:rFonts w:ascii="Arial" w:hAnsi="Arial" w:cs="Arial"/>
          <w:spacing w:val="34"/>
          <w:w w:val="91"/>
          <w:sz w:val="20"/>
          <w:szCs w:val="20"/>
        </w:rPr>
        <w:t xml:space="preserve"> </w:t>
      </w:r>
      <w:r>
        <w:rPr>
          <w:rFonts w:ascii="Arial" w:hAnsi="Arial" w:cs="Arial"/>
          <w:sz w:val="20"/>
          <w:szCs w:val="20"/>
        </w:rPr>
        <w:t>if</w:t>
      </w:r>
      <w:r>
        <w:rPr>
          <w:rFonts w:ascii="Arial" w:hAnsi="Arial" w:cs="Arial"/>
          <w:spacing w:val="44"/>
          <w:sz w:val="20"/>
          <w:szCs w:val="20"/>
        </w:rPr>
        <w:t xml:space="preserve"> </w:t>
      </w:r>
      <w:r>
        <w:rPr>
          <w:rFonts w:ascii="Arial" w:hAnsi="Arial" w:cs="Arial"/>
          <w:sz w:val="20"/>
          <w:szCs w:val="20"/>
        </w:rPr>
        <w:t>needed.</w:t>
      </w:r>
      <w:r>
        <w:rPr>
          <w:rFonts w:ascii="Arial" w:hAnsi="Arial" w:cs="Arial"/>
          <w:spacing w:val="13"/>
          <w:sz w:val="20"/>
          <w:szCs w:val="20"/>
        </w:rPr>
        <w:t xml:space="preserve"> </w:t>
      </w:r>
      <w:r>
        <w:rPr>
          <w:rFonts w:ascii="Arial" w:hAnsi="Arial" w:cs="Arial"/>
          <w:sz w:val="20"/>
          <w:szCs w:val="20"/>
        </w:rPr>
        <w:t>H</w:t>
      </w:r>
      <w:r>
        <w:rPr>
          <w:rFonts w:ascii="Arial" w:hAnsi="Arial" w:cs="Arial"/>
          <w:spacing w:val="-5"/>
          <w:sz w:val="20"/>
          <w:szCs w:val="20"/>
        </w:rPr>
        <w:t>o</w:t>
      </w:r>
      <w:r>
        <w:rPr>
          <w:rFonts w:ascii="Arial" w:hAnsi="Arial" w:cs="Arial"/>
          <w:spacing w:val="-6"/>
          <w:sz w:val="20"/>
          <w:szCs w:val="20"/>
        </w:rPr>
        <w:t>w</w:t>
      </w:r>
      <w:r>
        <w:rPr>
          <w:rFonts w:ascii="Arial" w:hAnsi="Arial" w:cs="Arial"/>
          <w:sz w:val="20"/>
          <w:szCs w:val="20"/>
        </w:rPr>
        <w:t>e</w:t>
      </w:r>
      <w:r>
        <w:rPr>
          <w:rFonts w:ascii="Arial" w:hAnsi="Arial" w:cs="Arial"/>
          <w:spacing w:val="-5"/>
          <w:sz w:val="20"/>
          <w:szCs w:val="20"/>
        </w:rPr>
        <w:t>v</w:t>
      </w:r>
      <w:r>
        <w:rPr>
          <w:rFonts w:ascii="Arial" w:hAnsi="Arial" w:cs="Arial"/>
          <w:sz w:val="20"/>
          <w:szCs w:val="20"/>
        </w:rPr>
        <w:t>er,</w:t>
      </w:r>
      <w:r>
        <w:rPr>
          <w:rFonts w:ascii="Arial" w:hAnsi="Arial" w:cs="Arial"/>
          <w:spacing w:val="-10"/>
          <w:sz w:val="20"/>
          <w:szCs w:val="20"/>
        </w:rPr>
        <w:t xml:space="preserve"> </w:t>
      </w:r>
      <w:r>
        <w:rPr>
          <w:rFonts w:ascii="Arial" w:hAnsi="Arial" w:cs="Arial"/>
          <w:sz w:val="20"/>
          <w:szCs w:val="20"/>
        </w:rPr>
        <w:t>the pro</w:t>
      </w:r>
      <w:r>
        <w:rPr>
          <w:rFonts w:ascii="Arial" w:hAnsi="Arial" w:cs="Arial"/>
          <w:spacing w:val="6"/>
          <w:sz w:val="20"/>
          <w:szCs w:val="20"/>
        </w:rPr>
        <w:t>p</w:t>
      </w:r>
      <w:r>
        <w:rPr>
          <w:rFonts w:ascii="Arial" w:hAnsi="Arial" w:cs="Arial"/>
          <w:sz w:val="20"/>
          <w:szCs w:val="20"/>
        </w:rPr>
        <w:t>erties</w:t>
      </w:r>
      <w:r>
        <w:rPr>
          <w:rFonts w:ascii="Arial" w:hAnsi="Arial" w:cs="Arial"/>
          <w:spacing w:val="-15"/>
          <w:sz w:val="20"/>
          <w:szCs w:val="20"/>
        </w:rPr>
        <w:t xml:space="preserve"> </w:t>
      </w:r>
      <w:r>
        <w:rPr>
          <w:rFonts w:ascii="Arial" w:hAnsi="Arial" w:cs="Arial"/>
          <w:sz w:val="20"/>
          <w:szCs w:val="20"/>
        </w:rPr>
        <w:t>are</w:t>
      </w:r>
      <w:r>
        <w:rPr>
          <w:rFonts w:ascii="Arial" w:hAnsi="Arial" w:cs="Arial"/>
          <w:spacing w:val="-14"/>
          <w:sz w:val="20"/>
          <w:szCs w:val="20"/>
        </w:rPr>
        <w:t xml:space="preserve"> </w:t>
      </w:r>
      <w:r>
        <w:rPr>
          <w:rFonts w:ascii="Arial" w:hAnsi="Arial" w:cs="Arial"/>
          <w:sz w:val="20"/>
          <w:szCs w:val="20"/>
        </w:rPr>
        <w:t>difficult</w:t>
      </w:r>
      <w:r>
        <w:rPr>
          <w:rFonts w:ascii="Arial" w:hAnsi="Arial" w:cs="Arial"/>
          <w:spacing w:val="50"/>
          <w:sz w:val="20"/>
          <w:szCs w:val="20"/>
        </w:rPr>
        <w:t xml:space="preserve"> </w:t>
      </w:r>
      <w:r>
        <w:rPr>
          <w:rFonts w:ascii="Arial" w:hAnsi="Arial" w:cs="Arial"/>
          <w:sz w:val="20"/>
          <w:szCs w:val="20"/>
        </w:rPr>
        <w:t>to</w:t>
      </w:r>
      <w:r>
        <w:rPr>
          <w:rFonts w:ascii="Arial" w:hAnsi="Arial" w:cs="Arial"/>
          <w:spacing w:val="20"/>
          <w:sz w:val="20"/>
          <w:szCs w:val="20"/>
        </w:rPr>
        <w:t xml:space="preserve"> </w:t>
      </w:r>
      <w:r>
        <w:rPr>
          <w:rFonts w:ascii="Arial" w:hAnsi="Arial" w:cs="Arial"/>
          <w:w w:val="95"/>
          <w:sz w:val="20"/>
          <w:szCs w:val="20"/>
        </w:rPr>
        <w:t>accomplish</w:t>
      </w:r>
      <w:r>
        <w:rPr>
          <w:rFonts w:ascii="Arial" w:hAnsi="Arial" w:cs="Arial"/>
          <w:spacing w:val="16"/>
          <w:w w:val="95"/>
          <w:sz w:val="20"/>
          <w:szCs w:val="20"/>
        </w:rPr>
        <w:t xml:space="preserve"> </w:t>
      </w:r>
      <w:r>
        <w:rPr>
          <w:rFonts w:ascii="Arial" w:hAnsi="Arial" w:cs="Arial"/>
          <w:sz w:val="20"/>
          <w:szCs w:val="20"/>
        </w:rPr>
        <w:t>with</w:t>
      </w:r>
      <w:r>
        <w:rPr>
          <w:rFonts w:ascii="Arial" w:hAnsi="Arial" w:cs="Arial"/>
          <w:spacing w:val="40"/>
          <w:sz w:val="20"/>
          <w:szCs w:val="20"/>
        </w:rPr>
        <w:t xml:space="preserve"> </w:t>
      </w:r>
      <w:r>
        <w:rPr>
          <w:rFonts w:ascii="Arial" w:hAnsi="Arial" w:cs="Arial"/>
          <w:sz w:val="20"/>
          <w:szCs w:val="20"/>
        </w:rPr>
        <w:t>computer</w:t>
      </w:r>
      <w:r>
        <w:rPr>
          <w:rFonts w:ascii="Arial" w:hAnsi="Arial" w:cs="Arial"/>
          <w:spacing w:val="-4"/>
          <w:sz w:val="20"/>
          <w:szCs w:val="20"/>
        </w:rPr>
        <w:t xml:space="preserve"> </w:t>
      </w:r>
      <w:r>
        <w:rPr>
          <w:rFonts w:ascii="Arial" w:hAnsi="Arial" w:cs="Arial"/>
          <w:sz w:val="20"/>
          <w:szCs w:val="20"/>
        </w:rPr>
        <w:t>vision</w:t>
      </w:r>
      <w:r>
        <w:rPr>
          <w:rFonts w:ascii="Arial" w:hAnsi="Arial" w:cs="Arial"/>
          <w:spacing w:val="3"/>
          <w:sz w:val="20"/>
          <w:szCs w:val="20"/>
        </w:rPr>
        <w:t xml:space="preserve"> </w:t>
      </w:r>
      <w:r>
        <w:rPr>
          <w:rFonts w:ascii="Arial" w:hAnsi="Arial" w:cs="Arial"/>
          <w:w w:val="95"/>
          <w:sz w:val="20"/>
          <w:szCs w:val="20"/>
        </w:rPr>
        <w:t>meth</w:t>
      </w:r>
      <w:r>
        <w:rPr>
          <w:rFonts w:ascii="Arial" w:hAnsi="Arial" w:cs="Arial"/>
          <w:spacing w:val="6"/>
          <w:w w:val="95"/>
          <w:sz w:val="20"/>
          <w:szCs w:val="20"/>
        </w:rPr>
        <w:t>o</w:t>
      </w:r>
      <w:r>
        <w:rPr>
          <w:rFonts w:ascii="Arial" w:hAnsi="Arial" w:cs="Arial"/>
          <w:w w:val="95"/>
          <w:sz w:val="20"/>
          <w:szCs w:val="20"/>
        </w:rPr>
        <w:t>ds,</w:t>
      </w:r>
      <w:r>
        <w:rPr>
          <w:rFonts w:ascii="Arial" w:hAnsi="Arial" w:cs="Arial"/>
          <w:spacing w:val="16"/>
          <w:w w:val="95"/>
          <w:sz w:val="20"/>
          <w:szCs w:val="20"/>
        </w:rPr>
        <w:t xml:space="preserve"> </w:t>
      </w:r>
      <w:r>
        <w:rPr>
          <w:rFonts w:ascii="Arial" w:hAnsi="Arial" w:cs="Arial"/>
          <w:sz w:val="20"/>
          <w:szCs w:val="20"/>
        </w:rPr>
        <w:t>es</w:t>
      </w:r>
      <w:r>
        <w:rPr>
          <w:rFonts w:ascii="Arial" w:hAnsi="Arial" w:cs="Arial"/>
          <w:spacing w:val="6"/>
          <w:sz w:val="20"/>
          <w:szCs w:val="20"/>
        </w:rPr>
        <w:t>p</w:t>
      </w:r>
      <w:r>
        <w:rPr>
          <w:rFonts w:ascii="Arial" w:hAnsi="Arial" w:cs="Arial"/>
          <w:sz w:val="20"/>
          <w:szCs w:val="20"/>
        </w:rPr>
        <w:t>ecially if</w:t>
      </w:r>
      <w:r>
        <w:rPr>
          <w:rFonts w:ascii="Arial" w:hAnsi="Arial" w:cs="Arial"/>
          <w:spacing w:val="36"/>
          <w:sz w:val="20"/>
          <w:szCs w:val="20"/>
        </w:rPr>
        <w:t xml:space="preserve"> </w:t>
      </w:r>
      <w:r>
        <w:rPr>
          <w:rFonts w:ascii="Arial" w:hAnsi="Arial" w:cs="Arial"/>
          <w:sz w:val="20"/>
          <w:szCs w:val="20"/>
        </w:rPr>
        <w:t>no</w:t>
      </w:r>
      <w:r>
        <w:rPr>
          <w:rFonts w:ascii="Arial" w:hAnsi="Arial" w:cs="Arial"/>
          <w:spacing w:val="6"/>
          <w:sz w:val="20"/>
          <w:szCs w:val="20"/>
        </w:rPr>
        <w:t>bo</w:t>
      </w:r>
      <w:r>
        <w:rPr>
          <w:rFonts w:ascii="Arial" w:hAnsi="Arial" w:cs="Arial"/>
          <w:sz w:val="20"/>
          <w:szCs w:val="20"/>
        </w:rPr>
        <w:t>dy</w:t>
      </w:r>
      <w:r>
        <w:rPr>
          <w:rFonts w:ascii="Arial" w:hAnsi="Arial" w:cs="Arial"/>
          <w:spacing w:val="-1"/>
          <w:sz w:val="20"/>
          <w:szCs w:val="20"/>
        </w:rPr>
        <w:t xml:space="preserve"> </w:t>
      </w:r>
      <w:r>
        <w:rPr>
          <w:rFonts w:ascii="Arial" w:hAnsi="Arial" w:cs="Arial"/>
          <w:sz w:val="20"/>
          <w:szCs w:val="20"/>
        </w:rPr>
        <w:t>from</w:t>
      </w:r>
      <w:r>
        <w:rPr>
          <w:rFonts w:ascii="Arial" w:hAnsi="Arial" w:cs="Arial"/>
          <w:spacing w:val="25"/>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sz w:val="20"/>
          <w:szCs w:val="20"/>
        </w:rPr>
        <w:t>UN</w:t>
      </w:r>
      <w:r>
        <w:rPr>
          <w:rFonts w:ascii="Arial" w:hAnsi="Arial" w:cs="Arial"/>
          <w:spacing w:val="30"/>
          <w:sz w:val="20"/>
          <w:szCs w:val="20"/>
        </w:rPr>
        <w:t xml:space="preserve"> </w:t>
      </w:r>
      <w:r>
        <w:rPr>
          <w:rFonts w:ascii="Arial" w:hAnsi="Arial" w:cs="Arial"/>
          <w:sz w:val="20"/>
          <w:szCs w:val="20"/>
        </w:rPr>
        <w:t>has</w:t>
      </w:r>
      <w:r>
        <w:rPr>
          <w:rFonts w:ascii="Arial" w:hAnsi="Arial" w:cs="Arial"/>
          <w:spacing w:val="-15"/>
          <w:sz w:val="20"/>
          <w:szCs w:val="20"/>
        </w:rPr>
        <w:t xml:space="preserve"> </w:t>
      </w:r>
      <w:r>
        <w:rPr>
          <w:rFonts w:ascii="Arial" w:hAnsi="Arial" w:cs="Arial"/>
          <w:spacing w:val="5"/>
          <w:w w:val="89"/>
          <w:sz w:val="20"/>
          <w:szCs w:val="20"/>
        </w:rPr>
        <w:t>b</w:t>
      </w:r>
      <w:r>
        <w:rPr>
          <w:rFonts w:ascii="Arial" w:hAnsi="Arial" w:cs="Arial"/>
          <w:w w:val="89"/>
          <w:sz w:val="20"/>
          <w:szCs w:val="20"/>
        </w:rPr>
        <w:t>een</w:t>
      </w:r>
      <w:r>
        <w:rPr>
          <w:rFonts w:ascii="Arial" w:hAnsi="Arial" w:cs="Arial"/>
          <w:spacing w:val="29"/>
          <w:w w:val="89"/>
          <w:sz w:val="20"/>
          <w:szCs w:val="20"/>
        </w:rPr>
        <w:t xml:space="preserve"> </w:t>
      </w:r>
      <w:r>
        <w:rPr>
          <w:rFonts w:ascii="Arial" w:hAnsi="Arial" w:cs="Arial"/>
          <w:sz w:val="20"/>
          <w:szCs w:val="20"/>
        </w:rPr>
        <w:t>on</w:t>
      </w:r>
      <w:r>
        <w:rPr>
          <w:rFonts w:ascii="Arial" w:hAnsi="Arial" w:cs="Arial"/>
          <w:spacing w:val="7"/>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w:t>
      </w:r>
      <w:r>
        <w:rPr>
          <w:rFonts w:ascii="Arial" w:hAnsi="Arial" w:cs="Arial"/>
          <w:spacing w:val="14"/>
          <w:sz w:val="20"/>
          <w:szCs w:val="20"/>
        </w:rPr>
        <w:t xml:space="preserve"> </w:t>
      </w:r>
      <w:r>
        <w:rPr>
          <w:rFonts w:ascii="Arial" w:hAnsi="Arial" w:cs="Arial"/>
          <w:sz w:val="20"/>
          <w:szCs w:val="20"/>
        </w:rPr>
        <w:t>to</w:t>
      </w:r>
      <w:r>
        <w:rPr>
          <w:rFonts w:ascii="Arial" w:hAnsi="Arial" w:cs="Arial"/>
          <w:spacing w:val="28"/>
          <w:sz w:val="20"/>
          <w:szCs w:val="20"/>
        </w:rPr>
        <w:t xml:space="preserve"> </w:t>
      </w:r>
      <w:r>
        <w:rPr>
          <w:rFonts w:ascii="Arial" w:hAnsi="Arial" w:cs="Arial"/>
          <w:sz w:val="20"/>
          <w:szCs w:val="20"/>
        </w:rPr>
        <w:t>collect</w:t>
      </w:r>
      <w:r>
        <w:rPr>
          <w:rFonts w:ascii="Arial" w:hAnsi="Arial" w:cs="Arial"/>
          <w:spacing w:val="4"/>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sz w:val="20"/>
          <w:szCs w:val="20"/>
        </w:rPr>
        <w:t>image</w:t>
      </w:r>
      <w:r>
        <w:rPr>
          <w:rFonts w:ascii="Arial" w:hAnsi="Arial" w:cs="Arial"/>
          <w:spacing w:val="-17"/>
          <w:sz w:val="20"/>
          <w:szCs w:val="20"/>
        </w:rPr>
        <w:t xml:space="preserve"> </w:t>
      </w:r>
      <w:r>
        <w:rPr>
          <w:rFonts w:ascii="Arial" w:hAnsi="Arial" w:cs="Arial"/>
          <w:sz w:val="20"/>
          <w:szCs w:val="20"/>
        </w:rPr>
        <w:t>material</w:t>
      </w:r>
      <w:r>
        <w:rPr>
          <w:rFonts w:ascii="Arial" w:hAnsi="Arial" w:cs="Arial"/>
          <w:spacing w:val="28"/>
          <w:sz w:val="20"/>
          <w:szCs w:val="20"/>
        </w:rPr>
        <w:t xml:space="preserve"> </w:t>
      </w:r>
      <w:r>
        <w:rPr>
          <w:rFonts w:ascii="Arial" w:hAnsi="Arial" w:cs="Arial"/>
          <w:w w:val="102"/>
          <w:sz w:val="20"/>
          <w:szCs w:val="20"/>
        </w:rPr>
        <w:t xml:space="preserve">for </w:t>
      </w:r>
      <w:r>
        <w:rPr>
          <w:rFonts w:ascii="Arial" w:hAnsi="Arial" w:cs="Arial"/>
          <w:sz w:val="20"/>
          <w:szCs w:val="20"/>
        </w:rPr>
        <w:t>the</w:t>
      </w:r>
      <w:r>
        <w:rPr>
          <w:rFonts w:ascii="Arial" w:hAnsi="Arial" w:cs="Arial"/>
          <w:spacing w:val="34"/>
          <w:sz w:val="20"/>
          <w:szCs w:val="20"/>
        </w:rPr>
        <w:t xml:space="preserve"> </w:t>
      </w:r>
      <w:r>
        <w:rPr>
          <w:rFonts w:ascii="Arial" w:hAnsi="Arial" w:cs="Arial"/>
          <w:sz w:val="20"/>
          <w:szCs w:val="20"/>
        </w:rPr>
        <w:t>analysis</w:t>
      </w:r>
      <w:r>
        <w:rPr>
          <w:rFonts w:ascii="Arial" w:hAnsi="Arial" w:cs="Arial"/>
          <w:spacing w:val="-6"/>
          <w:sz w:val="20"/>
          <w:szCs w:val="20"/>
        </w:rPr>
        <w:t xml:space="preserve"> </w:t>
      </w:r>
      <w:r>
        <w:rPr>
          <w:rFonts w:ascii="Arial" w:hAnsi="Arial" w:cs="Arial"/>
          <w:sz w:val="20"/>
          <w:szCs w:val="20"/>
        </w:rPr>
        <w:t>—</w:t>
      </w:r>
      <w:r>
        <w:rPr>
          <w:rFonts w:ascii="Arial" w:hAnsi="Arial" w:cs="Arial"/>
          <w:spacing w:val="35"/>
          <w:sz w:val="20"/>
          <w:szCs w:val="20"/>
        </w:rPr>
        <w:t xml:space="preserve"> </w:t>
      </w:r>
      <w:r>
        <w:rPr>
          <w:rFonts w:ascii="Arial" w:hAnsi="Arial" w:cs="Arial"/>
          <w:sz w:val="20"/>
          <w:szCs w:val="20"/>
        </w:rPr>
        <w:t>since</w:t>
      </w:r>
      <w:r>
        <w:rPr>
          <w:rFonts w:ascii="Arial" w:hAnsi="Arial" w:cs="Arial"/>
          <w:spacing w:val="-10"/>
          <w:sz w:val="20"/>
          <w:szCs w:val="20"/>
        </w:rPr>
        <w:t xml:space="preserve"> </w:t>
      </w:r>
      <w:r>
        <w:rPr>
          <w:rFonts w:ascii="Arial" w:hAnsi="Arial" w:cs="Arial"/>
          <w:sz w:val="20"/>
          <w:szCs w:val="20"/>
        </w:rPr>
        <w:t>then</w:t>
      </w:r>
      <w:r>
        <w:rPr>
          <w:rFonts w:ascii="Arial" w:hAnsi="Arial" w:cs="Arial"/>
          <w:spacing w:val="33"/>
          <w:sz w:val="20"/>
          <w:szCs w:val="20"/>
        </w:rPr>
        <w:t xml:space="preserve"> </w:t>
      </w:r>
      <w:r>
        <w:rPr>
          <w:rFonts w:ascii="Arial" w:hAnsi="Arial" w:cs="Arial"/>
          <w:sz w:val="20"/>
          <w:szCs w:val="20"/>
        </w:rPr>
        <w:t>the</w:t>
      </w:r>
      <w:r>
        <w:rPr>
          <w:rFonts w:ascii="Arial" w:hAnsi="Arial" w:cs="Arial"/>
          <w:spacing w:val="34"/>
          <w:sz w:val="20"/>
          <w:szCs w:val="20"/>
        </w:rPr>
        <w:t xml:space="preserve"> </w:t>
      </w:r>
      <w:r>
        <w:rPr>
          <w:rFonts w:ascii="Arial" w:hAnsi="Arial" w:cs="Arial"/>
          <w:sz w:val="20"/>
          <w:szCs w:val="20"/>
        </w:rPr>
        <w:t>authe</w:t>
      </w:r>
      <w:r>
        <w:rPr>
          <w:rFonts w:ascii="Arial" w:hAnsi="Arial" w:cs="Arial"/>
          <w:spacing w:val="-5"/>
          <w:sz w:val="20"/>
          <w:szCs w:val="20"/>
        </w:rPr>
        <w:t>n</w:t>
      </w:r>
      <w:r>
        <w:rPr>
          <w:rFonts w:ascii="Arial" w:hAnsi="Arial" w:cs="Arial"/>
          <w:sz w:val="20"/>
          <w:szCs w:val="20"/>
        </w:rPr>
        <w:t>tici</w:t>
      </w:r>
      <w:r>
        <w:rPr>
          <w:rFonts w:ascii="Arial" w:hAnsi="Arial" w:cs="Arial"/>
          <w:spacing w:val="-5"/>
          <w:sz w:val="20"/>
          <w:szCs w:val="20"/>
        </w:rPr>
        <w:t>t</w:t>
      </w:r>
      <w:r>
        <w:rPr>
          <w:rFonts w:ascii="Arial" w:hAnsi="Arial" w:cs="Arial"/>
          <w:sz w:val="20"/>
          <w:szCs w:val="20"/>
        </w:rPr>
        <w:t xml:space="preserve">y </w:t>
      </w:r>
      <w:r>
        <w:rPr>
          <w:rFonts w:ascii="Arial" w:hAnsi="Arial" w:cs="Arial"/>
          <w:spacing w:val="19"/>
          <w:sz w:val="20"/>
          <w:szCs w:val="20"/>
        </w:rPr>
        <w:t xml:space="preserve"> </w:t>
      </w:r>
      <w:r>
        <w:rPr>
          <w:rFonts w:ascii="Arial" w:hAnsi="Arial" w:cs="Arial"/>
          <w:sz w:val="20"/>
          <w:szCs w:val="20"/>
        </w:rPr>
        <w:t>can</w:t>
      </w:r>
      <w:r>
        <w:rPr>
          <w:rFonts w:ascii="Arial" w:hAnsi="Arial" w:cs="Arial"/>
          <w:spacing w:val="11"/>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43"/>
          <w:w w:val="89"/>
          <w:sz w:val="20"/>
          <w:szCs w:val="20"/>
        </w:rPr>
        <w:t xml:space="preserve"> </w:t>
      </w:r>
      <w:r>
        <w:rPr>
          <w:rFonts w:ascii="Arial" w:hAnsi="Arial" w:cs="Arial"/>
          <w:sz w:val="20"/>
          <w:szCs w:val="20"/>
        </w:rPr>
        <w:t>questioned</w:t>
      </w:r>
      <w:r>
        <w:rPr>
          <w:rFonts w:ascii="Arial" w:hAnsi="Arial" w:cs="Arial"/>
          <w:spacing w:val="-21"/>
          <w:sz w:val="20"/>
          <w:szCs w:val="20"/>
        </w:rPr>
        <w:t xml:space="preserve"> </w:t>
      </w:r>
      <w:r>
        <w:rPr>
          <w:rFonts w:ascii="Arial" w:hAnsi="Arial" w:cs="Arial"/>
          <w:sz w:val="20"/>
          <w:szCs w:val="20"/>
        </w:rPr>
        <w:t>as</w:t>
      </w:r>
      <w:r>
        <w:rPr>
          <w:rFonts w:ascii="Arial" w:hAnsi="Arial" w:cs="Arial"/>
          <w:spacing w:val="3"/>
          <w:sz w:val="20"/>
          <w:szCs w:val="20"/>
        </w:rPr>
        <w:t xml:space="preserve"> </w:t>
      </w:r>
      <w:r>
        <w:rPr>
          <w:rFonts w:ascii="Arial" w:hAnsi="Arial" w:cs="Arial"/>
          <w:sz w:val="20"/>
          <w:szCs w:val="20"/>
        </w:rPr>
        <w:t>outlined</w:t>
      </w:r>
      <w:r>
        <w:rPr>
          <w:rFonts w:ascii="Arial" w:hAnsi="Arial" w:cs="Arial"/>
          <w:spacing w:val="38"/>
          <w:sz w:val="20"/>
          <w:szCs w:val="20"/>
        </w:rPr>
        <w:t xml:space="preserve"> </w:t>
      </w:r>
      <w:r>
        <w:rPr>
          <w:rFonts w:ascii="Arial" w:hAnsi="Arial" w:cs="Arial"/>
          <w:w w:val="106"/>
          <w:sz w:val="20"/>
          <w:szCs w:val="20"/>
        </w:rPr>
        <w:t xml:space="preserve">in </w:t>
      </w:r>
      <w:r>
        <w:rPr>
          <w:rFonts w:ascii="Arial" w:hAnsi="Arial" w:cs="Arial"/>
          <w:w w:val="94"/>
          <w:sz w:val="20"/>
          <w:szCs w:val="20"/>
        </w:rPr>
        <w:t>Section</w:t>
      </w:r>
      <w:r>
        <w:rPr>
          <w:rFonts w:ascii="Arial" w:hAnsi="Arial" w:cs="Arial"/>
          <w:spacing w:val="15"/>
          <w:w w:val="94"/>
          <w:sz w:val="20"/>
          <w:szCs w:val="20"/>
        </w:rPr>
        <w:t xml:space="preserve"> </w:t>
      </w:r>
      <w:r>
        <w:rPr>
          <w:rFonts w:ascii="Arial" w:hAnsi="Arial" w:cs="Arial"/>
          <w:sz w:val="20"/>
          <w:szCs w:val="20"/>
        </w:rPr>
        <w:t>4.1.</w:t>
      </w:r>
    </w:p>
    <w:p w14:paraId="508A111C"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pacing w:val="-5"/>
          <w:sz w:val="20"/>
          <w:szCs w:val="20"/>
        </w:rPr>
        <w:t>A</w:t>
      </w:r>
      <w:r>
        <w:rPr>
          <w:rFonts w:ascii="Arial" w:hAnsi="Arial" w:cs="Arial"/>
          <w:sz w:val="20"/>
          <w:szCs w:val="20"/>
        </w:rPr>
        <w:t>dditionall</w:t>
      </w:r>
      <w:r>
        <w:rPr>
          <w:rFonts w:ascii="Arial" w:hAnsi="Arial" w:cs="Arial"/>
          <w:spacing w:val="-15"/>
          <w:sz w:val="20"/>
          <w:szCs w:val="20"/>
        </w:rPr>
        <w:t>y</w:t>
      </w:r>
      <w:r>
        <w:rPr>
          <w:rFonts w:ascii="Arial" w:hAnsi="Arial" w:cs="Arial"/>
          <w:sz w:val="20"/>
          <w:szCs w:val="20"/>
        </w:rPr>
        <w:t xml:space="preserve">, </w:t>
      </w:r>
      <w:r>
        <w:rPr>
          <w:rFonts w:ascii="Arial" w:hAnsi="Arial" w:cs="Arial"/>
          <w:spacing w:val="47"/>
          <w:sz w:val="20"/>
          <w:szCs w:val="20"/>
        </w:rPr>
        <w:t xml:space="preserve"> </w:t>
      </w:r>
      <w:r>
        <w:rPr>
          <w:rFonts w:ascii="Arial" w:hAnsi="Arial" w:cs="Arial"/>
          <w:sz w:val="20"/>
          <w:szCs w:val="20"/>
        </w:rPr>
        <w:t>in</w:t>
      </w:r>
      <w:r>
        <w:rPr>
          <w:rFonts w:ascii="Arial" w:hAnsi="Arial" w:cs="Arial"/>
          <w:spacing w:val="46"/>
          <w:sz w:val="20"/>
          <w:szCs w:val="20"/>
        </w:rPr>
        <w:t xml:space="preserve"> </w:t>
      </w:r>
      <w:r>
        <w:rPr>
          <w:rFonts w:ascii="Arial" w:hAnsi="Arial" w:cs="Arial"/>
          <w:spacing w:val="-5"/>
          <w:sz w:val="20"/>
          <w:szCs w:val="20"/>
        </w:rPr>
        <w:t>v</w:t>
      </w:r>
      <w:r>
        <w:rPr>
          <w:rFonts w:ascii="Arial" w:hAnsi="Arial" w:cs="Arial"/>
          <w:sz w:val="20"/>
          <w:szCs w:val="20"/>
        </w:rPr>
        <w:t>oting,</w:t>
      </w:r>
      <w:r>
        <w:rPr>
          <w:rFonts w:ascii="Arial" w:hAnsi="Arial" w:cs="Arial"/>
          <w:spacing w:val="54"/>
          <w:sz w:val="20"/>
          <w:szCs w:val="20"/>
        </w:rPr>
        <w:t xml:space="preserve"> </w:t>
      </w:r>
      <w:r>
        <w:rPr>
          <w:rFonts w:ascii="Arial" w:hAnsi="Arial" w:cs="Arial"/>
          <w:sz w:val="20"/>
          <w:szCs w:val="20"/>
        </w:rPr>
        <w:t>the</w:t>
      </w:r>
      <w:r>
        <w:rPr>
          <w:rFonts w:ascii="Arial" w:hAnsi="Arial" w:cs="Arial"/>
          <w:spacing w:val="35"/>
          <w:sz w:val="20"/>
          <w:szCs w:val="20"/>
        </w:rPr>
        <w:t xml:space="preserve"> </w:t>
      </w:r>
      <w:r>
        <w:rPr>
          <w:rFonts w:ascii="Arial" w:hAnsi="Arial" w:cs="Arial"/>
          <w:sz w:val="20"/>
          <w:szCs w:val="20"/>
        </w:rPr>
        <w:t>cast</w:t>
      </w:r>
      <w:r>
        <w:rPr>
          <w:rFonts w:ascii="Arial" w:hAnsi="Arial" w:cs="Arial"/>
          <w:spacing w:val="12"/>
          <w:sz w:val="20"/>
          <w:szCs w:val="20"/>
        </w:rPr>
        <w:t xml:space="preserve"> </w:t>
      </w:r>
      <w:r>
        <w:rPr>
          <w:rFonts w:ascii="Arial" w:hAnsi="Arial" w:cs="Arial"/>
          <w:spacing w:val="-5"/>
          <w:sz w:val="20"/>
          <w:szCs w:val="20"/>
        </w:rPr>
        <w:t>v</w:t>
      </w:r>
      <w:r>
        <w:rPr>
          <w:rFonts w:ascii="Arial" w:hAnsi="Arial" w:cs="Arial"/>
          <w:sz w:val="20"/>
          <w:szCs w:val="20"/>
        </w:rPr>
        <w:t>otes</w:t>
      </w:r>
      <w:r>
        <w:rPr>
          <w:rFonts w:ascii="Arial" w:hAnsi="Arial" w:cs="Arial"/>
          <w:spacing w:val="5"/>
          <w:sz w:val="20"/>
          <w:szCs w:val="20"/>
        </w:rPr>
        <w:t xml:space="preserve"> </w:t>
      </w:r>
      <w:r>
        <w:rPr>
          <w:rFonts w:ascii="Arial" w:hAnsi="Arial" w:cs="Arial"/>
          <w:sz w:val="20"/>
          <w:szCs w:val="20"/>
        </w:rPr>
        <w:t>are</w:t>
      </w:r>
      <w:r>
        <w:rPr>
          <w:rFonts w:ascii="Arial" w:hAnsi="Arial" w:cs="Arial"/>
          <w:spacing w:val="12"/>
          <w:sz w:val="20"/>
          <w:szCs w:val="20"/>
        </w:rPr>
        <w:t xml:space="preserve"> </w:t>
      </w:r>
      <w:r>
        <w:rPr>
          <w:rFonts w:ascii="Arial" w:hAnsi="Arial" w:cs="Arial"/>
          <w:sz w:val="20"/>
          <w:szCs w:val="20"/>
        </w:rPr>
        <w:t>not</w:t>
      </w:r>
      <w:r>
        <w:rPr>
          <w:rFonts w:ascii="Arial" w:hAnsi="Arial" w:cs="Arial"/>
          <w:spacing w:val="46"/>
          <w:sz w:val="20"/>
          <w:szCs w:val="20"/>
        </w:rPr>
        <w:t xml:space="preserve"> </w:t>
      </w:r>
      <w:r>
        <w:rPr>
          <w:rFonts w:ascii="Arial" w:hAnsi="Arial" w:cs="Arial"/>
          <w:sz w:val="20"/>
          <w:szCs w:val="20"/>
        </w:rPr>
        <w:t>lin</w:t>
      </w:r>
      <w:r>
        <w:rPr>
          <w:rFonts w:ascii="Arial" w:hAnsi="Arial" w:cs="Arial"/>
          <w:spacing w:val="-11"/>
          <w:sz w:val="20"/>
          <w:szCs w:val="20"/>
        </w:rPr>
        <w:t>k</w:t>
      </w:r>
      <w:r>
        <w:rPr>
          <w:rFonts w:ascii="Arial" w:hAnsi="Arial" w:cs="Arial"/>
          <w:sz w:val="20"/>
          <w:szCs w:val="20"/>
        </w:rPr>
        <w:t>able</w:t>
      </w:r>
      <w:r>
        <w:rPr>
          <w:rFonts w:ascii="Arial" w:hAnsi="Arial" w:cs="Arial"/>
          <w:spacing w:val="35"/>
          <w:sz w:val="20"/>
          <w:szCs w:val="20"/>
        </w:rPr>
        <w:t xml:space="preserve"> </w:t>
      </w:r>
      <w:r>
        <w:rPr>
          <w:rFonts w:ascii="Arial" w:hAnsi="Arial" w:cs="Arial"/>
          <w:sz w:val="20"/>
          <w:szCs w:val="20"/>
        </w:rPr>
        <w:t>to</w:t>
      </w:r>
      <w:r>
        <w:rPr>
          <w:rFonts w:ascii="Arial" w:hAnsi="Arial" w:cs="Arial"/>
          <w:spacing w:val="46"/>
          <w:sz w:val="20"/>
          <w:szCs w:val="20"/>
        </w:rPr>
        <w:t xml:space="preserve"> </w:t>
      </w:r>
      <w:r>
        <w:rPr>
          <w:rFonts w:ascii="Arial" w:hAnsi="Arial" w:cs="Arial"/>
          <w:sz w:val="20"/>
          <w:szCs w:val="20"/>
        </w:rPr>
        <w:t>the</w:t>
      </w:r>
      <w:r>
        <w:rPr>
          <w:rFonts w:ascii="Arial" w:hAnsi="Arial" w:cs="Arial"/>
          <w:spacing w:val="35"/>
          <w:sz w:val="20"/>
          <w:szCs w:val="20"/>
        </w:rPr>
        <w:t xml:space="preserve"> </w:t>
      </w:r>
      <w:r>
        <w:rPr>
          <w:rFonts w:ascii="Arial" w:hAnsi="Arial" w:cs="Arial"/>
          <w:w w:val="96"/>
          <w:sz w:val="20"/>
          <w:szCs w:val="20"/>
        </w:rPr>
        <w:t>ide</w:t>
      </w:r>
      <w:r>
        <w:rPr>
          <w:rFonts w:ascii="Arial" w:hAnsi="Arial" w:cs="Arial"/>
          <w:spacing w:val="-5"/>
          <w:w w:val="96"/>
          <w:sz w:val="20"/>
          <w:szCs w:val="20"/>
        </w:rPr>
        <w:t>n</w:t>
      </w:r>
      <w:r>
        <w:rPr>
          <w:rFonts w:ascii="Arial" w:hAnsi="Arial" w:cs="Arial"/>
          <w:w w:val="134"/>
          <w:sz w:val="20"/>
          <w:szCs w:val="20"/>
        </w:rPr>
        <w:t>ti</w:t>
      </w:r>
      <w:r>
        <w:rPr>
          <w:rFonts w:ascii="Arial" w:hAnsi="Arial" w:cs="Arial"/>
          <w:spacing w:val="-5"/>
          <w:w w:val="134"/>
          <w:sz w:val="20"/>
          <w:szCs w:val="20"/>
        </w:rPr>
        <w:t>t</w:t>
      </w:r>
      <w:r>
        <w:rPr>
          <w:rFonts w:ascii="Arial" w:hAnsi="Arial" w:cs="Arial"/>
          <w:w w:val="105"/>
          <w:sz w:val="20"/>
          <w:szCs w:val="20"/>
        </w:rPr>
        <w:t>y</w:t>
      </w:r>
      <w:r>
        <w:rPr>
          <w:rFonts w:ascii="Arial" w:hAnsi="Arial" w:cs="Arial"/>
          <w:sz w:val="20"/>
          <w:szCs w:val="20"/>
        </w:rPr>
        <w:t xml:space="preserve"> </w:t>
      </w:r>
      <w:r>
        <w:rPr>
          <w:rFonts w:ascii="Arial" w:hAnsi="Arial" w:cs="Arial"/>
          <w:spacing w:val="-19"/>
          <w:sz w:val="20"/>
          <w:szCs w:val="20"/>
        </w:rPr>
        <w:t xml:space="preserve"> </w:t>
      </w:r>
      <w:r>
        <w:rPr>
          <w:rFonts w:ascii="Arial" w:hAnsi="Arial" w:cs="Arial"/>
          <w:sz w:val="20"/>
          <w:szCs w:val="20"/>
        </w:rPr>
        <w:t>of the</w:t>
      </w:r>
      <w:r>
        <w:rPr>
          <w:rFonts w:ascii="Arial" w:hAnsi="Arial" w:cs="Arial"/>
          <w:spacing w:val="42"/>
          <w:sz w:val="20"/>
          <w:szCs w:val="20"/>
        </w:rPr>
        <w:t xml:space="preserve"> </w:t>
      </w:r>
      <w:r>
        <w:rPr>
          <w:rFonts w:ascii="Arial" w:hAnsi="Arial" w:cs="Arial"/>
          <w:sz w:val="20"/>
          <w:szCs w:val="20"/>
        </w:rPr>
        <w:t xml:space="preserve">casters. </w:t>
      </w:r>
      <w:r>
        <w:rPr>
          <w:rFonts w:ascii="Arial" w:hAnsi="Arial" w:cs="Arial"/>
          <w:spacing w:val="15"/>
          <w:sz w:val="20"/>
          <w:szCs w:val="20"/>
        </w:rPr>
        <w:t xml:space="preserve"> </w:t>
      </w:r>
      <w:r>
        <w:rPr>
          <w:rFonts w:ascii="Arial" w:hAnsi="Arial" w:cs="Arial"/>
          <w:sz w:val="20"/>
          <w:szCs w:val="20"/>
        </w:rPr>
        <w:t>T</w:t>
      </w:r>
      <w:r>
        <w:rPr>
          <w:rFonts w:ascii="Arial" w:hAnsi="Arial" w:cs="Arial"/>
          <w:spacing w:val="-5"/>
          <w:sz w:val="20"/>
          <w:szCs w:val="20"/>
        </w:rPr>
        <w:t>h</w:t>
      </w:r>
      <w:r>
        <w:rPr>
          <w:rFonts w:ascii="Arial" w:hAnsi="Arial" w:cs="Arial"/>
          <w:sz w:val="20"/>
          <w:szCs w:val="20"/>
        </w:rPr>
        <w:t>us</w:t>
      </w:r>
      <w:r>
        <w:rPr>
          <w:rFonts w:ascii="Arial" w:hAnsi="Arial" w:cs="Arial"/>
          <w:spacing w:val="42"/>
          <w:sz w:val="20"/>
          <w:szCs w:val="20"/>
        </w:rPr>
        <w:t xml:space="preserve"> </w:t>
      </w:r>
      <w:r>
        <w:rPr>
          <w:rFonts w:ascii="Arial" w:hAnsi="Arial" w:cs="Arial"/>
          <w:w w:val="132"/>
          <w:sz w:val="20"/>
          <w:szCs w:val="20"/>
        </w:rPr>
        <w:t>it</w:t>
      </w:r>
      <w:r>
        <w:rPr>
          <w:rFonts w:ascii="Arial" w:hAnsi="Arial" w:cs="Arial"/>
          <w:spacing w:val="27"/>
          <w:w w:val="132"/>
          <w:sz w:val="20"/>
          <w:szCs w:val="20"/>
        </w:rPr>
        <w:t xml:space="preserve"> </w:t>
      </w:r>
      <w:r>
        <w:rPr>
          <w:rFonts w:ascii="Arial" w:hAnsi="Arial" w:cs="Arial"/>
          <w:sz w:val="20"/>
          <w:szCs w:val="20"/>
        </w:rPr>
        <w:t>is</w:t>
      </w:r>
      <w:r>
        <w:rPr>
          <w:rFonts w:ascii="Arial" w:hAnsi="Arial" w:cs="Arial"/>
          <w:spacing w:val="33"/>
          <w:sz w:val="20"/>
          <w:szCs w:val="20"/>
        </w:rPr>
        <w:t xml:space="preserve"> </w:t>
      </w:r>
      <w:r>
        <w:rPr>
          <w:rFonts w:ascii="Arial" w:hAnsi="Arial" w:cs="Arial"/>
          <w:sz w:val="20"/>
          <w:szCs w:val="20"/>
        </w:rPr>
        <w:t>not</w:t>
      </w:r>
      <w:r>
        <w:rPr>
          <w:rFonts w:ascii="Arial" w:hAnsi="Arial" w:cs="Arial"/>
          <w:spacing w:val="53"/>
          <w:sz w:val="20"/>
          <w:szCs w:val="20"/>
        </w:rPr>
        <w:t xml:space="preserve"> </w:t>
      </w:r>
      <w:r>
        <w:rPr>
          <w:rFonts w:ascii="Arial" w:hAnsi="Arial" w:cs="Arial"/>
          <w:sz w:val="20"/>
          <w:szCs w:val="20"/>
        </w:rPr>
        <w:t>a</w:t>
      </w:r>
      <w:r>
        <w:rPr>
          <w:rFonts w:ascii="Arial" w:hAnsi="Arial" w:cs="Arial"/>
          <w:spacing w:val="31"/>
          <w:sz w:val="20"/>
          <w:szCs w:val="20"/>
        </w:rPr>
        <w:t xml:space="preserve"> </w:t>
      </w:r>
      <w:r>
        <w:rPr>
          <w:rFonts w:ascii="Arial" w:hAnsi="Arial" w:cs="Arial"/>
          <w:sz w:val="20"/>
          <w:szCs w:val="20"/>
        </w:rPr>
        <w:t>problem</w:t>
      </w:r>
      <w:r>
        <w:rPr>
          <w:rFonts w:ascii="Arial" w:hAnsi="Arial" w:cs="Arial"/>
          <w:spacing w:val="30"/>
          <w:sz w:val="20"/>
          <w:szCs w:val="20"/>
        </w:rPr>
        <w:t xml:space="preserve"> </w:t>
      </w:r>
      <w:r>
        <w:rPr>
          <w:rFonts w:ascii="Arial" w:hAnsi="Arial" w:cs="Arial"/>
          <w:sz w:val="20"/>
          <w:szCs w:val="20"/>
        </w:rPr>
        <w:t>to</w:t>
      </w:r>
      <w:r>
        <w:rPr>
          <w:rFonts w:ascii="Arial" w:hAnsi="Arial" w:cs="Arial"/>
          <w:spacing w:val="53"/>
          <w:sz w:val="20"/>
          <w:szCs w:val="20"/>
        </w:rPr>
        <w:t xml:space="preserve"> </w:t>
      </w:r>
      <w:r>
        <w:rPr>
          <w:rFonts w:ascii="Arial" w:hAnsi="Arial" w:cs="Arial"/>
          <w:sz w:val="20"/>
          <w:szCs w:val="20"/>
        </w:rPr>
        <w:t>re</w:t>
      </w:r>
      <w:r>
        <w:rPr>
          <w:rFonts w:ascii="Arial" w:hAnsi="Arial" w:cs="Arial"/>
          <w:spacing w:val="-5"/>
          <w:sz w:val="20"/>
          <w:szCs w:val="20"/>
        </w:rPr>
        <w:t>v</w:t>
      </w:r>
      <w:r>
        <w:rPr>
          <w:rFonts w:ascii="Arial" w:hAnsi="Arial" w:cs="Arial"/>
          <w:sz w:val="20"/>
          <w:szCs w:val="20"/>
        </w:rPr>
        <w:t>eal</w:t>
      </w:r>
      <w:r>
        <w:rPr>
          <w:rFonts w:ascii="Arial" w:hAnsi="Arial" w:cs="Arial"/>
          <w:spacing w:val="12"/>
          <w:sz w:val="20"/>
          <w:szCs w:val="20"/>
        </w:rPr>
        <w:t xml:space="preserve"> </w:t>
      </w:r>
      <w:r>
        <w:rPr>
          <w:rFonts w:ascii="Arial" w:hAnsi="Arial" w:cs="Arial"/>
          <w:sz w:val="20"/>
          <w:szCs w:val="20"/>
        </w:rPr>
        <w:t>the</w:t>
      </w:r>
      <w:r>
        <w:rPr>
          <w:rFonts w:ascii="Arial" w:hAnsi="Arial" w:cs="Arial"/>
          <w:spacing w:val="42"/>
          <w:sz w:val="20"/>
          <w:szCs w:val="20"/>
        </w:rPr>
        <w:t xml:space="preserve"> </w:t>
      </w:r>
      <w:proofErr w:type="spellStart"/>
      <w:r>
        <w:rPr>
          <w:rFonts w:ascii="Arial" w:hAnsi="Arial" w:cs="Arial"/>
          <w:sz w:val="20"/>
          <w:szCs w:val="20"/>
        </w:rPr>
        <w:t>ide</w:t>
      </w:r>
      <w:r>
        <w:rPr>
          <w:rFonts w:ascii="Arial" w:hAnsi="Arial" w:cs="Arial"/>
          <w:spacing w:val="-5"/>
          <w:sz w:val="20"/>
          <w:szCs w:val="20"/>
        </w:rPr>
        <w:t>n</w:t>
      </w:r>
      <w:r>
        <w:rPr>
          <w:rFonts w:ascii="Arial" w:hAnsi="Arial" w:cs="Arial"/>
          <w:sz w:val="20"/>
          <w:szCs w:val="20"/>
        </w:rPr>
        <w:t>tites</w:t>
      </w:r>
      <w:proofErr w:type="spellEnd"/>
      <w:r>
        <w:rPr>
          <w:rFonts w:ascii="Arial" w:hAnsi="Arial" w:cs="Arial"/>
          <w:spacing w:val="37"/>
          <w:sz w:val="20"/>
          <w:szCs w:val="20"/>
        </w:rPr>
        <w:t xml:space="preserve"> </w:t>
      </w:r>
      <w:r>
        <w:rPr>
          <w:rFonts w:ascii="Arial" w:hAnsi="Arial" w:cs="Arial"/>
          <w:sz w:val="20"/>
          <w:szCs w:val="20"/>
        </w:rPr>
        <w:t>of</w:t>
      </w:r>
      <w:r>
        <w:rPr>
          <w:rFonts w:ascii="Arial" w:hAnsi="Arial" w:cs="Arial"/>
          <w:spacing w:val="38"/>
          <w:sz w:val="20"/>
          <w:szCs w:val="20"/>
        </w:rPr>
        <w:t xml:space="preserve"> </w:t>
      </w:r>
      <w:r>
        <w:rPr>
          <w:rFonts w:ascii="Arial" w:hAnsi="Arial" w:cs="Arial"/>
          <w:sz w:val="20"/>
          <w:szCs w:val="20"/>
        </w:rPr>
        <w:t>those</w:t>
      </w:r>
      <w:r>
        <w:rPr>
          <w:rFonts w:ascii="Arial" w:hAnsi="Arial" w:cs="Arial"/>
          <w:spacing w:val="5"/>
          <w:sz w:val="20"/>
          <w:szCs w:val="20"/>
        </w:rPr>
        <w:t xml:space="preserve"> </w:t>
      </w:r>
      <w:r>
        <w:rPr>
          <w:rFonts w:ascii="Arial" w:hAnsi="Arial" w:cs="Arial"/>
          <w:sz w:val="20"/>
          <w:szCs w:val="20"/>
        </w:rPr>
        <w:t>who participated</w:t>
      </w:r>
      <w:r>
        <w:rPr>
          <w:rFonts w:ascii="Arial" w:hAnsi="Arial" w:cs="Arial"/>
          <w:spacing w:val="36"/>
          <w:sz w:val="20"/>
          <w:szCs w:val="20"/>
        </w:rPr>
        <w:t xml:space="preserve"> </w:t>
      </w:r>
      <w:r>
        <w:rPr>
          <w:rFonts w:ascii="Arial" w:hAnsi="Arial" w:cs="Arial"/>
          <w:sz w:val="20"/>
          <w:szCs w:val="20"/>
        </w:rPr>
        <w:t>in</w:t>
      </w:r>
      <w:r>
        <w:rPr>
          <w:rFonts w:ascii="Arial" w:hAnsi="Arial" w:cs="Arial"/>
          <w:spacing w:val="34"/>
          <w:sz w:val="20"/>
          <w:szCs w:val="20"/>
        </w:rPr>
        <w:t xml:space="preserve"> </w:t>
      </w:r>
      <w:r>
        <w:rPr>
          <w:rFonts w:ascii="Arial" w:hAnsi="Arial" w:cs="Arial"/>
          <w:sz w:val="20"/>
          <w:szCs w:val="20"/>
        </w:rPr>
        <w:t>the</w:t>
      </w:r>
      <w:r>
        <w:rPr>
          <w:rFonts w:ascii="Arial" w:hAnsi="Arial" w:cs="Arial"/>
          <w:spacing w:val="22"/>
          <w:sz w:val="20"/>
          <w:szCs w:val="20"/>
        </w:rPr>
        <w:t xml:space="preserve"> </w:t>
      </w:r>
      <w:r>
        <w:rPr>
          <w:rFonts w:ascii="Arial" w:hAnsi="Arial" w:cs="Arial"/>
          <w:spacing w:val="-5"/>
          <w:sz w:val="20"/>
          <w:szCs w:val="20"/>
        </w:rPr>
        <w:t>v</w:t>
      </w:r>
      <w:r>
        <w:rPr>
          <w:rFonts w:ascii="Arial" w:hAnsi="Arial" w:cs="Arial"/>
          <w:sz w:val="20"/>
          <w:szCs w:val="20"/>
        </w:rPr>
        <w:t>ote,</w:t>
      </w:r>
      <w:r>
        <w:rPr>
          <w:rFonts w:ascii="Arial" w:hAnsi="Arial" w:cs="Arial"/>
          <w:spacing w:val="20"/>
          <w:sz w:val="20"/>
          <w:szCs w:val="20"/>
        </w:rPr>
        <w:t xml:space="preserve"> </w:t>
      </w:r>
      <w:r>
        <w:rPr>
          <w:rFonts w:ascii="Arial" w:hAnsi="Arial" w:cs="Arial"/>
          <w:sz w:val="20"/>
          <w:szCs w:val="20"/>
        </w:rPr>
        <w:t>since</w:t>
      </w:r>
      <w:r>
        <w:rPr>
          <w:rFonts w:ascii="Arial" w:hAnsi="Arial" w:cs="Arial"/>
          <w:spacing w:val="-22"/>
          <w:sz w:val="20"/>
          <w:szCs w:val="20"/>
        </w:rPr>
        <w:t xml:space="preserve"> </w:t>
      </w:r>
      <w:r>
        <w:rPr>
          <w:rFonts w:ascii="Arial" w:hAnsi="Arial" w:cs="Arial"/>
          <w:sz w:val="20"/>
          <w:szCs w:val="20"/>
        </w:rPr>
        <w:t>they</w:t>
      </w:r>
      <w:r>
        <w:rPr>
          <w:rFonts w:ascii="Arial" w:hAnsi="Arial" w:cs="Arial"/>
          <w:spacing w:val="25"/>
          <w:sz w:val="20"/>
          <w:szCs w:val="20"/>
        </w:rPr>
        <w:t xml:space="preserve"> </w:t>
      </w:r>
      <w:r>
        <w:rPr>
          <w:rFonts w:ascii="Arial" w:hAnsi="Arial" w:cs="Arial"/>
          <w:sz w:val="20"/>
          <w:szCs w:val="20"/>
        </w:rPr>
        <w:t>could</w:t>
      </w:r>
      <w:r>
        <w:rPr>
          <w:rFonts w:ascii="Arial" w:hAnsi="Arial" w:cs="Arial"/>
          <w:spacing w:val="11"/>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31"/>
          <w:w w:val="92"/>
          <w:sz w:val="20"/>
          <w:szCs w:val="20"/>
        </w:rPr>
        <w:t xml:space="preserve"> </w:t>
      </w:r>
      <w:r>
        <w:rPr>
          <w:rFonts w:ascii="Arial" w:hAnsi="Arial" w:cs="Arial"/>
          <w:spacing w:val="-5"/>
          <w:sz w:val="20"/>
          <w:szCs w:val="20"/>
        </w:rPr>
        <w:t>v</w:t>
      </w:r>
      <w:r>
        <w:rPr>
          <w:rFonts w:ascii="Arial" w:hAnsi="Arial" w:cs="Arial"/>
          <w:sz w:val="20"/>
          <w:szCs w:val="20"/>
        </w:rPr>
        <w:t>oted</w:t>
      </w:r>
      <w:r>
        <w:rPr>
          <w:rFonts w:ascii="Arial" w:hAnsi="Arial" w:cs="Arial"/>
          <w:spacing w:val="14"/>
          <w:sz w:val="20"/>
          <w:szCs w:val="20"/>
        </w:rPr>
        <w:t xml:space="preserve"> </w:t>
      </w:r>
      <w:r>
        <w:rPr>
          <w:rFonts w:ascii="Arial" w:hAnsi="Arial" w:cs="Arial"/>
          <w:sz w:val="20"/>
          <w:szCs w:val="20"/>
        </w:rPr>
        <w:t>for</w:t>
      </w:r>
      <w:r>
        <w:rPr>
          <w:rFonts w:ascii="Arial" w:hAnsi="Arial" w:cs="Arial"/>
          <w:spacing w:val="30"/>
          <w:sz w:val="20"/>
          <w:szCs w:val="20"/>
        </w:rPr>
        <w:t xml:space="preserve"> </w:t>
      </w:r>
      <w:r>
        <w:rPr>
          <w:rFonts w:ascii="Arial" w:hAnsi="Arial" w:cs="Arial"/>
          <w:sz w:val="20"/>
          <w:szCs w:val="20"/>
        </w:rPr>
        <w:t>a</w:t>
      </w:r>
      <w:r>
        <w:rPr>
          <w:rFonts w:ascii="Arial" w:hAnsi="Arial" w:cs="Arial"/>
          <w:spacing w:val="-5"/>
          <w:sz w:val="20"/>
          <w:szCs w:val="20"/>
        </w:rPr>
        <w:t>n</w:t>
      </w:r>
      <w:r>
        <w:rPr>
          <w:rFonts w:ascii="Arial" w:hAnsi="Arial" w:cs="Arial"/>
          <w:sz w:val="20"/>
          <w:szCs w:val="20"/>
        </w:rPr>
        <w:t>y</w:t>
      </w:r>
      <w:r>
        <w:rPr>
          <w:rFonts w:ascii="Arial" w:hAnsi="Arial" w:cs="Arial"/>
          <w:spacing w:val="16"/>
          <w:sz w:val="20"/>
          <w:szCs w:val="20"/>
        </w:rPr>
        <w:t xml:space="preserve"> </w:t>
      </w:r>
      <w:r>
        <w:rPr>
          <w:rFonts w:ascii="Arial" w:hAnsi="Arial" w:cs="Arial"/>
          <w:sz w:val="20"/>
          <w:szCs w:val="20"/>
        </w:rPr>
        <w:t>alternati</w:t>
      </w:r>
      <w:r>
        <w:rPr>
          <w:rFonts w:ascii="Arial" w:hAnsi="Arial" w:cs="Arial"/>
          <w:spacing w:val="-4"/>
          <w:sz w:val="20"/>
          <w:szCs w:val="20"/>
        </w:rPr>
        <w:t>v</w:t>
      </w:r>
      <w:r>
        <w:rPr>
          <w:rFonts w:ascii="Arial" w:hAnsi="Arial" w:cs="Arial"/>
          <w:sz w:val="20"/>
          <w:szCs w:val="20"/>
        </w:rPr>
        <w:t xml:space="preserve">e. </w:t>
      </w:r>
      <w:r>
        <w:rPr>
          <w:rFonts w:ascii="Arial" w:hAnsi="Arial" w:cs="Arial"/>
          <w:spacing w:val="27"/>
          <w:sz w:val="20"/>
          <w:szCs w:val="20"/>
        </w:rPr>
        <w:t xml:space="preserve"> </w:t>
      </w:r>
      <w:r>
        <w:rPr>
          <w:rFonts w:ascii="Arial" w:hAnsi="Arial" w:cs="Arial"/>
          <w:spacing w:val="-16"/>
          <w:w w:val="108"/>
          <w:sz w:val="20"/>
          <w:szCs w:val="20"/>
        </w:rPr>
        <w:t>W</w:t>
      </w:r>
      <w:r>
        <w:rPr>
          <w:rFonts w:ascii="Arial" w:hAnsi="Arial" w:cs="Arial"/>
          <w:w w:val="79"/>
          <w:sz w:val="20"/>
          <w:szCs w:val="20"/>
        </w:rPr>
        <w:t xml:space="preserve">e </w:t>
      </w:r>
      <w:r>
        <w:rPr>
          <w:rFonts w:ascii="Arial" w:hAnsi="Arial" w:cs="Arial"/>
          <w:spacing w:val="-6"/>
          <w:sz w:val="20"/>
          <w:szCs w:val="20"/>
        </w:rPr>
        <w:t>w</w:t>
      </w:r>
      <w:r>
        <w:rPr>
          <w:rFonts w:ascii="Arial" w:hAnsi="Arial" w:cs="Arial"/>
          <w:sz w:val="20"/>
          <w:szCs w:val="20"/>
        </w:rPr>
        <w:t>ould</w:t>
      </w:r>
      <w:r>
        <w:rPr>
          <w:rFonts w:ascii="Arial" w:hAnsi="Arial" w:cs="Arial"/>
          <w:spacing w:val="10"/>
          <w:sz w:val="20"/>
          <w:szCs w:val="20"/>
        </w:rPr>
        <w:t xml:space="preserve"> </w:t>
      </w:r>
      <w:r>
        <w:rPr>
          <w:rFonts w:ascii="Arial" w:hAnsi="Arial" w:cs="Arial"/>
          <w:sz w:val="20"/>
          <w:szCs w:val="20"/>
        </w:rPr>
        <w:t>also</w:t>
      </w:r>
      <w:r>
        <w:rPr>
          <w:rFonts w:ascii="Arial" w:hAnsi="Arial" w:cs="Arial"/>
          <w:spacing w:val="-22"/>
          <w:sz w:val="20"/>
          <w:szCs w:val="20"/>
        </w:rPr>
        <w:t xml:space="preserve"> </w:t>
      </w:r>
      <w:r>
        <w:rPr>
          <w:rFonts w:ascii="Arial" w:hAnsi="Arial" w:cs="Arial"/>
          <w:w w:val="114"/>
          <w:sz w:val="20"/>
          <w:szCs w:val="20"/>
        </w:rPr>
        <w:t>li</w:t>
      </w:r>
      <w:r>
        <w:rPr>
          <w:rFonts w:ascii="Arial" w:hAnsi="Arial" w:cs="Arial"/>
          <w:spacing w:val="-5"/>
          <w:w w:val="114"/>
          <w:sz w:val="20"/>
          <w:szCs w:val="20"/>
        </w:rPr>
        <w:t>k</w:t>
      </w:r>
      <w:r>
        <w:rPr>
          <w:rFonts w:ascii="Arial" w:hAnsi="Arial" w:cs="Arial"/>
          <w:w w:val="79"/>
          <w:sz w:val="20"/>
          <w:szCs w:val="20"/>
        </w:rPr>
        <w:t>e</w:t>
      </w:r>
      <w:r>
        <w:rPr>
          <w:rFonts w:ascii="Arial" w:hAnsi="Arial" w:cs="Arial"/>
          <w:spacing w:val="14"/>
          <w:sz w:val="20"/>
          <w:szCs w:val="20"/>
        </w:rPr>
        <w:t xml:space="preserve"> </w:t>
      </w:r>
      <w:r>
        <w:rPr>
          <w:rFonts w:ascii="Arial" w:hAnsi="Arial" w:cs="Arial"/>
          <w:sz w:val="20"/>
          <w:szCs w:val="20"/>
        </w:rPr>
        <w:t>to</w:t>
      </w:r>
      <w:r>
        <w:rPr>
          <w:rFonts w:ascii="Arial" w:hAnsi="Arial" w:cs="Arial"/>
          <w:spacing w:val="23"/>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21"/>
          <w:w w:val="92"/>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w w:val="94"/>
          <w:sz w:val="20"/>
          <w:szCs w:val="20"/>
        </w:rPr>
        <w:t>corres</w:t>
      </w:r>
      <w:r>
        <w:rPr>
          <w:rFonts w:ascii="Arial" w:hAnsi="Arial" w:cs="Arial"/>
          <w:spacing w:val="6"/>
          <w:w w:val="94"/>
          <w:sz w:val="20"/>
          <w:szCs w:val="20"/>
        </w:rPr>
        <w:t>p</w:t>
      </w:r>
      <w:r>
        <w:rPr>
          <w:rFonts w:ascii="Arial" w:hAnsi="Arial" w:cs="Arial"/>
          <w:w w:val="94"/>
          <w:sz w:val="20"/>
          <w:szCs w:val="20"/>
        </w:rPr>
        <w:t>onding</w:t>
      </w:r>
      <w:r>
        <w:rPr>
          <w:rFonts w:ascii="Arial" w:hAnsi="Arial" w:cs="Arial"/>
          <w:spacing w:val="30"/>
          <w:w w:val="94"/>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er</w:t>
      </w:r>
      <w:r>
        <w:rPr>
          <w:rFonts w:ascii="Arial" w:hAnsi="Arial" w:cs="Arial"/>
          <w:spacing w:val="-5"/>
          <w:sz w:val="20"/>
          <w:szCs w:val="20"/>
        </w:rPr>
        <w:t>t</w:t>
      </w:r>
      <w:r>
        <w:rPr>
          <w:rFonts w:ascii="Arial" w:hAnsi="Arial" w:cs="Arial"/>
          <w:sz w:val="20"/>
          <w:szCs w:val="20"/>
        </w:rPr>
        <w:t>y</w:t>
      </w:r>
      <w:r>
        <w:rPr>
          <w:rFonts w:ascii="Arial" w:hAnsi="Arial" w:cs="Arial"/>
          <w:spacing w:val="24"/>
          <w:sz w:val="20"/>
          <w:szCs w:val="20"/>
        </w:rPr>
        <w:t xml:space="preserve"> </w:t>
      </w:r>
      <w:r>
        <w:rPr>
          <w:rFonts w:ascii="Arial" w:hAnsi="Arial" w:cs="Arial"/>
          <w:sz w:val="20"/>
          <w:szCs w:val="20"/>
        </w:rPr>
        <w:t>when</w:t>
      </w:r>
      <w:r>
        <w:rPr>
          <w:rFonts w:ascii="Arial" w:hAnsi="Arial" w:cs="Arial"/>
          <w:spacing w:val="-14"/>
          <w:sz w:val="20"/>
          <w:szCs w:val="20"/>
        </w:rPr>
        <w:t xml:space="preserve"> </w:t>
      </w:r>
      <w:r>
        <w:rPr>
          <w:rFonts w:ascii="Arial" w:hAnsi="Arial" w:cs="Arial"/>
          <w:spacing w:val="-5"/>
          <w:sz w:val="20"/>
          <w:szCs w:val="20"/>
        </w:rPr>
        <w:t>v</w:t>
      </w:r>
      <w:r>
        <w:rPr>
          <w:rFonts w:ascii="Arial" w:hAnsi="Arial" w:cs="Arial"/>
          <w:sz w:val="20"/>
          <w:szCs w:val="20"/>
        </w:rPr>
        <w:t>erifying</w:t>
      </w:r>
      <w:r>
        <w:rPr>
          <w:rFonts w:ascii="Arial" w:hAnsi="Arial" w:cs="Arial"/>
          <w:spacing w:val="26"/>
          <w:sz w:val="20"/>
          <w:szCs w:val="20"/>
        </w:rPr>
        <w:t xml:space="preserve"> </w:t>
      </w:r>
      <w:r>
        <w:rPr>
          <w:rFonts w:ascii="Arial" w:hAnsi="Arial" w:cs="Arial"/>
          <w:sz w:val="20"/>
          <w:szCs w:val="20"/>
        </w:rPr>
        <w:t>the</w:t>
      </w:r>
      <w:r>
        <w:rPr>
          <w:rFonts w:ascii="Arial" w:hAnsi="Arial" w:cs="Arial"/>
          <w:spacing w:val="12"/>
          <w:sz w:val="20"/>
          <w:szCs w:val="20"/>
        </w:rPr>
        <w:t xml:space="preserve"> </w:t>
      </w:r>
      <w:r>
        <w:rPr>
          <w:rFonts w:ascii="Arial" w:hAnsi="Arial" w:cs="Arial"/>
          <w:sz w:val="20"/>
          <w:szCs w:val="20"/>
        </w:rPr>
        <w:t>protest. The</w:t>
      </w:r>
      <w:r>
        <w:rPr>
          <w:rFonts w:ascii="Arial" w:hAnsi="Arial" w:cs="Arial"/>
          <w:spacing w:val="-7"/>
          <w:sz w:val="20"/>
          <w:szCs w:val="20"/>
        </w:rPr>
        <w:t xml:space="preserve"> </w:t>
      </w:r>
      <w:r>
        <w:rPr>
          <w:rFonts w:ascii="Arial" w:hAnsi="Arial" w:cs="Arial"/>
          <w:spacing w:val="-5"/>
          <w:sz w:val="20"/>
          <w:szCs w:val="20"/>
        </w:rPr>
        <w:t>v</w:t>
      </w:r>
      <w:r>
        <w:rPr>
          <w:rFonts w:ascii="Arial" w:hAnsi="Arial" w:cs="Arial"/>
          <w:sz w:val="20"/>
          <w:szCs w:val="20"/>
        </w:rPr>
        <w:t>ery</w:t>
      </w:r>
      <w:r>
        <w:rPr>
          <w:rFonts w:ascii="Arial" w:hAnsi="Arial" w:cs="Arial"/>
          <w:spacing w:val="-7"/>
          <w:sz w:val="20"/>
          <w:szCs w:val="20"/>
        </w:rPr>
        <w:t xml:space="preserve"> </w:t>
      </w:r>
      <w:r>
        <w:rPr>
          <w:rFonts w:ascii="Arial" w:hAnsi="Arial" w:cs="Arial"/>
          <w:sz w:val="20"/>
          <w:szCs w:val="20"/>
        </w:rPr>
        <w:t>nature</w:t>
      </w:r>
      <w:r>
        <w:rPr>
          <w:rFonts w:ascii="Arial" w:hAnsi="Arial" w:cs="Arial"/>
          <w:spacing w:val="-10"/>
          <w:sz w:val="20"/>
          <w:szCs w:val="20"/>
        </w:rPr>
        <w:t xml:space="preserve"> </w:t>
      </w:r>
      <w:r>
        <w:rPr>
          <w:rFonts w:ascii="Arial" w:hAnsi="Arial" w:cs="Arial"/>
          <w:sz w:val="20"/>
          <w:szCs w:val="20"/>
        </w:rPr>
        <w:t>of</w:t>
      </w:r>
      <w:r>
        <w:rPr>
          <w:rFonts w:ascii="Arial" w:hAnsi="Arial" w:cs="Arial"/>
          <w:spacing w:val="-11"/>
          <w:sz w:val="20"/>
          <w:szCs w:val="20"/>
        </w:rPr>
        <w:t xml:space="preserve"> </w:t>
      </w:r>
      <w:r>
        <w:rPr>
          <w:rFonts w:ascii="Arial" w:hAnsi="Arial" w:cs="Arial"/>
          <w:sz w:val="20"/>
          <w:szCs w:val="20"/>
        </w:rPr>
        <w:t>a</w:t>
      </w:r>
      <w:r>
        <w:rPr>
          <w:rFonts w:ascii="Arial" w:hAnsi="Arial" w:cs="Arial"/>
          <w:spacing w:val="-16"/>
          <w:sz w:val="20"/>
          <w:szCs w:val="20"/>
        </w:rPr>
        <w:t xml:space="preserve"> </w:t>
      </w:r>
      <w:r>
        <w:rPr>
          <w:rFonts w:ascii="Arial" w:hAnsi="Arial" w:cs="Arial"/>
          <w:sz w:val="20"/>
          <w:szCs w:val="20"/>
        </w:rPr>
        <w:t>protest</w:t>
      </w:r>
      <w:r>
        <w:rPr>
          <w:rFonts w:ascii="Arial" w:hAnsi="Arial" w:cs="Arial"/>
          <w:spacing w:val="-9"/>
          <w:sz w:val="20"/>
          <w:szCs w:val="20"/>
        </w:rPr>
        <w:t xml:space="preserve"> </w:t>
      </w:r>
      <w:r>
        <w:rPr>
          <w:rFonts w:ascii="Arial" w:hAnsi="Arial" w:cs="Arial"/>
          <w:sz w:val="20"/>
          <w:szCs w:val="20"/>
        </w:rPr>
        <w:t>is</w:t>
      </w:r>
      <w:r>
        <w:rPr>
          <w:rFonts w:ascii="Arial" w:hAnsi="Arial" w:cs="Arial"/>
          <w:spacing w:val="-16"/>
          <w:sz w:val="20"/>
          <w:szCs w:val="20"/>
        </w:rPr>
        <w:t xml:space="preserve"> </w:t>
      </w:r>
      <w:r>
        <w:rPr>
          <w:rFonts w:ascii="Arial" w:hAnsi="Arial" w:cs="Arial"/>
          <w:w w:val="97"/>
          <w:sz w:val="20"/>
          <w:szCs w:val="20"/>
        </w:rPr>
        <w:t>differe</w:t>
      </w:r>
      <w:r>
        <w:rPr>
          <w:rFonts w:ascii="Arial" w:hAnsi="Arial" w:cs="Arial"/>
          <w:spacing w:val="-5"/>
          <w:w w:val="97"/>
          <w:sz w:val="20"/>
          <w:szCs w:val="20"/>
        </w:rPr>
        <w:t>n</w:t>
      </w:r>
      <w:r>
        <w:rPr>
          <w:rFonts w:ascii="Arial" w:hAnsi="Arial" w:cs="Arial"/>
          <w:w w:val="139"/>
          <w:sz w:val="20"/>
          <w:szCs w:val="20"/>
        </w:rPr>
        <w:t>t</w:t>
      </w:r>
      <w:r>
        <w:rPr>
          <w:rFonts w:ascii="Arial" w:hAnsi="Arial" w:cs="Arial"/>
          <w:spacing w:val="-4"/>
          <w:sz w:val="20"/>
          <w:szCs w:val="20"/>
        </w:rPr>
        <w:t xml:space="preserve"> </w:t>
      </w:r>
      <w:r>
        <w:rPr>
          <w:rFonts w:ascii="Arial" w:hAnsi="Arial" w:cs="Arial"/>
          <w:sz w:val="20"/>
          <w:szCs w:val="20"/>
        </w:rPr>
        <w:t>though,</w:t>
      </w:r>
      <w:r>
        <w:rPr>
          <w:rFonts w:ascii="Arial" w:hAnsi="Arial" w:cs="Arial"/>
          <w:spacing w:val="-7"/>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2"/>
          <w:w w:val="90"/>
          <w:sz w:val="20"/>
          <w:szCs w:val="20"/>
        </w:rPr>
        <w:t xml:space="preserve"> </w:t>
      </w:r>
      <w:r>
        <w:rPr>
          <w:rFonts w:ascii="Arial" w:hAnsi="Arial" w:cs="Arial"/>
          <w:sz w:val="20"/>
          <w:szCs w:val="20"/>
        </w:rPr>
        <w:t>do</w:t>
      </w:r>
      <w:r>
        <w:rPr>
          <w:rFonts w:ascii="Arial" w:hAnsi="Arial" w:cs="Arial"/>
          <w:spacing w:val="-17"/>
          <w:sz w:val="20"/>
          <w:szCs w:val="20"/>
        </w:rPr>
        <w:t xml:space="preserve"> </w:t>
      </w:r>
      <w:r>
        <w:rPr>
          <w:rFonts w:ascii="Arial" w:hAnsi="Arial" w:cs="Arial"/>
          <w:sz w:val="20"/>
          <w:szCs w:val="20"/>
        </w:rPr>
        <w:t>not</w:t>
      </w:r>
      <w:r>
        <w:rPr>
          <w:rFonts w:ascii="Arial" w:hAnsi="Arial" w:cs="Arial"/>
          <w:spacing w:val="4"/>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3"/>
          <w:w w:val="92"/>
          <w:sz w:val="20"/>
          <w:szCs w:val="20"/>
        </w:rPr>
        <w:t xml:space="preserve"> </w:t>
      </w:r>
      <w:r>
        <w:rPr>
          <w:rFonts w:ascii="Arial" w:hAnsi="Arial" w:cs="Arial"/>
          <w:sz w:val="20"/>
          <w:szCs w:val="20"/>
        </w:rPr>
        <w:t>a</w:t>
      </w:r>
      <w:r>
        <w:rPr>
          <w:rFonts w:ascii="Arial" w:hAnsi="Arial" w:cs="Arial"/>
          <w:spacing w:val="-5"/>
          <w:sz w:val="20"/>
          <w:szCs w:val="20"/>
        </w:rPr>
        <w:t>n</w:t>
      </w:r>
      <w:r>
        <w:rPr>
          <w:rFonts w:ascii="Arial" w:hAnsi="Arial" w:cs="Arial"/>
          <w:sz w:val="20"/>
          <w:szCs w:val="20"/>
        </w:rPr>
        <w:t>y</w:t>
      </w:r>
      <w:r>
        <w:rPr>
          <w:rFonts w:ascii="Arial" w:hAnsi="Arial" w:cs="Arial"/>
          <w:spacing w:val="-12"/>
          <w:sz w:val="20"/>
          <w:szCs w:val="20"/>
        </w:rPr>
        <w:t xml:space="preserve"> </w:t>
      </w:r>
      <w:r>
        <w:rPr>
          <w:rFonts w:ascii="Arial" w:hAnsi="Arial" w:cs="Arial"/>
          <w:spacing w:val="-6"/>
          <w:w w:val="92"/>
          <w:sz w:val="20"/>
          <w:szCs w:val="20"/>
        </w:rPr>
        <w:t>c</w:t>
      </w:r>
      <w:r>
        <w:rPr>
          <w:rFonts w:ascii="Arial" w:hAnsi="Arial" w:cs="Arial"/>
          <w:w w:val="92"/>
          <w:sz w:val="20"/>
          <w:szCs w:val="20"/>
        </w:rPr>
        <w:t>hoice:</w:t>
      </w:r>
      <w:r>
        <w:rPr>
          <w:rFonts w:ascii="Arial" w:hAnsi="Arial" w:cs="Arial"/>
          <w:spacing w:val="31"/>
          <w:w w:val="92"/>
          <w:sz w:val="20"/>
          <w:szCs w:val="20"/>
        </w:rPr>
        <w:t xml:space="preserve"> </w:t>
      </w:r>
      <w:r>
        <w:rPr>
          <w:rFonts w:ascii="Arial" w:hAnsi="Arial" w:cs="Arial"/>
          <w:sz w:val="20"/>
          <w:szCs w:val="20"/>
        </w:rPr>
        <w:t>if</w:t>
      </w:r>
      <w:r>
        <w:rPr>
          <w:rFonts w:ascii="Arial" w:hAnsi="Arial" w:cs="Arial"/>
          <w:spacing w:val="11"/>
          <w:sz w:val="20"/>
          <w:szCs w:val="20"/>
        </w:rPr>
        <w:t xml:space="preserve"> </w:t>
      </w:r>
      <w:r>
        <w:rPr>
          <w:rFonts w:ascii="Arial" w:hAnsi="Arial" w:cs="Arial"/>
          <w:spacing w:val="-6"/>
          <w:w w:val="99"/>
          <w:sz w:val="20"/>
          <w:szCs w:val="20"/>
        </w:rPr>
        <w:t>w</w:t>
      </w:r>
      <w:r>
        <w:rPr>
          <w:rFonts w:ascii="Arial" w:hAnsi="Arial" w:cs="Arial"/>
          <w:w w:val="79"/>
          <w:sz w:val="20"/>
          <w:szCs w:val="20"/>
        </w:rPr>
        <w:t xml:space="preserve">e </w:t>
      </w:r>
      <w:r>
        <w:rPr>
          <w:rFonts w:ascii="Arial" w:hAnsi="Arial" w:cs="Arial"/>
          <w:sz w:val="20"/>
          <w:szCs w:val="20"/>
        </w:rPr>
        <w:t>participate</w:t>
      </w:r>
      <w:r>
        <w:rPr>
          <w:rFonts w:ascii="Arial" w:hAnsi="Arial" w:cs="Arial"/>
          <w:spacing w:val="12"/>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7"/>
          <w:w w:val="90"/>
          <w:sz w:val="20"/>
          <w:szCs w:val="20"/>
        </w:rPr>
        <w:t xml:space="preserve"> </w:t>
      </w:r>
      <w:r>
        <w:rPr>
          <w:rFonts w:ascii="Arial" w:hAnsi="Arial" w:cs="Arial"/>
          <w:sz w:val="20"/>
          <w:szCs w:val="20"/>
        </w:rPr>
        <w:t>sup</w:t>
      </w:r>
      <w:r>
        <w:rPr>
          <w:rFonts w:ascii="Arial" w:hAnsi="Arial" w:cs="Arial"/>
          <w:spacing w:val="6"/>
          <w:sz w:val="20"/>
          <w:szCs w:val="20"/>
        </w:rPr>
        <w:t>p</w:t>
      </w:r>
      <w:r>
        <w:rPr>
          <w:rFonts w:ascii="Arial" w:hAnsi="Arial" w:cs="Arial"/>
          <w:sz w:val="20"/>
          <w:szCs w:val="20"/>
        </w:rPr>
        <w:t>ort</w:t>
      </w:r>
      <w:r>
        <w:rPr>
          <w:rFonts w:ascii="Arial" w:hAnsi="Arial" w:cs="Arial"/>
          <w:spacing w:val="-3"/>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w w:val="87"/>
          <w:sz w:val="20"/>
          <w:szCs w:val="20"/>
        </w:rPr>
        <w:t>cause</w:t>
      </w:r>
      <w:r>
        <w:rPr>
          <w:rFonts w:ascii="Arial" w:hAnsi="Arial" w:cs="Arial"/>
          <w:spacing w:val="9"/>
          <w:w w:val="87"/>
          <w:sz w:val="20"/>
          <w:szCs w:val="20"/>
        </w:rPr>
        <w:t xml:space="preserve"> </w:t>
      </w:r>
      <w:r>
        <w:rPr>
          <w:rFonts w:ascii="Arial" w:hAnsi="Arial" w:cs="Arial"/>
          <w:sz w:val="20"/>
          <w:szCs w:val="20"/>
        </w:rPr>
        <w:t>of</w:t>
      </w:r>
      <w:r>
        <w:rPr>
          <w:rFonts w:ascii="Arial" w:hAnsi="Arial" w:cs="Arial"/>
          <w:spacing w:val="-6"/>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sz w:val="20"/>
          <w:szCs w:val="20"/>
        </w:rPr>
        <w:t>protest.</w:t>
      </w:r>
      <w:r>
        <w:rPr>
          <w:rFonts w:ascii="Arial" w:hAnsi="Arial" w:cs="Arial"/>
          <w:spacing w:val="24"/>
          <w:sz w:val="20"/>
          <w:szCs w:val="20"/>
        </w:rPr>
        <w:t xml:space="preserve"> </w:t>
      </w:r>
      <w:r>
        <w:rPr>
          <w:rFonts w:ascii="Arial" w:hAnsi="Arial" w:cs="Arial"/>
          <w:w w:val="95"/>
          <w:sz w:val="20"/>
          <w:szCs w:val="20"/>
        </w:rPr>
        <w:t>Conseque</w:t>
      </w:r>
      <w:r>
        <w:rPr>
          <w:rFonts w:ascii="Arial" w:hAnsi="Arial" w:cs="Arial"/>
          <w:spacing w:val="-5"/>
          <w:w w:val="95"/>
          <w:sz w:val="20"/>
          <w:szCs w:val="20"/>
        </w:rPr>
        <w:t>n</w:t>
      </w:r>
      <w:r>
        <w:rPr>
          <w:rFonts w:ascii="Arial" w:hAnsi="Arial" w:cs="Arial"/>
          <w:w w:val="95"/>
          <w:sz w:val="20"/>
          <w:szCs w:val="20"/>
        </w:rPr>
        <w:t>tly</w:t>
      </w:r>
      <w:r>
        <w:rPr>
          <w:rFonts w:ascii="Arial" w:hAnsi="Arial" w:cs="Arial"/>
          <w:spacing w:val="10"/>
          <w:w w:val="95"/>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7"/>
          <w:w w:val="90"/>
          <w:sz w:val="20"/>
          <w:szCs w:val="20"/>
        </w:rPr>
        <w:t xml:space="preserve"> </w:t>
      </w:r>
      <w:r>
        <w:rPr>
          <w:rFonts w:ascii="Arial" w:hAnsi="Arial" w:cs="Arial"/>
          <w:spacing w:val="-6"/>
          <w:w w:val="99"/>
          <w:sz w:val="20"/>
          <w:szCs w:val="20"/>
        </w:rPr>
        <w:t>w</w:t>
      </w:r>
      <w:r>
        <w:rPr>
          <w:rFonts w:ascii="Arial" w:hAnsi="Arial" w:cs="Arial"/>
          <w:w w:val="94"/>
          <w:sz w:val="20"/>
          <w:szCs w:val="20"/>
        </w:rPr>
        <w:t>a</w:t>
      </w:r>
      <w:r>
        <w:rPr>
          <w:rFonts w:ascii="Arial" w:hAnsi="Arial" w:cs="Arial"/>
          <w:spacing w:val="-5"/>
          <w:w w:val="94"/>
          <w:sz w:val="20"/>
          <w:szCs w:val="20"/>
        </w:rPr>
        <w:t>n</w:t>
      </w:r>
      <w:r>
        <w:rPr>
          <w:rFonts w:ascii="Arial" w:hAnsi="Arial" w:cs="Arial"/>
          <w:w w:val="139"/>
          <w:sz w:val="20"/>
          <w:szCs w:val="20"/>
        </w:rPr>
        <w:t>t</w:t>
      </w:r>
      <w:r>
        <w:rPr>
          <w:rFonts w:ascii="Arial" w:hAnsi="Arial" w:cs="Arial"/>
          <w:spacing w:val="1"/>
          <w:sz w:val="20"/>
          <w:szCs w:val="20"/>
        </w:rPr>
        <w:t xml:space="preserve"> </w:t>
      </w:r>
      <w:r>
        <w:rPr>
          <w:rFonts w:ascii="Arial" w:hAnsi="Arial" w:cs="Arial"/>
          <w:sz w:val="20"/>
          <w:szCs w:val="20"/>
        </w:rPr>
        <w:t>to</w:t>
      </w:r>
      <w:r>
        <w:rPr>
          <w:rFonts w:ascii="Arial" w:hAnsi="Arial" w:cs="Arial"/>
          <w:spacing w:val="9"/>
          <w:sz w:val="20"/>
          <w:szCs w:val="20"/>
        </w:rPr>
        <w:t xml:space="preserve"> </w:t>
      </w:r>
      <w:r>
        <w:rPr>
          <w:rFonts w:ascii="Arial" w:hAnsi="Arial" w:cs="Arial"/>
          <w:spacing w:val="-5"/>
          <w:w w:val="105"/>
          <w:sz w:val="20"/>
          <w:szCs w:val="20"/>
        </w:rPr>
        <w:t>v</w:t>
      </w:r>
      <w:r>
        <w:rPr>
          <w:rFonts w:ascii="Arial" w:hAnsi="Arial" w:cs="Arial"/>
          <w:w w:val="102"/>
          <w:sz w:val="20"/>
          <w:szCs w:val="20"/>
        </w:rPr>
        <w:t xml:space="preserve">erify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participation</w:t>
      </w:r>
      <w:r>
        <w:rPr>
          <w:rFonts w:ascii="Arial" w:hAnsi="Arial" w:cs="Arial"/>
          <w:spacing w:val="45"/>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a protest</w:t>
      </w:r>
      <w:r>
        <w:rPr>
          <w:rFonts w:ascii="Arial" w:hAnsi="Arial" w:cs="Arial"/>
          <w:spacing w:val="6"/>
          <w:sz w:val="20"/>
          <w:szCs w:val="20"/>
        </w:rPr>
        <w:t xml:space="preserve"> </w:t>
      </w:r>
      <w:r>
        <w:rPr>
          <w:rFonts w:ascii="Arial" w:hAnsi="Arial" w:cs="Arial"/>
          <w:sz w:val="20"/>
          <w:szCs w:val="20"/>
        </w:rPr>
        <w:t>without</w:t>
      </w:r>
      <w:r>
        <w:rPr>
          <w:rFonts w:ascii="Arial" w:hAnsi="Arial" w:cs="Arial"/>
          <w:spacing w:val="50"/>
          <w:sz w:val="20"/>
          <w:szCs w:val="20"/>
        </w:rPr>
        <w:t xml:space="preserve"> </w:t>
      </w:r>
      <w:r>
        <w:rPr>
          <w:rFonts w:ascii="Arial" w:hAnsi="Arial" w:cs="Arial"/>
          <w:sz w:val="20"/>
          <w:szCs w:val="20"/>
        </w:rPr>
        <w:t>ide</w:t>
      </w:r>
      <w:r>
        <w:rPr>
          <w:rFonts w:ascii="Arial" w:hAnsi="Arial" w:cs="Arial"/>
          <w:spacing w:val="-5"/>
          <w:sz w:val="20"/>
          <w:szCs w:val="20"/>
        </w:rPr>
        <w:t>n</w:t>
      </w:r>
      <w:r>
        <w:rPr>
          <w:rFonts w:ascii="Arial" w:hAnsi="Arial" w:cs="Arial"/>
          <w:sz w:val="20"/>
          <w:szCs w:val="20"/>
        </w:rPr>
        <w:t>tifying</w:t>
      </w:r>
      <w:r>
        <w:rPr>
          <w:rFonts w:ascii="Arial" w:hAnsi="Arial" w:cs="Arial"/>
          <w:spacing w:val="33"/>
          <w:sz w:val="20"/>
          <w:szCs w:val="20"/>
        </w:rPr>
        <w:t xml:space="preserve"> </w:t>
      </w:r>
      <w:r>
        <w:rPr>
          <w:rFonts w:ascii="Arial" w:hAnsi="Arial" w:cs="Arial"/>
          <w:sz w:val="20"/>
          <w:szCs w:val="20"/>
        </w:rPr>
        <w:t>individuals</w:t>
      </w:r>
      <w:r>
        <w:rPr>
          <w:rFonts w:ascii="Arial" w:hAnsi="Arial" w:cs="Arial"/>
          <w:spacing w:val="21"/>
          <w:sz w:val="20"/>
          <w:szCs w:val="20"/>
        </w:rPr>
        <w:t xml:space="preserve"> </w:t>
      </w:r>
      <w:r>
        <w:rPr>
          <w:rFonts w:ascii="Arial" w:hAnsi="Arial" w:cs="Arial"/>
          <w:sz w:val="20"/>
          <w:szCs w:val="20"/>
        </w:rPr>
        <w:t>who</w:t>
      </w:r>
      <w:r>
        <w:rPr>
          <w:rFonts w:ascii="Arial" w:hAnsi="Arial" w:cs="Arial"/>
          <w:spacing w:val="-4"/>
          <w:sz w:val="20"/>
          <w:szCs w:val="20"/>
        </w:rPr>
        <w:t xml:space="preserve"> </w:t>
      </w:r>
      <w:r>
        <w:rPr>
          <w:rFonts w:ascii="Arial" w:hAnsi="Arial" w:cs="Arial"/>
          <w:w w:val="101"/>
          <w:sz w:val="20"/>
          <w:szCs w:val="20"/>
        </w:rPr>
        <w:t xml:space="preserve">participated. </w:t>
      </w:r>
      <w:r>
        <w:rPr>
          <w:rFonts w:ascii="Arial" w:hAnsi="Arial" w:cs="Arial"/>
          <w:w w:val="97"/>
          <w:sz w:val="20"/>
          <w:szCs w:val="20"/>
        </w:rPr>
        <w:t>Otherwise</w:t>
      </w:r>
      <w:r>
        <w:rPr>
          <w:rFonts w:ascii="Arial" w:hAnsi="Arial" w:cs="Arial"/>
          <w:spacing w:val="-1"/>
          <w:w w:val="97"/>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w w:val="92"/>
          <w:sz w:val="20"/>
          <w:szCs w:val="20"/>
        </w:rPr>
        <w:t>regime’s</w:t>
      </w:r>
      <w:r>
        <w:rPr>
          <w:rFonts w:ascii="Arial" w:hAnsi="Arial" w:cs="Arial"/>
          <w:spacing w:val="9"/>
          <w:w w:val="92"/>
          <w:sz w:val="20"/>
          <w:szCs w:val="20"/>
        </w:rPr>
        <w:t xml:space="preserve"> </w:t>
      </w:r>
      <w:r>
        <w:rPr>
          <w:rFonts w:ascii="Arial" w:hAnsi="Arial" w:cs="Arial"/>
          <w:w w:val="92"/>
          <w:sz w:val="20"/>
          <w:szCs w:val="20"/>
        </w:rPr>
        <w:t>age</w:t>
      </w:r>
      <w:r>
        <w:rPr>
          <w:rFonts w:ascii="Arial" w:hAnsi="Arial" w:cs="Arial"/>
          <w:spacing w:val="-5"/>
          <w:w w:val="92"/>
          <w:sz w:val="20"/>
          <w:szCs w:val="20"/>
        </w:rPr>
        <w:t>n</w:t>
      </w:r>
      <w:r>
        <w:rPr>
          <w:rFonts w:ascii="Arial" w:hAnsi="Arial" w:cs="Arial"/>
          <w:w w:val="92"/>
          <w:sz w:val="20"/>
          <w:szCs w:val="20"/>
        </w:rPr>
        <w:t>ts</w:t>
      </w:r>
      <w:r>
        <w:rPr>
          <w:rFonts w:ascii="Arial" w:hAnsi="Arial" w:cs="Arial"/>
          <w:spacing w:val="-1"/>
          <w:w w:val="92"/>
          <w:sz w:val="20"/>
          <w:szCs w:val="20"/>
        </w:rPr>
        <w:t xml:space="preserve"> </w:t>
      </w:r>
      <w:r>
        <w:rPr>
          <w:rFonts w:ascii="Arial" w:hAnsi="Arial" w:cs="Arial"/>
          <w:w w:val="92"/>
          <w:sz w:val="20"/>
          <w:szCs w:val="20"/>
        </w:rPr>
        <w:t>can</w:t>
      </w:r>
      <w:r>
        <w:rPr>
          <w:rFonts w:ascii="Arial" w:hAnsi="Arial" w:cs="Arial"/>
          <w:spacing w:val="1"/>
          <w:w w:val="92"/>
          <w:sz w:val="20"/>
          <w:szCs w:val="20"/>
        </w:rPr>
        <w:t xml:space="preserve"> </w:t>
      </w:r>
      <w:r>
        <w:rPr>
          <w:rFonts w:ascii="Arial" w:hAnsi="Arial" w:cs="Arial"/>
          <w:w w:val="96"/>
          <w:sz w:val="20"/>
          <w:szCs w:val="20"/>
        </w:rPr>
        <w:t>ide</w:t>
      </w:r>
      <w:r>
        <w:rPr>
          <w:rFonts w:ascii="Arial" w:hAnsi="Arial" w:cs="Arial"/>
          <w:spacing w:val="-5"/>
          <w:w w:val="96"/>
          <w:sz w:val="20"/>
          <w:szCs w:val="20"/>
        </w:rPr>
        <w:t>n</w:t>
      </w:r>
      <w:r>
        <w:rPr>
          <w:rFonts w:ascii="Arial" w:hAnsi="Arial" w:cs="Arial"/>
          <w:w w:val="134"/>
          <w:sz w:val="20"/>
          <w:szCs w:val="20"/>
        </w:rPr>
        <w:t>ti</w:t>
      </w:r>
      <w:r>
        <w:rPr>
          <w:rFonts w:ascii="Arial" w:hAnsi="Arial" w:cs="Arial"/>
          <w:spacing w:val="-5"/>
          <w:w w:val="134"/>
          <w:sz w:val="20"/>
          <w:szCs w:val="20"/>
        </w:rPr>
        <w:t>t</w:t>
      </w:r>
      <w:r>
        <w:rPr>
          <w:rFonts w:ascii="Arial" w:hAnsi="Arial" w:cs="Arial"/>
          <w:w w:val="105"/>
          <w:sz w:val="20"/>
          <w:szCs w:val="20"/>
        </w:rPr>
        <w:t>y</w:t>
      </w:r>
      <w:r>
        <w:rPr>
          <w:rFonts w:ascii="Arial" w:hAnsi="Arial" w:cs="Arial"/>
          <w:spacing w:val="-4"/>
          <w:sz w:val="20"/>
          <w:szCs w:val="20"/>
        </w:rPr>
        <w:t xml:space="preserve"> </w:t>
      </w:r>
      <w:r>
        <w:rPr>
          <w:rFonts w:ascii="Arial" w:hAnsi="Arial" w:cs="Arial"/>
          <w:sz w:val="20"/>
          <w:szCs w:val="20"/>
        </w:rPr>
        <w:t>all</w:t>
      </w:r>
      <w:r>
        <w:rPr>
          <w:rFonts w:ascii="Arial" w:hAnsi="Arial" w:cs="Arial"/>
          <w:spacing w:val="5"/>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13"/>
          <w:sz w:val="20"/>
          <w:szCs w:val="20"/>
        </w:rPr>
        <w:t xml:space="preserve"> </w:t>
      </w:r>
      <w:r>
        <w:rPr>
          <w:rFonts w:ascii="Arial" w:hAnsi="Arial" w:cs="Arial"/>
          <w:sz w:val="20"/>
          <w:szCs w:val="20"/>
        </w:rPr>
        <w:t>and</w:t>
      </w:r>
      <w:r>
        <w:rPr>
          <w:rFonts w:ascii="Arial" w:hAnsi="Arial" w:cs="Arial"/>
          <w:spacing w:val="-16"/>
          <w:sz w:val="20"/>
          <w:szCs w:val="20"/>
        </w:rPr>
        <w:t xml:space="preserve"> </w:t>
      </w:r>
      <w:r>
        <w:rPr>
          <w:rFonts w:ascii="Arial" w:hAnsi="Arial" w:cs="Arial"/>
          <w:sz w:val="20"/>
          <w:szCs w:val="20"/>
        </w:rPr>
        <w:t>simply</w:t>
      </w:r>
      <w:r>
        <w:rPr>
          <w:rFonts w:ascii="Arial" w:hAnsi="Arial" w:cs="Arial"/>
          <w:spacing w:val="-3"/>
          <w:sz w:val="20"/>
          <w:szCs w:val="20"/>
        </w:rPr>
        <w:t xml:space="preserve"> </w:t>
      </w:r>
      <w:r>
        <w:rPr>
          <w:rFonts w:ascii="Arial" w:hAnsi="Arial" w:cs="Arial"/>
          <w:sz w:val="20"/>
          <w:szCs w:val="20"/>
        </w:rPr>
        <w:t>‘ma</w:t>
      </w:r>
      <w:r>
        <w:rPr>
          <w:rFonts w:ascii="Arial" w:hAnsi="Arial" w:cs="Arial"/>
          <w:spacing w:val="-5"/>
          <w:sz w:val="20"/>
          <w:szCs w:val="20"/>
        </w:rPr>
        <w:t>k</w:t>
      </w:r>
      <w:r>
        <w:rPr>
          <w:rFonts w:ascii="Arial" w:hAnsi="Arial" w:cs="Arial"/>
          <w:w w:val="79"/>
          <w:sz w:val="20"/>
          <w:szCs w:val="20"/>
        </w:rPr>
        <w:t xml:space="preserve">e </w:t>
      </w:r>
      <w:r>
        <w:rPr>
          <w:rFonts w:ascii="Arial" w:hAnsi="Arial" w:cs="Arial"/>
          <w:sz w:val="20"/>
          <w:szCs w:val="20"/>
        </w:rPr>
        <w:t>them</w:t>
      </w:r>
      <w:r>
        <w:rPr>
          <w:rFonts w:ascii="Arial" w:hAnsi="Arial" w:cs="Arial"/>
          <w:spacing w:val="7"/>
          <w:sz w:val="20"/>
          <w:szCs w:val="20"/>
        </w:rPr>
        <w:t xml:space="preserve"> </w:t>
      </w:r>
      <w:r>
        <w:rPr>
          <w:rFonts w:ascii="Arial" w:hAnsi="Arial" w:cs="Arial"/>
          <w:sz w:val="20"/>
          <w:szCs w:val="20"/>
        </w:rPr>
        <w:t>disap</w:t>
      </w:r>
      <w:r>
        <w:rPr>
          <w:rFonts w:ascii="Arial" w:hAnsi="Arial" w:cs="Arial"/>
          <w:spacing w:val="6"/>
          <w:sz w:val="20"/>
          <w:szCs w:val="20"/>
        </w:rPr>
        <w:t>p</w:t>
      </w:r>
      <w:r>
        <w:rPr>
          <w:rFonts w:ascii="Arial" w:hAnsi="Arial" w:cs="Arial"/>
          <w:sz w:val="20"/>
          <w:szCs w:val="20"/>
        </w:rPr>
        <w:t>ear’.</w:t>
      </w:r>
    </w:p>
    <w:p w14:paraId="5BBF3BD7"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Finall</w:t>
      </w:r>
      <w:r>
        <w:rPr>
          <w:rFonts w:ascii="Arial" w:hAnsi="Arial" w:cs="Arial"/>
          <w:spacing w:val="-16"/>
          <w:sz w:val="20"/>
          <w:szCs w:val="20"/>
        </w:rPr>
        <w:t>y</w:t>
      </w:r>
      <w:r>
        <w:rPr>
          <w:rFonts w:ascii="Arial" w:hAnsi="Arial" w:cs="Arial"/>
          <w:sz w:val="20"/>
          <w:szCs w:val="20"/>
        </w:rPr>
        <w:t xml:space="preserve">, </w:t>
      </w:r>
      <w:r>
        <w:rPr>
          <w:rFonts w:ascii="Arial" w:hAnsi="Arial" w:cs="Arial"/>
          <w:spacing w:val="15"/>
          <w:sz w:val="20"/>
          <w:szCs w:val="20"/>
        </w:rPr>
        <w:t xml:space="preserve"> </w:t>
      </w:r>
      <w:r>
        <w:rPr>
          <w:rFonts w:ascii="Arial" w:hAnsi="Arial" w:cs="Arial"/>
          <w:sz w:val="20"/>
          <w:szCs w:val="20"/>
        </w:rPr>
        <w:t>for</w:t>
      </w:r>
      <w:r>
        <w:rPr>
          <w:rFonts w:ascii="Arial" w:hAnsi="Arial" w:cs="Arial"/>
          <w:spacing w:val="41"/>
          <w:sz w:val="20"/>
          <w:szCs w:val="20"/>
        </w:rPr>
        <w:t xml:space="preserve"> </w:t>
      </w:r>
      <w:r>
        <w:rPr>
          <w:rFonts w:ascii="Arial" w:hAnsi="Arial" w:cs="Arial"/>
          <w:sz w:val="20"/>
          <w:szCs w:val="20"/>
        </w:rPr>
        <w:t>real-</w:t>
      </w:r>
      <w:r>
        <w:rPr>
          <w:rFonts w:ascii="Arial" w:hAnsi="Arial" w:cs="Arial"/>
          <w:spacing w:val="-5"/>
          <w:sz w:val="20"/>
          <w:szCs w:val="20"/>
        </w:rPr>
        <w:t>w</w:t>
      </w:r>
      <w:r>
        <w:rPr>
          <w:rFonts w:ascii="Arial" w:hAnsi="Arial" w:cs="Arial"/>
          <w:sz w:val="20"/>
          <w:szCs w:val="20"/>
        </w:rPr>
        <w:t>orld</w:t>
      </w:r>
      <w:r>
        <w:rPr>
          <w:rFonts w:ascii="Arial" w:hAnsi="Arial" w:cs="Arial"/>
          <w:spacing w:val="27"/>
          <w:sz w:val="20"/>
          <w:szCs w:val="20"/>
        </w:rPr>
        <w:t xml:space="preserve"> </w:t>
      </w:r>
      <w:r>
        <w:rPr>
          <w:rFonts w:ascii="Arial" w:hAnsi="Arial" w:cs="Arial"/>
          <w:sz w:val="20"/>
          <w:szCs w:val="20"/>
        </w:rPr>
        <w:t>protests</w:t>
      </w:r>
      <w:r>
        <w:rPr>
          <w:rFonts w:ascii="Arial" w:hAnsi="Arial" w:cs="Arial"/>
          <w:spacing w:val="8"/>
          <w:sz w:val="20"/>
          <w:szCs w:val="20"/>
        </w:rPr>
        <w:t xml:space="preserve"> </w:t>
      </w:r>
      <w:r>
        <w:rPr>
          <w:rFonts w:ascii="Arial" w:hAnsi="Arial" w:cs="Arial"/>
          <w:spacing w:val="-5"/>
          <w:w w:val="90"/>
          <w:sz w:val="20"/>
          <w:szCs w:val="20"/>
        </w:rPr>
        <w:t>w</w:t>
      </w:r>
      <w:r>
        <w:rPr>
          <w:rFonts w:ascii="Arial" w:hAnsi="Arial" w:cs="Arial"/>
          <w:w w:val="90"/>
          <w:sz w:val="20"/>
          <w:szCs w:val="20"/>
        </w:rPr>
        <w:t>e</w:t>
      </w:r>
      <w:r>
        <w:rPr>
          <w:rFonts w:ascii="Arial" w:hAnsi="Arial" w:cs="Arial"/>
          <w:spacing w:val="42"/>
          <w:w w:val="90"/>
          <w:sz w:val="20"/>
          <w:szCs w:val="20"/>
        </w:rPr>
        <w:t xml:space="preserve"> </w:t>
      </w:r>
      <w:r>
        <w:rPr>
          <w:rFonts w:ascii="Arial" w:hAnsi="Arial" w:cs="Arial"/>
          <w:sz w:val="20"/>
          <w:szCs w:val="20"/>
        </w:rPr>
        <w:t>need</w:t>
      </w:r>
      <w:r>
        <w:rPr>
          <w:rFonts w:ascii="Arial" w:hAnsi="Arial" w:cs="Arial"/>
          <w:spacing w:val="-12"/>
          <w:sz w:val="20"/>
          <w:szCs w:val="20"/>
        </w:rPr>
        <w:t xml:space="preserve"> </w:t>
      </w:r>
      <w:r>
        <w:rPr>
          <w:rFonts w:ascii="Arial" w:hAnsi="Arial" w:cs="Arial"/>
          <w:sz w:val="20"/>
          <w:szCs w:val="20"/>
        </w:rPr>
        <w:t>to</w:t>
      </w:r>
      <w:r>
        <w:rPr>
          <w:rFonts w:ascii="Arial" w:hAnsi="Arial" w:cs="Arial"/>
          <w:spacing w:val="45"/>
          <w:sz w:val="20"/>
          <w:szCs w:val="20"/>
        </w:rPr>
        <w:t xml:space="preserve"> </w:t>
      </w:r>
      <w:r>
        <w:rPr>
          <w:rFonts w:ascii="Arial" w:hAnsi="Arial" w:cs="Arial"/>
          <w:sz w:val="20"/>
          <w:szCs w:val="20"/>
        </w:rPr>
        <w:t>bind</w:t>
      </w:r>
      <w:r>
        <w:rPr>
          <w:rFonts w:ascii="Arial" w:hAnsi="Arial" w:cs="Arial"/>
          <w:spacing w:val="44"/>
          <w:sz w:val="20"/>
          <w:szCs w:val="20"/>
        </w:rPr>
        <w:t xml:space="preserve"> </w:t>
      </w:r>
      <w:r>
        <w:rPr>
          <w:rFonts w:ascii="Arial" w:hAnsi="Arial" w:cs="Arial"/>
          <w:sz w:val="20"/>
          <w:szCs w:val="20"/>
        </w:rPr>
        <w:t>participa</w:t>
      </w:r>
      <w:r>
        <w:rPr>
          <w:rFonts w:ascii="Arial" w:hAnsi="Arial" w:cs="Arial"/>
          <w:spacing w:val="-4"/>
          <w:sz w:val="20"/>
          <w:szCs w:val="20"/>
        </w:rPr>
        <w:t>n</w:t>
      </w:r>
      <w:r>
        <w:rPr>
          <w:rFonts w:ascii="Arial" w:hAnsi="Arial" w:cs="Arial"/>
          <w:sz w:val="20"/>
          <w:szCs w:val="20"/>
        </w:rPr>
        <w:t>ts</w:t>
      </w:r>
      <w:r>
        <w:rPr>
          <w:rFonts w:ascii="Arial" w:hAnsi="Arial" w:cs="Arial"/>
          <w:spacing w:val="54"/>
          <w:sz w:val="20"/>
          <w:szCs w:val="20"/>
        </w:rPr>
        <w:t xml:space="preserve"> </w:t>
      </w:r>
      <w:r>
        <w:rPr>
          <w:rFonts w:ascii="Arial" w:hAnsi="Arial" w:cs="Arial"/>
          <w:sz w:val="20"/>
          <w:szCs w:val="20"/>
        </w:rPr>
        <w:t>to</w:t>
      </w:r>
      <w:r>
        <w:rPr>
          <w:rFonts w:ascii="Arial" w:hAnsi="Arial" w:cs="Arial"/>
          <w:spacing w:val="45"/>
          <w:sz w:val="20"/>
          <w:szCs w:val="20"/>
        </w:rPr>
        <w:t xml:space="preserve"> </w:t>
      </w:r>
      <w:r>
        <w:rPr>
          <w:rFonts w:ascii="Arial" w:hAnsi="Arial" w:cs="Arial"/>
          <w:sz w:val="20"/>
          <w:szCs w:val="20"/>
        </w:rPr>
        <w:t>the</w:t>
      </w:r>
      <w:r>
        <w:rPr>
          <w:rFonts w:ascii="Arial" w:hAnsi="Arial" w:cs="Arial"/>
          <w:spacing w:val="34"/>
          <w:sz w:val="20"/>
          <w:szCs w:val="20"/>
        </w:rPr>
        <w:t xml:space="preserve"> </w:t>
      </w:r>
      <w:r>
        <w:rPr>
          <w:rFonts w:ascii="Arial" w:hAnsi="Arial" w:cs="Arial"/>
          <w:sz w:val="20"/>
          <w:szCs w:val="20"/>
        </w:rPr>
        <w:t>same p</w:t>
      </w:r>
      <w:r>
        <w:rPr>
          <w:rFonts w:ascii="Arial" w:hAnsi="Arial" w:cs="Arial"/>
          <w:spacing w:val="-5"/>
          <w:sz w:val="20"/>
          <w:szCs w:val="20"/>
        </w:rPr>
        <w:t>h</w:t>
      </w:r>
      <w:r>
        <w:rPr>
          <w:rFonts w:ascii="Arial" w:hAnsi="Arial" w:cs="Arial"/>
          <w:sz w:val="20"/>
          <w:szCs w:val="20"/>
        </w:rPr>
        <w:t>ysical</w:t>
      </w:r>
      <w:r>
        <w:rPr>
          <w:rFonts w:ascii="Arial" w:hAnsi="Arial" w:cs="Arial"/>
          <w:spacing w:val="-16"/>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 at</w:t>
      </w:r>
      <w:r>
        <w:rPr>
          <w:rFonts w:ascii="Arial" w:hAnsi="Arial" w:cs="Arial"/>
          <w:spacing w:val="14"/>
          <w:sz w:val="20"/>
          <w:szCs w:val="20"/>
        </w:rPr>
        <w:t xml:space="preserve"> </w:t>
      </w:r>
      <w:r>
        <w:rPr>
          <w:rFonts w:ascii="Arial" w:hAnsi="Arial" w:cs="Arial"/>
          <w:sz w:val="20"/>
          <w:szCs w:val="20"/>
        </w:rPr>
        <w:t>a</w:t>
      </w:r>
      <w:r>
        <w:rPr>
          <w:rFonts w:ascii="Arial" w:hAnsi="Arial" w:cs="Arial"/>
          <w:spacing w:val="-6"/>
          <w:sz w:val="20"/>
          <w:szCs w:val="20"/>
        </w:rPr>
        <w:t xml:space="preserve"> </w:t>
      </w:r>
      <w:r>
        <w:rPr>
          <w:rFonts w:ascii="Arial" w:hAnsi="Arial" w:cs="Arial"/>
          <w:w w:val="94"/>
          <w:sz w:val="20"/>
          <w:szCs w:val="20"/>
        </w:rPr>
        <w:t>reasonably</w:t>
      </w:r>
      <w:r>
        <w:rPr>
          <w:rFonts w:ascii="Arial" w:hAnsi="Arial" w:cs="Arial"/>
          <w:spacing w:val="10"/>
          <w:w w:val="94"/>
          <w:sz w:val="20"/>
          <w:szCs w:val="20"/>
        </w:rPr>
        <w:t xml:space="preserve"> </w:t>
      </w:r>
      <w:r>
        <w:rPr>
          <w:rFonts w:ascii="Arial" w:hAnsi="Arial" w:cs="Arial"/>
          <w:w w:val="78"/>
          <w:sz w:val="20"/>
          <w:szCs w:val="20"/>
        </w:rPr>
        <w:t>s</w:t>
      </w:r>
      <w:r>
        <w:rPr>
          <w:rFonts w:ascii="Arial" w:hAnsi="Arial" w:cs="Arial"/>
          <w:w w:val="106"/>
          <w:sz w:val="20"/>
          <w:szCs w:val="20"/>
        </w:rPr>
        <w:t>imilar</w:t>
      </w:r>
      <w:r>
        <w:rPr>
          <w:rFonts w:ascii="Arial" w:hAnsi="Arial" w:cs="Arial"/>
          <w:spacing w:val="7"/>
          <w:sz w:val="20"/>
          <w:szCs w:val="20"/>
        </w:rPr>
        <w:t xml:space="preserve"> </w:t>
      </w:r>
      <w:r>
        <w:rPr>
          <w:rFonts w:ascii="Arial" w:hAnsi="Arial" w:cs="Arial"/>
          <w:sz w:val="20"/>
          <w:szCs w:val="20"/>
        </w:rPr>
        <w:t>time,</w:t>
      </w:r>
      <w:r>
        <w:rPr>
          <w:rFonts w:ascii="Arial" w:hAnsi="Arial" w:cs="Arial"/>
          <w:spacing w:val="16"/>
          <w:sz w:val="20"/>
          <w:szCs w:val="20"/>
        </w:rPr>
        <w:t xml:space="preserve"> </w:t>
      </w:r>
      <w:r>
        <w:rPr>
          <w:rFonts w:ascii="Arial" w:hAnsi="Arial" w:cs="Arial"/>
          <w:sz w:val="20"/>
          <w:szCs w:val="20"/>
        </w:rPr>
        <w:t>i.e.</w:t>
      </w:r>
      <w:r>
        <w:rPr>
          <w:rFonts w:ascii="Arial" w:hAnsi="Arial" w:cs="Arial"/>
          <w:spacing w:val="-7"/>
          <w:sz w:val="20"/>
          <w:szCs w:val="20"/>
        </w:rPr>
        <w:t xml:space="preserve"> </w:t>
      </w:r>
      <w:r>
        <w:rPr>
          <w:rFonts w:ascii="Arial" w:hAnsi="Arial" w:cs="Arial"/>
          <w:sz w:val="20"/>
          <w:szCs w:val="20"/>
        </w:rPr>
        <w:t>within</w:t>
      </w:r>
      <w:r>
        <w:rPr>
          <w:rFonts w:ascii="Arial" w:hAnsi="Arial" w:cs="Arial"/>
          <w:spacing w:val="47"/>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w w:val="91"/>
          <w:sz w:val="20"/>
          <w:szCs w:val="20"/>
        </w:rPr>
        <w:t>area</w:t>
      </w:r>
      <w:r>
        <w:rPr>
          <w:rFonts w:ascii="Arial" w:hAnsi="Arial" w:cs="Arial"/>
          <w:spacing w:val="11"/>
          <w:w w:val="91"/>
          <w:sz w:val="20"/>
          <w:szCs w:val="20"/>
        </w:rPr>
        <w:t xml:space="preserve"> </w:t>
      </w:r>
      <w:r>
        <w:rPr>
          <w:rFonts w:ascii="Arial" w:hAnsi="Arial" w:cs="Arial"/>
          <w:sz w:val="20"/>
          <w:szCs w:val="20"/>
        </w:rPr>
        <w:t>and</w:t>
      </w:r>
      <w:r>
        <w:rPr>
          <w:rFonts w:ascii="Arial" w:hAnsi="Arial" w:cs="Arial"/>
          <w:spacing w:val="-7"/>
          <w:sz w:val="20"/>
          <w:szCs w:val="20"/>
        </w:rPr>
        <w:t xml:space="preserve"> </w:t>
      </w:r>
      <w:r>
        <w:rPr>
          <w:rFonts w:ascii="Arial" w:hAnsi="Arial" w:cs="Arial"/>
          <w:w w:val="102"/>
          <w:sz w:val="20"/>
          <w:szCs w:val="20"/>
        </w:rPr>
        <w:t xml:space="preserve">duration </w:t>
      </w:r>
      <w:r>
        <w:rPr>
          <w:rFonts w:ascii="Arial" w:hAnsi="Arial" w:cs="Arial"/>
          <w:sz w:val="20"/>
          <w:szCs w:val="20"/>
        </w:rPr>
        <w:t>of</w:t>
      </w:r>
      <w:r>
        <w:rPr>
          <w:rFonts w:ascii="Arial" w:hAnsi="Arial" w:cs="Arial"/>
          <w:spacing w:val="1"/>
          <w:sz w:val="20"/>
          <w:szCs w:val="20"/>
        </w:rPr>
        <w:t xml:space="preserve"> </w:t>
      </w:r>
      <w:r>
        <w:rPr>
          <w:rFonts w:ascii="Arial" w:hAnsi="Arial" w:cs="Arial"/>
          <w:sz w:val="20"/>
          <w:szCs w:val="20"/>
        </w:rPr>
        <w:t>the</w:t>
      </w:r>
      <w:r>
        <w:rPr>
          <w:rFonts w:ascii="Arial" w:hAnsi="Arial" w:cs="Arial"/>
          <w:spacing w:val="5"/>
          <w:sz w:val="20"/>
          <w:szCs w:val="20"/>
        </w:rPr>
        <w:t xml:space="preserve"> </w:t>
      </w:r>
      <w:r>
        <w:rPr>
          <w:rFonts w:ascii="Arial" w:hAnsi="Arial" w:cs="Arial"/>
          <w:sz w:val="20"/>
          <w:szCs w:val="20"/>
        </w:rPr>
        <w:t>protest.</w:t>
      </w:r>
      <w:r>
        <w:rPr>
          <w:rFonts w:ascii="Arial" w:hAnsi="Arial" w:cs="Arial"/>
          <w:spacing w:val="26"/>
          <w:sz w:val="20"/>
          <w:szCs w:val="20"/>
        </w:rPr>
        <w:t xml:space="preserve"> </w:t>
      </w:r>
      <w:r>
        <w:rPr>
          <w:rFonts w:ascii="Arial" w:hAnsi="Arial" w:cs="Arial"/>
          <w:sz w:val="20"/>
          <w:szCs w:val="20"/>
        </w:rPr>
        <w:t>This</w:t>
      </w:r>
      <w:r>
        <w:rPr>
          <w:rFonts w:ascii="Arial" w:hAnsi="Arial" w:cs="Arial"/>
          <w:spacing w:val="16"/>
          <w:sz w:val="20"/>
          <w:szCs w:val="20"/>
        </w:rPr>
        <w:t xml:space="preserve"> </w:t>
      </w:r>
      <w:r>
        <w:rPr>
          <w:rFonts w:ascii="Arial" w:hAnsi="Arial" w:cs="Arial"/>
          <w:w w:val="90"/>
          <w:sz w:val="20"/>
          <w:szCs w:val="20"/>
        </w:rPr>
        <w:t>means</w:t>
      </w:r>
      <w:r>
        <w:rPr>
          <w:rFonts w:ascii="Arial" w:hAnsi="Arial" w:cs="Arial"/>
          <w:spacing w:val="14"/>
          <w:w w:val="90"/>
          <w:sz w:val="20"/>
          <w:szCs w:val="20"/>
        </w:rPr>
        <w:t xml:space="preserve"> </w:t>
      </w:r>
      <w:r>
        <w:rPr>
          <w:rFonts w:ascii="Arial" w:hAnsi="Arial" w:cs="Arial"/>
          <w:sz w:val="20"/>
          <w:szCs w:val="20"/>
        </w:rPr>
        <w:t>that</w:t>
      </w:r>
      <w:r>
        <w:rPr>
          <w:rFonts w:ascii="Arial" w:hAnsi="Arial" w:cs="Arial"/>
          <w:spacing w:val="38"/>
          <w:sz w:val="20"/>
          <w:szCs w:val="20"/>
        </w:rPr>
        <w:t xml:space="preserve"> </w:t>
      </w:r>
      <w:r>
        <w:rPr>
          <w:rFonts w:ascii="Arial" w:hAnsi="Arial" w:cs="Arial"/>
          <w:sz w:val="20"/>
          <w:szCs w:val="20"/>
        </w:rPr>
        <w:t>for</w:t>
      </w:r>
      <w:r>
        <w:rPr>
          <w:rFonts w:ascii="Arial" w:hAnsi="Arial" w:cs="Arial"/>
          <w:spacing w:val="13"/>
          <w:sz w:val="20"/>
          <w:szCs w:val="20"/>
        </w:rPr>
        <w:t xml:space="preserve"> </w:t>
      </w:r>
      <w:r>
        <w:rPr>
          <w:rFonts w:ascii="Arial" w:hAnsi="Arial" w:cs="Arial"/>
          <w:sz w:val="20"/>
          <w:szCs w:val="20"/>
        </w:rPr>
        <w:t>a</w:t>
      </w:r>
      <w:r>
        <w:rPr>
          <w:rFonts w:ascii="Arial" w:hAnsi="Arial" w:cs="Arial"/>
          <w:spacing w:val="-4"/>
          <w:sz w:val="20"/>
          <w:szCs w:val="20"/>
        </w:rPr>
        <w:t xml:space="preserve"> </w:t>
      </w:r>
      <w:r>
        <w:rPr>
          <w:rFonts w:ascii="Arial" w:hAnsi="Arial" w:cs="Arial"/>
          <w:w w:val="93"/>
          <w:sz w:val="20"/>
          <w:szCs w:val="20"/>
        </w:rPr>
        <w:t>system</w:t>
      </w:r>
      <w:r>
        <w:rPr>
          <w:rFonts w:ascii="Arial" w:hAnsi="Arial" w:cs="Arial"/>
          <w:spacing w:val="12"/>
          <w:w w:val="93"/>
          <w:sz w:val="20"/>
          <w:szCs w:val="20"/>
        </w:rPr>
        <w:t xml:space="preserve"> </w:t>
      </w:r>
      <w:r>
        <w:rPr>
          <w:rFonts w:ascii="Arial" w:hAnsi="Arial" w:cs="Arial"/>
          <w:w w:val="114"/>
          <w:sz w:val="20"/>
          <w:szCs w:val="20"/>
        </w:rPr>
        <w:t>li</w:t>
      </w:r>
      <w:r>
        <w:rPr>
          <w:rFonts w:ascii="Arial" w:hAnsi="Arial" w:cs="Arial"/>
          <w:spacing w:val="-5"/>
          <w:w w:val="114"/>
          <w:sz w:val="20"/>
          <w:szCs w:val="20"/>
        </w:rPr>
        <w:t>k</w:t>
      </w:r>
      <w:r>
        <w:rPr>
          <w:rFonts w:ascii="Arial" w:hAnsi="Arial" w:cs="Arial"/>
          <w:w w:val="79"/>
          <w:sz w:val="20"/>
          <w:szCs w:val="20"/>
        </w:rPr>
        <w:t>e</w:t>
      </w:r>
      <w:r>
        <w:rPr>
          <w:rFonts w:ascii="Arial" w:hAnsi="Arial" w:cs="Arial"/>
          <w:spacing w:val="7"/>
          <w:sz w:val="20"/>
          <w:szCs w:val="20"/>
        </w:rPr>
        <w:t xml:space="preserve"> </w:t>
      </w:r>
      <w:r>
        <w:rPr>
          <w:rFonts w:ascii="Arial" w:hAnsi="Arial" w:cs="Arial"/>
          <w:sz w:val="20"/>
          <w:szCs w:val="20"/>
        </w:rPr>
        <w:t>this</w:t>
      </w:r>
      <w:r>
        <w:rPr>
          <w:rFonts w:ascii="Arial" w:hAnsi="Arial" w:cs="Arial"/>
          <w:spacing w:val="17"/>
          <w:sz w:val="20"/>
          <w:szCs w:val="20"/>
        </w:rPr>
        <w:t xml:space="preserve"> </w:t>
      </w:r>
      <w:r>
        <w:rPr>
          <w:rFonts w:ascii="Arial" w:hAnsi="Arial" w:cs="Arial"/>
          <w:sz w:val="20"/>
          <w:szCs w:val="20"/>
        </w:rPr>
        <w:t>to</w:t>
      </w:r>
      <w:r>
        <w:rPr>
          <w:rFonts w:ascii="Arial" w:hAnsi="Arial" w:cs="Arial"/>
          <w:spacing w:val="16"/>
          <w:sz w:val="20"/>
          <w:szCs w:val="20"/>
        </w:rPr>
        <w:t xml:space="preserve"> </w:t>
      </w:r>
      <w:r>
        <w:rPr>
          <w:rFonts w:ascii="Arial" w:hAnsi="Arial" w:cs="Arial"/>
          <w:spacing w:val="-5"/>
          <w:sz w:val="20"/>
          <w:szCs w:val="20"/>
        </w:rPr>
        <w:t>w</w:t>
      </w:r>
      <w:r>
        <w:rPr>
          <w:rFonts w:ascii="Arial" w:hAnsi="Arial" w:cs="Arial"/>
          <w:sz w:val="20"/>
          <w:szCs w:val="20"/>
        </w:rPr>
        <w:t>ork,</w:t>
      </w:r>
      <w:r>
        <w:rPr>
          <w:rFonts w:ascii="Arial" w:hAnsi="Arial" w:cs="Arial"/>
          <w:spacing w:val="11"/>
          <w:sz w:val="20"/>
          <w:szCs w:val="20"/>
        </w:rPr>
        <w:t xml:space="preserve"> </w:t>
      </w:r>
      <w:r>
        <w:rPr>
          <w:rFonts w:ascii="Arial" w:hAnsi="Arial" w:cs="Arial"/>
          <w:spacing w:val="-5"/>
          <w:w w:val="89"/>
          <w:sz w:val="20"/>
          <w:szCs w:val="20"/>
        </w:rPr>
        <w:t>w</w:t>
      </w:r>
      <w:r>
        <w:rPr>
          <w:rFonts w:ascii="Arial" w:hAnsi="Arial" w:cs="Arial"/>
          <w:w w:val="89"/>
          <w:sz w:val="20"/>
          <w:szCs w:val="20"/>
        </w:rPr>
        <w:t>e</w:t>
      </w:r>
      <w:r>
        <w:rPr>
          <w:rFonts w:ascii="Arial" w:hAnsi="Arial" w:cs="Arial"/>
          <w:spacing w:val="16"/>
          <w:w w:val="89"/>
          <w:sz w:val="20"/>
          <w:szCs w:val="20"/>
        </w:rPr>
        <w:t xml:space="preserve"> </w:t>
      </w:r>
      <w:r>
        <w:rPr>
          <w:rFonts w:ascii="Arial" w:hAnsi="Arial" w:cs="Arial"/>
          <w:w w:val="89"/>
          <w:sz w:val="20"/>
          <w:szCs w:val="20"/>
        </w:rPr>
        <w:t>also</w:t>
      </w:r>
      <w:r>
        <w:rPr>
          <w:rFonts w:ascii="Arial" w:hAnsi="Arial" w:cs="Arial"/>
          <w:spacing w:val="18"/>
          <w:w w:val="89"/>
          <w:sz w:val="20"/>
          <w:szCs w:val="20"/>
        </w:rPr>
        <w:t xml:space="preserve"> </w:t>
      </w:r>
      <w:r>
        <w:rPr>
          <w:rFonts w:ascii="Arial" w:hAnsi="Arial" w:cs="Arial"/>
          <w:w w:val="89"/>
          <w:sz w:val="20"/>
          <w:szCs w:val="20"/>
        </w:rPr>
        <w:t>need</w:t>
      </w:r>
      <w:r>
        <w:rPr>
          <w:rFonts w:ascii="Arial" w:hAnsi="Arial" w:cs="Arial"/>
          <w:spacing w:val="14"/>
          <w:w w:val="89"/>
          <w:sz w:val="20"/>
          <w:szCs w:val="20"/>
        </w:rPr>
        <w:t xml:space="preserve"> </w:t>
      </w:r>
      <w:r>
        <w:rPr>
          <w:rFonts w:ascii="Arial" w:hAnsi="Arial" w:cs="Arial"/>
          <w:sz w:val="20"/>
          <w:szCs w:val="20"/>
        </w:rPr>
        <w:t xml:space="preserve">the </w:t>
      </w:r>
      <w:r>
        <w:rPr>
          <w:rFonts w:ascii="Arial" w:hAnsi="Arial" w:cs="Arial"/>
          <w:w w:val="95"/>
          <w:sz w:val="20"/>
          <w:szCs w:val="20"/>
        </w:rPr>
        <w:t>requireme</w:t>
      </w:r>
      <w:r>
        <w:rPr>
          <w:rFonts w:ascii="Arial" w:hAnsi="Arial" w:cs="Arial"/>
          <w:spacing w:val="-5"/>
          <w:w w:val="95"/>
          <w:sz w:val="20"/>
          <w:szCs w:val="20"/>
        </w:rPr>
        <w:t>n</w:t>
      </w:r>
      <w:r>
        <w:rPr>
          <w:rFonts w:ascii="Arial" w:hAnsi="Arial" w:cs="Arial"/>
          <w:w w:val="95"/>
          <w:sz w:val="20"/>
          <w:szCs w:val="20"/>
        </w:rPr>
        <w:t>ts</w:t>
      </w:r>
      <w:r>
        <w:rPr>
          <w:rFonts w:ascii="Arial" w:hAnsi="Arial" w:cs="Arial"/>
          <w:spacing w:val="26"/>
          <w:w w:val="95"/>
          <w:sz w:val="20"/>
          <w:szCs w:val="20"/>
        </w:rPr>
        <w:t xml:space="preserve"> </w:t>
      </w:r>
      <w:r>
        <w:rPr>
          <w:rFonts w:ascii="Arial" w:hAnsi="Arial" w:cs="Arial"/>
          <w:sz w:val="20"/>
          <w:szCs w:val="20"/>
        </w:rPr>
        <w:t>from</w:t>
      </w:r>
      <w:r>
        <w:rPr>
          <w:rFonts w:ascii="Arial" w:hAnsi="Arial" w:cs="Arial"/>
          <w:spacing w:val="20"/>
          <w:sz w:val="20"/>
          <w:szCs w:val="20"/>
        </w:rPr>
        <w:t xml:space="preserve"> </w:t>
      </w:r>
      <w:r>
        <w:rPr>
          <w:rFonts w:ascii="Arial" w:hAnsi="Arial" w:cs="Arial"/>
          <w:w w:val="94"/>
          <w:sz w:val="20"/>
          <w:szCs w:val="20"/>
        </w:rPr>
        <w:t>Section</w:t>
      </w:r>
      <w:r>
        <w:rPr>
          <w:rFonts w:ascii="Arial" w:hAnsi="Arial" w:cs="Arial"/>
          <w:spacing w:val="20"/>
          <w:w w:val="94"/>
          <w:sz w:val="20"/>
          <w:szCs w:val="20"/>
        </w:rPr>
        <w:t xml:space="preserve"> </w:t>
      </w:r>
      <w:r>
        <w:rPr>
          <w:rFonts w:ascii="Arial" w:hAnsi="Arial" w:cs="Arial"/>
          <w:sz w:val="20"/>
          <w:szCs w:val="20"/>
        </w:rPr>
        <w:t>4.1:</w:t>
      </w:r>
      <w:r>
        <w:rPr>
          <w:rFonts w:ascii="Arial" w:hAnsi="Arial" w:cs="Arial"/>
          <w:spacing w:val="17"/>
          <w:sz w:val="20"/>
          <w:szCs w:val="20"/>
        </w:rPr>
        <w:t xml:space="preserve"> </w:t>
      </w:r>
      <w:r>
        <w:rPr>
          <w:rFonts w:ascii="Arial" w:hAnsi="Arial" w:cs="Arial"/>
          <w:sz w:val="20"/>
          <w:szCs w:val="20"/>
        </w:rPr>
        <w:t>pr</w:t>
      </w:r>
      <w:r>
        <w:rPr>
          <w:rFonts w:ascii="Arial" w:hAnsi="Arial" w:cs="Arial"/>
          <w:spacing w:val="6"/>
          <w:sz w:val="20"/>
          <w:szCs w:val="20"/>
        </w:rPr>
        <w:t>o</w:t>
      </w:r>
      <w:r>
        <w:rPr>
          <w:rFonts w:ascii="Arial" w:hAnsi="Arial" w:cs="Arial"/>
          <w:sz w:val="20"/>
          <w:szCs w:val="20"/>
        </w:rPr>
        <w:t>of</w:t>
      </w:r>
      <w:r>
        <w:rPr>
          <w:rFonts w:ascii="Arial" w:hAnsi="Arial" w:cs="Arial"/>
          <w:spacing w:val="6"/>
          <w:sz w:val="20"/>
          <w:szCs w:val="20"/>
        </w:rPr>
        <w:t xml:space="preserve"> </w:t>
      </w:r>
      <w:r>
        <w:rPr>
          <w:rFonts w:ascii="Arial" w:hAnsi="Arial" w:cs="Arial"/>
          <w:sz w:val="20"/>
          <w:szCs w:val="20"/>
        </w:rPr>
        <w:t>that</w:t>
      </w:r>
      <w:r>
        <w:rPr>
          <w:rFonts w:ascii="Arial" w:hAnsi="Arial" w:cs="Arial"/>
          <w:spacing w:val="47"/>
          <w:sz w:val="20"/>
          <w:szCs w:val="20"/>
        </w:rPr>
        <w:t xml:space="preserve"> </w:t>
      </w:r>
      <w:r>
        <w:rPr>
          <w:rFonts w:ascii="Arial" w:hAnsi="Arial" w:cs="Arial"/>
          <w:sz w:val="20"/>
          <w:szCs w:val="20"/>
        </w:rPr>
        <w:t>the</w:t>
      </w:r>
      <w:r>
        <w:rPr>
          <w:rFonts w:ascii="Arial" w:hAnsi="Arial" w:cs="Arial"/>
          <w:spacing w:val="13"/>
          <w:sz w:val="20"/>
          <w:szCs w:val="20"/>
        </w:rPr>
        <w:t xml:space="preserve"> </w:t>
      </w:r>
      <w:r>
        <w:rPr>
          <w:rFonts w:ascii="Arial" w:hAnsi="Arial" w:cs="Arial"/>
          <w:sz w:val="20"/>
          <w:szCs w:val="20"/>
        </w:rPr>
        <w:t>data</w:t>
      </w:r>
      <w:r>
        <w:rPr>
          <w:rFonts w:ascii="Arial" w:hAnsi="Arial" w:cs="Arial"/>
          <w:spacing w:val="13"/>
          <w:sz w:val="20"/>
          <w:szCs w:val="20"/>
        </w:rPr>
        <w:t xml:space="preserve"> </w:t>
      </w:r>
      <w:r>
        <w:rPr>
          <w:rFonts w:ascii="Arial" w:hAnsi="Arial" w:cs="Arial"/>
          <w:spacing w:val="-6"/>
          <w:sz w:val="20"/>
          <w:szCs w:val="20"/>
        </w:rPr>
        <w:t>w</w:t>
      </w:r>
      <w:r>
        <w:rPr>
          <w:rFonts w:ascii="Arial" w:hAnsi="Arial" w:cs="Arial"/>
          <w:sz w:val="20"/>
          <w:szCs w:val="20"/>
        </w:rPr>
        <w:t>as</w:t>
      </w:r>
      <w:r>
        <w:rPr>
          <w:rFonts w:ascii="Arial" w:hAnsi="Arial" w:cs="Arial"/>
          <w:spacing w:val="-19"/>
          <w:sz w:val="20"/>
          <w:szCs w:val="20"/>
        </w:rPr>
        <w:t xml:space="preserve"> </w:t>
      </w:r>
      <w:r>
        <w:rPr>
          <w:rFonts w:ascii="Arial" w:hAnsi="Arial" w:cs="Arial"/>
          <w:w w:val="94"/>
          <w:sz w:val="20"/>
          <w:szCs w:val="20"/>
        </w:rPr>
        <w:t>created</w:t>
      </w:r>
      <w:r>
        <w:rPr>
          <w:rFonts w:ascii="Arial" w:hAnsi="Arial" w:cs="Arial"/>
          <w:spacing w:val="20"/>
          <w:w w:val="94"/>
          <w:sz w:val="20"/>
          <w:szCs w:val="20"/>
        </w:rPr>
        <w:t xml:space="preserve"> </w:t>
      </w:r>
      <w:r>
        <w:rPr>
          <w:rFonts w:ascii="Arial" w:hAnsi="Arial" w:cs="Arial"/>
          <w:sz w:val="20"/>
          <w:szCs w:val="20"/>
        </w:rPr>
        <w:t>after</w:t>
      </w:r>
      <w:r>
        <w:rPr>
          <w:rFonts w:ascii="Arial" w:hAnsi="Arial" w:cs="Arial"/>
          <w:spacing w:val="17"/>
          <w:sz w:val="20"/>
          <w:szCs w:val="20"/>
        </w:rPr>
        <w:t xml:space="preserve"> </w:t>
      </w:r>
      <w:r>
        <w:rPr>
          <w:rFonts w:ascii="Arial" w:hAnsi="Arial" w:cs="Arial"/>
          <w:sz w:val="20"/>
          <w:szCs w:val="20"/>
        </w:rPr>
        <w:t>the</w:t>
      </w:r>
      <w:r>
        <w:rPr>
          <w:rFonts w:ascii="Arial" w:hAnsi="Arial" w:cs="Arial"/>
          <w:spacing w:val="13"/>
          <w:sz w:val="20"/>
          <w:szCs w:val="20"/>
        </w:rPr>
        <w:t xml:space="preserve"> </w:t>
      </w:r>
      <w:r>
        <w:rPr>
          <w:rFonts w:ascii="Arial" w:hAnsi="Arial" w:cs="Arial"/>
          <w:w w:val="105"/>
          <w:sz w:val="20"/>
          <w:szCs w:val="20"/>
        </w:rPr>
        <w:t xml:space="preserve">start </w:t>
      </w:r>
      <w:r>
        <w:rPr>
          <w:rFonts w:ascii="Arial" w:hAnsi="Arial" w:cs="Arial"/>
          <w:sz w:val="20"/>
          <w:szCs w:val="20"/>
        </w:rPr>
        <w:t>of</w:t>
      </w:r>
      <w:r>
        <w:rPr>
          <w:rFonts w:ascii="Arial" w:hAnsi="Arial" w:cs="Arial"/>
          <w:spacing w:val="22"/>
          <w:sz w:val="20"/>
          <w:szCs w:val="20"/>
        </w:rPr>
        <w:t xml:space="preserve"> </w:t>
      </w:r>
      <w:r>
        <w:rPr>
          <w:rFonts w:ascii="Arial" w:hAnsi="Arial" w:cs="Arial"/>
          <w:sz w:val="20"/>
          <w:szCs w:val="20"/>
        </w:rPr>
        <w:t>the</w:t>
      </w:r>
      <w:r>
        <w:rPr>
          <w:rFonts w:ascii="Arial" w:hAnsi="Arial" w:cs="Arial"/>
          <w:spacing w:val="26"/>
          <w:sz w:val="20"/>
          <w:szCs w:val="20"/>
        </w:rPr>
        <w:t xml:space="preserve"> </w:t>
      </w:r>
      <w:r>
        <w:rPr>
          <w:rFonts w:ascii="Arial" w:hAnsi="Arial" w:cs="Arial"/>
          <w:sz w:val="20"/>
          <w:szCs w:val="20"/>
        </w:rPr>
        <w:t>protest,</w:t>
      </w:r>
      <w:r>
        <w:rPr>
          <w:rFonts w:ascii="Arial" w:hAnsi="Arial" w:cs="Arial"/>
          <w:spacing w:val="27"/>
          <w:sz w:val="20"/>
          <w:szCs w:val="20"/>
        </w:rPr>
        <w:t xml:space="preserve"> </w:t>
      </w:r>
      <w:r>
        <w:rPr>
          <w:rFonts w:ascii="Arial" w:hAnsi="Arial" w:cs="Arial"/>
          <w:sz w:val="20"/>
          <w:szCs w:val="20"/>
        </w:rPr>
        <w:t>pr</w:t>
      </w:r>
      <w:r>
        <w:rPr>
          <w:rFonts w:ascii="Arial" w:hAnsi="Arial" w:cs="Arial"/>
          <w:spacing w:val="6"/>
          <w:sz w:val="20"/>
          <w:szCs w:val="20"/>
        </w:rPr>
        <w:t>o</w:t>
      </w:r>
      <w:r>
        <w:rPr>
          <w:rFonts w:ascii="Arial" w:hAnsi="Arial" w:cs="Arial"/>
          <w:sz w:val="20"/>
          <w:szCs w:val="20"/>
        </w:rPr>
        <w:t>of</w:t>
      </w:r>
      <w:r>
        <w:rPr>
          <w:rFonts w:ascii="Arial" w:hAnsi="Arial" w:cs="Arial"/>
          <w:spacing w:val="19"/>
          <w:sz w:val="20"/>
          <w:szCs w:val="20"/>
        </w:rPr>
        <w:t xml:space="preserve"> </w:t>
      </w:r>
      <w:r>
        <w:rPr>
          <w:rFonts w:ascii="Arial" w:hAnsi="Arial" w:cs="Arial"/>
          <w:sz w:val="20"/>
          <w:szCs w:val="20"/>
        </w:rPr>
        <w:t xml:space="preserve">that </w:t>
      </w:r>
      <w:r>
        <w:rPr>
          <w:rFonts w:ascii="Arial" w:hAnsi="Arial" w:cs="Arial"/>
          <w:spacing w:val="3"/>
          <w:sz w:val="20"/>
          <w:szCs w:val="20"/>
        </w:rPr>
        <w:t xml:space="preserve"> </w:t>
      </w:r>
      <w:r>
        <w:rPr>
          <w:rFonts w:ascii="Arial" w:hAnsi="Arial" w:cs="Arial"/>
          <w:w w:val="132"/>
          <w:sz w:val="20"/>
          <w:szCs w:val="20"/>
        </w:rPr>
        <w:t>it</w:t>
      </w:r>
      <w:r>
        <w:rPr>
          <w:rFonts w:ascii="Arial" w:hAnsi="Arial" w:cs="Arial"/>
          <w:spacing w:val="11"/>
          <w:w w:val="132"/>
          <w:sz w:val="20"/>
          <w:szCs w:val="20"/>
        </w:rPr>
        <w:t xml:space="preserve"> </w:t>
      </w:r>
      <w:r>
        <w:rPr>
          <w:rFonts w:ascii="Arial" w:hAnsi="Arial" w:cs="Arial"/>
          <w:spacing w:val="-5"/>
          <w:sz w:val="20"/>
          <w:szCs w:val="20"/>
        </w:rPr>
        <w:t>w</w:t>
      </w:r>
      <w:r>
        <w:rPr>
          <w:rFonts w:ascii="Arial" w:hAnsi="Arial" w:cs="Arial"/>
          <w:sz w:val="20"/>
          <w:szCs w:val="20"/>
        </w:rPr>
        <w:t>as</w:t>
      </w:r>
      <w:r>
        <w:rPr>
          <w:rFonts w:ascii="Arial" w:hAnsi="Arial" w:cs="Arial"/>
          <w:spacing w:val="-7"/>
          <w:sz w:val="20"/>
          <w:szCs w:val="20"/>
        </w:rPr>
        <w:t xml:space="preserve"> </w:t>
      </w:r>
      <w:r>
        <w:rPr>
          <w:rFonts w:ascii="Arial" w:hAnsi="Arial" w:cs="Arial"/>
          <w:sz w:val="20"/>
          <w:szCs w:val="20"/>
        </w:rPr>
        <w:t>creat</w:t>
      </w:r>
      <w:r>
        <w:rPr>
          <w:rFonts w:ascii="Arial" w:hAnsi="Arial" w:cs="Arial"/>
          <w:spacing w:val="1"/>
          <w:sz w:val="20"/>
          <w:szCs w:val="20"/>
        </w:rPr>
        <w:t>e</w:t>
      </w:r>
      <w:r>
        <w:rPr>
          <w:rFonts w:ascii="Arial" w:hAnsi="Arial" w:cs="Arial"/>
          <w:sz w:val="20"/>
          <w:szCs w:val="20"/>
        </w:rPr>
        <w:t>d</w:t>
      </w:r>
      <w:r>
        <w:rPr>
          <w:rFonts w:ascii="Arial" w:hAnsi="Arial" w:cs="Arial"/>
          <w:spacing w:val="-11"/>
          <w:sz w:val="20"/>
          <w:szCs w:val="20"/>
        </w:rPr>
        <w:t xml:space="preserve"> </w:t>
      </w:r>
      <w:r>
        <w:rPr>
          <w:rFonts w:ascii="Arial" w:hAnsi="Arial" w:cs="Arial"/>
          <w:spacing w:val="6"/>
          <w:sz w:val="20"/>
          <w:szCs w:val="20"/>
        </w:rPr>
        <w:t>b</w:t>
      </w:r>
      <w:r>
        <w:rPr>
          <w:rFonts w:ascii="Arial" w:hAnsi="Arial" w:cs="Arial"/>
          <w:sz w:val="20"/>
          <w:szCs w:val="20"/>
        </w:rPr>
        <w:t>efore</w:t>
      </w:r>
      <w:r>
        <w:rPr>
          <w:rFonts w:ascii="Arial" w:hAnsi="Arial" w:cs="Arial"/>
          <w:spacing w:val="-14"/>
          <w:sz w:val="20"/>
          <w:szCs w:val="20"/>
        </w:rPr>
        <w:t xml:space="preserve"> </w:t>
      </w:r>
      <w:r>
        <w:rPr>
          <w:rFonts w:ascii="Arial" w:hAnsi="Arial" w:cs="Arial"/>
          <w:sz w:val="20"/>
          <w:szCs w:val="20"/>
        </w:rPr>
        <w:t>the</w:t>
      </w:r>
      <w:r>
        <w:rPr>
          <w:rFonts w:ascii="Arial" w:hAnsi="Arial" w:cs="Arial"/>
          <w:spacing w:val="26"/>
          <w:sz w:val="20"/>
          <w:szCs w:val="20"/>
        </w:rPr>
        <w:t xml:space="preserve"> </w:t>
      </w:r>
      <w:r>
        <w:rPr>
          <w:rFonts w:ascii="Arial" w:hAnsi="Arial" w:cs="Arial"/>
          <w:sz w:val="20"/>
          <w:szCs w:val="20"/>
        </w:rPr>
        <w:t>end,</w:t>
      </w:r>
      <w:r>
        <w:rPr>
          <w:rFonts w:ascii="Arial" w:hAnsi="Arial" w:cs="Arial"/>
          <w:spacing w:val="6"/>
          <w:sz w:val="20"/>
          <w:szCs w:val="20"/>
        </w:rPr>
        <w:t xml:space="preserve"> </w:t>
      </w:r>
      <w:r>
        <w:rPr>
          <w:rFonts w:ascii="Arial" w:hAnsi="Arial" w:cs="Arial"/>
          <w:sz w:val="20"/>
          <w:szCs w:val="20"/>
        </w:rPr>
        <w:t>and</w:t>
      </w:r>
      <w:r>
        <w:rPr>
          <w:rFonts w:ascii="Arial" w:hAnsi="Arial" w:cs="Arial"/>
          <w:spacing w:val="15"/>
          <w:sz w:val="20"/>
          <w:szCs w:val="20"/>
        </w:rPr>
        <w:t xml:space="preserve"> </w:t>
      </w:r>
      <w:r>
        <w:rPr>
          <w:rFonts w:ascii="Arial" w:hAnsi="Arial" w:cs="Arial"/>
          <w:sz w:val="20"/>
          <w:szCs w:val="20"/>
        </w:rPr>
        <w:t>pr</w:t>
      </w:r>
      <w:r>
        <w:rPr>
          <w:rFonts w:ascii="Arial" w:hAnsi="Arial" w:cs="Arial"/>
          <w:spacing w:val="6"/>
          <w:sz w:val="20"/>
          <w:szCs w:val="20"/>
        </w:rPr>
        <w:t>o</w:t>
      </w:r>
      <w:r>
        <w:rPr>
          <w:rFonts w:ascii="Arial" w:hAnsi="Arial" w:cs="Arial"/>
          <w:sz w:val="20"/>
          <w:szCs w:val="20"/>
        </w:rPr>
        <w:t>of</w:t>
      </w:r>
      <w:r>
        <w:rPr>
          <w:rFonts w:ascii="Arial" w:hAnsi="Arial" w:cs="Arial"/>
          <w:spacing w:val="19"/>
          <w:sz w:val="20"/>
          <w:szCs w:val="20"/>
        </w:rPr>
        <w:t xml:space="preserve"> </w:t>
      </w:r>
      <w:r>
        <w:rPr>
          <w:rFonts w:ascii="Arial" w:hAnsi="Arial" w:cs="Arial"/>
          <w:sz w:val="20"/>
          <w:szCs w:val="20"/>
        </w:rPr>
        <w:t>of</w:t>
      </w:r>
      <w:r>
        <w:rPr>
          <w:rFonts w:ascii="Arial" w:hAnsi="Arial" w:cs="Arial"/>
          <w:spacing w:val="22"/>
          <w:sz w:val="20"/>
          <w:szCs w:val="20"/>
        </w:rPr>
        <w:t xml:space="preserve"> </w:t>
      </w:r>
      <w:r>
        <w:rPr>
          <w:rFonts w:ascii="Arial" w:hAnsi="Arial" w:cs="Arial"/>
          <w:w w:val="78"/>
          <w:sz w:val="20"/>
          <w:szCs w:val="20"/>
        </w:rPr>
        <w:t>s</w:t>
      </w:r>
      <w:r>
        <w:rPr>
          <w:rFonts w:ascii="Arial" w:hAnsi="Arial" w:cs="Arial"/>
          <w:w w:val="104"/>
          <w:sz w:val="20"/>
          <w:szCs w:val="20"/>
        </w:rPr>
        <w:t xml:space="preserve">patial </w:t>
      </w:r>
      <w:r>
        <w:rPr>
          <w:rFonts w:ascii="Arial" w:hAnsi="Arial" w:cs="Arial"/>
          <w:sz w:val="20"/>
          <w:szCs w:val="20"/>
        </w:rPr>
        <w:t>relation</w:t>
      </w:r>
      <w:r>
        <w:rPr>
          <w:rFonts w:ascii="Arial" w:hAnsi="Arial" w:cs="Arial"/>
          <w:spacing w:val="28"/>
          <w:sz w:val="20"/>
          <w:szCs w:val="20"/>
        </w:rPr>
        <w:t xml:space="preserve"> </w:t>
      </w:r>
      <w:r>
        <w:rPr>
          <w:rFonts w:ascii="Arial" w:hAnsi="Arial" w:cs="Arial"/>
          <w:sz w:val="20"/>
          <w:szCs w:val="20"/>
        </w:rPr>
        <w:t>to</w:t>
      </w:r>
      <w:r>
        <w:rPr>
          <w:rFonts w:ascii="Arial" w:hAnsi="Arial" w:cs="Arial"/>
          <w:spacing w:val="28"/>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w:t>
      </w:r>
      <w:r>
        <w:rPr>
          <w:rFonts w:ascii="Arial" w:hAnsi="Arial" w:cs="Arial"/>
          <w:spacing w:val="54"/>
          <w:sz w:val="20"/>
          <w:szCs w:val="20"/>
        </w:rPr>
        <w:t xml:space="preserve"> </w:t>
      </w:r>
      <w:r>
        <w:rPr>
          <w:rFonts w:ascii="Arial" w:hAnsi="Arial" w:cs="Arial"/>
          <w:spacing w:val="-17"/>
          <w:sz w:val="20"/>
          <w:szCs w:val="20"/>
        </w:rPr>
        <w:t>F</w:t>
      </w:r>
      <w:r>
        <w:rPr>
          <w:rFonts w:ascii="Arial" w:hAnsi="Arial" w:cs="Arial"/>
          <w:sz w:val="20"/>
          <w:szCs w:val="20"/>
        </w:rPr>
        <w:t>or</w:t>
      </w:r>
      <w:r>
        <w:rPr>
          <w:rFonts w:ascii="Arial" w:hAnsi="Arial" w:cs="Arial"/>
          <w:spacing w:val="26"/>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sz w:val="20"/>
          <w:szCs w:val="20"/>
        </w:rPr>
        <w:t>last</w:t>
      </w:r>
      <w:r>
        <w:rPr>
          <w:rFonts w:ascii="Arial" w:hAnsi="Arial" w:cs="Arial"/>
          <w:spacing w:val="18"/>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er</w:t>
      </w:r>
      <w:r>
        <w:rPr>
          <w:rFonts w:ascii="Arial" w:hAnsi="Arial" w:cs="Arial"/>
          <w:spacing w:val="-5"/>
          <w:sz w:val="20"/>
          <w:szCs w:val="20"/>
        </w:rPr>
        <w:t>t</w:t>
      </w:r>
      <w:r>
        <w:rPr>
          <w:rFonts w:ascii="Arial" w:hAnsi="Arial" w:cs="Arial"/>
          <w:spacing w:val="-16"/>
          <w:sz w:val="20"/>
          <w:szCs w:val="20"/>
        </w:rPr>
        <w:t>y</w:t>
      </w:r>
      <w:r>
        <w:rPr>
          <w:rFonts w:ascii="Arial" w:hAnsi="Arial" w:cs="Arial"/>
          <w:sz w:val="20"/>
          <w:szCs w:val="20"/>
        </w:rPr>
        <w:t>,</w:t>
      </w:r>
      <w:r>
        <w:rPr>
          <w:rFonts w:ascii="Arial" w:hAnsi="Arial" w:cs="Arial"/>
          <w:spacing w:val="32"/>
          <w:sz w:val="20"/>
          <w:szCs w:val="20"/>
        </w:rPr>
        <w:t xml:space="preserve"> </w:t>
      </w:r>
      <w:proofErr w:type="spellStart"/>
      <w:r>
        <w:rPr>
          <w:rFonts w:ascii="Arial" w:hAnsi="Arial" w:cs="Arial"/>
          <w:sz w:val="20"/>
          <w:szCs w:val="20"/>
        </w:rPr>
        <w:t>Ga</w:t>
      </w:r>
      <w:r>
        <w:rPr>
          <w:rFonts w:ascii="Arial" w:hAnsi="Arial" w:cs="Arial"/>
          <w:spacing w:val="-5"/>
          <w:sz w:val="20"/>
          <w:szCs w:val="20"/>
        </w:rPr>
        <w:t>m</w:t>
      </w:r>
      <w:r>
        <w:rPr>
          <w:rFonts w:ascii="Arial" w:hAnsi="Arial" w:cs="Arial"/>
          <w:sz w:val="20"/>
          <w:szCs w:val="20"/>
        </w:rPr>
        <w:t>bs</w:t>
      </w:r>
      <w:proofErr w:type="spellEnd"/>
      <w:r>
        <w:rPr>
          <w:rFonts w:ascii="Arial" w:hAnsi="Arial" w:cs="Arial"/>
          <w:spacing w:val="-16"/>
          <w:sz w:val="20"/>
          <w:szCs w:val="20"/>
        </w:rPr>
        <w:t xml:space="preserve"> </w:t>
      </w:r>
      <w:r>
        <w:rPr>
          <w:rFonts w:ascii="Arial" w:hAnsi="Arial" w:cs="Arial"/>
          <w:sz w:val="20"/>
          <w:szCs w:val="20"/>
        </w:rPr>
        <w:t>et</w:t>
      </w:r>
      <w:r>
        <w:rPr>
          <w:rFonts w:ascii="Arial" w:hAnsi="Arial" w:cs="Arial"/>
          <w:spacing w:val="18"/>
          <w:sz w:val="20"/>
          <w:szCs w:val="20"/>
        </w:rPr>
        <w:t xml:space="preserve"> </w:t>
      </w:r>
      <w:r>
        <w:rPr>
          <w:rFonts w:ascii="Arial" w:hAnsi="Arial" w:cs="Arial"/>
          <w:sz w:val="20"/>
          <w:szCs w:val="20"/>
        </w:rPr>
        <w:t>al.</w:t>
      </w:r>
      <w:r>
        <w:rPr>
          <w:rFonts w:ascii="Arial" w:hAnsi="Arial" w:cs="Arial"/>
          <w:spacing w:val="19"/>
          <w:sz w:val="20"/>
          <w:szCs w:val="20"/>
        </w:rPr>
        <w:t xml:space="preserve"> </w:t>
      </w:r>
      <w:r>
        <w:rPr>
          <w:rFonts w:ascii="Arial" w:hAnsi="Arial" w:cs="Arial"/>
          <w:sz w:val="20"/>
          <w:szCs w:val="20"/>
        </w:rPr>
        <w:t>(2014)</w:t>
      </w:r>
      <w:r>
        <w:rPr>
          <w:rFonts w:ascii="Arial" w:hAnsi="Arial" w:cs="Arial"/>
          <w:spacing w:val="-8"/>
          <w:sz w:val="20"/>
          <w:szCs w:val="20"/>
        </w:rPr>
        <w:t xml:space="preserve"> </w:t>
      </w:r>
      <w:r>
        <w:rPr>
          <w:rFonts w:ascii="Arial" w:hAnsi="Arial" w:cs="Arial"/>
          <w:w w:val="94"/>
          <w:sz w:val="20"/>
          <w:szCs w:val="20"/>
        </w:rPr>
        <w:t>de</w:t>
      </w:r>
      <w:r>
        <w:rPr>
          <w:rFonts w:ascii="Arial" w:hAnsi="Arial" w:cs="Arial"/>
          <w:spacing w:val="-5"/>
          <w:w w:val="94"/>
          <w:sz w:val="20"/>
          <w:szCs w:val="20"/>
        </w:rPr>
        <w:t>v</w:t>
      </w:r>
      <w:r>
        <w:rPr>
          <w:rFonts w:ascii="Arial" w:hAnsi="Arial" w:cs="Arial"/>
          <w:w w:val="93"/>
          <w:sz w:val="20"/>
          <w:szCs w:val="20"/>
        </w:rPr>
        <w:t>elo</w:t>
      </w:r>
      <w:r>
        <w:rPr>
          <w:rFonts w:ascii="Arial" w:hAnsi="Arial" w:cs="Arial"/>
          <w:spacing w:val="6"/>
          <w:w w:val="93"/>
          <w:sz w:val="20"/>
          <w:szCs w:val="20"/>
        </w:rPr>
        <w:t>p</w:t>
      </w:r>
      <w:r>
        <w:rPr>
          <w:rFonts w:ascii="Arial" w:hAnsi="Arial" w:cs="Arial"/>
          <w:w w:val="89"/>
          <w:sz w:val="20"/>
          <w:szCs w:val="20"/>
        </w:rPr>
        <w:t xml:space="preserve">ed </w:t>
      </w:r>
      <w:r>
        <w:rPr>
          <w:rFonts w:ascii="Arial" w:hAnsi="Arial" w:cs="Arial"/>
          <w:sz w:val="20"/>
          <w:szCs w:val="20"/>
        </w:rPr>
        <w:t xml:space="preserve">a </w:t>
      </w:r>
      <w:r>
        <w:rPr>
          <w:rFonts w:ascii="Arial" w:hAnsi="Arial" w:cs="Arial"/>
          <w:w w:val="95"/>
          <w:sz w:val="20"/>
          <w:szCs w:val="20"/>
        </w:rPr>
        <w:t>dece</w:t>
      </w:r>
      <w:r>
        <w:rPr>
          <w:rFonts w:ascii="Arial" w:hAnsi="Arial" w:cs="Arial"/>
          <w:spacing w:val="-5"/>
          <w:w w:val="95"/>
          <w:sz w:val="20"/>
          <w:szCs w:val="20"/>
        </w:rPr>
        <w:t>n</w:t>
      </w:r>
      <w:r>
        <w:rPr>
          <w:rFonts w:ascii="Arial" w:hAnsi="Arial" w:cs="Arial"/>
          <w:w w:val="95"/>
          <w:sz w:val="20"/>
          <w:szCs w:val="20"/>
        </w:rPr>
        <w:t>tralized</w:t>
      </w:r>
      <w:r>
        <w:rPr>
          <w:rFonts w:ascii="Arial" w:hAnsi="Arial" w:cs="Arial"/>
          <w:spacing w:val="22"/>
          <w:w w:val="95"/>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cation-pr</w:t>
      </w:r>
      <w:r>
        <w:rPr>
          <w:rFonts w:ascii="Arial" w:hAnsi="Arial" w:cs="Arial"/>
          <w:spacing w:val="7"/>
          <w:sz w:val="20"/>
          <w:szCs w:val="20"/>
        </w:rPr>
        <w:t>o</w:t>
      </w:r>
      <w:r>
        <w:rPr>
          <w:rFonts w:ascii="Arial" w:hAnsi="Arial" w:cs="Arial"/>
          <w:sz w:val="20"/>
          <w:szCs w:val="20"/>
        </w:rPr>
        <w:t>of</w:t>
      </w:r>
      <w:r>
        <w:rPr>
          <w:rFonts w:ascii="Arial" w:hAnsi="Arial" w:cs="Arial"/>
          <w:spacing w:val="-5"/>
          <w:sz w:val="20"/>
          <w:szCs w:val="20"/>
        </w:rPr>
        <w:t xml:space="preserve"> </w:t>
      </w:r>
      <w:r>
        <w:rPr>
          <w:rFonts w:ascii="Arial" w:hAnsi="Arial" w:cs="Arial"/>
          <w:w w:val="90"/>
          <w:sz w:val="20"/>
          <w:szCs w:val="20"/>
        </w:rPr>
        <w:t>share</w:t>
      </w:r>
      <w:r>
        <w:rPr>
          <w:rFonts w:ascii="Arial" w:hAnsi="Arial" w:cs="Arial"/>
          <w:spacing w:val="19"/>
          <w:w w:val="90"/>
          <w:sz w:val="20"/>
          <w:szCs w:val="20"/>
        </w:rPr>
        <w:t xml:space="preserve"> </w:t>
      </w:r>
      <w:r>
        <w:rPr>
          <w:rFonts w:ascii="Arial" w:hAnsi="Arial" w:cs="Arial"/>
          <w:sz w:val="20"/>
          <w:szCs w:val="20"/>
        </w:rPr>
        <w:t>(LPS)</w:t>
      </w:r>
      <w:r>
        <w:rPr>
          <w:rFonts w:ascii="Arial" w:hAnsi="Arial" w:cs="Arial"/>
          <w:spacing w:val="23"/>
          <w:sz w:val="20"/>
          <w:szCs w:val="20"/>
        </w:rPr>
        <w:t xml:space="preserve"> </w:t>
      </w:r>
      <w:r>
        <w:rPr>
          <w:rFonts w:ascii="Arial" w:hAnsi="Arial" w:cs="Arial"/>
          <w:sz w:val="20"/>
          <w:szCs w:val="20"/>
        </w:rPr>
        <w:t>whi</w:t>
      </w:r>
      <w:r>
        <w:rPr>
          <w:rFonts w:ascii="Arial" w:hAnsi="Arial" w:cs="Arial"/>
          <w:spacing w:val="-5"/>
          <w:sz w:val="20"/>
          <w:szCs w:val="20"/>
        </w:rPr>
        <w:t>c</w:t>
      </w:r>
      <w:r>
        <w:rPr>
          <w:rFonts w:ascii="Arial" w:hAnsi="Arial" w:cs="Arial"/>
          <w:sz w:val="20"/>
          <w:szCs w:val="20"/>
        </w:rPr>
        <w:t>h</w:t>
      </w:r>
      <w:r>
        <w:rPr>
          <w:rFonts w:ascii="Arial" w:hAnsi="Arial" w:cs="Arial"/>
          <w:spacing w:val="7"/>
          <w:sz w:val="20"/>
          <w:szCs w:val="20"/>
        </w:rPr>
        <w:t xml:space="preserve"> </w:t>
      </w:r>
      <w:r>
        <w:rPr>
          <w:rFonts w:ascii="Arial" w:hAnsi="Arial" w:cs="Arial"/>
          <w:w w:val="95"/>
          <w:sz w:val="20"/>
          <w:szCs w:val="20"/>
        </w:rPr>
        <w:t>pr</w:t>
      </w:r>
      <w:r>
        <w:rPr>
          <w:rFonts w:ascii="Arial" w:hAnsi="Arial" w:cs="Arial"/>
          <w:spacing w:val="-5"/>
          <w:w w:val="95"/>
          <w:sz w:val="20"/>
          <w:szCs w:val="20"/>
        </w:rPr>
        <w:t>o</w:t>
      </w:r>
      <w:r>
        <w:rPr>
          <w:rFonts w:ascii="Arial" w:hAnsi="Arial" w:cs="Arial"/>
          <w:w w:val="95"/>
          <w:sz w:val="20"/>
          <w:szCs w:val="20"/>
        </w:rPr>
        <w:t>vides</w:t>
      </w:r>
      <w:r>
        <w:rPr>
          <w:rFonts w:ascii="Arial" w:hAnsi="Arial" w:cs="Arial"/>
          <w:spacing w:val="18"/>
          <w:w w:val="95"/>
          <w:sz w:val="20"/>
          <w:szCs w:val="20"/>
        </w:rPr>
        <w:t xml:space="preserve"> </w:t>
      </w:r>
      <w:r>
        <w:rPr>
          <w:rFonts w:ascii="Arial" w:hAnsi="Arial" w:cs="Arial"/>
          <w:sz w:val="20"/>
          <w:szCs w:val="20"/>
        </w:rPr>
        <w:t xml:space="preserve">a </w:t>
      </w:r>
      <w:r>
        <w:rPr>
          <w:rFonts w:ascii="Arial" w:hAnsi="Arial" w:cs="Arial"/>
          <w:w w:val="102"/>
          <w:sz w:val="20"/>
          <w:szCs w:val="20"/>
        </w:rPr>
        <w:t>participa</w:t>
      </w:r>
      <w:r>
        <w:rPr>
          <w:rFonts w:ascii="Arial" w:hAnsi="Arial" w:cs="Arial"/>
          <w:spacing w:val="-4"/>
          <w:w w:val="102"/>
          <w:sz w:val="20"/>
          <w:szCs w:val="20"/>
        </w:rPr>
        <w:t>n</w:t>
      </w:r>
      <w:r>
        <w:rPr>
          <w:rFonts w:ascii="Arial" w:hAnsi="Arial" w:cs="Arial"/>
          <w:w w:val="139"/>
          <w:sz w:val="20"/>
          <w:szCs w:val="20"/>
        </w:rPr>
        <w:t>t</w:t>
      </w:r>
      <w:r>
        <w:rPr>
          <w:rFonts w:ascii="Arial" w:hAnsi="Arial" w:cs="Arial"/>
          <w:spacing w:val="12"/>
          <w:sz w:val="20"/>
          <w:szCs w:val="20"/>
        </w:rPr>
        <w:t xml:space="preserve"> </w:t>
      </w:r>
      <w:r>
        <w:rPr>
          <w:rFonts w:ascii="Arial" w:hAnsi="Arial" w:cs="Arial"/>
          <w:sz w:val="20"/>
          <w:szCs w:val="20"/>
        </w:rPr>
        <w:t>with</w:t>
      </w:r>
      <w:r>
        <w:rPr>
          <w:rFonts w:ascii="Arial" w:hAnsi="Arial" w:cs="Arial"/>
          <w:spacing w:val="41"/>
          <w:sz w:val="20"/>
          <w:szCs w:val="20"/>
        </w:rPr>
        <w:t xml:space="preserve"> </w:t>
      </w:r>
      <w:r>
        <w:rPr>
          <w:rFonts w:ascii="Arial" w:hAnsi="Arial" w:cs="Arial"/>
          <w:sz w:val="20"/>
          <w:szCs w:val="20"/>
        </w:rPr>
        <w:t xml:space="preserve">a </w:t>
      </w:r>
      <w:r>
        <w:rPr>
          <w:rFonts w:ascii="Arial" w:hAnsi="Arial" w:cs="Arial"/>
          <w:spacing w:val="-5"/>
          <w:sz w:val="20"/>
          <w:szCs w:val="20"/>
        </w:rPr>
        <w:t>v</w:t>
      </w:r>
      <w:r>
        <w:rPr>
          <w:rFonts w:ascii="Arial" w:hAnsi="Arial" w:cs="Arial"/>
          <w:sz w:val="20"/>
          <w:szCs w:val="20"/>
        </w:rPr>
        <w:t>erifiable</w:t>
      </w:r>
      <w:r>
        <w:rPr>
          <w:rFonts w:ascii="Arial" w:hAnsi="Arial" w:cs="Arial"/>
          <w:spacing w:val="-14"/>
          <w:sz w:val="20"/>
          <w:szCs w:val="20"/>
        </w:rPr>
        <w:t xml:space="preserve"> </w:t>
      </w:r>
      <w:r>
        <w:rPr>
          <w:rFonts w:ascii="Arial" w:hAnsi="Arial" w:cs="Arial"/>
          <w:sz w:val="20"/>
          <w:szCs w:val="20"/>
        </w:rPr>
        <w:t>pr</w:t>
      </w:r>
      <w:r>
        <w:rPr>
          <w:rFonts w:ascii="Arial" w:hAnsi="Arial" w:cs="Arial"/>
          <w:spacing w:val="6"/>
          <w:sz w:val="20"/>
          <w:szCs w:val="20"/>
        </w:rPr>
        <w:t>o</w:t>
      </w:r>
      <w:r>
        <w:rPr>
          <w:rFonts w:ascii="Arial" w:hAnsi="Arial" w:cs="Arial"/>
          <w:sz w:val="20"/>
          <w:szCs w:val="20"/>
        </w:rPr>
        <w:t>of</w:t>
      </w:r>
      <w:r>
        <w:rPr>
          <w:rFonts w:ascii="Arial" w:hAnsi="Arial" w:cs="Arial"/>
          <w:spacing w:val="-9"/>
          <w:sz w:val="20"/>
          <w:szCs w:val="20"/>
        </w:rPr>
        <w:t xml:space="preserve"> </w:t>
      </w:r>
      <w:r>
        <w:rPr>
          <w:rFonts w:ascii="Arial" w:hAnsi="Arial" w:cs="Arial"/>
          <w:sz w:val="20"/>
          <w:szCs w:val="20"/>
        </w:rPr>
        <w:t>of</w:t>
      </w:r>
      <w:r>
        <w:rPr>
          <w:rFonts w:ascii="Arial" w:hAnsi="Arial" w:cs="Arial"/>
          <w:spacing w:val="-6"/>
          <w:sz w:val="20"/>
          <w:szCs w:val="20"/>
        </w:rPr>
        <w:t xml:space="preserve"> </w:t>
      </w:r>
      <w:r>
        <w:rPr>
          <w:rFonts w:ascii="Arial" w:hAnsi="Arial" w:cs="Arial"/>
          <w:sz w:val="20"/>
          <w:szCs w:val="20"/>
        </w:rPr>
        <w:t>h</w:t>
      </w:r>
      <w:r>
        <w:rPr>
          <w:rFonts w:ascii="Arial" w:hAnsi="Arial" w:cs="Arial"/>
          <w:spacing w:val="-5"/>
          <w:sz w:val="20"/>
          <w:szCs w:val="20"/>
        </w:rPr>
        <w:t>a</w:t>
      </w:r>
      <w:r>
        <w:rPr>
          <w:rFonts w:ascii="Arial" w:hAnsi="Arial" w:cs="Arial"/>
          <w:sz w:val="20"/>
          <w:szCs w:val="20"/>
        </w:rPr>
        <w:t>ving</w:t>
      </w:r>
      <w:r>
        <w:rPr>
          <w:rFonts w:ascii="Arial" w:hAnsi="Arial" w:cs="Arial"/>
          <w:spacing w:val="-11"/>
          <w:sz w:val="20"/>
          <w:szCs w:val="20"/>
        </w:rPr>
        <w:t xml:space="preserve"> </w:t>
      </w:r>
      <w:r>
        <w:rPr>
          <w:rFonts w:ascii="Arial" w:hAnsi="Arial" w:cs="Arial"/>
          <w:spacing w:val="5"/>
          <w:w w:val="89"/>
          <w:sz w:val="20"/>
          <w:szCs w:val="20"/>
        </w:rPr>
        <w:t>b</w:t>
      </w:r>
      <w:r>
        <w:rPr>
          <w:rFonts w:ascii="Arial" w:hAnsi="Arial" w:cs="Arial"/>
          <w:w w:val="89"/>
          <w:sz w:val="20"/>
          <w:szCs w:val="20"/>
        </w:rPr>
        <w:t>een</w:t>
      </w:r>
      <w:r>
        <w:rPr>
          <w:rFonts w:ascii="Arial" w:hAnsi="Arial" w:cs="Arial"/>
          <w:spacing w:val="9"/>
          <w:w w:val="89"/>
          <w:sz w:val="20"/>
          <w:szCs w:val="20"/>
        </w:rPr>
        <w:t xml:space="preserve"> </w:t>
      </w:r>
      <w:r>
        <w:rPr>
          <w:rFonts w:ascii="Arial" w:hAnsi="Arial" w:cs="Arial"/>
          <w:sz w:val="20"/>
          <w:szCs w:val="20"/>
        </w:rPr>
        <w:t>at</w:t>
      </w:r>
      <w:r>
        <w:rPr>
          <w:rFonts w:ascii="Arial" w:hAnsi="Arial" w:cs="Arial"/>
          <w:spacing w:val="9"/>
          <w:sz w:val="20"/>
          <w:szCs w:val="20"/>
        </w:rPr>
        <w:t xml:space="preserve"> </w:t>
      </w:r>
      <w:r>
        <w:rPr>
          <w:rFonts w:ascii="Arial" w:hAnsi="Arial" w:cs="Arial"/>
          <w:sz w:val="20"/>
          <w:szCs w:val="20"/>
        </w:rPr>
        <w:t>a</w:t>
      </w:r>
      <w:r>
        <w:rPr>
          <w:rFonts w:ascii="Arial" w:hAnsi="Arial" w:cs="Arial"/>
          <w:spacing w:val="-11"/>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w:t>
      </w:r>
      <w:r>
        <w:rPr>
          <w:rFonts w:ascii="Arial" w:hAnsi="Arial" w:cs="Arial"/>
          <w:spacing w:val="-5"/>
          <w:sz w:val="20"/>
          <w:szCs w:val="20"/>
        </w:rPr>
        <w:t xml:space="preserve"> </w:t>
      </w:r>
      <w:r>
        <w:rPr>
          <w:rFonts w:ascii="Arial" w:hAnsi="Arial" w:cs="Arial"/>
          <w:sz w:val="20"/>
          <w:szCs w:val="20"/>
        </w:rPr>
        <w:t>at</w:t>
      </w:r>
      <w:r>
        <w:rPr>
          <w:rFonts w:ascii="Arial" w:hAnsi="Arial" w:cs="Arial"/>
          <w:spacing w:val="10"/>
          <w:sz w:val="20"/>
          <w:szCs w:val="20"/>
        </w:rPr>
        <w:t xml:space="preserve"> </w:t>
      </w:r>
      <w:r>
        <w:rPr>
          <w:rFonts w:ascii="Arial" w:hAnsi="Arial" w:cs="Arial"/>
          <w:sz w:val="20"/>
          <w:szCs w:val="20"/>
        </w:rPr>
        <w:t>a</w:t>
      </w:r>
      <w:r>
        <w:rPr>
          <w:rFonts w:ascii="Arial" w:hAnsi="Arial" w:cs="Arial"/>
          <w:spacing w:val="-11"/>
          <w:sz w:val="20"/>
          <w:szCs w:val="20"/>
        </w:rPr>
        <w:t xml:space="preserve"> </w:t>
      </w:r>
      <w:r>
        <w:rPr>
          <w:rFonts w:ascii="Arial" w:hAnsi="Arial" w:cs="Arial"/>
          <w:sz w:val="20"/>
          <w:szCs w:val="20"/>
        </w:rPr>
        <w:t>certain</w:t>
      </w:r>
      <w:r>
        <w:rPr>
          <w:rFonts w:ascii="Arial" w:hAnsi="Arial" w:cs="Arial"/>
          <w:spacing w:val="-4"/>
          <w:sz w:val="20"/>
          <w:szCs w:val="20"/>
        </w:rPr>
        <w:t xml:space="preserve"> </w:t>
      </w:r>
      <w:r>
        <w:rPr>
          <w:rFonts w:ascii="Arial" w:hAnsi="Arial" w:cs="Arial"/>
          <w:sz w:val="20"/>
          <w:szCs w:val="20"/>
        </w:rPr>
        <w:t>time,</w:t>
      </w:r>
      <w:r>
        <w:rPr>
          <w:rFonts w:ascii="Arial" w:hAnsi="Arial" w:cs="Arial"/>
          <w:spacing w:val="12"/>
          <w:sz w:val="20"/>
          <w:szCs w:val="20"/>
        </w:rPr>
        <w:t xml:space="preserve"> </w:t>
      </w:r>
      <w:r>
        <w:rPr>
          <w:rFonts w:ascii="Arial" w:hAnsi="Arial" w:cs="Arial"/>
          <w:w w:val="92"/>
          <w:sz w:val="20"/>
          <w:szCs w:val="20"/>
        </w:rPr>
        <w:t>something</w:t>
      </w:r>
      <w:r>
        <w:rPr>
          <w:rFonts w:ascii="Arial" w:hAnsi="Arial" w:cs="Arial"/>
          <w:spacing w:val="34"/>
          <w:w w:val="92"/>
          <w:sz w:val="20"/>
          <w:szCs w:val="20"/>
        </w:rPr>
        <w:t xml:space="preserve"> </w:t>
      </w:r>
      <w:r>
        <w:rPr>
          <w:rFonts w:ascii="Arial" w:hAnsi="Arial" w:cs="Arial"/>
          <w:spacing w:val="-6"/>
          <w:w w:val="92"/>
          <w:sz w:val="20"/>
          <w:szCs w:val="20"/>
        </w:rPr>
        <w:t>w</w:t>
      </w:r>
      <w:r>
        <w:rPr>
          <w:rFonts w:ascii="Arial" w:hAnsi="Arial" w:cs="Arial"/>
          <w:w w:val="92"/>
          <w:sz w:val="20"/>
          <w:szCs w:val="20"/>
        </w:rPr>
        <w:t>e</w:t>
      </w:r>
      <w:r>
        <w:rPr>
          <w:rFonts w:ascii="Arial" w:hAnsi="Arial" w:cs="Arial"/>
          <w:spacing w:val="1"/>
          <w:w w:val="92"/>
          <w:sz w:val="20"/>
          <w:szCs w:val="20"/>
        </w:rPr>
        <w:t xml:space="preserve"> </w:t>
      </w:r>
      <w:r>
        <w:rPr>
          <w:rFonts w:ascii="Arial" w:hAnsi="Arial" w:cs="Arial"/>
          <w:sz w:val="20"/>
          <w:szCs w:val="20"/>
        </w:rPr>
        <w:t>call a</w:t>
      </w:r>
      <w:r>
        <w:rPr>
          <w:rFonts w:ascii="Arial" w:hAnsi="Arial" w:cs="Arial"/>
          <w:spacing w:val="-16"/>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w:t>
      </w:r>
      <w:r>
        <w:rPr>
          <w:rFonts w:ascii="Arial" w:hAnsi="Arial" w:cs="Arial"/>
          <w:spacing w:val="-10"/>
          <w:sz w:val="20"/>
          <w:szCs w:val="20"/>
        </w:rPr>
        <w:t xml:space="preserve"> </w:t>
      </w:r>
      <w:r>
        <w:rPr>
          <w:rFonts w:ascii="Arial" w:hAnsi="Arial" w:cs="Arial"/>
          <w:sz w:val="20"/>
          <w:szCs w:val="20"/>
        </w:rPr>
        <w:t>pr</w:t>
      </w:r>
      <w:r>
        <w:rPr>
          <w:rFonts w:ascii="Arial" w:hAnsi="Arial" w:cs="Arial"/>
          <w:spacing w:val="6"/>
          <w:sz w:val="20"/>
          <w:szCs w:val="20"/>
        </w:rPr>
        <w:t>o</w:t>
      </w:r>
      <w:r>
        <w:rPr>
          <w:rFonts w:ascii="Arial" w:hAnsi="Arial" w:cs="Arial"/>
          <w:sz w:val="20"/>
          <w:szCs w:val="20"/>
        </w:rPr>
        <w:t>of</w:t>
      </w:r>
      <w:r>
        <w:rPr>
          <w:rFonts w:ascii="Arial" w:hAnsi="Arial" w:cs="Arial"/>
          <w:spacing w:val="-14"/>
          <w:sz w:val="20"/>
          <w:szCs w:val="20"/>
        </w:rPr>
        <w:t xml:space="preserve"> </w:t>
      </w:r>
      <w:r>
        <w:rPr>
          <w:rFonts w:ascii="Arial" w:hAnsi="Arial" w:cs="Arial"/>
          <w:sz w:val="20"/>
          <w:szCs w:val="20"/>
        </w:rPr>
        <w:t>(an</w:t>
      </w:r>
      <w:r>
        <w:rPr>
          <w:rFonts w:ascii="Arial" w:hAnsi="Arial" w:cs="Arial"/>
          <w:spacing w:val="-7"/>
          <w:sz w:val="20"/>
          <w:szCs w:val="20"/>
        </w:rPr>
        <w:t xml:space="preserve"> </w:t>
      </w:r>
      <w:r>
        <w:rPr>
          <w:rFonts w:ascii="Arial" w:hAnsi="Arial" w:cs="Arial"/>
          <w:sz w:val="20"/>
          <w:szCs w:val="20"/>
        </w:rPr>
        <w:t>LP).</w:t>
      </w:r>
      <w:r>
        <w:rPr>
          <w:rFonts w:ascii="Arial" w:hAnsi="Arial" w:cs="Arial"/>
          <w:spacing w:val="19"/>
          <w:sz w:val="20"/>
          <w:szCs w:val="20"/>
        </w:rPr>
        <w:t xml:space="preserve"> </w:t>
      </w:r>
      <w:r>
        <w:rPr>
          <w:rFonts w:ascii="Arial" w:hAnsi="Arial" w:cs="Arial"/>
          <w:w w:val="134"/>
          <w:sz w:val="20"/>
          <w:szCs w:val="20"/>
        </w:rPr>
        <w:t>It</w:t>
      </w:r>
      <w:r>
        <w:rPr>
          <w:rFonts w:ascii="Arial" w:hAnsi="Arial" w:cs="Arial"/>
          <w:spacing w:val="-23"/>
          <w:w w:val="134"/>
          <w:sz w:val="20"/>
          <w:szCs w:val="20"/>
        </w:rPr>
        <w:t xml:space="preserve"> </w:t>
      </w:r>
      <w:r>
        <w:rPr>
          <w:rFonts w:ascii="Arial" w:hAnsi="Arial" w:cs="Arial"/>
          <w:sz w:val="20"/>
          <w:szCs w:val="20"/>
        </w:rPr>
        <w:t>is</w:t>
      </w:r>
      <w:r>
        <w:rPr>
          <w:rFonts w:ascii="Arial" w:hAnsi="Arial" w:cs="Arial"/>
          <w:spacing w:val="-16"/>
          <w:sz w:val="20"/>
          <w:szCs w:val="20"/>
        </w:rPr>
        <w:t xml:space="preserve"> </w:t>
      </w:r>
      <w:r>
        <w:rPr>
          <w:rFonts w:ascii="Arial" w:hAnsi="Arial" w:cs="Arial"/>
          <w:w w:val="95"/>
          <w:sz w:val="20"/>
          <w:szCs w:val="20"/>
        </w:rPr>
        <w:t>dece</w:t>
      </w:r>
      <w:r>
        <w:rPr>
          <w:rFonts w:ascii="Arial" w:hAnsi="Arial" w:cs="Arial"/>
          <w:spacing w:val="-5"/>
          <w:w w:val="95"/>
          <w:sz w:val="20"/>
          <w:szCs w:val="20"/>
        </w:rPr>
        <w:t>n</w:t>
      </w:r>
      <w:r>
        <w:rPr>
          <w:rFonts w:ascii="Arial" w:hAnsi="Arial" w:cs="Arial"/>
          <w:w w:val="95"/>
          <w:sz w:val="20"/>
          <w:szCs w:val="20"/>
        </w:rPr>
        <w:t>tralized</w:t>
      </w:r>
      <w:r>
        <w:rPr>
          <w:rFonts w:ascii="Arial" w:hAnsi="Arial" w:cs="Arial"/>
          <w:spacing w:val="6"/>
          <w:w w:val="95"/>
          <w:sz w:val="20"/>
          <w:szCs w:val="20"/>
        </w:rPr>
        <w:t xml:space="preserve"> </w:t>
      </w:r>
      <w:r>
        <w:rPr>
          <w:rFonts w:ascii="Arial" w:hAnsi="Arial" w:cs="Arial"/>
          <w:spacing w:val="5"/>
          <w:w w:val="87"/>
          <w:sz w:val="20"/>
          <w:szCs w:val="20"/>
        </w:rPr>
        <w:t>b</w:t>
      </w:r>
      <w:r>
        <w:rPr>
          <w:rFonts w:ascii="Arial" w:hAnsi="Arial" w:cs="Arial"/>
          <w:w w:val="87"/>
          <w:sz w:val="20"/>
          <w:szCs w:val="20"/>
        </w:rPr>
        <w:t>ecause</w:t>
      </w:r>
      <w:r>
        <w:rPr>
          <w:rFonts w:ascii="Arial" w:hAnsi="Arial" w:cs="Arial"/>
          <w:spacing w:val="5"/>
          <w:w w:val="87"/>
          <w:sz w:val="20"/>
          <w:szCs w:val="20"/>
        </w:rPr>
        <w:t xml:space="preserve"> </w:t>
      </w:r>
      <w:r>
        <w:rPr>
          <w:rFonts w:ascii="Arial" w:hAnsi="Arial" w:cs="Arial"/>
          <w:sz w:val="20"/>
          <w:szCs w:val="20"/>
        </w:rPr>
        <w:t>there</w:t>
      </w:r>
      <w:r>
        <w:rPr>
          <w:rFonts w:ascii="Arial" w:hAnsi="Arial" w:cs="Arial"/>
          <w:spacing w:val="-18"/>
          <w:sz w:val="20"/>
          <w:szCs w:val="20"/>
        </w:rPr>
        <w:t xml:space="preserve"> </w:t>
      </w:r>
      <w:r>
        <w:rPr>
          <w:rFonts w:ascii="Arial" w:hAnsi="Arial" w:cs="Arial"/>
          <w:sz w:val="20"/>
          <w:szCs w:val="20"/>
        </w:rPr>
        <w:t>is</w:t>
      </w:r>
      <w:r>
        <w:rPr>
          <w:rFonts w:ascii="Arial" w:hAnsi="Arial" w:cs="Arial"/>
          <w:spacing w:val="-16"/>
          <w:sz w:val="20"/>
          <w:szCs w:val="20"/>
        </w:rPr>
        <w:t xml:space="preserve"> </w:t>
      </w:r>
      <w:r>
        <w:rPr>
          <w:rFonts w:ascii="Arial" w:hAnsi="Arial" w:cs="Arial"/>
          <w:sz w:val="20"/>
          <w:szCs w:val="20"/>
        </w:rPr>
        <w:t>no</w:t>
      </w:r>
      <w:r>
        <w:rPr>
          <w:rFonts w:ascii="Arial" w:hAnsi="Arial" w:cs="Arial"/>
          <w:spacing w:val="-17"/>
          <w:sz w:val="20"/>
          <w:szCs w:val="20"/>
        </w:rPr>
        <w:t xml:space="preserve"> </w:t>
      </w:r>
      <w:r>
        <w:rPr>
          <w:rFonts w:ascii="Arial" w:hAnsi="Arial" w:cs="Arial"/>
          <w:sz w:val="20"/>
          <w:szCs w:val="20"/>
        </w:rPr>
        <w:t>ce</w:t>
      </w:r>
      <w:r>
        <w:rPr>
          <w:rFonts w:ascii="Arial" w:hAnsi="Arial" w:cs="Arial"/>
          <w:spacing w:val="-5"/>
          <w:sz w:val="20"/>
          <w:szCs w:val="20"/>
        </w:rPr>
        <w:t>n</w:t>
      </w:r>
      <w:r>
        <w:rPr>
          <w:rFonts w:ascii="Arial" w:hAnsi="Arial" w:cs="Arial"/>
          <w:sz w:val="20"/>
          <w:szCs w:val="20"/>
        </w:rPr>
        <w:t>tral</w:t>
      </w:r>
      <w:r>
        <w:rPr>
          <w:rFonts w:ascii="Arial" w:hAnsi="Arial" w:cs="Arial"/>
          <w:spacing w:val="-8"/>
          <w:sz w:val="20"/>
          <w:szCs w:val="20"/>
        </w:rPr>
        <w:t xml:space="preserve"> </w:t>
      </w:r>
      <w:r>
        <w:rPr>
          <w:rFonts w:ascii="Arial" w:hAnsi="Arial" w:cs="Arial"/>
          <w:w w:val="106"/>
          <w:sz w:val="20"/>
          <w:szCs w:val="20"/>
        </w:rPr>
        <w:t>authori</w:t>
      </w:r>
      <w:r>
        <w:rPr>
          <w:rFonts w:ascii="Arial" w:hAnsi="Arial" w:cs="Arial"/>
          <w:spacing w:val="-4"/>
          <w:w w:val="106"/>
          <w:sz w:val="20"/>
          <w:szCs w:val="20"/>
        </w:rPr>
        <w:t>t</w:t>
      </w:r>
      <w:r>
        <w:rPr>
          <w:rFonts w:ascii="Arial" w:hAnsi="Arial" w:cs="Arial"/>
          <w:w w:val="105"/>
          <w:sz w:val="20"/>
          <w:szCs w:val="20"/>
        </w:rPr>
        <w:t xml:space="preserve">y </w:t>
      </w:r>
      <w:r>
        <w:rPr>
          <w:rFonts w:ascii="Arial" w:hAnsi="Arial" w:cs="Arial"/>
          <w:sz w:val="20"/>
          <w:szCs w:val="20"/>
        </w:rPr>
        <w:t>that</w:t>
      </w:r>
      <w:r>
        <w:rPr>
          <w:rFonts w:ascii="Arial" w:hAnsi="Arial" w:cs="Arial"/>
          <w:spacing w:val="30"/>
          <w:sz w:val="20"/>
          <w:szCs w:val="20"/>
        </w:rPr>
        <w:t xml:space="preserve"> </w:t>
      </w:r>
      <w:r>
        <w:rPr>
          <w:rFonts w:ascii="Arial" w:hAnsi="Arial" w:cs="Arial"/>
          <w:spacing w:val="-5"/>
          <w:w w:val="91"/>
          <w:sz w:val="20"/>
          <w:szCs w:val="20"/>
        </w:rPr>
        <w:t>v</w:t>
      </w:r>
      <w:r>
        <w:rPr>
          <w:rFonts w:ascii="Arial" w:hAnsi="Arial" w:cs="Arial"/>
          <w:w w:val="91"/>
          <w:sz w:val="20"/>
          <w:szCs w:val="20"/>
        </w:rPr>
        <w:t>ou</w:t>
      </w:r>
      <w:r>
        <w:rPr>
          <w:rFonts w:ascii="Arial" w:hAnsi="Arial" w:cs="Arial"/>
          <w:spacing w:val="-5"/>
          <w:w w:val="91"/>
          <w:sz w:val="20"/>
          <w:szCs w:val="20"/>
        </w:rPr>
        <w:t>c</w:t>
      </w:r>
      <w:r>
        <w:rPr>
          <w:rFonts w:ascii="Arial" w:hAnsi="Arial" w:cs="Arial"/>
          <w:w w:val="91"/>
          <w:sz w:val="20"/>
          <w:szCs w:val="20"/>
        </w:rPr>
        <w:t>hes</w:t>
      </w:r>
      <w:r>
        <w:rPr>
          <w:rFonts w:ascii="Arial" w:hAnsi="Arial" w:cs="Arial"/>
          <w:spacing w:val="4"/>
          <w:w w:val="91"/>
          <w:sz w:val="20"/>
          <w:szCs w:val="20"/>
        </w:rPr>
        <w:t xml:space="preserve"> </w:t>
      </w:r>
      <w:r>
        <w:rPr>
          <w:rFonts w:ascii="Arial" w:hAnsi="Arial" w:cs="Arial"/>
          <w:sz w:val="20"/>
          <w:szCs w:val="20"/>
        </w:rPr>
        <w:t>for</w:t>
      </w:r>
      <w:r>
        <w:rPr>
          <w:rFonts w:ascii="Arial" w:hAnsi="Arial" w:cs="Arial"/>
          <w:spacing w:val="4"/>
          <w:sz w:val="20"/>
          <w:szCs w:val="20"/>
        </w:rPr>
        <w:t xml:space="preserve"> </w:t>
      </w:r>
      <w:r>
        <w:rPr>
          <w:rFonts w:ascii="Arial" w:hAnsi="Arial" w:cs="Arial"/>
          <w:sz w:val="20"/>
          <w:szCs w:val="20"/>
        </w:rPr>
        <w:t>the</w:t>
      </w:r>
      <w:r>
        <w:rPr>
          <w:rFonts w:ascii="Arial" w:hAnsi="Arial" w:cs="Arial"/>
          <w:spacing w:val="-3"/>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cation,</w:t>
      </w:r>
      <w:r>
        <w:rPr>
          <w:rFonts w:ascii="Arial" w:hAnsi="Arial" w:cs="Arial"/>
          <w:spacing w:val="-5"/>
          <w:sz w:val="20"/>
          <w:szCs w:val="20"/>
        </w:rPr>
        <w:t xml:space="preserve"> </w:t>
      </w:r>
      <w:r>
        <w:rPr>
          <w:rFonts w:ascii="Arial" w:hAnsi="Arial" w:cs="Arial"/>
          <w:w w:val="92"/>
          <w:sz w:val="20"/>
          <w:szCs w:val="20"/>
        </w:rPr>
        <w:t>instead</w:t>
      </w:r>
      <w:r>
        <w:rPr>
          <w:rFonts w:ascii="Arial" w:hAnsi="Arial" w:cs="Arial"/>
          <w:spacing w:val="30"/>
          <w:w w:val="92"/>
          <w:sz w:val="20"/>
          <w:szCs w:val="20"/>
        </w:rPr>
        <w:t xml:space="preserve"> </w:t>
      </w:r>
      <w:r>
        <w:rPr>
          <w:rFonts w:ascii="Arial" w:hAnsi="Arial" w:cs="Arial"/>
          <w:spacing w:val="6"/>
          <w:w w:val="92"/>
          <w:sz w:val="20"/>
          <w:szCs w:val="20"/>
        </w:rPr>
        <w:t>p</w:t>
      </w:r>
      <w:r>
        <w:rPr>
          <w:rFonts w:ascii="Arial" w:hAnsi="Arial" w:cs="Arial"/>
          <w:w w:val="92"/>
          <w:sz w:val="20"/>
          <w:szCs w:val="20"/>
        </w:rPr>
        <w:t>eers</w:t>
      </w:r>
      <w:r>
        <w:rPr>
          <w:rFonts w:ascii="Arial" w:hAnsi="Arial" w:cs="Arial"/>
          <w:spacing w:val="-15"/>
          <w:w w:val="92"/>
          <w:sz w:val="20"/>
          <w:szCs w:val="20"/>
        </w:rPr>
        <w:t xml:space="preserve"> </w:t>
      </w:r>
      <w:r>
        <w:rPr>
          <w:rFonts w:ascii="Arial" w:hAnsi="Arial" w:cs="Arial"/>
          <w:sz w:val="20"/>
          <w:szCs w:val="20"/>
        </w:rPr>
        <w:t>act</w:t>
      </w:r>
      <w:r>
        <w:rPr>
          <w:rFonts w:ascii="Arial" w:hAnsi="Arial" w:cs="Arial"/>
          <w:spacing w:val="-4"/>
          <w:sz w:val="20"/>
          <w:szCs w:val="20"/>
        </w:rPr>
        <w:t xml:space="preserve"> </w:t>
      </w:r>
      <w:r>
        <w:rPr>
          <w:rFonts w:ascii="Arial" w:hAnsi="Arial" w:cs="Arial"/>
          <w:w w:val="87"/>
          <w:sz w:val="20"/>
          <w:szCs w:val="20"/>
        </w:rPr>
        <w:t xml:space="preserve">as witnesses. </w:t>
      </w:r>
      <w:r>
        <w:rPr>
          <w:rFonts w:ascii="Arial" w:hAnsi="Arial" w:cs="Arial"/>
          <w:spacing w:val="26"/>
          <w:w w:val="87"/>
          <w:sz w:val="20"/>
          <w:szCs w:val="20"/>
        </w:rPr>
        <w:t xml:space="preserve"> </w:t>
      </w:r>
      <w:r>
        <w:rPr>
          <w:rFonts w:ascii="Arial" w:hAnsi="Arial" w:cs="Arial"/>
          <w:sz w:val="20"/>
          <w:szCs w:val="20"/>
        </w:rPr>
        <w:t>Then</w:t>
      </w:r>
      <w:r>
        <w:rPr>
          <w:rFonts w:ascii="Arial" w:hAnsi="Arial" w:cs="Arial"/>
          <w:spacing w:val="-6"/>
          <w:sz w:val="20"/>
          <w:szCs w:val="20"/>
        </w:rPr>
        <w:t xml:space="preserve"> </w:t>
      </w:r>
      <w:r>
        <w:rPr>
          <w:rFonts w:ascii="Arial" w:hAnsi="Arial" w:cs="Arial"/>
          <w:sz w:val="20"/>
          <w:szCs w:val="20"/>
        </w:rPr>
        <w:t>a</w:t>
      </w:r>
      <w:r>
        <w:rPr>
          <w:rFonts w:ascii="Arial" w:hAnsi="Arial" w:cs="Arial"/>
          <w:spacing w:val="-13"/>
          <w:sz w:val="20"/>
          <w:szCs w:val="20"/>
        </w:rPr>
        <w:t xml:space="preserve"> </w:t>
      </w:r>
      <w:r>
        <w:rPr>
          <w:rFonts w:ascii="Arial" w:hAnsi="Arial" w:cs="Arial"/>
          <w:w w:val="107"/>
          <w:sz w:val="20"/>
          <w:szCs w:val="20"/>
        </w:rPr>
        <w:t>third-par</w:t>
      </w:r>
      <w:r>
        <w:rPr>
          <w:rFonts w:ascii="Arial" w:hAnsi="Arial" w:cs="Arial"/>
          <w:spacing w:val="-4"/>
          <w:w w:val="107"/>
          <w:sz w:val="20"/>
          <w:szCs w:val="20"/>
        </w:rPr>
        <w:t>t</w:t>
      </w:r>
      <w:r>
        <w:rPr>
          <w:rFonts w:ascii="Arial" w:hAnsi="Arial" w:cs="Arial"/>
          <w:w w:val="105"/>
          <w:sz w:val="20"/>
          <w:szCs w:val="20"/>
        </w:rPr>
        <w:t xml:space="preserve">y </w:t>
      </w:r>
      <w:r>
        <w:rPr>
          <w:rFonts w:ascii="Arial" w:hAnsi="Arial" w:cs="Arial"/>
          <w:sz w:val="20"/>
          <w:szCs w:val="20"/>
        </w:rPr>
        <w:t>can</w:t>
      </w:r>
      <w:r>
        <w:rPr>
          <w:rFonts w:ascii="Arial" w:hAnsi="Arial" w:cs="Arial"/>
          <w:spacing w:val="14"/>
          <w:sz w:val="20"/>
          <w:szCs w:val="20"/>
        </w:rPr>
        <w:t xml:space="preserve"> </w:t>
      </w:r>
      <w:r>
        <w:rPr>
          <w:rFonts w:ascii="Arial" w:hAnsi="Arial" w:cs="Arial"/>
          <w:spacing w:val="-5"/>
          <w:sz w:val="20"/>
          <w:szCs w:val="20"/>
        </w:rPr>
        <w:t>v</w:t>
      </w:r>
      <w:r>
        <w:rPr>
          <w:rFonts w:ascii="Arial" w:hAnsi="Arial" w:cs="Arial"/>
          <w:sz w:val="20"/>
          <w:szCs w:val="20"/>
        </w:rPr>
        <w:t>erify</w:t>
      </w:r>
      <w:r>
        <w:rPr>
          <w:rFonts w:ascii="Arial" w:hAnsi="Arial" w:cs="Arial"/>
          <w:spacing w:val="52"/>
          <w:sz w:val="20"/>
          <w:szCs w:val="20"/>
        </w:rPr>
        <w:t xml:space="preserve"> </w:t>
      </w:r>
      <w:r>
        <w:rPr>
          <w:rFonts w:ascii="Arial" w:hAnsi="Arial" w:cs="Arial"/>
          <w:w w:val="112"/>
          <w:sz w:val="20"/>
          <w:szCs w:val="20"/>
        </w:rPr>
        <w:t>th</w:t>
      </w:r>
      <w:r>
        <w:rPr>
          <w:rFonts w:ascii="Arial" w:hAnsi="Arial" w:cs="Arial"/>
          <w:w w:val="79"/>
          <w:sz w:val="20"/>
          <w:szCs w:val="20"/>
        </w:rPr>
        <w:t>e</w:t>
      </w:r>
      <w:r>
        <w:rPr>
          <w:rFonts w:ascii="Arial" w:hAnsi="Arial" w:cs="Arial"/>
          <w:sz w:val="20"/>
          <w:szCs w:val="20"/>
        </w:rPr>
        <w:t xml:space="preserve"> </w:t>
      </w:r>
      <w:r>
        <w:rPr>
          <w:rFonts w:ascii="Arial" w:hAnsi="Arial" w:cs="Arial"/>
          <w:spacing w:val="-17"/>
          <w:sz w:val="20"/>
          <w:szCs w:val="20"/>
        </w:rPr>
        <w:t xml:space="preserve"> </w:t>
      </w:r>
      <w:r>
        <w:rPr>
          <w:rFonts w:ascii="Arial" w:hAnsi="Arial" w:cs="Arial"/>
          <w:w w:val="97"/>
          <w:sz w:val="20"/>
          <w:szCs w:val="20"/>
        </w:rPr>
        <w:t>authe</w:t>
      </w:r>
      <w:r>
        <w:rPr>
          <w:rFonts w:ascii="Arial" w:hAnsi="Arial" w:cs="Arial"/>
          <w:spacing w:val="-5"/>
          <w:w w:val="97"/>
          <w:sz w:val="20"/>
          <w:szCs w:val="20"/>
        </w:rPr>
        <w:t>n</w:t>
      </w:r>
      <w:r>
        <w:rPr>
          <w:rFonts w:ascii="Arial" w:hAnsi="Arial" w:cs="Arial"/>
          <w:w w:val="110"/>
          <w:sz w:val="20"/>
          <w:szCs w:val="20"/>
        </w:rPr>
        <w:t>ti</w:t>
      </w:r>
      <w:r>
        <w:rPr>
          <w:rFonts w:ascii="Arial" w:hAnsi="Arial" w:cs="Arial"/>
          <w:spacing w:val="1"/>
          <w:w w:val="110"/>
          <w:sz w:val="20"/>
          <w:szCs w:val="20"/>
        </w:rPr>
        <w:t>c</w:t>
      </w:r>
      <w:r>
        <w:rPr>
          <w:rFonts w:ascii="Arial" w:hAnsi="Arial" w:cs="Arial"/>
          <w:w w:val="132"/>
          <w:sz w:val="20"/>
          <w:szCs w:val="20"/>
        </w:rPr>
        <w:t>i</w:t>
      </w:r>
      <w:r>
        <w:rPr>
          <w:rFonts w:ascii="Arial" w:hAnsi="Arial" w:cs="Arial"/>
          <w:spacing w:val="-5"/>
          <w:w w:val="132"/>
          <w:sz w:val="20"/>
          <w:szCs w:val="20"/>
        </w:rPr>
        <w:t>t</w:t>
      </w:r>
      <w:r>
        <w:rPr>
          <w:rFonts w:ascii="Arial" w:hAnsi="Arial" w:cs="Arial"/>
          <w:w w:val="105"/>
          <w:sz w:val="20"/>
          <w:szCs w:val="20"/>
        </w:rPr>
        <w:t>y</w:t>
      </w:r>
      <w:r>
        <w:rPr>
          <w:rFonts w:ascii="Arial" w:hAnsi="Arial" w:cs="Arial"/>
          <w:sz w:val="20"/>
          <w:szCs w:val="20"/>
        </w:rPr>
        <w:t xml:space="preserve"> </w:t>
      </w:r>
      <w:r>
        <w:rPr>
          <w:rFonts w:ascii="Arial" w:hAnsi="Arial" w:cs="Arial"/>
          <w:spacing w:val="-17"/>
          <w:sz w:val="20"/>
          <w:szCs w:val="20"/>
        </w:rPr>
        <w:t xml:space="preserve"> </w:t>
      </w:r>
      <w:r>
        <w:rPr>
          <w:rFonts w:ascii="Arial" w:hAnsi="Arial" w:cs="Arial"/>
          <w:sz w:val="20"/>
          <w:szCs w:val="20"/>
        </w:rPr>
        <w:t>of</w:t>
      </w:r>
      <w:r>
        <w:rPr>
          <w:rFonts w:ascii="Arial" w:hAnsi="Arial" w:cs="Arial"/>
          <w:spacing w:val="33"/>
          <w:sz w:val="20"/>
          <w:szCs w:val="20"/>
        </w:rPr>
        <w:t xml:space="preserve"> </w:t>
      </w:r>
      <w:r>
        <w:rPr>
          <w:rFonts w:ascii="Arial" w:hAnsi="Arial" w:cs="Arial"/>
          <w:sz w:val="20"/>
          <w:szCs w:val="20"/>
        </w:rPr>
        <w:t>the</w:t>
      </w:r>
      <w:r>
        <w:rPr>
          <w:rFonts w:ascii="Arial" w:hAnsi="Arial" w:cs="Arial"/>
          <w:spacing w:val="37"/>
          <w:sz w:val="20"/>
          <w:szCs w:val="20"/>
        </w:rPr>
        <w:t xml:space="preserve"> </w:t>
      </w:r>
      <w:r>
        <w:rPr>
          <w:rFonts w:ascii="Arial" w:hAnsi="Arial" w:cs="Arial"/>
          <w:sz w:val="20"/>
          <w:szCs w:val="20"/>
        </w:rPr>
        <w:t>LP,</w:t>
      </w:r>
      <w:r>
        <w:rPr>
          <w:rFonts w:ascii="Arial" w:hAnsi="Arial" w:cs="Arial"/>
          <w:spacing w:val="52"/>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42"/>
          <w:sz w:val="20"/>
          <w:szCs w:val="20"/>
        </w:rPr>
        <w:t xml:space="preserve"> </w:t>
      </w:r>
      <w:r>
        <w:rPr>
          <w:rFonts w:ascii="Arial" w:hAnsi="Arial" w:cs="Arial"/>
          <w:spacing w:val="-5"/>
          <w:sz w:val="20"/>
          <w:szCs w:val="20"/>
        </w:rPr>
        <w:t>v</w:t>
      </w:r>
      <w:r>
        <w:rPr>
          <w:rFonts w:ascii="Arial" w:hAnsi="Arial" w:cs="Arial"/>
          <w:sz w:val="20"/>
          <w:szCs w:val="20"/>
        </w:rPr>
        <w:t>erifying</w:t>
      </w:r>
      <w:r>
        <w:rPr>
          <w:rFonts w:ascii="Arial" w:hAnsi="Arial" w:cs="Arial"/>
          <w:spacing w:val="51"/>
          <w:sz w:val="20"/>
          <w:szCs w:val="20"/>
        </w:rPr>
        <w:t xml:space="preserve"> </w:t>
      </w:r>
      <w:r>
        <w:rPr>
          <w:rFonts w:ascii="Arial" w:hAnsi="Arial" w:cs="Arial"/>
          <w:sz w:val="20"/>
          <w:szCs w:val="20"/>
        </w:rPr>
        <w:t>the</w:t>
      </w:r>
      <w:r>
        <w:rPr>
          <w:rFonts w:ascii="Arial" w:hAnsi="Arial" w:cs="Arial"/>
          <w:spacing w:val="37"/>
          <w:sz w:val="20"/>
          <w:szCs w:val="20"/>
        </w:rPr>
        <w:t xml:space="preserve"> </w:t>
      </w:r>
      <w:r>
        <w:rPr>
          <w:rFonts w:ascii="Arial" w:hAnsi="Arial" w:cs="Arial"/>
          <w:w w:val="91"/>
          <w:sz w:val="20"/>
          <w:szCs w:val="20"/>
        </w:rPr>
        <w:t>witnesses</w:t>
      </w:r>
      <w:r>
        <w:rPr>
          <w:rFonts w:ascii="Arial" w:hAnsi="Arial" w:cs="Arial"/>
          <w:spacing w:val="45"/>
          <w:w w:val="91"/>
          <w:sz w:val="20"/>
          <w:szCs w:val="20"/>
        </w:rPr>
        <w:t xml:space="preserve"> </w:t>
      </w:r>
      <w:r>
        <w:rPr>
          <w:rFonts w:ascii="Arial" w:hAnsi="Arial" w:cs="Arial"/>
          <w:sz w:val="20"/>
          <w:szCs w:val="20"/>
        </w:rPr>
        <w:t>signatures, and</w:t>
      </w:r>
      <w:r>
        <w:rPr>
          <w:rFonts w:ascii="Arial" w:hAnsi="Arial" w:cs="Arial"/>
          <w:spacing w:val="13"/>
          <w:sz w:val="20"/>
          <w:szCs w:val="20"/>
        </w:rPr>
        <w:t xml:space="preserve"> </w:t>
      </w:r>
      <w:r>
        <w:rPr>
          <w:rFonts w:ascii="Arial" w:hAnsi="Arial" w:cs="Arial"/>
          <w:sz w:val="20"/>
          <w:szCs w:val="20"/>
        </w:rPr>
        <w:t>can</w:t>
      </w:r>
      <w:r>
        <w:rPr>
          <w:rFonts w:ascii="Arial" w:hAnsi="Arial" w:cs="Arial"/>
          <w:spacing w:val="-1"/>
          <w:sz w:val="20"/>
          <w:szCs w:val="20"/>
        </w:rPr>
        <w:t xml:space="preserve"> </w:t>
      </w:r>
      <w:r>
        <w:rPr>
          <w:rFonts w:ascii="Arial" w:hAnsi="Arial" w:cs="Arial"/>
          <w:sz w:val="20"/>
          <w:szCs w:val="20"/>
        </w:rPr>
        <w:t>t</w:t>
      </w:r>
      <w:r>
        <w:rPr>
          <w:rFonts w:ascii="Arial" w:hAnsi="Arial" w:cs="Arial"/>
          <w:spacing w:val="-5"/>
          <w:sz w:val="20"/>
          <w:szCs w:val="20"/>
        </w:rPr>
        <w:t>h</w:t>
      </w:r>
      <w:r>
        <w:rPr>
          <w:rFonts w:ascii="Arial" w:hAnsi="Arial" w:cs="Arial"/>
          <w:sz w:val="20"/>
          <w:szCs w:val="20"/>
        </w:rPr>
        <w:t>us</w:t>
      </w:r>
      <w:r>
        <w:rPr>
          <w:rFonts w:ascii="Arial" w:hAnsi="Arial" w:cs="Arial"/>
          <w:spacing w:val="22"/>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32"/>
          <w:w w:val="89"/>
          <w:sz w:val="20"/>
          <w:szCs w:val="20"/>
        </w:rPr>
        <w:t xml:space="preserve"> </w:t>
      </w:r>
      <w:r>
        <w:rPr>
          <w:rFonts w:ascii="Arial" w:hAnsi="Arial" w:cs="Arial"/>
          <w:sz w:val="20"/>
          <w:szCs w:val="20"/>
        </w:rPr>
        <w:t>sure</w:t>
      </w:r>
      <w:r>
        <w:rPr>
          <w:rFonts w:ascii="Arial" w:hAnsi="Arial" w:cs="Arial"/>
          <w:spacing w:val="-9"/>
          <w:sz w:val="20"/>
          <w:szCs w:val="20"/>
        </w:rPr>
        <w:t xml:space="preserve"> </w:t>
      </w:r>
      <w:r>
        <w:rPr>
          <w:rFonts w:ascii="Arial" w:hAnsi="Arial" w:cs="Arial"/>
          <w:sz w:val="20"/>
          <w:szCs w:val="20"/>
        </w:rPr>
        <w:t>that  the</w:t>
      </w:r>
      <w:r>
        <w:rPr>
          <w:rFonts w:ascii="Arial" w:hAnsi="Arial" w:cs="Arial"/>
          <w:spacing w:val="23"/>
          <w:sz w:val="20"/>
          <w:szCs w:val="20"/>
        </w:rPr>
        <w:t xml:space="preserve"> </w:t>
      </w:r>
      <w:r>
        <w:rPr>
          <w:rFonts w:ascii="Arial" w:hAnsi="Arial" w:cs="Arial"/>
          <w:spacing w:val="5"/>
          <w:w w:val="91"/>
          <w:sz w:val="20"/>
          <w:szCs w:val="20"/>
        </w:rPr>
        <w:t>p</w:t>
      </w:r>
      <w:r>
        <w:rPr>
          <w:rFonts w:ascii="Arial" w:hAnsi="Arial" w:cs="Arial"/>
          <w:w w:val="91"/>
          <w:sz w:val="20"/>
          <w:szCs w:val="20"/>
        </w:rPr>
        <w:t>erson</w:t>
      </w:r>
      <w:r>
        <w:rPr>
          <w:rFonts w:ascii="Arial" w:hAnsi="Arial" w:cs="Arial"/>
          <w:spacing w:val="35"/>
          <w:w w:val="91"/>
          <w:sz w:val="20"/>
          <w:szCs w:val="20"/>
        </w:rPr>
        <w:t xml:space="preserve"> </w:t>
      </w:r>
      <w:r>
        <w:rPr>
          <w:rFonts w:ascii="Arial" w:hAnsi="Arial" w:cs="Arial"/>
          <w:sz w:val="20"/>
          <w:szCs w:val="20"/>
        </w:rPr>
        <w:t>has</w:t>
      </w:r>
      <w:r>
        <w:rPr>
          <w:rFonts w:ascii="Arial" w:hAnsi="Arial" w:cs="Arial"/>
          <w:spacing w:val="-10"/>
          <w:sz w:val="20"/>
          <w:szCs w:val="20"/>
        </w:rPr>
        <w:t xml:space="preserve"> </w:t>
      </w:r>
      <w:r>
        <w:rPr>
          <w:rFonts w:ascii="Arial" w:hAnsi="Arial" w:cs="Arial"/>
          <w:sz w:val="20"/>
          <w:szCs w:val="20"/>
        </w:rPr>
        <w:t>ind</w:t>
      </w:r>
      <w:r>
        <w:rPr>
          <w:rFonts w:ascii="Arial" w:hAnsi="Arial" w:cs="Arial"/>
          <w:spacing w:val="1"/>
          <w:sz w:val="20"/>
          <w:szCs w:val="20"/>
        </w:rPr>
        <w:t>e</w:t>
      </w:r>
      <w:r>
        <w:rPr>
          <w:rFonts w:ascii="Arial" w:hAnsi="Arial" w:cs="Arial"/>
          <w:sz w:val="20"/>
          <w:szCs w:val="20"/>
        </w:rPr>
        <w:t>ed</w:t>
      </w:r>
      <w:r>
        <w:rPr>
          <w:rFonts w:ascii="Arial" w:hAnsi="Arial" w:cs="Arial"/>
          <w:spacing w:val="-15"/>
          <w:sz w:val="20"/>
          <w:szCs w:val="20"/>
        </w:rPr>
        <w:t xml:space="preserve"> </w:t>
      </w:r>
      <w:r>
        <w:rPr>
          <w:rFonts w:ascii="Arial" w:hAnsi="Arial" w:cs="Arial"/>
          <w:spacing w:val="5"/>
          <w:w w:val="89"/>
          <w:sz w:val="20"/>
          <w:szCs w:val="20"/>
        </w:rPr>
        <w:t>b</w:t>
      </w:r>
      <w:r>
        <w:rPr>
          <w:rFonts w:ascii="Arial" w:hAnsi="Arial" w:cs="Arial"/>
          <w:w w:val="89"/>
          <w:sz w:val="20"/>
          <w:szCs w:val="20"/>
        </w:rPr>
        <w:t>een</w:t>
      </w:r>
      <w:r>
        <w:rPr>
          <w:rFonts w:ascii="Arial" w:hAnsi="Arial" w:cs="Arial"/>
          <w:spacing w:val="33"/>
          <w:w w:val="89"/>
          <w:sz w:val="20"/>
          <w:szCs w:val="20"/>
        </w:rPr>
        <w:t xml:space="preserve"> </w:t>
      </w:r>
      <w:r>
        <w:rPr>
          <w:rFonts w:ascii="Arial" w:hAnsi="Arial" w:cs="Arial"/>
          <w:sz w:val="20"/>
          <w:szCs w:val="20"/>
        </w:rPr>
        <w:t>in</w:t>
      </w:r>
      <w:r>
        <w:rPr>
          <w:rFonts w:ascii="Arial" w:hAnsi="Arial" w:cs="Arial"/>
          <w:spacing w:val="35"/>
          <w:sz w:val="20"/>
          <w:szCs w:val="20"/>
        </w:rPr>
        <w:t xml:space="preserve"> </w:t>
      </w:r>
      <w:r>
        <w:rPr>
          <w:rFonts w:ascii="Arial" w:hAnsi="Arial" w:cs="Arial"/>
          <w:sz w:val="20"/>
          <w:szCs w:val="20"/>
        </w:rPr>
        <w:t>the</w:t>
      </w:r>
      <w:r>
        <w:rPr>
          <w:rFonts w:ascii="Arial" w:hAnsi="Arial" w:cs="Arial"/>
          <w:spacing w:val="22"/>
          <w:sz w:val="20"/>
          <w:szCs w:val="20"/>
        </w:rPr>
        <w:t xml:space="preserve"> </w:t>
      </w:r>
      <w:r>
        <w:rPr>
          <w:rFonts w:ascii="Arial" w:hAnsi="Arial" w:cs="Arial"/>
          <w:sz w:val="20"/>
          <w:szCs w:val="20"/>
        </w:rPr>
        <w:t>l</w:t>
      </w:r>
      <w:r>
        <w:rPr>
          <w:rFonts w:ascii="Arial" w:hAnsi="Arial" w:cs="Arial"/>
          <w:spacing w:val="6"/>
          <w:sz w:val="20"/>
          <w:szCs w:val="20"/>
        </w:rPr>
        <w:t>o</w:t>
      </w:r>
      <w:r>
        <w:rPr>
          <w:rFonts w:ascii="Arial" w:hAnsi="Arial" w:cs="Arial"/>
          <w:sz w:val="20"/>
          <w:szCs w:val="20"/>
        </w:rPr>
        <w:t xml:space="preserve">cation. </w:t>
      </w:r>
      <w:r>
        <w:rPr>
          <w:rFonts w:ascii="Arial" w:hAnsi="Arial" w:cs="Arial"/>
          <w:spacing w:val="14"/>
          <w:sz w:val="20"/>
          <w:szCs w:val="20"/>
        </w:rPr>
        <w:t xml:space="preserve"> </w:t>
      </w:r>
      <w:proofErr w:type="spellStart"/>
      <w:r>
        <w:rPr>
          <w:rFonts w:ascii="Arial" w:hAnsi="Arial" w:cs="Arial"/>
          <w:sz w:val="20"/>
          <w:szCs w:val="20"/>
        </w:rPr>
        <w:t>Bosk</w:t>
      </w:r>
      <w:proofErr w:type="spellEnd"/>
      <w:r>
        <w:rPr>
          <w:rFonts w:ascii="Arial" w:hAnsi="Arial" w:cs="Arial"/>
          <w:sz w:val="20"/>
          <w:szCs w:val="20"/>
        </w:rPr>
        <w:t xml:space="preserve">, </w:t>
      </w:r>
      <w:proofErr w:type="spellStart"/>
      <w:r>
        <w:rPr>
          <w:rFonts w:ascii="Arial" w:hAnsi="Arial" w:cs="Arial"/>
          <w:w w:val="94"/>
          <w:sz w:val="20"/>
          <w:szCs w:val="20"/>
        </w:rPr>
        <w:t>Ga</w:t>
      </w:r>
      <w:r>
        <w:rPr>
          <w:rFonts w:ascii="Arial" w:hAnsi="Arial" w:cs="Arial"/>
          <w:spacing w:val="-5"/>
          <w:w w:val="94"/>
          <w:sz w:val="20"/>
          <w:szCs w:val="20"/>
        </w:rPr>
        <w:t>m</w:t>
      </w:r>
      <w:r>
        <w:rPr>
          <w:rFonts w:ascii="Arial" w:hAnsi="Arial" w:cs="Arial"/>
          <w:w w:val="94"/>
          <w:sz w:val="20"/>
          <w:szCs w:val="20"/>
        </w:rPr>
        <w:t>bs</w:t>
      </w:r>
      <w:proofErr w:type="spellEnd"/>
      <w:r>
        <w:rPr>
          <w:rFonts w:ascii="Arial" w:hAnsi="Arial" w:cs="Arial"/>
          <w:spacing w:val="8"/>
          <w:w w:val="94"/>
          <w:sz w:val="20"/>
          <w:szCs w:val="20"/>
        </w:rPr>
        <w:t xml:space="preserve"> </w:t>
      </w:r>
      <w:r>
        <w:rPr>
          <w:rFonts w:ascii="Arial" w:hAnsi="Arial" w:cs="Arial"/>
          <w:sz w:val="20"/>
          <w:szCs w:val="20"/>
        </w:rPr>
        <w:t>and</w:t>
      </w:r>
      <w:r>
        <w:rPr>
          <w:rFonts w:ascii="Arial" w:hAnsi="Arial" w:cs="Arial"/>
          <w:spacing w:val="-10"/>
          <w:sz w:val="20"/>
          <w:szCs w:val="20"/>
        </w:rPr>
        <w:t xml:space="preserve"> </w:t>
      </w:r>
      <w:proofErr w:type="spellStart"/>
      <w:r>
        <w:rPr>
          <w:rFonts w:ascii="Arial" w:hAnsi="Arial" w:cs="Arial"/>
          <w:w w:val="98"/>
          <w:sz w:val="20"/>
          <w:szCs w:val="20"/>
        </w:rPr>
        <w:t>Bu</w:t>
      </w:r>
      <w:r>
        <w:rPr>
          <w:rFonts w:ascii="Arial" w:hAnsi="Arial" w:cs="Arial"/>
          <w:spacing w:val="-5"/>
          <w:w w:val="98"/>
          <w:sz w:val="20"/>
          <w:szCs w:val="20"/>
        </w:rPr>
        <w:t>c</w:t>
      </w:r>
      <w:r>
        <w:rPr>
          <w:rFonts w:ascii="Arial" w:hAnsi="Arial" w:cs="Arial"/>
          <w:w w:val="89"/>
          <w:sz w:val="20"/>
          <w:szCs w:val="20"/>
        </w:rPr>
        <w:t>hegg</w:t>
      </w:r>
      <w:r>
        <w:rPr>
          <w:rFonts w:ascii="Arial" w:hAnsi="Arial" w:cs="Arial"/>
          <w:w w:val="79"/>
          <w:sz w:val="20"/>
          <w:szCs w:val="20"/>
        </w:rPr>
        <w:t>e</w:t>
      </w:r>
      <w:r>
        <w:rPr>
          <w:rFonts w:ascii="Arial" w:hAnsi="Arial" w:cs="Arial"/>
          <w:w w:val="116"/>
          <w:sz w:val="20"/>
          <w:szCs w:val="20"/>
        </w:rPr>
        <w:t>r</w:t>
      </w:r>
      <w:proofErr w:type="spellEnd"/>
      <w:r>
        <w:rPr>
          <w:rFonts w:ascii="Arial" w:hAnsi="Arial" w:cs="Arial"/>
          <w:spacing w:val="2"/>
          <w:sz w:val="20"/>
          <w:szCs w:val="20"/>
        </w:rPr>
        <w:t xml:space="preserve"> </w:t>
      </w:r>
      <w:r>
        <w:rPr>
          <w:rFonts w:ascii="Arial" w:hAnsi="Arial" w:cs="Arial"/>
          <w:w w:val="91"/>
          <w:sz w:val="20"/>
          <w:szCs w:val="20"/>
        </w:rPr>
        <w:t>are</w:t>
      </w:r>
      <w:r>
        <w:rPr>
          <w:rFonts w:ascii="Arial" w:hAnsi="Arial" w:cs="Arial"/>
          <w:spacing w:val="8"/>
          <w:w w:val="91"/>
          <w:sz w:val="20"/>
          <w:szCs w:val="20"/>
        </w:rPr>
        <w:t xml:space="preserve"> </w:t>
      </w:r>
      <w:r>
        <w:rPr>
          <w:rFonts w:ascii="Arial" w:hAnsi="Arial" w:cs="Arial"/>
          <w:sz w:val="20"/>
          <w:szCs w:val="20"/>
        </w:rPr>
        <w:t>curre</w:t>
      </w:r>
      <w:r>
        <w:rPr>
          <w:rFonts w:ascii="Arial" w:hAnsi="Arial" w:cs="Arial"/>
          <w:spacing w:val="-5"/>
          <w:sz w:val="20"/>
          <w:szCs w:val="20"/>
        </w:rPr>
        <w:t>n</w:t>
      </w:r>
      <w:r>
        <w:rPr>
          <w:rFonts w:ascii="Arial" w:hAnsi="Arial" w:cs="Arial"/>
          <w:sz w:val="20"/>
          <w:szCs w:val="20"/>
        </w:rPr>
        <w:t>tly</w:t>
      </w:r>
      <w:r>
        <w:rPr>
          <w:rFonts w:ascii="Arial" w:hAnsi="Arial" w:cs="Arial"/>
          <w:spacing w:val="22"/>
          <w:sz w:val="20"/>
          <w:szCs w:val="20"/>
        </w:rPr>
        <w:t xml:space="preserve"> </w:t>
      </w:r>
      <w:r>
        <w:rPr>
          <w:rFonts w:ascii="Arial" w:hAnsi="Arial" w:cs="Arial"/>
          <w:sz w:val="20"/>
          <w:szCs w:val="20"/>
        </w:rPr>
        <w:t>exploring</w:t>
      </w:r>
      <w:r>
        <w:rPr>
          <w:rFonts w:ascii="Arial" w:hAnsi="Arial" w:cs="Arial"/>
          <w:spacing w:val="-13"/>
          <w:sz w:val="20"/>
          <w:szCs w:val="20"/>
        </w:rPr>
        <w:t xml:space="preserve"> </w:t>
      </w:r>
      <w:r>
        <w:rPr>
          <w:rFonts w:ascii="Arial" w:hAnsi="Arial" w:cs="Arial"/>
          <w:sz w:val="20"/>
          <w:szCs w:val="20"/>
        </w:rPr>
        <w:t>(</w:t>
      </w:r>
      <w:r>
        <w:rPr>
          <w:rFonts w:ascii="Arial" w:hAnsi="Arial" w:cs="Arial"/>
          <w:spacing w:val="-5"/>
          <w:sz w:val="20"/>
          <w:szCs w:val="20"/>
        </w:rPr>
        <w:t>w</w:t>
      </w:r>
      <w:r>
        <w:rPr>
          <w:rFonts w:ascii="Arial" w:hAnsi="Arial" w:cs="Arial"/>
          <w:sz w:val="20"/>
          <w:szCs w:val="20"/>
        </w:rPr>
        <w:t>ork</w:t>
      </w:r>
      <w:r>
        <w:rPr>
          <w:rFonts w:ascii="Arial" w:hAnsi="Arial" w:cs="Arial"/>
          <w:spacing w:val="14"/>
          <w:sz w:val="20"/>
          <w:szCs w:val="20"/>
        </w:rPr>
        <w:t xml:space="preserve"> </w:t>
      </w:r>
      <w:r>
        <w:rPr>
          <w:rFonts w:ascii="Arial" w:hAnsi="Arial" w:cs="Arial"/>
          <w:sz w:val="20"/>
          <w:szCs w:val="20"/>
        </w:rPr>
        <w:t>in</w:t>
      </w:r>
      <w:r>
        <w:rPr>
          <w:rFonts w:ascii="Arial" w:hAnsi="Arial" w:cs="Arial"/>
          <w:spacing w:val="12"/>
          <w:sz w:val="20"/>
          <w:szCs w:val="20"/>
        </w:rPr>
        <w:t xml:space="preserve"> </w:t>
      </w:r>
      <w:r>
        <w:rPr>
          <w:rFonts w:ascii="Arial" w:hAnsi="Arial" w:cs="Arial"/>
          <w:w w:val="93"/>
          <w:sz w:val="20"/>
          <w:szCs w:val="20"/>
        </w:rPr>
        <w:t>progress)</w:t>
      </w:r>
      <w:r>
        <w:rPr>
          <w:rFonts w:ascii="Arial" w:hAnsi="Arial" w:cs="Arial"/>
          <w:spacing w:val="7"/>
          <w:w w:val="93"/>
          <w:sz w:val="20"/>
          <w:szCs w:val="20"/>
        </w:rPr>
        <w:t xml:space="preserve"> </w:t>
      </w:r>
      <w:r>
        <w:rPr>
          <w:rFonts w:ascii="Arial" w:hAnsi="Arial" w:cs="Arial"/>
          <w:sz w:val="20"/>
          <w:szCs w:val="20"/>
        </w:rPr>
        <w:t xml:space="preserve">the </w:t>
      </w:r>
      <w:r>
        <w:rPr>
          <w:rFonts w:ascii="Arial" w:hAnsi="Arial" w:cs="Arial"/>
          <w:spacing w:val="6"/>
          <w:w w:val="99"/>
          <w:sz w:val="20"/>
          <w:szCs w:val="20"/>
        </w:rPr>
        <w:t>p</w:t>
      </w:r>
      <w:r>
        <w:rPr>
          <w:rFonts w:ascii="Arial" w:hAnsi="Arial" w:cs="Arial"/>
          <w:w w:val="101"/>
          <w:sz w:val="20"/>
          <w:szCs w:val="20"/>
        </w:rPr>
        <w:t>ossibili</w:t>
      </w:r>
      <w:r>
        <w:rPr>
          <w:rFonts w:ascii="Arial" w:hAnsi="Arial" w:cs="Arial"/>
          <w:spacing w:val="-4"/>
          <w:w w:val="101"/>
          <w:sz w:val="20"/>
          <w:szCs w:val="20"/>
        </w:rPr>
        <w:t>t</w:t>
      </w:r>
      <w:r>
        <w:rPr>
          <w:rFonts w:ascii="Arial" w:hAnsi="Arial" w:cs="Arial"/>
          <w:w w:val="105"/>
          <w:sz w:val="20"/>
          <w:szCs w:val="20"/>
        </w:rPr>
        <w:t xml:space="preserve">y </w:t>
      </w:r>
      <w:r>
        <w:rPr>
          <w:rFonts w:ascii="Arial" w:hAnsi="Arial" w:cs="Arial"/>
          <w:sz w:val="20"/>
          <w:szCs w:val="20"/>
        </w:rPr>
        <w:t>of</w:t>
      </w:r>
      <w:r>
        <w:rPr>
          <w:rFonts w:ascii="Arial" w:hAnsi="Arial" w:cs="Arial"/>
          <w:spacing w:val="7"/>
          <w:sz w:val="20"/>
          <w:szCs w:val="20"/>
        </w:rPr>
        <w:t xml:space="preserve"> </w:t>
      </w:r>
      <w:r>
        <w:rPr>
          <w:rFonts w:ascii="Arial" w:hAnsi="Arial" w:cs="Arial"/>
          <w:sz w:val="20"/>
          <w:szCs w:val="20"/>
        </w:rPr>
        <w:t>co</w:t>
      </w:r>
      <w:r>
        <w:rPr>
          <w:rFonts w:ascii="Arial" w:hAnsi="Arial" w:cs="Arial"/>
          <w:spacing w:val="-5"/>
          <w:sz w:val="20"/>
          <w:szCs w:val="20"/>
        </w:rPr>
        <w:t>m</w:t>
      </w:r>
      <w:r>
        <w:rPr>
          <w:rFonts w:ascii="Arial" w:hAnsi="Arial" w:cs="Arial"/>
          <w:sz w:val="20"/>
          <w:szCs w:val="20"/>
        </w:rPr>
        <w:t>bining</w:t>
      </w:r>
      <w:r>
        <w:rPr>
          <w:rFonts w:ascii="Arial" w:hAnsi="Arial" w:cs="Arial"/>
          <w:spacing w:val="-6"/>
          <w:sz w:val="20"/>
          <w:szCs w:val="20"/>
        </w:rPr>
        <w:t xml:space="preserve"> </w:t>
      </w:r>
      <w:r>
        <w:rPr>
          <w:rFonts w:ascii="Arial" w:hAnsi="Arial" w:cs="Arial"/>
          <w:sz w:val="20"/>
          <w:szCs w:val="20"/>
        </w:rPr>
        <w:t>su</w:t>
      </w:r>
      <w:r>
        <w:rPr>
          <w:rFonts w:ascii="Arial" w:hAnsi="Arial" w:cs="Arial"/>
          <w:spacing w:val="-5"/>
          <w:sz w:val="20"/>
          <w:szCs w:val="20"/>
        </w:rPr>
        <w:t>c</w:t>
      </w:r>
      <w:r>
        <w:rPr>
          <w:rFonts w:ascii="Arial" w:hAnsi="Arial" w:cs="Arial"/>
          <w:sz w:val="20"/>
          <w:szCs w:val="20"/>
        </w:rPr>
        <w:t>h</w:t>
      </w:r>
      <w:r>
        <w:rPr>
          <w:rFonts w:ascii="Arial" w:hAnsi="Arial" w:cs="Arial"/>
          <w:spacing w:val="-21"/>
          <w:sz w:val="20"/>
          <w:szCs w:val="20"/>
        </w:rPr>
        <w:t xml:space="preserve"> </w:t>
      </w:r>
      <w:r>
        <w:rPr>
          <w:rFonts w:ascii="Arial" w:hAnsi="Arial" w:cs="Arial"/>
          <w:sz w:val="20"/>
          <w:szCs w:val="20"/>
        </w:rPr>
        <w:t>an</w:t>
      </w:r>
      <w:r>
        <w:rPr>
          <w:rFonts w:ascii="Arial" w:hAnsi="Arial" w:cs="Arial"/>
          <w:spacing w:val="1"/>
          <w:sz w:val="20"/>
          <w:szCs w:val="20"/>
        </w:rPr>
        <w:t xml:space="preserve"> </w:t>
      </w:r>
      <w:r>
        <w:rPr>
          <w:rFonts w:ascii="Arial" w:hAnsi="Arial" w:cs="Arial"/>
          <w:sz w:val="20"/>
          <w:szCs w:val="20"/>
        </w:rPr>
        <w:t>LPS</w:t>
      </w:r>
      <w:r>
        <w:rPr>
          <w:rFonts w:ascii="Arial" w:hAnsi="Arial" w:cs="Arial"/>
          <w:spacing w:val="3"/>
          <w:sz w:val="20"/>
          <w:szCs w:val="20"/>
        </w:rPr>
        <w:t xml:space="preserve"> </w:t>
      </w:r>
      <w:r>
        <w:rPr>
          <w:rFonts w:ascii="Arial" w:hAnsi="Arial" w:cs="Arial"/>
          <w:sz w:val="20"/>
          <w:szCs w:val="20"/>
        </w:rPr>
        <w:t>with</w:t>
      </w:r>
      <w:r>
        <w:rPr>
          <w:rFonts w:ascii="Arial" w:hAnsi="Arial" w:cs="Arial"/>
          <w:spacing w:val="42"/>
          <w:sz w:val="20"/>
          <w:szCs w:val="20"/>
        </w:rPr>
        <w:t xml:space="preserve"> </w:t>
      </w:r>
      <w:r>
        <w:rPr>
          <w:rFonts w:ascii="Arial" w:hAnsi="Arial" w:cs="Arial"/>
          <w:sz w:val="20"/>
          <w:szCs w:val="20"/>
        </w:rPr>
        <w:t>the</w:t>
      </w:r>
      <w:r>
        <w:rPr>
          <w:rFonts w:ascii="Arial" w:hAnsi="Arial" w:cs="Arial"/>
          <w:spacing w:val="11"/>
          <w:sz w:val="20"/>
          <w:szCs w:val="20"/>
        </w:rPr>
        <w:t xml:space="preserve"> </w:t>
      </w:r>
      <w:r>
        <w:rPr>
          <w:rFonts w:ascii="Arial" w:hAnsi="Arial" w:cs="Arial"/>
          <w:spacing w:val="-5"/>
          <w:w w:val="106"/>
          <w:sz w:val="20"/>
          <w:szCs w:val="20"/>
        </w:rPr>
        <w:t>v</w:t>
      </w:r>
      <w:r>
        <w:rPr>
          <w:rFonts w:ascii="Arial" w:hAnsi="Arial" w:cs="Arial"/>
          <w:w w:val="106"/>
          <w:sz w:val="20"/>
          <w:szCs w:val="20"/>
        </w:rPr>
        <w:t>erif</w:t>
      </w:r>
      <w:r>
        <w:rPr>
          <w:rFonts w:ascii="Arial" w:hAnsi="Arial" w:cs="Arial"/>
          <w:spacing w:val="1"/>
          <w:w w:val="106"/>
          <w:sz w:val="20"/>
          <w:szCs w:val="20"/>
        </w:rPr>
        <w:t>i</w:t>
      </w:r>
      <w:r>
        <w:rPr>
          <w:rFonts w:ascii="Arial" w:hAnsi="Arial" w:cs="Arial"/>
          <w:w w:val="106"/>
          <w:sz w:val="20"/>
          <w:szCs w:val="20"/>
        </w:rPr>
        <w:t>abili</w:t>
      </w:r>
      <w:r>
        <w:rPr>
          <w:rFonts w:ascii="Arial" w:hAnsi="Arial" w:cs="Arial"/>
          <w:spacing w:val="-5"/>
          <w:w w:val="106"/>
          <w:sz w:val="20"/>
          <w:szCs w:val="20"/>
        </w:rPr>
        <w:t>t</w:t>
      </w:r>
      <w:r>
        <w:rPr>
          <w:rFonts w:ascii="Arial" w:hAnsi="Arial" w:cs="Arial"/>
          <w:w w:val="106"/>
          <w:sz w:val="20"/>
          <w:szCs w:val="20"/>
        </w:rPr>
        <w:t>y</w:t>
      </w:r>
      <w:r>
        <w:rPr>
          <w:rFonts w:ascii="Arial" w:hAnsi="Arial" w:cs="Arial"/>
          <w:spacing w:val="14"/>
          <w:w w:val="106"/>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erties</w:t>
      </w:r>
      <w:r>
        <w:rPr>
          <w:rFonts w:ascii="Arial" w:hAnsi="Arial" w:cs="Arial"/>
          <w:spacing w:val="-13"/>
          <w:sz w:val="20"/>
          <w:szCs w:val="20"/>
        </w:rPr>
        <w:t xml:space="preserve"> </w:t>
      </w:r>
      <w:r>
        <w:rPr>
          <w:rFonts w:ascii="Arial" w:hAnsi="Arial" w:cs="Arial"/>
          <w:sz w:val="20"/>
          <w:szCs w:val="20"/>
        </w:rPr>
        <w:t>for</w:t>
      </w:r>
      <w:r>
        <w:rPr>
          <w:rFonts w:ascii="Arial" w:hAnsi="Arial" w:cs="Arial"/>
          <w:spacing w:val="19"/>
          <w:sz w:val="20"/>
          <w:szCs w:val="20"/>
        </w:rPr>
        <w:t xml:space="preserve"> </w:t>
      </w:r>
      <w:r>
        <w:rPr>
          <w:rFonts w:ascii="Arial" w:hAnsi="Arial" w:cs="Arial"/>
          <w:spacing w:val="-5"/>
          <w:sz w:val="20"/>
          <w:szCs w:val="20"/>
        </w:rPr>
        <w:t>v</w:t>
      </w:r>
      <w:r>
        <w:rPr>
          <w:rFonts w:ascii="Arial" w:hAnsi="Arial" w:cs="Arial"/>
          <w:sz w:val="20"/>
          <w:szCs w:val="20"/>
        </w:rPr>
        <w:t>oting</w:t>
      </w:r>
      <w:r>
        <w:rPr>
          <w:rFonts w:ascii="Arial" w:hAnsi="Arial" w:cs="Arial"/>
          <w:spacing w:val="24"/>
          <w:sz w:val="20"/>
          <w:szCs w:val="20"/>
        </w:rPr>
        <w:t xml:space="preserve"> </w:t>
      </w:r>
      <w:r>
        <w:rPr>
          <w:rFonts w:ascii="Arial" w:hAnsi="Arial" w:cs="Arial"/>
          <w:sz w:val="20"/>
          <w:szCs w:val="20"/>
        </w:rPr>
        <w:t>prot</w:t>
      </w:r>
      <w:r>
        <w:rPr>
          <w:rFonts w:ascii="Arial" w:hAnsi="Arial" w:cs="Arial"/>
          <w:spacing w:val="6"/>
          <w:sz w:val="20"/>
          <w:szCs w:val="20"/>
        </w:rPr>
        <w:t>o</w:t>
      </w:r>
      <w:r>
        <w:rPr>
          <w:rFonts w:ascii="Arial" w:hAnsi="Arial" w:cs="Arial"/>
          <w:sz w:val="20"/>
          <w:szCs w:val="20"/>
        </w:rPr>
        <w:t>cols</w:t>
      </w:r>
    </w:p>
    <w:p w14:paraId="52677CE6" w14:textId="77777777" w:rsidR="009E6749" w:rsidRDefault="009E6749">
      <w:pPr>
        <w:spacing w:after="0"/>
        <w:jc w:val="both"/>
        <w:sectPr w:rsidR="009E6749">
          <w:pgSz w:w="12240" w:h="15840"/>
          <w:pgMar w:top="1480" w:right="1720" w:bottom="1920" w:left="1720" w:header="0" w:footer="1736" w:gutter="0"/>
          <w:cols w:space="720"/>
        </w:sectPr>
      </w:pPr>
    </w:p>
    <w:p w14:paraId="672F5C91" w14:textId="77777777" w:rsidR="009E6749" w:rsidRDefault="009E6749">
      <w:pPr>
        <w:spacing w:after="0" w:line="200" w:lineRule="exact"/>
        <w:rPr>
          <w:sz w:val="20"/>
          <w:szCs w:val="20"/>
        </w:rPr>
      </w:pPr>
    </w:p>
    <w:p w14:paraId="1EFF1ECA" w14:textId="77777777" w:rsidR="009E6749" w:rsidRDefault="009E6749">
      <w:pPr>
        <w:spacing w:after="0" w:line="200" w:lineRule="exact"/>
        <w:rPr>
          <w:sz w:val="20"/>
          <w:szCs w:val="20"/>
        </w:rPr>
      </w:pPr>
    </w:p>
    <w:p w14:paraId="3C4CE561" w14:textId="77777777" w:rsidR="009E6749" w:rsidRDefault="009E6749">
      <w:pPr>
        <w:spacing w:after="0" w:line="200" w:lineRule="exact"/>
        <w:rPr>
          <w:sz w:val="20"/>
          <w:szCs w:val="20"/>
        </w:rPr>
      </w:pPr>
    </w:p>
    <w:p w14:paraId="6D088457" w14:textId="77777777" w:rsidR="009E6749" w:rsidRDefault="009E6749">
      <w:pPr>
        <w:spacing w:after="0" w:line="200" w:lineRule="exact"/>
        <w:rPr>
          <w:sz w:val="20"/>
          <w:szCs w:val="20"/>
        </w:rPr>
      </w:pPr>
    </w:p>
    <w:p w14:paraId="7AC9F018" w14:textId="77777777" w:rsidR="009E6749" w:rsidRDefault="009E6749">
      <w:pPr>
        <w:spacing w:before="7" w:after="0" w:line="200" w:lineRule="exact"/>
        <w:rPr>
          <w:sz w:val="20"/>
          <w:szCs w:val="20"/>
        </w:rPr>
      </w:pPr>
    </w:p>
    <w:p w14:paraId="300CB78A" w14:textId="77777777" w:rsidR="009E6749" w:rsidRDefault="009E6749">
      <w:pPr>
        <w:spacing w:before="21" w:after="0" w:line="249" w:lineRule="auto"/>
        <w:ind w:left="955" w:right="916"/>
        <w:jc w:val="both"/>
        <w:rPr>
          <w:rFonts w:ascii="Arial" w:hAnsi="Arial" w:cs="Arial"/>
          <w:sz w:val="20"/>
          <w:szCs w:val="20"/>
        </w:rPr>
      </w:pPr>
      <w:r>
        <w:rPr>
          <w:rFonts w:ascii="Arial" w:hAnsi="Arial" w:cs="Arial"/>
          <w:sz w:val="20"/>
          <w:szCs w:val="20"/>
        </w:rPr>
        <w:t>i</w:t>
      </w:r>
      <w:r>
        <w:rPr>
          <w:rFonts w:ascii="Arial" w:hAnsi="Arial" w:cs="Arial"/>
          <w:spacing w:val="-5"/>
          <w:sz w:val="20"/>
          <w:szCs w:val="20"/>
        </w:rPr>
        <w:t>n</w:t>
      </w:r>
      <w:r>
        <w:rPr>
          <w:rFonts w:ascii="Arial" w:hAnsi="Arial" w:cs="Arial"/>
          <w:sz w:val="20"/>
          <w:szCs w:val="20"/>
        </w:rPr>
        <w:t>to</w:t>
      </w:r>
      <w:r>
        <w:rPr>
          <w:rFonts w:ascii="Arial" w:hAnsi="Arial" w:cs="Arial"/>
          <w:spacing w:val="52"/>
          <w:sz w:val="20"/>
          <w:szCs w:val="20"/>
        </w:rPr>
        <w:t xml:space="preserve"> </w:t>
      </w:r>
      <w:r>
        <w:rPr>
          <w:rFonts w:ascii="Arial" w:hAnsi="Arial" w:cs="Arial"/>
          <w:sz w:val="20"/>
          <w:szCs w:val="20"/>
        </w:rPr>
        <w:t>a</w:t>
      </w:r>
      <w:r>
        <w:rPr>
          <w:rFonts w:ascii="Arial" w:hAnsi="Arial" w:cs="Arial"/>
          <w:spacing w:val="22"/>
          <w:sz w:val="20"/>
          <w:szCs w:val="20"/>
        </w:rPr>
        <w:t xml:space="preserve"> </w:t>
      </w:r>
      <w:r>
        <w:rPr>
          <w:rFonts w:ascii="Arial" w:hAnsi="Arial" w:cs="Arial"/>
          <w:sz w:val="20"/>
          <w:szCs w:val="20"/>
        </w:rPr>
        <w:t>system</w:t>
      </w:r>
      <w:r>
        <w:rPr>
          <w:rFonts w:ascii="Arial" w:hAnsi="Arial" w:cs="Arial"/>
          <w:spacing w:val="-10"/>
          <w:sz w:val="20"/>
          <w:szCs w:val="20"/>
        </w:rPr>
        <w:t xml:space="preserve"> </w:t>
      </w:r>
      <w:r>
        <w:rPr>
          <w:rFonts w:ascii="Arial" w:hAnsi="Arial" w:cs="Arial"/>
          <w:sz w:val="20"/>
          <w:szCs w:val="20"/>
        </w:rPr>
        <w:t>for</w:t>
      </w:r>
      <w:r>
        <w:rPr>
          <w:rFonts w:ascii="Arial" w:hAnsi="Arial" w:cs="Arial"/>
          <w:spacing w:val="39"/>
          <w:sz w:val="20"/>
          <w:szCs w:val="20"/>
        </w:rPr>
        <w:t xml:space="preserve"> </w:t>
      </w:r>
      <w:r>
        <w:rPr>
          <w:rFonts w:ascii="Arial" w:hAnsi="Arial" w:cs="Arial"/>
          <w:spacing w:val="-5"/>
          <w:sz w:val="20"/>
          <w:szCs w:val="20"/>
        </w:rPr>
        <w:t>v</w:t>
      </w:r>
      <w:r>
        <w:rPr>
          <w:rFonts w:ascii="Arial" w:hAnsi="Arial" w:cs="Arial"/>
          <w:sz w:val="20"/>
          <w:szCs w:val="20"/>
        </w:rPr>
        <w:t>erifying</w:t>
      </w:r>
      <w:r>
        <w:rPr>
          <w:rFonts w:ascii="Arial" w:hAnsi="Arial" w:cs="Arial"/>
          <w:spacing w:val="46"/>
          <w:sz w:val="20"/>
          <w:szCs w:val="20"/>
        </w:rPr>
        <w:t xml:space="preserve"> </w:t>
      </w:r>
      <w:r>
        <w:rPr>
          <w:rFonts w:ascii="Arial" w:hAnsi="Arial" w:cs="Arial"/>
          <w:sz w:val="20"/>
          <w:szCs w:val="20"/>
        </w:rPr>
        <w:t>the</w:t>
      </w:r>
      <w:r>
        <w:rPr>
          <w:rFonts w:ascii="Arial" w:hAnsi="Arial" w:cs="Arial"/>
          <w:spacing w:val="32"/>
          <w:sz w:val="20"/>
          <w:szCs w:val="20"/>
        </w:rPr>
        <w:t xml:space="preserve"> </w:t>
      </w:r>
      <w:r>
        <w:rPr>
          <w:rFonts w:ascii="Arial" w:hAnsi="Arial" w:cs="Arial"/>
          <w:sz w:val="20"/>
          <w:szCs w:val="20"/>
        </w:rPr>
        <w:t xml:space="preserve">participation </w:t>
      </w:r>
      <w:r>
        <w:rPr>
          <w:rFonts w:ascii="Arial" w:hAnsi="Arial" w:cs="Arial"/>
          <w:spacing w:val="12"/>
          <w:sz w:val="20"/>
          <w:szCs w:val="20"/>
        </w:rPr>
        <w:t xml:space="preserve"> </w:t>
      </w:r>
      <w:r>
        <w:rPr>
          <w:rFonts w:ascii="Arial" w:hAnsi="Arial" w:cs="Arial"/>
          <w:sz w:val="20"/>
          <w:szCs w:val="20"/>
        </w:rPr>
        <w:t>in</w:t>
      </w:r>
      <w:r>
        <w:rPr>
          <w:rFonts w:ascii="Arial" w:hAnsi="Arial" w:cs="Arial"/>
          <w:spacing w:val="44"/>
          <w:sz w:val="20"/>
          <w:szCs w:val="20"/>
        </w:rPr>
        <w:t xml:space="preserve"> </w:t>
      </w:r>
      <w:r>
        <w:rPr>
          <w:rFonts w:ascii="Arial" w:hAnsi="Arial" w:cs="Arial"/>
          <w:sz w:val="20"/>
          <w:szCs w:val="20"/>
        </w:rPr>
        <w:t xml:space="preserve">protests. </w:t>
      </w:r>
      <w:r>
        <w:rPr>
          <w:rFonts w:ascii="Arial" w:hAnsi="Arial" w:cs="Arial"/>
          <w:spacing w:val="17"/>
          <w:sz w:val="20"/>
          <w:szCs w:val="20"/>
        </w:rPr>
        <w:t xml:space="preserve"> </w:t>
      </w:r>
      <w:r>
        <w:rPr>
          <w:rFonts w:ascii="Arial" w:hAnsi="Arial" w:cs="Arial"/>
          <w:sz w:val="20"/>
          <w:szCs w:val="20"/>
        </w:rPr>
        <w:t>The</w:t>
      </w:r>
      <w:r>
        <w:rPr>
          <w:rFonts w:ascii="Arial" w:hAnsi="Arial" w:cs="Arial"/>
          <w:spacing w:val="31"/>
          <w:sz w:val="20"/>
          <w:szCs w:val="20"/>
        </w:rPr>
        <w:t xml:space="preserve"> </w:t>
      </w:r>
      <w:r>
        <w:rPr>
          <w:rFonts w:ascii="Arial" w:hAnsi="Arial" w:cs="Arial"/>
          <w:spacing w:val="-5"/>
          <w:sz w:val="20"/>
          <w:szCs w:val="20"/>
        </w:rPr>
        <w:t>ov</w:t>
      </w:r>
      <w:r>
        <w:rPr>
          <w:rFonts w:ascii="Arial" w:hAnsi="Arial" w:cs="Arial"/>
          <w:sz w:val="20"/>
          <w:szCs w:val="20"/>
        </w:rPr>
        <w:t>erall</w:t>
      </w:r>
      <w:r>
        <w:rPr>
          <w:rFonts w:ascii="Arial" w:hAnsi="Arial" w:cs="Arial"/>
          <w:spacing w:val="24"/>
          <w:sz w:val="20"/>
          <w:szCs w:val="20"/>
        </w:rPr>
        <w:t xml:space="preserve"> </w:t>
      </w:r>
      <w:r>
        <w:rPr>
          <w:rFonts w:ascii="Arial" w:hAnsi="Arial" w:cs="Arial"/>
          <w:sz w:val="20"/>
          <w:szCs w:val="20"/>
        </w:rPr>
        <w:t>idea</w:t>
      </w:r>
      <w:r>
        <w:rPr>
          <w:rFonts w:ascii="Arial" w:hAnsi="Arial" w:cs="Arial"/>
          <w:spacing w:val="8"/>
          <w:sz w:val="20"/>
          <w:szCs w:val="20"/>
        </w:rPr>
        <w:t xml:space="preserve"> </w:t>
      </w:r>
      <w:r>
        <w:rPr>
          <w:rFonts w:ascii="Arial" w:hAnsi="Arial" w:cs="Arial"/>
          <w:sz w:val="20"/>
          <w:szCs w:val="20"/>
        </w:rPr>
        <w:t>is that</w:t>
      </w:r>
      <w:r>
        <w:rPr>
          <w:rFonts w:ascii="Arial" w:hAnsi="Arial" w:cs="Arial"/>
          <w:spacing w:val="44"/>
          <w:sz w:val="20"/>
          <w:szCs w:val="20"/>
        </w:rPr>
        <w:t xml:space="preserve"> </w:t>
      </w:r>
      <w:r>
        <w:rPr>
          <w:rFonts w:ascii="Arial" w:hAnsi="Arial" w:cs="Arial"/>
          <w:w w:val="88"/>
          <w:sz w:val="20"/>
          <w:szCs w:val="20"/>
        </w:rPr>
        <w:t>ea</w:t>
      </w:r>
      <w:r>
        <w:rPr>
          <w:rFonts w:ascii="Arial" w:hAnsi="Arial" w:cs="Arial"/>
          <w:spacing w:val="-4"/>
          <w:w w:val="88"/>
          <w:sz w:val="20"/>
          <w:szCs w:val="20"/>
        </w:rPr>
        <w:t>c</w:t>
      </w:r>
      <w:r>
        <w:rPr>
          <w:rFonts w:ascii="Arial" w:hAnsi="Arial" w:cs="Arial"/>
          <w:w w:val="88"/>
          <w:sz w:val="20"/>
          <w:szCs w:val="20"/>
        </w:rPr>
        <w:t>h</w:t>
      </w:r>
      <w:r>
        <w:rPr>
          <w:rFonts w:ascii="Arial" w:hAnsi="Arial" w:cs="Arial"/>
          <w:spacing w:val="23"/>
          <w:w w:val="88"/>
          <w:sz w:val="20"/>
          <w:szCs w:val="20"/>
        </w:rPr>
        <w:t xml:space="preserve"> </w:t>
      </w:r>
      <w:r>
        <w:rPr>
          <w:rFonts w:ascii="Arial" w:hAnsi="Arial" w:cs="Arial"/>
          <w:w w:val="102"/>
          <w:sz w:val="20"/>
          <w:szCs w:val="20"/>
        </w:rPr>
        <w:t>participa</w:t>
      </w:r>
      <w:r>
        <w:rPr>
          <w:rFonts w:ascii="Arial" w:hAnsi="Arial" w:cs="Arial"/>
          <w:spacing w:val="-4"/>
          <w:w w:val="102"/>
          <w:sz w:val="20"/>
          <w:szCs w:val="20"/>
        </w:rPr>
        <w:t>n</w:t>
      </w:r>
      <w:r>
        <w:rPr>
          <w:rFonts w:ascii="Arial" w:hAnsi="Arial" w:cs="Arial"/>
          <w:w w:val="139"/>
          <w:sz w:val="20"/>
          <w:szCs w:val="20"/>
        </w:rPr>
        <w:t>t</w:t>
      </w:r>
      <w:r>
        <w:rPr>
          <w:rFonts w:ascii="Arial" w:hAnsi="Arial" w:cs="Arial"/>
          <w:spacing w:val="14"/>
          <w:sz w:val="20"/>
          <w:szCs w:val="20"/>
        </w:rPr>
        <w:t xml:space="preserve"> </w:t>
      </w:r>
      <w:r>
        <w:rPr>
          <w:rFonts w:ascii="Arial" w:hAnsi="Arial" w:cs="Arial"/>
          <w:w w:val="90"/>
          <w:sz w:val="20"/>
          <w:szCs w:val="20"/>
        </w:rPr>
        <w:t>generates</w:t>
      </w:r>
      <w:r>
        <w:rPr>
          <w:rFonts w:ascii="Arial" w:hAnsi="Arial" w:cs="Arial"/>
          <w:spacing w:val="21"/>
          <w:w w:val="90"/>
          <w:sz w:val="20"/>
          <w:szCs w:val="20"/>
        </w:rPr>
        <w:t xml:space="preserve"> </w:t>
      </w:r>
      <w:r>
        <w:rPr>
          <w:rFonts w:ascii="Arial" w:hAnsi="Arial" w:cs="Arial"/>
          <w:sz w:val="20"/>
          <w:szCs w:val="20"/>
        </w:rPr>
        <w:t>an</w:t>
      </w:r>
      <w:r>
        <w:rPr>
          <w:rFonts w:ascii="Arial" w:hAnsi="Arial" w:cs="Arial"/>
          <w:spacing w:val="1"/>
          <w:sz w:val="20"/>
          <w:szCs w:val="20"/>
        </w:rPr>
        <w:t xml:space="preserve"> </w:t>
      </w:r>
      <w:r>
        <w:rPr>
          <w:rFonts w:ascii="Arial" w:hAnsi="Arial" w:cs="Arial"/>
          <w:sz w:val="20"/>
          <w:szCs w:val="20"/>
        </w:rPr>
        <w:t>LP</w:t>
      </w:r>
      <w:r>
        <w:rPr>
          <w:rFonts w:ascii="Arial" w:hAnsi="Arial" w:cs="Arial"/>
          <w:spacing w:val="29"/>
          <w:sz w:val="20"/>
          <w:szCs w:val="20"/>
        </w:rPr>
        <w:t xml:space="preserve"> </w:t>
      </w:r>
      <w:r>
        <w:rPr>
          <w:rFonts w:ascii="Arial" w:hAnsi="Arial" w:cs="Arial"/>
          <w:sz w:val="20"/>
          <w:szCs w:val="20"/>
        </w:rPr>
        <w:t>during</w:t>
      </w:r>
      <w:r>
        <w:rPr>
          <w:rFonts w:ascii="Arial" w:hAnsi="Arial" w:cs="Arial"/>
          <w:spacing w:val="20"/>
          <w:sz w:val="20"/>
          <w:szCs w:val="20"/>
        </w:rPr>
        <w:t xml:space="preserve"> </w:t>
      </w:r>
      <w:r>
        <w:rPr>
          <w:rFonts w:ascii="Arial" w:hAnsi="Arial" w:cs="Arial"/>
          <w:sz w:val="20"/>
          <w:szCs w:val="20"/>
        </w:rPr>
        <w:t>the</w:t>
      </w:r>
      <w:r>
        <w:rPr>
          <w:rFonts w:ascii="Arial" w:hAnsi="Arial" w:cs="Arial"/>
          <w:spacing w:val="11"/>
          <w:sz w:val="20"/>
          <w:szCs w:val="20"/>
        </w:rPr>
        <w:t xml:space="preserve"> </w:t>
      </w:r>
      <w:r>
        <w:rPr>
          <w:rFonts w:ascii="Arial" w:hAnsi="Arial" w:cs="Arial"/>
          <w:sz w:val="20"/>
          <w:szCs w:val="20"/>
        </w:rPr>
        <w:t>protest,</w:t>
      </w:r>
      <w:r>
        <w:rPr>
          <w:rFonts w:ascii="Arial" w:hAnsi="Arial" w:cs="Arial"/>
          <w:spacing w:val="8"/>
          <w:sz w:val="20"/>
          <w:szCs w:val="20"/>
        </w:rPr>
        <w:t xml:space="preserve"> </w:t>
      </w:r>
      <w:r>
        <w:rPr>
          <w:rFonts w:ascii="Arial" w:hAnsi="Arial" w:cs="Arial"/>
          <w:w w:val="92"/>
          <w:sz w:val="20"/>
          <w:szCs w:val="20"/>
        </w:rPr>
        <w:t>where</w:t>
      </w:r>
      <w:r>
        <w:rPr>
          <w:rFonts w:ascii="Arial" w:hAnsi="Arial" w:cs="Arial"/>
          <w:spacing w:val="25"/>
          <w:w w:val="92"/>
          <w:sz w:val="20"/>
          <w:szCs w:val="20"/>
        </w:rPr>
        <w:t xml:space="preserve"> </w:t>
      </w:r>
      <w:r>
        <w:rPr>
          <w:rFonts w:ascii="Arial" w:hAnsi="Arial" w:cs="Arial"/>
          <w:w w:val="92"/>
          <w:sz w:val="20"/>
          <w:szCs w:val="20"/>
        </w:rPr>
        <w:t>(some</w:t>
      </w:r>
      <w:r>
        <w:rPr>
          <w:rFonts w:ascii="Arial" w:hAnsi="Arial" w:cs="Arial"/>
          <w:spacing w:val="13"/>
          <w:w w:val="92"/>
          <w:sz w:val="20"/>
          <w:szCs w:val="20"/>
        </w:rPr>
        <w:t xml:space="preserve"> </w:t>
      </w:r>
      <w:r>
        <w:rPr>
          <w:rFonts w:ascii="Arial" w:hAnsi="Arial" w:cs="Arial"/>
          <w:w w:val="96"/>
          <w:sz w:val="20"/>
          <w:szCs w:val="20"/>
        </w:rPr>
        <w:t>of</w:t>
      </w:r>
      <w:r>
        <w:rPr>
          <w:rFonts w:ascii="Arial" w:hAnsi="Arial" w:cs="Arial"/>
          <w:spacing w:val="-40"/>
          <w:sz w:val="20"/>
          <w:szCs w:val="20"/>
        </w:rPr>
        <w:t xml:space="preserve"> </w:t>
      </w:r>
      <w:r>
        <w:rPr>
          <w:rFonts w:ascii="Arial" w:hAnsi="Arial" w:cs="Arial"/>
          <w:sz w:val="20"/>
          <w:szCs w:val="20"/>
        </w:rPr>
        <w:t>)</w:t>
      </w:r>
      <w:r>
        <w:rPr>
          <w:rFonts w:ascii="Arial" w:hAnsi="Arial" w:cs="Arial"/>
          <w:spacing w:val="25"/>
          <w:sz w:val="20"/>
          <w:szCs w:val="20"/>
        </w:rPr>
        <w:t xml:space="preserve"> </w:t>
      </w:r>
      <w:r>
        <w:rPr>
          <w:rFonts w:ascii="Arial" w:hAnsi="Arial" w:cs="Arial"/>
          <w:sz w:val="20"/>
          <w:szCs w:val="20"/>
        </w:rPr>
        <w:t>the other</w:t>
      </w:r>
      <w:r>
        <w:rPr>
          <w:rFonts w:ascii="Arial" w:hAnsi="Arial" w:cs="Arial"/>
          <w:spacing w:val="30"/>
          <w:sz w:val="20"/>
          <w:szCs w:val="20"/>
        </w:rPr>
        <w:t xml:space="preserve"> </w:t>
      </w:r>
      <w:r>
        <w:rPr>
          <w:rFonts w:ascii="Arial" w:hAnsi="Arial" w:cs="Arial"/>
          <w:sz w:val="20"/>
          <w:szCs w:val="20"/>
        </w:rPr>
        <w:t>protesters</w:t>
      </w:r>
      <w:r>
        <w:rPr>
          <w:rFonts w:ascii="Arial" w:hAnsi="Arial" w:cs="Arial"/>
          <w:spacing w:val="-5"/>
          <w:sz w:val="20"/>
          <w:szCs w:val="20"/>
        </w:rPr>
        <w:t xml:space="preserve"> </w:t>
      </w:r>
      <w:r>
        <w:rPr>
          <w:rFonts w:ascii="Arial" w:hAnsi="Arial" w:cs="Arial"/>
          <w:sz w:val="20"/>
          <w:szCs w:val="20"/>
        </w:rPr>
        <w:t>act</w:t>
      </w:r>
      <w:r>
        <w:rPr>
          <w:rFonts w:ascii="Arial" w:hAnsi="Arial" w:cs="Arial"/>
          <w:spacing w:val="32"/>
          <w:sz w:val="20"/>
          <w:szCs w:val="20"/>
        </w:rPr>
        <w:t xml:space="preserve"> </w:t>
      </w:r>
      <w:r>
        <w:rPr>
          <w:rFonts w:ascii="Arial" w:hAnsi="Arial" w:cs="Arial"/>
          <w:sz w:val="20"/>
          <w:szCs w:val="20"/>
        </w:rPr>
        <w:t>as</w:t>
      </w:r>
      <w:r>
        <w:rPr>
          <w:rFonts w:ascii="Arial" w:hAnsi="Arial" w:cs="Arial"/>
          <w:spacing w:val="1"/>
          <w:sz w:val="20"/>
          <w:szCs w:val="20"/>
        </w:rPr>
        <w:t xml:space="preserve"> </w:t>
      </w:r>
      <w:r>
        <w:rPr>
          <w:rFonts w:ascii="Arial" w:hAnsi="Arial" w:cs="Arial"/>
          <w:w w:val="91"/>
          <w:sz w:val="20"/>
          <w:szCs w:val="20"/>
        </w:rPr>
        <w:t>witnesses,</w:t>
      </w:r>
      <w:r>
        <w:rPr>
          <w:rFonts w:ascii="Arial" w:hAnsi="Arial" w:cs="Arial"/>
          <w:spacing w:val="46"/>
          <w:w w:val="91"/>
          <w:sz w:val="20"/>
          <w:szCs w:val="20"/>
        </w:rPr>
        <w:t xml:space="preserve"> </w:t>
      </w:r>
      <w:r>
        <w:rPr>
          <w:rFonts w:ascii="Arial" w:hAnsi="Arial" w:cs="Arial"/>
          <w:sz w:val="20"/>
          <w:szCs w:val="20"/>
        </w:rPr>
        <w:t>then</w:t>
      </w:r>
      <w:r>
        <w:rPr>
          <w:rFonts w:ascii="Arial" w:hAnsi="Arial" w:cs="Arial"/>
          <w:spacing w:val="31"/>
          <w:sz w:val="20"/>
          <w:szCs w:val="20"/>
        </w:rPr>
        <w:t xml:space="preserve"> </w:t>
      </w:r>
      <w:r>
        <w:rPr>
          <w:rFonts w:ascii="Arial" w:hAnsi="Arial" w:cs="Arial"/>
          <w:sz w:val="20"/>
          <w:szCs w:val="20"/>
        </w:rPr>
        <w:t>the</w:t>
      </w:r>
      <w:r>
        <w:rPr>
          <w:rFonts w:ascii="Arial" w:hAnsi="Arial" w:cs="Arial"/>
          <w:spacing w:val="32"/>
          <w:sz w:val="20"/>
          <w:szCs w:val="20"/>
        </w:rPr>
        <w:t xml:space="preserve"> </w:t>
      </w:r>
      <w:r>
        <w:rPr>
          <w:rFonts w:ascii="Arial" w:hAnsi="Arial" w:cs="Arial"/>
          <w:sz w:val="20"/>
          <w:szCs w:val="20"/>
        </w:rPr>
        <w:t>LPs</w:t>
      </w:r>
      <w:r>
        <w:rPr>
          <w:rFonts w:ascii="Arial" w:hAnsi="Arial" w:cs="Arial"/>
          <w:spacing w:val="26"/>
          <w:sz w:val="20"/>
          <w:szCs w:val="20"/>
        </w:rPr>
        <w:t xml:space="preserve"> </w:t>
      </w:r>
      <w:r>
        <w:rPr>
          <w:rFonts w:ascii="Arial" w:hAnsi="Arial" w:cs="Arial"/>
          <w:sz w:val="20"/>
          <w:szCs w:val="20"/>
        </w:rPr>
        <w:t>can</w:t>
      </w:r>
      <w:r>
        <w:rPr>
          <w:rFonts w:ascii="Arial" w:hAnsi="Arial" w:cs="Arial"/>
          <w:spacing w:val="9"/>
          <w:sz w:val="20"/>
          <w:szCs w:val="20"/>
        </w:rPr>
        <w:t xml:space="preserve"> </w:t>
      </w:r>
      <w:r>
        <w:rPr>
          <w:rFonts w:ascii="Arial" w:hAnsi="Arial" w:cs="Arial"/>
          <w:spacing w:val="4"/>
          <w:w w:val="89"/>
          <w:sz w:val="20"/>
          <w:szCs w:val="20"/>
        </w:rPr>
        <w:t>b</w:t>
      </w:r>
      <w:r>
        <w:rPr>
          <w:rFonts w:ascii="Arial" w:hAnsi="Arial" w:cs="Arial"/>
          <w:w w:val="89"/>
          <w:sz w:val="20"/>
          <w:szCs w:val="20"/>
        </w:rPr>
        <w:t>e</w:t>
      </w:r>
      <w:r>
        <w:rPr>
          <w:rFonts w:ascii="Arial" w:hAnsi="Arial" w:cs="Arial"/>
          <w:spacing w:val="41"/>
          <w:w w:val="89"/>
          <w:sz w:val="20"/>
          <w:szCs w:val="20"/>
        </w:rPr>
        <w:t xml:space="preserve"> </w:t>
      </w:r>
      <w:r>
        <w:rPr>
          <w:rFonts w:ascii="Arial" w:hAnsi="Arial" w:cs="Arial"/>
          <w:sz w:val="20"/>
          <w:szCs w:val="20"/>
        </w:rPr>
        <w:t>used</w:t>
      </w:r>
      <w:r>
        <w:rPr>
          <w:rFonts w:ascii="Arial" w:hAnsi="Arial" w:cs="Arial"/>
          <w:spacing w:val="-13"/>
          <w:sz w:val="20"/>
          <w:szCs w:val="20"/>
        </w:rPr>
        <w:t xml:space="preserve"> </w:t>
      </w:r>
      <w:r>
        <w:rPr>
          <w:rFonts w:ascii="Arial" w:hAnsi="Arial" w:cs="Arial"/>
          <w:sz w:val="20"/>
          <w:szCs w:val="20"/>
        </w:rPr>
        <w:t>to</w:t>
      </w:r>
      <w:r>
        <w:rPr>
          <w:rFonts w:ascii="Arial" w:hAnsi="Arial" w:cs="Arial"/>
          <w:spacing w:val="43"/>
          <w:sz w:val="20"/>
          <w:szCs w:val="20"/>
        </w:rPr>
        <w:t xml:space="preserve"> </w:t>
      </w:r>
      <w:r>
        <w:rPr>
          <w:rFonts w:ascii="Arial" w:hAnsi="Arial" w:cs="Arial"/>
          <w:sz w:val="20"/>
          <w:szCs w:val="20"/>
        </w:rPr>
        <w:t>compute</w:t>
      </w:r>
      <w:r>
        <w:rPr>
          <w:rFonts w:ascii="Arial" w:hAnsi="Arial" w:cs="Arial"/>
          <w:spacing w:val="4"/>
          <w:sz w:val="20"/>
          <w:szCs w:val="20"/>
        </w:rPr>
        <w:t xml:space="preserve"> </w:t>
      </w:r>
      <w:r>
        <w:rPr>
          <w:rFonts w:ascii="Arial" w:hAnsi="Arial" w:cs="Arial"/>
          <w:sz w:val="20"/>
          <w:szCs w:val="20"/>
        </w:rPr>
        <w:t>the participation</w:t>
      </w:r>
      <w:r>
        <w:rPr>
          <w:rFonts w:ascii="Arial" w:hAnsi="Arial" w:cs="Arial"/>
          <w:spacing w:val="44"/>
          <w:sz w:val="20"/>
          <w:szCs w:val="20"/>
        </w:rPr>
        <w:t xml:space="preserve"> </w:t>
      </w:r>
      <w:r>
        <w:rPr>
          <w:rFonts w:ascii="Arial" w:hAnsi="Arial" w:cs="Arial"/>
          <w:w w:val="94"/>
          <w:sz w:val="20"/>
          <w:szCs w:val="20"/>
        </w:rPr>
        <w:t>cou</w:t>
      </w:r>
      <w:r>
        <w:rPr>
          <w:rFonts w:ascii="Arial" w:hAnsi="Arial" w:cs="Arial"/>
          <w:spacing w:val="-5"/>
          <w:w w:val="94"/>
          <w:sz w:val="20"/>
          <w:szCs w:val="20"/>
        </w:rPr>
        <w:t>n</w:t>
      </w:r>
      <w:r>
        <w:rPr>
          <w:rFonts w:ascii="Arial" w:hAnsi="Arial" w:cs="Arial"/>
          <w:w w:val="139"/>
          <w:sz w:val="20"/>
          <w:szCs w:val="20"/>
        </w:rPr>
        <w:t>t</w:t>
      </w:r>
      <w:r>
        <w:rPr>
          <w:rFonts w:ascii="Arial" w:hAnsi="Arial" w:cs="Arial"/>
          <w:spacing w:val="11"/>
          <w:sz w:val="20"/>
          <w:szCs w:val="20"/>
        </w:rPr>
        <w:t xml:space="preserve"> </w:t>
      </w:r>
      <w:r>
        <w:rPr>
          <w:rFonts w:ascii="Arial" w:hAnsi="Arial" w:cs="Arial"/>
          <w:sz w:val="20"/>
          <w:szCs w:val="20"/>
        </w:rPr>
        <w:t>with</w:t>
      </w:r>
      <w:r>
        <w:rPr>
          <w:rFonts w:ascii="Arial" w:hAnsi="Arial" w:cs="Arial"/>
          <w:spacing w:val="39"/>
          <w:sz w:val="20"/>
          <w:szCs w:val="20"/>
        </w:rPr>
        <w:t xml:space="preserve"> </w:t>
      </w:r>
      <w:r>
        <w:rPr>
          <w:rFonts w:ascii="Arial" w:hAnsi="Arial" w:cs="Arial"/>
          <w:sz w:val="20"/>
          <w:szCs w:val="20"/>
        </w:rPr>
        <w:t>all</w:t>
      </w:r>
      <w:r>
        <w:rPr>
          <w:rFonts w:ascii="Arial" w:hAnsi="Arial" w:cs="Arial"/>
          <w:spacing w:val="19"/>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pacing w:val="-5"/>
          <w:sz w:val="20"/>
          <w:szCs w:val="20"/>
        </w:rPr>
        <w:t>v</w:t>
      </w:r>
      <w:r>
        <w:rPr>
          <w:rFonts w:ascii="Arial" w:hAnsi="Arial" w:cs="Arial"/>
          <w:sz w:val="20"/>
          <w:szCs w:val="20"/>
        </w:rPr>
        <w:t>erifiabili</w:t>
      </w:r>
      <w:r>
        <w:rPr>
          <w:rFonts w:ascii="Arial" w:hAnsi="Arial" w:cs="Arial"/>
          <w:spacing w:val="-4"/>
          <w:sz w:val="20"/>
          <w:szCs w:val="20"/>
        </w:rPr>
        <w:t>t</w:t>
      </w:r>
      <w:r>
        <w:rPr>
          <w:rFonts w:ascii="Arial" w:hAnsi="Arial" w:cs="Arial"/>
          <w:sz w:val="20"/>
          <w:szCs w:val="20"/>
        </w:rPr>
        <w:t xml:space="preserve">y </w:t>
      </w:r>
      <w:r>
        <w:rPr>
          <w:rFonts w:ascii="Arial" w:hAnsi="Arial" w:cs="Arial"/>
          <w:spacing w:val="17"/>
          <w:sz w:val="20"/>
          <w:szCs w:val="20"/>
        </w:rPr>
        <w:t xml:space="preserve"> </w:t>
      </w:r>
      <w:r>
        <w:rPr>
          <w:rFonts w:ascii="Arial" w:hAnsi="Arial" w:cs="Arial"/>
          <w:sz w:val="20"/>
          <w:szCs w:val="20"/>
        </w:rPr>
        <w:t>pro</w:t>
      </w:r>
      <w:r>
        <w:rPr>
          <w:rFonts w:ascii="Arial" w:hAnsi="Arial" w:cs="Arial"/>
          <w:spacing w:val="6"/>
          <w:sz w:val="20"/>
          <w:szCs w:val="20"/>
        </w:rPr>
        <w:t>p</w:t>
      </w:r>
      <w:r>
        <w:rPr>
          <w:rFonts w:ascii="Arial" w:hAnsi="Arial" w:cs="Arial"/>
          <w:sz w:val="20"/>
          <w:szCs w:val="20"/>
        </w:rPr>
        <w:t>erties</w:t>
      </w:r>
      <w:r>
        <w:rPr>
          <w:rFonts w:ascii="Arial" w:hAnsi="Arial" w:cs="Arial"/>
          <w:spacing w:val="-16"/>
          <w:sz w:val="20"/>
          <w:szCs w:val="20"/>
        </w:rPr>
        <w:t xml:space="preserve"> </w:t>
      </w:r>
      <w:r>
        <w:rPr>
          <w:rFonts w:ascii="Arial" w:hAnsi="Arial" w:cs="Arial"/>
          <w:sz w:val="20"/>
          <w:szCs w:val="20"/>
        </w:rPr>
        <w:t>a</w:t>
      </w:r>
      <w:r>
        <w:rPr>
          <w:rFonts w:ascii="Arial" w:hAnsi="Arial" w:cs="Arial"/>
          <w:spacing w:val="6"/>
          <w:sz w:val="20"/>
          <w:szCs w:val="20"/>
        </w:rPr>
        <w:t>b</w:t>
      </w:r>
      <w:r>
        <w:rPr>
          <w:rFonts w:ascii="Arial" w:hAnsi="Arial" w:cs="Arial"/>
          <w:spacing w:val="-5"/>
          <w:sz w:val="20"/>
          <w:szCs w:val="20"/>
        </w:rPr>
        <w:t>ov</w:t>
      </w:r>
      <w:r>
        <w:rPr>
          <w:rFonts w:ascii="Arial" w:hAnsi="Arial" w:cs="Arial"/>
          <w:sz w:val="20"/>
          <w:szCs w:val="20"/>
        </w:rPr>
        <w:t>e.</w:t>
      </w:r>
    </w:p>
    <w:p w14:paraId="72E9F57B" w14:textId="77777777" w:rsidR="009E6749" w:rsidRDefault="009E6749">
      <w:pPr>
        <w:spacing w:before="5" w:after="0" w:line="140" w:lineRule="exact"/>
        <w:rPr>
          <w:sz w:val="14"/>
          <w:szCs w:val="14"/>
        </w:rPr>
      </w:pPr>
    </w:p>
    <w:p w14:paraId="147B7369" w14:textId="77777777" w:rsidR="009E6749" w:rsidRDefault="009E6749">
      <w:pPr>
        <w:spacing w:after="0" w:line="200" w:lineRule="exact"/>
        <w:rPr>
          <w:sz w:val="20"/>
          <w:szCs w:val="20"/>
        </w:rPr>
      </w:pPr>
    </w:p>
    <w:p w14:paraId="5F074335" w14:textId="77777777" w:rsidR="009E6749" w:rsidRDefault="009E6749">
      <w:pPr>
        <w:spacing w:after="0" w:line="240" w:lineRule="auto"/>
        <w:ind w:left="955" w:right="5675"/>
        <w:jc w:val="both"/>
        <w:rPr>
          <w:rFonts w:ascii="Arial" w:hAnsi="Arial" w:cs="Arial"/>
          <w:sz w:val="28"/>
          <w:szCs w:val="28"/>
        </w:rPr>
      </w:pPr>
      <w:r>
        <w:rPr>
          <w:rFonts w:ascii="Arial" w:hAnsi="Arial" w:cs="Arial"/>
          <w:b/>
          <w:bCs/>
          <w:sz w:val="28"/>
          <w:szCs w:val="28"/>
        </w:rPr>
        <w:t xml:space="preserve">5   </w:t>
      </w:r>
      <w:r>
        <w:rPr>
          <w:rFonts w:ascii="Arial" w:hAnsi="Arial" w:cs="Arial"/>
          <w:b/>
          <w:bCs/>
          <w:spacing w:val="7"/>
          <w:sz w:val="28"/>
          <w:szCs w:val="28"/>
        </w:rPr>
        <w:t xml:space="preserve"> </w:t>
      </w:r>
      <w:r>
        <w:rPr>
          <w:rFonts w:ascii="Arial" w:hAnsi="Arial" w:cs="Arial"/>
          <w:b/>
          <w:bCs/>
          <w:w w:val="98"/>
          <w:sz w:val="28"/>
          <w:szCs w:val="28"/>
        </w:rPr>
        <w:t>Conclusi</w:t>
      </w:r>
      <w:r>
        <w:rPr>
          <w:rFonts w:ascii="Arial" w:hAnsi="Arial" w:cs="Arial"/>
          <w:b/>
          <w:bCs/>
          <w:spacing w:val="2"/>
          <w:w w:val="98"/>
          <w:sz w:val="28"/>
          <w:szCs w:val="28"/>
        </w:rPr>
        <w:t>o</w:t>
      </w:r>
      <w:r>
        <w:rPr>
          <w:rFonts w:ascii="Arial" w:hAnsi="Arial" w:cs="Arial"/>
          <w:b/>
          <w:bCs/>
          <w:w w:val="91"/>
          <w:sz w:val="28"/>
          <w:szCs w:val="28"/>
        </w:rPr>
        <w:t>ns</w:t>
      </w:r>
    </w:p>
    <w:p w14:paraId="34AA2DB5" w14:textId="77777777" w:rsidR="009E6749" w:rsidRDefault="009E6749">
      <w:pPr>
        <w:spacing w:before="9" w:after="0" w:line="180" w:lineRule="exact"/>
        <w:rPr>
          <w:sz w:val="18"/>
          <w:szCs w:val="18"/>
        </w:rPr>
      </w:pPr>
    </w:p>
    <w:p w14:paraId="7FA85057" w14:textId="77777777" w:rsidR="009E6749" w:rsidRDefault="009E6749">
      <w:pPr>
        <w:spacing w:after="0" w:line="249" w:lineRule="auto"/>
        <w:ind w:left="955" w:right="916"/>
        <w:jc w:val="both"/>
        <w:rPr>
          <w:rFonts w:ascii="Arial" w:hAnsi="Arial" w:cs="Arial"/>
          <w:sz w:val="20"/>
          <w:szCs w:val="20"/>
        </w:rPr>
      </w:pPr>
      <w:r>
        <w:rPr>
          <w:rFonts w:ascii="Arial" w:hAnsi="Arial" w:cs="Arial"/>
          <w:sz w:val="20"/>
          <w:szCs w:val="20"/>
        </w:rPr>
        <w:t>In</w:t>
      </w:r>
      <w:r>
        <w:rPr>
          <w:rFonts w:ascii="Arial" w:hAnsi="Arial" w:cs="Arial"/>
          <w:spacing w:val="15"/>
          <w:sz w:val="20"/>
          <w:szCs w:val="20"/>
        </w:rPr>
        <w:t xml:space="preserve"> </w:t>
      </w:r>
      <w:r>
        <w:rPr>
          <w:rFonts w:ascii="Arial" w:hAnsi="Arial" w:cs="Arial"/>
          <w:sz w:val="20"/>
          <w:szCs w:val="20"/>
        </w:rPr>
        <w:t>this</w:t>
      </w:r>
      <w:r>
        <w:rPr>
          <w:rFonts w:ascii="Arial" w:hAnsi="Arial" w:cs="Arial"/>
          <w:spacing w:val="10"/>
          <w:sz w:val="20"/>
          <w:szCs w:val="20"/>
        </w:rPr>
        <w:t xml:space="preserve"> </w:t>
      </w:r>
      <w:r>
        <w:rPr>
          <w:rFonts w:ascii="Arial" w:hAnsi="Arial" w:cs="Arial"/>
          <w:w w:val="91"/>
          <w:sz w:val="20"/>
          <w:szCs w:val="20"/>
        </w:rPr>
        <w:t>pa</w:t>
      </w:r>
      <w:r>
        <w:rPr>
          <w:rFonts w:ascii="Arial" w:hAnsi="Arial" w:cs="Arial"/>
          <w:spacing w:val="5"/>
          <w:w w:val="91"/>
          <w:sz w:val="20"/>
          <w:szCs w:val="20"/>
        </w:rPr>
        <w:t>p</w:t>
      </w:r>
      <w:r>
        <w:rPr>
          <w:rFonts w:ascii="Arial" w:hAnsi="Arial" w:cs="Arial"/>
          <w:w w:val="91"/>
          <w:sz w:val="20"/>
          <w:szCs w:val="20"/>
        </w:rPr>
        <w:t>er</w:t>
      </w:r>
      <w:r>
        <w:rPr>
          <w:rFonts w:ascii="Arial" w:hAnsi="Arial" w:cs="Arial"/>
          <w:spacing w:val="26"/>
          <w:w w:val="91"/>
          <w:sz w:val="20"/>
          <w:szCs w:val="20"/>
        </w:rPr>
        <w:t xml:space="preserve"> </w:t>
      </w:r>
      <w:r>
        <w:rPr>
          <w:rFonts w:ascii="Arial" w:hAnsi="Arial" w:cs="Arial"/>
          <w:spacing w:val="-5"/>
          <w:w w:val="91"/>
          <w:sz w:val="20"/>
          <w:szCs w:val="20"/>
        </w:rPr>
        <w:t>w</w:t>
      </w:r>
      <w:r>
        <w:rPr>
          <w:rFonts w:ascii="Arial" w:hAnsi="Arial" w:cs="Arial"/>
          <w:w w:val="91"/>
          <w:sz w:val="20"/>
          <w:szCs w:val="20"/>
        </w:rPr>
        <w:t>e</w:t>
      </w:r>
      <w:r>
        <w:rPr>
          <w:rFonts w:ascii="Arial" w:hAnsi="Arial" w:cs="Arial"/>
          <w:spacing w:val="3"/>
          <w:w w:val="91"/>
          <w:sz w:val="20"/>
          <w:szCs w:val="20"/>
        </w:rPr>
        <w:t xml:space="preserve"> </w:t>
      </w:r>
      <w:r>
        <w:rPr>
          <w:rFonts w:ascii="Arial" w:hAnsi="Arial" w:cs="Arial"/>
          <w:w w:val="91"/>
          <w:sz w:val="20"/>
          <w:szCs w:val="20"/>
        </w:rPr>
        <w:t>prese</w:t>
      </w:r>
      <w:r>
        <w:rPr>
          <w:rFonts w:ascii="Arial" w:hAnsi="Arial" w:cs="Arial"/>
          <w:spacing w:val="-5"/>
          <w:w w:val="91"/>
          <w:sz w:val="20"/>
          <w:szCs w:val="20"/>
        </w:rPr>
        <w:t>n</w:t>
      </w:r>
      <w:r>
        <w:rPr>
          <w:rFonts w:ascii="Arial" w:hAnsi="Arial" w:cs="Arial"/>
          <w:w w:val="91"/>
          <w:sz w:val="20"/>
          <w:szCs w:val="20"/>
        </w:rPr>
        <w:t>ted</w:t>
      </w:r>
      <w:r>
        <w:rPr>
          <w:rFonts w:ascii="Arial" w:hAnsi="Arial" w:cs="Arial"/>
          <w:spacing w:val="21"/>
          <w:w w:val="91"/>
          <w:sz w:val="20"/>
          <w:szCs w:val="20"/>
        </w:rPr>
        <w:t xml:space="preserve"> </w:t>
      </w:r>
      <w:r>
        <w:rPr>
          <w:rFonts w:ascii="Arial" w:hAnsi="Arial" w:cs="Arial"/>
          <w:w w:val="91"/>
          <w:sz w:val="20"/>
          <w:szCs w:val="20"/>
        </w:rPr>
        <w:t>some</w:t>
      </w:r>
      <w:r>
        <w:rPr>
          <w:rFonts w:ascii="Arial" w:hAnsi="Arial" w:cs="Arial"/>
          <w:spacing w:val="-9"/>
          <w:w w:val="91"/>
          <w:sz w:val="20"/>
          <w:szCs w:val="20"/>
        </w:rPr>
        <w:t xml:space="preserve"> </w:t>
      </w:r>
      <w:r>
        <w:rPr>
          <w:rFonts w:ascii="Arial" w:hAnsi="Arial" w:cs="Arial"/>
          <w:w w:val="94"/>
          <w:sz w:val="20"/>
          <w:szCs w:val="20"/>
        </w:rPr>
        <w:t>pri</w:t>
      </w:r>
      <w:r>
        <w:rPr>
          <w:rFonts w:ascii="Arial" w:hAnsi="Arial" w:cs="Arial"/>
          <w:spacing w:val="-10"/>
          <w:w w:val="94"/>
          <w:sz w:val="20"/>
          <w:szCs w:val="20"/>
        </w:rPr>
        <w:t>v</w:t>
      </w:r>
      <w:r>
        <w:rPr>
          <w:rFonts w:ascii="Arial" w:hAnsi="Arial" w:cs="Arial"/>
          <w:w w:val="94"/>
          <w:sz w:val="20"/>
          <w:szCs w:val="20"/>
        </w:rPr>
        <w:t>acy-enhancing</w:t>
      </w:r>
      <w:r>
        <w:rPr>
          <w:rFonts w:ascii="Arial" w:hAnsi="Arial" w:cs="Arial"/>
          <w:spacing w:val="50"/>
          <w:w w:val="94"/>
          <w:sz w:val="20"/>
          <w:szCs w:val="20"/>
        </w:rPr>
        <w:t xml:space="preserve"> </w:t>
      </w:r>
      <w:r>
        <w:rPr>
          <w:rFonts w:ascii="Arial" w:hAnsi="Arial" w:cs="Arial"/>
          <w:w w:val="94"/>
          <w:sz w:val="20"/>
          <w:szCs w:val="20"/>
        </w:rPr>
        <w:t>te</w:t>
      </w:r>
      <w:r>
        <w:rPr>
          <w:rFonts w:ascii="Arial" w:hAnsi="Arial" w:cs="Arial"/>
          <w:spacing w:val="-5"/>
          <w:w w:val="94"/>
          <w:sz w:val="20"/>
          <w:szCs w:val="20"/>
        </w:rPr>
        <w:t>c</w:t>
      </w:r>
      <w:r>
        <w:rPr>
          <w:rFonts w:ascii="Arial" w:hAnsi="Arial" w:cs="Arial"/>
          <w:w w:val="94"/>
          <w:sz w:val="20"/>
          <w:szCs w:val="20"/>
        </w:rPr>
        <w:t>hnologies</w:t>
      </w:r>
      <w:r>
        <w:rPr>
          <w:rFonts w:ascii="Arial" w:hAnsi="Arial" w:cs="Arial"/>
          <w:spacing w:val="-2"/>
          <w:w w:val="94"/>
          <w:sz w:val="20"/>
          <w:szCs w:val="20"/>
        </w:rPr>
        <w:t xml:space="preserve"> </w:t>
      </w:r>
      <w:r>
        <w:rPr>
          <w:rFonts w:ascii="Arial" w:hAnsi="Arial" w:cs="Arial"/>
          <w:sz w:val="20"/>
          <w:szCs w:val="20"/>
        </w:rPr>
        <w:t>that</w:t>
      </w:r>
      <w:r>
        <w:rPr>
          <w:rFonts w:ascii="Arial" w:hAnsi="Arial" w:cs="Arial"/>
          <w:spacing w:val="31"/>
          <w:sz w:val="20"/>
          <w:szCs w:val="20"/>
        </w:rPr>
        <w:t xml:space="preserve"> </w:t>
      </w:r>
      <w:r>
        <w:rPr>
          <w:rFonts w:ascii="Arial" w:hAnsi="Arial" w:cs="Arial"/>
          <w:w w:val="90"/>
          <w:sz w:val="20"/>
          <w:szCs w:val="20"/>
        </w:rPr>
        <w:t>can</w:t>
      </w:r>
      <w:r>
        <w:rPr>
          <w:rFonts w:ascii="Arial" w:hAnsi="Arial" w:cs="Arial"/>
          <w:spacing w:val="13"/>
          <w:w w:val="90"/>
          <w:sz w:val="20"/>
          <w:szCs w:val="20"/>
        </w:rPr>
        <w:t xml:space="preserve"> </w:t>
      </w:r>
      <w:r>
        <w:rPr>
          <w:rFonts w:ascii="Arial" w:hAnsi="Arial" w:cs="Arial"/>
          <w:spacing w:val="4"/>
          <w:w w:val="90"/>
          <w:sz w:val="20"/>
          <w:szCs w:val="20"/>
        </w:rPr>
        <w:t>b</w:t>
      </w:r>
      <w:r>
        <w:rPr>
          <w:rFonts w:ascii="Arial" w:hAnsi="Arial" w:cs="Arial"/>
          <w:w w:val="90"/>
          <w:sz w:val="20"/>
          <w:szCs w:val="20"/>
        </w:rPr>
        <w:t>e</w:t>
      </w:r>
      <w:r>
        <w:rPr>
          <w:rFonts w:ascii="Arial" w:hAnsi="Arial" w:cs="Arial"/>
          <w:spacing w:val="4"/>
          <w:w w:val="90"/>
          <w:sz w:val="20"/>
          <w:szCs w:val="20"/>
        </w:rPr>
        <w:t xml:space="preserve"> </w:t>
      </w:r>
      <w:proofErr w:type="spellStart"/>
      <w:r>
        <w:rPr>
          <w:rFonts w:ascii="Arial" w:hAnsi="Arial" w:cs="Arial"/>
          <w:sz w:val="20"/>
          <w:szCs w:val="20"/>
        </w:rPr>
        <w:t>rel</w:t>
      </w:r>
      <w:proofErr w:type="spellEnd"/>
      <w:r>
        <w:rPr>
          <w:rFonts w:ascii="Arial" w:hAnsi="Arial" w:cs="Arial"/>
          <w:sz w:val="20"/>
          <w:szCs w:val="20"/>
        </w:rPr>
        <w:t xml:space="preserve">- </w:t>
      </w:r>
      <w:proofErr w:type="spellStart"/>
      <w:r>
        <w:rPr>
          <w:rFonts w:ascii="Arial" w:hAnsi="Arial" w:cs="Arial"/>
          <w:w w:val="91"/>
          <w:sz w:val="20"/>
          <w:szCs w:val="20"/>
        </w:rPr>
        <w:t>e</w:t>
      </w:r>
      <w:r>
        <w:rPr>
          <w:rFonts w:ascii="Arial" w:hAnsi="Arial" w:cs="Arial"/>
          <w:spacing w:val="-11"/>
          <w:w w:val="91"/>
          <w:sz w:val="20"/>
          <w:szCs w:val="20"/>
        </w:rPr>
        <w:t>v</w:t>
      </w:r>
      <w:r>
        <w:rPr>
          <w:rFonts w:ascii="Arial" w:hAnsi="Arial" w:cs="Arial"/>
          <w:w w:val="94"/>
          <w:sz w:val="20"/>
          <w:szCs w:val="20"/>
        </w:rPr>
        <w:t>a</w:t>
      </w:r>
      <w:r>
        <w:rPr>
          <w:rFonts w:ascii="Arial" w:hAnsi="Arial" w:cs="Arial"/>
          <w:spacing w:val="-5"/>
          <w:w w:val="94"/>
          <w:sz w:val="20"/>
          <w:szCs w:val="20"/>
        </w:rPr>
        <w:t>n</w:t>
      </w:r>
      <w:r>
        <w:rPr>
          <w:rFonts w:ascii="Arial" w:hAnsi="Arial" w:cs="Arial"/>
          <w:w w:val="139"/>
          <w:sz w:val="20"/>
          <w:szCs w:val="20"/>
        </w:rPr>
        <w:t>t</w:t>
      </w:r>
      <w:proofErr w:type="spellEnd"/>
      <w:r>
        <w:rPr>
          <w:rFonts w:ascii="Arial" w:hAnsi="Arial" w:cs="Arial"/>
          <w:spacing w:val="1"/>
          <w:sz w:val="20"/>
          <w:szCs w:val="20"/>
        </w:rPr>
        <w:t xml:space="preserve"> </w:t>
      </w:r>
      <w:r>
        <w:rPr>
          <w:rFonts w:ascii="Arial" w:hAnsi="Arial" w:cs="Arial"/>
          <w:sz w:val="20"/>
          <w:szCs w:val="20"/>
        </w:rPr>
        <w:t>for</w:t>
      </w:r>
      <w:r>
        <w:rPr>
          <w:rFonts w:ascii="Arial" w:hAnsi="Arial" w:cs="Arial"/>
          <w:spacing w:val="7"/>
          <w:sz w:val="20"/>
          <w:szCs w:val="20"/>
        </w:rPr>
        <w:t xml:space="preserve"> </w:t>
      </w:r>
      <w:r>
        <w:rPr>
          <w:rFonts w:ascii="Arial" w:hAnsi="Arial" w:cs="Arial"/>
          <w:spacing w:val="5"/>
          <w:sz w:val="20"/>
          <w:szCs w:val="20"/>
        </w:rPr>
        <w:t>p</w:t>
      </w:r>
      <w:r>
        <w:rPr>
          <w:rFonts w:ascii="Arial" w:hAnsi="Arial" w:cs="Arial"/>
          <w:sz w:val="20"/>
          <w:szCs w:val="20"/>
        </w:rPr>
        <w:t>oliti</w:t>
      </w:r>
      <w:r>
        <w:rPr>
          <w:rFonts w:ascii="Arial" w:hAnsi="Arial" w:cs="Arial"/>
          <w:spacing w:val="1"/>
          <w:sz w:val="20"/>
          <w:szCs w:val="20"/>
        </w:rPr>
        <w:t>c</w:t>
      </w:r>
      <w:r>
        <w:rPr>
          <w:rFonts w:ascii="Arial" w:hAnsi="Arial" w:cs="Arial"/>
          <w:sz w:val="20"/>
          <w:szCs w:val="20"/>
        </w:rPr>
        <w:t>al</w:t>
      </w:r>
      <w:r>
        <w:rPr>
          <w:rFonts w:ascii="Arial" w:hAnsi="Arial" w:cs="Arial"/>
          <w:spacing w:val="27"/>
          <w:sz w:val="20"/>
          <w:szCs w:val="20"/>
        </w:rPr>
        <w:t xml:space="preserve"> </w:t>
      </w:r>
      <w:r>
        <w:rPr>
          <w:rFonts w:ascii="Arial" w:hAnsi="Arial" w:cs="Arial"/>
          <w:sz w:val="20"/>
          <w:szCs w:val="20"/>
        </w:rPr>
        <w:t>activism,</w:t>
      </w:r>
      <w:r>
        <w:rPr>
          <w:rFonts w:ascii="Arial" w:hAnsi="Arial" w:cs="Arial"/>
          <w:spacing w:val="1"/>
          <w:sz w:val="20"/>
          <w:szCs w:val="20"/>
        </w:rPr>
        <w:t xml:space="preserve"> </w:t>
      </w:r>
      <w:r>
        <w:rPr>
          <w:rFonts w:ascii="Arial" w:hAnsi="Arial" w:cs="Arial"/>
          <w:sz w:val="20"/>
          <w:szCs w:val="20"/>
        </w:rPr>
        <w:t>with</w:t>
      </w:r>
      <w:r>
        <w:rPr>
          <w:rFonts w:ascii="Arial" w:hAnsi="Arial" w:cs="Arial"/>
          <w:spacing w:val="30"/>
          <w:sz w:val="20"/>
          <w:szCs w:val="20"/>
        </w:rPr>
        <w:t xml:space="preserve"> </w:t>
      </w:r>
      <w:r>
        <w:rPr>
          <w:rFonts w:ascii="Arial" w:hAnsi="Arial" w:cs="Arial"/>
          <w:sz w:val="20"/>
          <w:szCs w:val="20"/>
        </w:rPr>
        <w:t>a</w:t>
      </w:r>
      <w:r>
        <w:rPr>
          <w:rFonts w:ascii="Arial" w:hAnsi="Arial" w:cs="Arial"/>
          <w:spacing w:val="-11"/>
          <w:sz w:val="20"/>
          <w:szCs w:val="20"/>
        </w:rPr>
        <w:t xml:space="preserve"> </w:t>
      </w:r>
      <w:r>
        <w:rPr>
          <w:rFonts w:ascii="Arial" w:hAnsi="Arial" w:cs="Arial"/>
          <w:w w:val="91"/>
          <w:sz w:val="20"/>
          <w:szCs w:val="20"/>
        </w:rPr>
        <w:t>f</w:t>
      </w:r>
      <w:r>
        <w:rPr>
          <w:rFonts w:ascii="Arial" w:hAnsi="Arial" w:cs="Arial"/>
          <w:spacing w:val="5"/>
          <w:w w:val="91"/>
          <w:sz w:val="20"/>
          <w:szCs w:val="20"/>
        </w:rPr>
        <w:t>o</w:t>
      </w:r>
      <w:r>
        <w:rPr>
          <w:rFonts w:ascii="Arial" w:hAnsi="Arial" w:cs="Arial"/>
          <w:w w:val="91"/>
          <w:sz w:val="20"/>
          <w:szCs w:val="20"/>
        </w:rPr>
        <w:t>cus</w:t>
      </w:r>
      <w:r>
        <w:rPr>
          <w:rFonts w:ascii="Arial" w:hAnsi="Arial" w:cs="Arial"/>
          <w:spacing w:val="9"/>
          <w:w w:val="91"/>
          <w:sz w:val="20"/>
          <w:szCs w:val="20"/>
        </w:rPr>
        <w:t xml:space="preserve"> </w:t>
      </w:r>
      <w:r>
        <w:rPr>
          <w:rFonts w:ascii="Arial" w:hAnsi="Arial" w:cs="Arial"/>
          <w:sz w:val="20"/>
          <w:szCs w:val="20"/>
        </w:rPr>
        <w:t>on</w:t>
      </w:r>
      <w:r>
        <w:rPr>
          <w:rFonts w:ascii="Arial" w:hAnsi="Arial" w:cs="Arial"/>
          <w:spacing w:val="-12"/>
          <w:sz w:val="20"/>
          <w:szCs w:val="20"/>
        </w:rPr>
        <w:t xml:space="preserve"> </w:t>
      </w:r>
      <w:r>
        <w:rPr>
          <w:rFonts w:ascii="Arial" w:hAnsi="Arial" w:cs="Arial"/>
          <w:sz w:val="20"/>
          <w:szCs w:val="20"/>
        </w:rPr>
        <w:t>sup</w:t>
      </w:r>
      <w:r>
        <w:rPr>
          <w:rFonts w:ascii="Arial" w:hAnsi="Arial" w:cs="Arial"/>
          <w:spacing w:val="6"/>
          <w:sz w:val="20"/>
          <w:szCs w:val="20"/>
        </w:rPr>
        <w:t>p</w:t>
      </w:r>
      <w:r>
        <w:rPr>
          <w:rFonts w:ascii="Arial" w:hAnsi="Arial" w:cs="Arial"/>
          <w:sz w:val="20"/>
          <w:szCs w:val="20"/>
        </w:rPr>
        <w:t>orting</w:t>
      </w:r>
      <w:r>
        <w:rPr>
          <w:rFonts w:ascii="Arial" w:hAnsi="Arial" w:cs="Arial"/>
          <w:spacing w:val="-9"/>
          <w:sz w:val="20"/>
          <w:szCs w:val="20"/>
        </w:rPr>
        <w:t xml:space="preserve"> </w:t>
      </w:r>
      <w:r>
        <w:rPr>
          <w:rFonts w:ascii="Arial" w:hAnsi="Arial" w:cs="Arial"/>
          <w:spacing w:val="-11"/>
          <w:sz w:val="20"/>
          <w:szCs w:val="20"/>
        </w:rPr>
        <w:t>v</w:t>
      </w:r>
      <w:r>
        <w:rPr>
          <w:rFonts w:ascii="Arial" w:hAnsi="Arial" w:cs="Arial"/>
          <w:sz w:val="20"/>
          <w:szCs w:val="20"/>
        </w:rPr>
        <w:t>arious</w:t>
      </w:r>
      <w:r>
        <w:rPr>
          <w:rFonts w:ascii="Arial" w:hAnsi="Arial" w:cs="Arial"/>
          <w:spacing w:val="-20"/>
          <w:sz w:val="20"/>
          <w:szCs w:val="20"/>
        </w:rPr>
        <w:t xml:space="preserve"> </w:t>
      </w:r>
      <w:r>
        <w:rPr>
          <w:rFonts w:ascii="Arial" w:hAnsi="Arial" w:cs="Arial"/>
          <w:sz w:val="20"/>
          <w:szCs w:val="20"/>
        </w:rPr>
        <w:t>kinds</w:t>
      </w:r>
      <w:r>
        <w:rPr>
          <w:rFonts w:ascii="Arial" w:hAnsi="Arial" w:cs="Arial"/>
          <w:spacing w:val="-7"/>
          <w:sz w:val="20"/>
          <w:szCs w:val="20"/>
        </w:rPr>
        <w:t xml:space="preserve"> </w:t>
      </w:r>
      <w:r>
        <w:rPr>
          <w:rFonts w:ascii="Arial" w:hAnsi="Arial" w:cs="Arial"/>
          <w:sz w:val="20"/>
          <w:szCs w:val="20"/>
        </w:rPr>
        <w:t>of</w:t>
      </w:r>
      <w:r>
        <w:rPr>
          <w:rFonts w:ascii="Arial" w:hAnsi="Arial" w:cs="Arial"/>
          <w:spacing w:val="-6"/>
          <w:sz w:val="20"/>
          <w:szCs w:val="20"/>
        </w:rPr>
        <w:t xml:space="preserve"> </w:t>
      </w:r>
      <w:r>
        <w:rPr>
          <w:rFonts w:ascii="Arial" w:hAnsi="Arial" w:cs="Arial"/>
          <w:sz w:val="20"/>
          <w:szCs w:val="20"/>
        </w:rPr>
        <w:t>protests from</w:t>
      </w:r>
      <w:r>
        <w:rPr>
          <w:rFonts w:ascii="Arial" w:hAnsi="Arial" w:cs="Arial"/>
          <w:spacing w:val="43"/>
          <w:sz w:val="20"/>
          <w:szCs w:val="20"/>
        </w:rPr>
        <w:t xml:space="preserve"> </w:t>
      </w:r>
      <w:r>
        <w:rPr>
          <w:rFonts w:ascii="Arial" w:hAnsi="Arial" w:cs="Arial"/>
          <w:sz w:val="20"/>
          <w:szCs w:val="20"/>
        </w:rPr>
        <w:t>online</w:t>
      </w:r>
      <w:r>
        <w:rPr>
          <w:rFonts w:ascii="Arial" w:hAnsi="Arial" w:cs="Arial"/>
          <w:spacing w:val="23"/>
          <w:sz w:val="20"/>
          <w:szCs w:val="20"/>
        </w:rPr>
        <w:t xml:space="preserve"> </w:t>
      </w:r>
      <w:r>
        <w:rPr>
          <w:rFonts w:ascii="Arial" w:hAnsi="Arial" w:cs="Arial"/>
          <w:sz w:val="20"/>
          <w:szCs w:val="20"/>
        </w:rPr>
        <w:t>organization</w:t>
      </w:r>
      <w:r>
        <w:rPr>
          <w:rFonts w:ascii="Arial" w:hAnsi="Arial" w:cs="Arial"/>
          <w:spacing w:val="18"/>
          <w:sz w:val="20"/>
          <w:szCs w:val="20"/>
        </w:rPr>
        <w:t xml:space="preserve"> </w:t>
      </w:r>
      <w:r>
        <w:rPr>
          <w:rFonts w:ascii="Arial" w:hAnsi="Arial" w:cs="Arial"/>
          <w:sz w:val="20"/>
          <w:szCs w:val="20"/>
        </w:rPr>
        <w:t>to</w:t>
      </w:r>
      <w:r>
        <w:rPr>
          <w:rFonts w:ascii="Arial" w:hAnsi="Arial" w:cs="Arial"/>
          <w:spacing w:val="47"/>
          <w:sz w:val="20"/>
          <w:szCs w:val="20"/>
        </w:rPr>
        <w:t xml:space="preserve"> </w:t>
      </w:r>
      <w:r>
        <w:rPr>
          <w:rFonts w:ascii="Arial" w:hAnsi="Arial" w:cs="Arial"/>
          <w:sz w:val="20"/>
          <w:szCs w:val="20"/>
        </w:rPr>
        <w:t>e</w:t>
      </w:r>
      <w:r>
        <w:rPr>
          <w:rFonts w:ascii="Arial" w:hAnsi="Arial" w:cs="Arial"/>
          <w:spacing w:val="-11"/>
          <w:sz w:val="20"/>
          <w:szCs w:val="20"/>
        </w:rPr>
        <w:t>v</w:t>
      </w:r>
      <w:r>
        <w:rPr>
          <w:rFonts w:ascii="Arial" w:hAnsi="Arial" w:cs="Arial"/>
          <w:sz w:val="20"/>
          <w:szCs w:val="20"/>
        </w:rPr>
        <w:t>aluation</w:t>
      </w:r>
      <w:r>
        <w:rPr>
          <w:rFonts w:ascii="Arial" w:hAnsi="Arial" w:cs="Arial"/>
          <w:spacing w:val="20"/>
          <w:sz w:val="20"/>
          <w:szCs w:val="20"/>
        </w:rPr>
        <w:t xml:space="preserve"> </w:t>
      </w:r>
      <w:r>
        <w:rPr>
          <w:rFonts w:ascii="Arial" w:hAnsi="Arial" w:cs="Arial"/>
          <w:sz w:val="20"/>
          <w:szCs w:val="20"/>
        </w:rPr>
        <w:t>after</w:t>
      </w:r>
      <w:r>
        <w:rPr>
          <w:rFonts w:ascii="Arial" w:hAnsi="Arial" w:cs="Arial"/>
          <w:spacing w:val="39"/>
          <w:sz w:val="20"/>
          <w:szCs w:val="20"/>
        </w:rPr>
        <w:t xml:space="preserve"> </w:t>
      </w:r>
      <w:r>
        <w:rPr>
          <w:rFonts w:ascii="Arial" w:hAnsi="Arial" w:cs="Arial"/>
          <w:sz w:val="20"/>
          <w:szCs w:val="20"/>
        </w:rPr>
        <w:t>the</w:t>
      </w:r>
      <w:r>
        <w:rPr>
          <w:rFonts w:ascii="Arial" w:hAnsi="Arial" w:cs="Arial"/>
          <w:spacing w:val="35"/>
          <w:sz w:val="20"/>
          <w:szCs w:val="20"/>
        </w:rPr>
        <w:t xml:space="preserve"> </w:t>
      </w:r>
      <w:r>
        <w:rPr>
          <w:rFonts w:ascii="Arial" w:hAnsi="Arial" w:cs="Arial"/>
          <w:sz w:val="20"/>
          <w:szCs w:val="20"/>
        </w:rPr>
        <w:t xml:space="preserve">fact.  </w:t>
      </w:r>
      <w:r>
        <w:rPr>
          <w:rFonts w:ascii="Arial" w:hAnsi="Arial" w:cs="Arial"/>
          <w:spacing w:val="3"/>
          <w:sz w:val="20"/>
          <w:szCs w:val="20"/>
        </w:rPr>
        <w:t xml:space="preserve"> </w:t>
      </w:r>
      <w:r>
        <w:rPr>
          <w:rFonts w:ascii="Arial" w:hAnsi="Arial" w:cs="Arial"/>
          <w:sz w:val="20"/>
          <w:szCs w:val="20"/>
        </w:rPr>
        <w:t>While</w:t>
      </w:r>
      <w:r>
        <w:rPr>
          <w:rFonts w:ascii="Arial" w:hAnsi="Arial" w:cs="Arial"/>
          <w:spacing w:val="49"/>
          <w:sz w:val="20"/>
          <w:szCs w:val="20"/>
        </w:rPr>
        <w:t xml:space="preserve"> </w:t>
      </w:r>
      <w:r>
        <w:rPr>
          <w:rFonts w:ascii="Arial" w:hAnsi="Arial" w:cs="Arial"/>
          <w:spacing w:val="-5"/>
          <w:w w:val="89"/>
          <w:sz w:val="20"/>
          <w:szCs w:val="20"/>
        </w:rPr>
        <w:t>w</w:t>
      </w:r>
      <w:r>
        <w:rPr>
          <w:rFonts w:ascii="Arial" w:hAnsi="Arial" w:cs="Arial"/>
          <w:w w:val="89"/>
          <w:sz w:val="20"/>
          <w:szCs w:val="20"/>
        </w:rPr>
        <w:t>e</w:t>
      </w:r>
      <w:r>
        <w:rPr>
          <w:rFonts w:ascii="Arial" w:hAnsi="Arial" w:cs="Arial"/>
          <w:spacing w:val="46"/>
          <w:w w:val="89"/>
          <w:sz w:val="20"/>
          <w:szCs w:val="20"/>
        </w:rPr>
        <w:t xml:space="preserve"> </w:t>
      </w:r>
      <w:r>
        <w:rPr>
          <w:rFonts w:ascii="Arial" w:hAnsi="Arial" w:cs="Arial"/>
          <w:w w:val="89"/>
          <w:sz w:val="20"/>
          <w:szCs w:val="20"/>
        </w:rPr>
        <w:t>discussed</w:t>
      </w:r>
      <w:r>
        <w:rPr>
          <w:rFonts w:ascii="Arial" w:hAnsi="Arial" w:cs="Arial"/>
          <w:spacing w:val="45"/>
          <w:w w:val="89"/>
          <w:sz w:val="20"/>
          <w:szCs w:val="20"/>
        </w:rPr>
        <w:t xml:space="preserve"> </w:t>
      </w:r>
      <w:r>
        <w:rPr>
          <w:rFonts w:ascii="Arial" w:hAnsi="Arial" w:cs="Arial"/>
          <w:sz w:val="20"/>
          <w:szCs w:val="20"/>
        </w:rPr>
        <w:t xml:space="preserve">a </w:t>
      </w:r>
      <w:r>
        <w:rPr>
          <w:rFonts w:ascii="Arial" w:hAnsi="Arial" w:cs="Arial"/>
          <w:w w:val="93"/>
          <w:sz w:val="20"/>
          <w:szCs w:val="20"/>
        </w:rPr>
        <w:t>range</w:t>
      </w:r>
      <w:r>
        <w:rPr>
          <w:rFonts w:ascii="Arial" w:hAnsi="Arial" w:cs="Arial"/>
          <w:spacing w:val="10"/>
          <w:w w:val="93"/>
          <w:sz w:val="20"/>
          <w:szCs w:val="20"/>
        </w:rPr>
        <w:t xml:space="preserve"> </w:t>
      </w:r>
      <w:r>
        <w:rPr>
          <w:rFonts w:ascii="Arial" w:hAnsi="Arial" w:cs="Arial"/>
          <w:sz w:val="20"/>
          <w:szCs w:val="20"/>
        </w:rPr>
        <w:t>of</w:t>
      </w:r>
      <w:r>
        <w:rPr>
          <w:rFonts w:ascii="Arial" w:hAnsi="Arial" w:cs="Arial"/>
          <w:spacing w:val="-2"/>
          <w:sz w:val="20"/>
          <w:szCs w:val="20"/>
        </w:rPr>
        <w:t xml:space="preserve"> </w:t>
      </w:r>
      <w:r>
        <w:rPr>
          <w:rFonts w:ascii="Arial" w:hAnsi="Arial" w:cs="Arial"/>
          <w:w w:val="93"/>
          <w:sz w:val="20"/>
          <w:szCs w:val="20"/>
        </w:rPr>
        <w:t>te</w:t>
      </w:r>
      <w:r>
        <w:rPr>
          <w:rFonts w:ascii="Arial" w:hAnsi="Arial" w:cs="Arial"/>
          <w:spacing w:val="-5"/>
          <w:w w:val="93"/>
          <w:sz w:val="20"/>
          <w:szCs w:val="20"/>
        </w:rPr>
        <w:t>c</w:t>
      </w:r>
      <w:r>
        <w:rPr>
          <w:rFonts w:ascii="Arial" w:hAnsi="Arial" w:cs="Arial"/>
          <w:w w:val="93"/>
          <w:sz w:val="20"/>
          <w:szCs w:val="20"/>
        </w:rPr>
        <w:t>hnologies,</w:t>
      </w:r>
      <w:r>
        <w:rPr>
          <w:rFonts w:ascii="Arial" w:hAnsi="Arial" w:cs="Arial"/>
          <w:spacing w:val="16"/>
          <w:w w:val="93"/>
          <w:sz w:val="20"/>
          <w:szCs w:val="20"/>
        </w:rPr>
        <w:t xml:space="preserve"> </w:t>
      </w:r>
      <w:r>
        <w:rPr>
          <w:rFonts w:ascii="Arial" w:hAnsi="Arial" w:cs="Arial"/>
          <w:sz w:val="20"/>
          <w:szCs w:val="20"/>
        </w:rPr>
        <w:t>this</w:t>
      </w:r>
      <w:r>
        <w:rPr>
          <w:rFonts w:ascii="Arial" w:hAnsi="Arial" w:cs="Arial"/>
          <w:spacing w:val="14"/>
          <w:sz w:val="20"/>
          <w:szCs w:val="20"/>
        </w:rPr>
        <w:t xml:space="preserve"> </w:t>
      </w:r>
      <w:r>
        <w:rPr>
          <w:rFonts w:ascii="Arial" w:hAnsi="Arial" w:cs="Arial"/>
          <w:w w:val="92"/>
          <w:sz w:val="20"/>
          <w:szCs w:val="20"/>
        </w:rPr>
        <w:t>selection</w:t>
      </w:r>
      <w:r>
        <w:rPr>
          <w:rFonts w:ascii="Arial" w:hAnsi="Arial" w:cs="Arial"/>
          <w:spacing w:val="18"/>
          <w:w w:val="92"/>
          <w:sz w:val="20"/>
          <w:szCs w:val="20"/>
        </w:rPr>
        <w:t xml:space="preserve"> </w:t>
      </w:r>
      <w:r>
        <w:rPr>
          <w:rFonts w:ascii="Arial" w:hAnsi="Arial" w:cs="Arial"/>
          <w:w w:val="92"/>
          <w:sz w:val="20"/>
          <w:szCs w:val="20"/>
        </w:rPr>
        <w:t>pres</w:t>
      </w:r>
      <w:r>
        <w:rPr>
          <w:rFonts w:ascii="Arial" w:hAnsi="Arial" w:cs="Arial"/>
          <w:spacing w:val="1"/>
          <w:w w:val="92"/>
          <w:sz w:val="20"/>
          <w:szCs w:val="20"/>
        </w:rPr>
        <w:t>e</w:t>
      </w:r>
      <w:r>
        <w:rPr>
          <w:rFonts w:ascii="Arial" w:hAnsi="Arial" w:cs="Arial"/>
          <w:spacing w:val="-5"/>
          <w:w w:val="92"/>
          <w:sz w:val="20"/>
          <w:szCs w:val="20"/>
        </w:rPr>
        <w:t>n</w:t>
      </w:r>
      <w:r>
        <w:rPr>
          <w:rFonts w:ascii="Arial" w:hAnsi="Arial" w:cs="Arial"/>
          <w:w w:val="92"/>
          <w:sz w:val="20"/>
          <w:szCs w:val="20"/>
        </w:rPr>
        <w:t>ts</w:t>
      </w:r>
      <w:r>
        <w:rPr>
          <w:rFonts w:ascii="Arial" w:hAnsi="Arial" w:cs="Arial"/>
          <w:spacing w:val="9"/>
          <w:w w:val="92"/>
          <w:sz w:val="20"/>
          <w:szCs w:val="20"/>
        </w:rPr>
        <w:t xml:space="preserve"> </w:t>
      </w:r>
      <w:r>
        <w:rPr>
          <w:rFonts w:ascii="Arial" w:hAnsi="Arial" w:cs="Arial"/>
          <w:sz w:val="20"/>
          <w:szCs w:val="20"/>
        </w:rPr>
        <w:t>only</w:t>
      </w:r>
      <w:r>
        <w:rPr>
          <w:rFonts w:ascii="Arial" w:hAnsi="Arial" w:cs="Arial"/>
          <w:spacing w:val="6"/>
          <w:sz w:val="20"/>
          <w:szCs w:val="20"/>
        </w:rPr>
        <w:t xml:space="preserve"> </w:t>
      </w:r>
      <w:r>
        <w:rPr>
          <w:rFonts w:ascii="Arial" w:hAnsi="Arial" w:cs="Arial"/>
          <w:sz w:val="20"/>
          <w:szCs w:val="20"/>
        </w:rPr>
        <w:t>a</w:t>
      </w:r>
      <w:r>
        <w:rPr>
          <w:rFonts w:ascii="Arial" w:hAnsi="Arial" w:cs="Arial"/>
          <w:spacing w:val="-7"/>
          <w:sz w:val="20"/>
          <w:szCs w:val="20"/>
        </w:rPr>
        <w:t xml:space="preserve"> </w:t>
      </w:r>
      <w:r>
        <w:rPr>
          <w:rFonts w:ascii="Arial" w:hAnsi="Arial" w:cs="Arial"/>
          <w:sz w:val="20"/>
          <w:szCs w:val="20"/>
        </w:rPr>
        <w:t>small</w:t>
      </w:r>
      <w:r>
        <w:rPr>
          <w:rFonts w:ascii="Arial" w:hAnsi="Arial" w:cs="Arial"/>
          <w:spacing w:val="-8"/>
          <w:sz w:val="20"/>
          <w:szCs w:val="20"/>
        </w:rPr>
        <w:t xml:space="preserve"> </w:t>
      </w:r>
      <w:r>
        <w:rPr>
          <w:rFonts w:ascii="Arial" w:hAnsi="Arial" w:cs="Arial"/>
          <w:sz w:val="20"/>
          <w:szCs w:val="20"/>
        </w:rPr>
        <w:t>part</w:t>
      </w:r>
      <w:r>
        <w:rPr>
          <w:rFonts w:ascii="Arial" w:hAnsi="Arial" w:cs="Arial"/>
          <w:spacing w:val="23"/>
          <w:sz w:val="20"/>
          <w:szCs w:val="20"/>
        </w:rPr>
        <w:t xml:space="preserve"> </w:t>
      </w:r>
      <w:r>
        <w:rPr>
          <w:rFonts w:ascii="Arial" w:hAnsi="Arial" w:cs="Arial"/>
          <w:sz w:val="20"/>
          <w:szCs w:val="20"/>
        </w:rPr>
        <w:t>of</w:t>
      </w:r>
      <w:r>
        <w:rPr>
          <w:rFonts w:ascii="Arial" w:hAnsi="Arial" w:cs="Arial"/>
          <w:spacing w:val="-2"/>
          <w:sz w:val="20"/>
          <w:szCs w:val="20"/>
        </w:rPr>
        <w:t xml:space="preserve"> </w:t>
      </w:r>
      <w:r>
        <w:rPr>
          <w:rFonts w:ascii="Arial" w:hAnsi="Arial" w:cs="Arial"/>
          <w:sz w:val="20"/>
          <w:szCs w:val="20"/>
        </w:rPr>
        <w:t>what</w:t>
      </w:r>
      <w:r>
        <w:rPr>
          <w:rFonts w:ascii="Arial" w:hAnsi="Arial" w:cs="Arial"/>
          <w:spacing w:val="13"/>
          <w:sz w:val="20"/>
          <w:szCs w:val="20"/>
        </w:rPr>
        <w:t xml:space="preserve"> </w:t>
      </w:r>
      <w:r>
        <w:rPr>
          <w:rFonts w:ascii="Arial" w:hAnsi="Arial" w:cs="Arial"/>
          <w:w w:val="89"/>
          <w:sz w:val="20"/>
          <w:szCs w:val="20"/>
        </w:rPr>
        <w:t>has</w:t>
      </w:r>
      <w:r>
        <w:rPr>
          <w:rFonts w:ascii="Arial" w:hAnsi="Arial" w:cs="Arial"/>
          <w:spacing w:val="11"/>
          <w:w w:val="89"/>
          <w:sz w:val="20"/>
          <w:szCs w:val="20"/>
        </w:rPr>
        <w:t xml:space="preserve"> </w:t>
      </w:r>
      <w:r>
        <w:rPr>
          <w:rFonts w:ascii="Arial" w:hAnsi="Arial" w:cs="Arial"/>
          <w:spacing w:val="6"/>
          <w:sz w:val="20"/>
          <w:szCs w:val="20"/>
        </w:rPr>
        <w:t>b</w:t>
      </w:r>
      <w:r>
        <w:rPr>
          <w:rFonts w:ascii="Arial" w:hAnsi="Arial" w:cs="Arial"/>
          <w:sz w:val="20"/>
          <w:szCs w:val="20"/>
        </w:rPr>
        <w:t xml:space="preserve">een </w:t>
      </w:r>
      <w:r>
        <w:rPr>
          <w:rFonts w:ascii="Arial" w:hAnsi="Arial" w:cs="Arial"/>
          <w:w w:val="91"/>
          <w:sz w:val="20"/>
          <w:szCs w:val="20"/>
        </w:rPr>
        <w:t>concei</w:t>
      </w:r>
      <w:r>
        <w:rPr>
          <w:rFonts w:ascii="Arial" w:hAnsi="Arial" w:cs="Arial"/>
          <w:spacing w:val="-5"/>
          <w:w w:val="91"/>
          <w:sz w:val="20"/>
          <w:szCs w:val="20"/>
        </w:rPr>
        <w:t>v</w:t>
      </w:r>
      <w:r>
        <w:rPr>
          <w:rFonts w:ascii="Arial" w:hAnsi="Arial" w:cs="Arial"/>
          <w:w w:val="91"/>
          <w:sz w:val="20"/>
          <w:szCs w:val="20"/>
        </w:rPr>
        <w:t>ed</w:t>
      </w:r>
      <w:r>
        <w:rPr>
          <w:rFonts w:ascii="Arial" w:hAnsi="Arial" w:cs="Arial"/>
          <w:spacing w:val="16"/>
          <w:w w:val="91"/>
          <w:sz w:val="20"/>
          <w:szCs w:val="20"/>
        </w:rPr>
        <w:t xml:space="preserve"> </w:t>
      </w:r>
      <w:r>
        <w:rPr>
          <w:rFonts w:ascii="Arial" w:hAnsi="Arial" w:cs="Arial"/>
          <w:sz w:val="20"/>
          <w:szCs w:val="20"/>
        </w:rPr>
        <w:t>of</w:t>
      </w:r>
      <w:r>
        <w:rPr>
          <w:rFonts w:ascii="Arial" w:hAnsi="Arial" w:cs="Arial"/>
          <w:spacing w:val="-5"/>
          <w:sz w:val="20"/>
          <w:szCs w:val="20"/>
        </w:rPr>
        <w:t xml:space="preserve"> </w:t>
      </w:r>
      <w:r>
        <w:rPr>
          <w:rFonts w:ascii="Arial" w:hAnsi="Arial" w:cs="Arial"/>
          <w:sz w:val="20"/>
          <w:szCs w:val="20"/>
        </w:rPr>
        <w:t>in</w:t>
      </w:r>
      <w:r>
        <w:rPr>
          <w:rFonts w:ascii="Arial" w:hAnsi="Arial" w:cs="Arial"/>
          <w:spacing w:val="11"/>
          <w:sz w:val="20"/>
          <w:szCs w:val="20"/>
        </w:rPr>
        <w:t xml:space="preserve"> </w:t>
      </w:r>
      <w:r>
        <w:rPr>
          <w:rFonts w:ascii="Arial" w:hAnsi="Arial" w:cs="Arial"/>
          <w:sz w:val="20"/>
          <w:szCs w:val="20"/>
        </w:rPr>
        <w:t>terms</w:t>
      </w:r>
      <w:r>
        <w:rPr>
          <w:rFonts w:ascii="Arial" w:hAnsi="Arial" w:cs="Arial"/>
          <w:spacing w:val="-13"/>
          <w:sz w:val="20"/>
          <w:szCs w:val="20"/>
        </w:rPr>
        <w:t xml:space="preserve"> </w:t>
      </w:r>
      <w:r>
        <w:rPr>
          <w:rFonts w:ascii="Arial" w:hAnsi="Arial" w:cs="Arial"/>
          <w:sz w:val="20"/>
          <w:szCs w:val="20"/>
        </w:rPr>
        <w:t>of</w:t>
      </w:r>
      <w:r>
        <w:rPr>
          <w:rFonts w:ascii="Arial" w:hAnsi="Arial" w:cs="Arial"/>
          <w:spacing w:val="-5"/>
          <w:sz w:val="20"/>
          <w:szCs w:val="20"/>
        </w:rPr>
        <w:t xml:space="preserve"> </w:t>
      </w:r>
      <w:r>
        <w:rPr>
          <w:rFonts w:ascii="Arial" w:hAnsi="Arial" w:cs="Arial"/>
          <w:sz w:val="20"/>
          <w:szCs w:val="20"/>
        </w:rPr>
        <w:t>pri</w:t>
      </w:r>
      <w:r>
        <w:rPr>
          <w:rFonts w:ascii="Arial" w:hAnsi="Arial" w:cs="Arial"/>
          <w:spacing w:val="-11"/>
          <w:sz w:val="20"/>
          <w:szCs w:val="20"/>
        </w:rPr>
        <w:t>v</w:t>
      </w:r>
      <w:r>
        <w:rPr>
          <w:rFonts w:ascii="Arial" w:hAnsi="Arial" w:cs="Arial"/>
          <w:sz w:val="20"/>
          <w:szCs w:val="20"/>
        </w:rPr>
        <w:t>acy</w:t>
      </w:r>
      <w:r>
        <w:rPr>
          <w:rFonts w:ascii="Arial" w:hAnsi="Arial" w:cs="Arial"/>
          <w:spacing w:val="9"/>
          <w:sz w:val="20"/>
          <w:szCs w:val="20"/>
        </w:rPr>
        <w:t xml:space="preserve"> </w:t>
      </w:r>
      <w:r>
        <w:rPr>
          <w:rFonts w:ascii="Arial" w:hAnsi="Arial" w:cs="Arial"/>
          <w:sz w:val="20"/>
          <w:szCs w:val="20"/>
        </w:rPr>
        <w:t>and</w:t>
      </w:r>
      <w:r>
        <w:rPr>
          <w:rFonts w:ascii="Arial" w:hAnsi="Arial" w:cs="Arial"/>
          <w:spacing w:val="-11"/>
          <w:sz w:val="20"/>
          <w:szCs w:val="20"/>
        </w:rPr>
        <w:t xml:space="preserve"> </w:t>
      </w:r>
      <w:commentRangeStart w:id="33"/>
      <w:r>
        <w:rPr>
          <w:rFonts w:ascii="Arial" w:hAnsi="Arial" w:cs="Arial"/>
          <w:w w:val="94"/>
          <w:sz w:val="20"/>
          <w:szCs w:val="20"/>
        </w:rPr>
        <w:t>transparency</w:t>
      </w:r>
      <w:r>
        <w:rPr>
          <w:rFonts w:ascii="Arial" w:hAnsi="Arial" w:cs="Arial"/>
          <w:spacing w:val="41"/>
          <w:w w:val="94"/>
          <w:sz w:val="20"/>
          <w:szCs w:val="20"/>
        </w:rPr>
        <w:t xml:space="preserve"> </w:t>
      </w:r>
      <w:r>
        <w:rPr>
          <w:rFonts w:ascii="Arial" w:hAnsi="Arial" w:cs="Arial"/>
          <w:w w:val="94"/>
          <w:sz w:val="20"/>
          <w:szCs w:val="20"/>
        </w:rPr>
        <w:t>enhancing</w:t>
      </w:r>
      <w:r>
        <w:rPr>
          <w:rFonts w:ascii="Arial" w:hAnsi="Arial" w:cs="Arial"/>
          <w:spacing w:val="5"/>
          <w:w w:val="94"/>
          <w:sz w:val="20"/>
          <w:szCs w:val="20"/>
        </w:rPr>
        <w:t xml:space="preserve"> </w:t>
      </w:r>
      <w:r>
        <w:rPr>
          <w:rFonts w:ascii="Arial" w:hAnsi="Arial" w:cs="Arial"/>
          <w:w w:val="94"/>
          <w:sz w:val="20"/>
          <w:szCs w:val="20"/>
        </w:rPr>
        <w:t>te</w:t>
      </w:r>
      <w:r>
        <w:rPr>
          <w:rFonts w:ascii="Arial" w:hAnsi="Arial" w:cs="Arial"/>
          <w:spacing w:val="-5"/>
          <w:w w:val="94"/>
          <w:sz w:val="20"/>
          <w:szCs w:val="20"/>
        </w:rPr>
        <w:t>c</w:t>
      </w:r>
      <w:r>
        <w:rPr>
          <w:rFonts w:ascii="Arial" w:hAnsi="Arial" w:cs="Arial"/>
          <w:w w:val="94"/>
          <w:sz w:val="20"/>
          <w:szCs w:val="20"/>
        </w:rPr>
        <w:t>hnologies</w:t>
      </w:r>
      <w:r>
        <w:rPr>
          <w:rFonts w:ascii="Arial" w:hAnsi="Arial" w:cs="Arial"/>
          <w:spacing w:val="-1"/>
          <w:w w:val="94"/>
          <w:sz w:val="20"/>
          <w:szCs w:val="20"/>
        </w:rPr>
        <w:t xml:space="preserve"> </w:t>
      </w:r>
      <w:commentRangeEnd w:id="33"/>
      <w:r w:rsidR="008C6F11">
        <w:rPr>
          <w:rStyle w:val="CommentReference"/>
        </w:rPr>
        <w:commentReference w:id="33"/>
      </w:r>
      <w:r>
        <w:rPr>
          <w:rFonts w:ascii="Arial" w:hAnsi="Arial" w:cs="Arial"/>
          <w:sz w:val="20"/>
          <w:szCs w:val="20"/>
        </w:rPr>
        <w:t>in</w:t>
      </w:r>
      <w:r>
        <w:rPr>
          <w:rFonts w:ascii="Arial" w:hAnsi="Arial" w:cs="Arial"/>
          <w:spacing w:val="11"/>
          <w:sz w:val="20"/>
          <w:szCs w:val="20"/>
        </w:rPr>
        <w:t xml:space="preserve"> </w:t>
      </w:r>
      <w:r>
        <w:rPr>
          <w:rFonts w:ascii="Arial" w:hAnsi="Arial" w:cs="Arial"/>
          <w:sz w:val="20"/>
          <w:szCs w:val="20"/>
        </w:rPr>
        <w:t>the greater</w:t>
      </w:r>
      <w:r>
        <w:rPr>
          <w:rFonts w:ascii="Arial" w:hAnsi="Arial" w:cs="Arial"/>
          <w:spacing w:val="-13"/>
          <w:sz w:val="20"/>
          <w:szCs w:val="20"/>
        </w:rPr>
        <w:t xml:space="preserve"> </w:t>
      </w:r>
      <w:r>
        <w:rPr>
          <w:rFonts w:ascii="Arial" w:hAnsi="Arial" w:cs="Arial"/>
          <w:w w:val="90"/>
          <w:sz w:val="20"/>
          <w:szCs w:val="20"/>
        </w:rPr>
        <w:t>resear</w:t>
      </w:r>
      <w:r>
        <w:rPr>
          <w:rFonts w:ascii="Arial" w:hAnsi="Arial" w:cs="Arial"/>
          <w:spacing w:val="-4"/>
          <w:w w:val="90"/>
          <w:sz w:val="20"/>
          <w:szCs w:val="20"/>
        </w:rPr>
        <w:t>c</w:t>
      </w:r>
      <w:r>
        <w:rPr>
          <w:rFonts w:ascii="Arial" w:hAnsi="Arial" w:cs="Arial"/>
          <w:w w:val="90"/>
          <w:sz w:val="20"/>
          <w:szCs w:val="20"/>
        </w:rPr>
        <w:t>h</w:t>
      </w:r>
      <w:r>
        <w:rPr>
          <w:rFonts w:ascii="Arial" w:hAnsi="Arial" w:cs="Arial"/>
          <w:spacing w:val="19"/>
          <w:w w:val="90"/>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w:t>
      </w:r>
      <w:r>
        <w:rPr>
          <w:rFonts w:ascii="Arial" w:hAnsi="Arial" w:cs="Arial"/>
          <w:spacing w:val="-5"/>
          <w:sz w:val="20"/>
          <w:szCs w:val="20"/>
        </w:rPr>
        <w:t>t</w:t>
      </w:r>
      <w:r>
        <w:rPr>
          <w:rFonts w:ascii="Arial" w:hAnsi="Arial" w:cs="Arial"/>
          <w:sz w:val="20"/>
          <w:szCs w:val="20"/>
        </w:rPr>
        <w:t>y</w:t>
      </w:r>
      <w:r>
        <w:rPr>
          <w:rFonts w:ascii="Arial" w:hAnsi="Arial" w:cs="Arial"/>
          <w:spacing w:val="18"/>
          <w:sz w:val="20"/>
          <w:szCs w:val="20"/>
        </w:rPr>
        <w:t xml:space="preserve"> </w:t>
      </w:r>
      <w:r>
        <w:rPr>
          <w:rFonts w:ascii="Arial" w:hAnsi="Arial" w:cs="Arial"/>
          <w:spacing w:val="-5"/>
          <w:sz w:val="20"/>
          <w:szCs w:val="20"/>
        </w:rPr>
        <w:t>ov</w:t>
      </w:r>
      <w:r>
        <w:rPr>
          <w:rFonts w:ascii="Arial" w:hAnsi="Arial" w:cs="Arial"/>
          <w:sz w:val="20"/>
          <w:szCs w:val="20"/>
        </w:rPr>
        <w:t>er</w:t>
      </w:r>
      <w:r>
        <w:rPr>
          <w:rFonts w:ascii="Arial" w:hAnsi="Arial" w:cs="Arial"/>
          <w:spacing w:val="-9"/>
          <w:sz w:val="20"/>
          <w:szCs w:val="20"/>
        </w:rPr>
        <w:t xml:space="preserve"> </w:t>
      </w:r>
      <w:r>
        <w:rPr>
          <w:rFonts w:ascii="Arial" w:hAnsi="Arial" w:cs="Arial"/>
          <w:sz w:val="20"/>
          <w:szCs w:val="20"/>
        </w:rPr>
        <w:t>the</w:t>
      </w:r>
      <w:r>
        <w:rPr>
          <w:rFonts w:ascii="Arial" w:hAnsi="Arial" w:cs="Arial"/>
          <w:spacing w:val="8"/>
          <w:sz w:val="20"/>
          <w:szCs w:val="20"/>
        </w:rPr>
        <w:t xml:space="preserve"> </w:t>
      </w:r>
      <w:r>
        <w:rPr>
          <w:rFonts w:ascii="Arial" w:hAnsi="Arial" w:cs="Arial"/>
          <w:sz w:val="20"/>
          <w:szCs w:val="20"/>
        </w:rPr>
        <w:t>last</w:t>
      </w:r>
      <w:r>
        <w:rPr>
          <w:rFonts w:ascii="Arial" w:hAnsi="Arial" w:cs="Arial"/>
          <w:spacing w:val="8"/>
          <w:sz w:val="20"/>
          <w:szCs w:val="20"/>
        </w:rPr>
        <w:t xml:space="preserve"> </w:t>
      </w:r>
      <w:r>
        <w:rPr>
          <w:rFonts w:ascii="Arial" w:hAnsi="Arial" w:cs="Arial"/>
          <w:sz w:val="20"/>
          <w:szCs w:val="20"/>
        </w:rPr>
        <w:t>decades.</w:t>
      </w:r>
    </w:p>
    <w:p w14:paraId="771F26C4"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There</w:t>
      </w:r>
      <w:r>
        <w:rPr>
          <w:rFonts w:ascii="Arial" w:hAnsi="Arial" w:cs="Arial"/>
          <w:spacing w:val="-9"/>
          <w:sz w:val="20"/>
          <w:szCs w:val="20"/>
        </w:rPr>
        <w:t xml:space="preserve"> </w:t>
      </w:r>
      <w:r>
        <w:rPr>
          <w:rFonts w:ascii="Arial" w:hAnsi="Arial" w:cs="Arial"/>
          <w:sz w:val="20"/>
          <w:szCs w:val="20"/>
        </w:rPr>
        <w:t>still</w:t>
      </w:r>
      <w:r>
        <w:rPr>
          <w:rFonts w:ascii="Arial" w:hAnsi="Arial" w:cs="Arial"/>
          <w:spacing w:val="40"/>
          <w:sz w:val="20"/>
          <w:szCs w:val="20"/>
        </w:rPr>
        <w:t xml:space="preserve"> </w:t>
      </w:r>
      <w:r>
        <w:rPr>
          <w:rFonts w:ascii="Arial" w:hAnsi="Arial" w:cs="Arial"/>
          <w:sz w:val="20"/>
          <w:szCs w:val="20"/>
        </w:rPr>
        <w:t>is</w:t>
      </w:r>
      <w:r>
        <w:rPr>
          <w:rFonts w:ascii="Arial" w:hAnsi="Arial" w:cs="Arial"/>
          <w:spacing w:val="-5"/>
          <w:sz w:val="20"/>
          <w:szCs w:val="20"/>
        </w:rPr>
        <w:t xml:space="preserve"> </w:t>
      </w:r>
      <w:r>
        <w:rPr>
          <w:rFonts w:ascii="Arial" w:hAnsi="Arial" w:cs="Arial"/>
          <w:sz w:val="20"/>
          <w:szCs w:val="20"/>
        </w:rPr>
        <w:t>a</w:t>
      </w:r>
      <w:r>
        <w:rPr>
          <w:rFonts w:ascii="Arial" w:hAnsi="Arial" w:cs="Arial"/>
          <w:spacing w:val="-5"/>
          <w:sz w:val="20"/>
          <w:szCs w:val="20"/>
        </w:rPr>
        <w:t xml:space="preserve"> </w:t>
      </w:r>
      <w:r>
        <w:rPr>
          <w:rFonts w:ascii="Arial" w:hAnsi="Arial" w:cs="Arial"/>
          <w:sz w:val="20"/>
          <w:szCs w:val="20"/>
        </w:rPr>
        <w:t>large</w:t>
      </w:r>
      <w:r>
        <w:rPr>
          <w:rFonts w:ascii="Arial" w:hAnsi="Arial" w:cs="Arial"/>
          <w:spacing w:val="-19"/>
          <w:sz w:val="20"/>
          <w:szCs w:val="20"/>
        </w:rPr>
        <w:t xml:space="preserve"> </w:t>
      </w:r>
      <w:r>
        <w:rPr>
          <w:rFonts w:ascii="Arial" w:hAnsi="Arial" w:cs="Arial"/>
          <w:sz w:val="20"/>
          <w:szCs w:val="20"/>
        </w:rPr>
        <w:t>gap</w:t>
      </w:r>
      <w:r>
        <w:rPr>
          <w:rFonts w:ascii="Arial" w:hAnsi="Arial" w:cs="Arial"/>
          <w:spacing w:val="-19"/>
          <w:sz w:val="20"/>
          <w:szCs w:val="20"/>
        </w:rPr>
        <w:t xml:space="preserve"> </w:t>
      </w:r>
      <w:r>
        <w:rPr>
          <w:rFonts w:ascii="Arial" w:hAnsi="Arial" w:cs="Arial"/>
          <w:sz w:val="20"/>
          <w:szCs w:val="20"/>
        </w:rPr>
        <w:t>to</w:t>
      </w:r>
      <w:r>
        <w:rPr>
          <w:rFonts w:ascii="Arial" w:hAnsi="Arial" w:cs="Arial"/>
          <w:spacing w:val="15"/>
          <w:sz w:val="20"/>
          <w:szCs w:val="20"/>
        </w:rPr>
        <w:t xml:space="preserve"> </w:t>
      </w:r>
      <w:r>
        <w:rPr>
          <w:rFonts w:ascii="Arial" w:hAnsi="Arial" w:cs="Arial"/>
          <w:sz w:val="20"/>
          <w:szCs w:val="20"/>
        </w:rPr>
        <w:t>bridge</w:t>
      </w:r>
      <w:r>
        <w:rPr>
          <w:rFonts w:ascii="Arial" w:hAnsi="Arial" w:cs="Arial"/>
          <w:spacing w:val="-9"/>
          <w:sz w:val="20"/>
          <w:szCs w:val="20"/>
        </w:rPr>
        <w:t xml:space="preserve"> </w:t>
      </w:r>
      <w:r>
        <w:rPr>
          <w:rFonts w:ascii="Arial" w:hAnsi="Arial" w:cs="Arial"/>
          <w:spacing w:val="6"/>
          <w:w w:val="93"/>
          <w:sz w:val="20"/>
          <w:szCs w:val="20"/>
        </w:rPr>
        <w:t>b</w:t>
      </w:r>
      <w:r>
        <w:rPr>
          <w:rFonts w:ascii="Arial" w:hAnsi="Arial" w:cs="Arial"/>
          <w:w w:val="93"/>
          <w:sz w:val="20"/>
          <w:szCs w:val="20"/>
        </w:rPr>
        <w:t>e</w:t>
      </w:r>
      <w:r>
        <w:rPr>
          <w:rFonts w:ascii="Arial" w:hAnsi="Arial" w:cs="Arial"/>
          <w:spacing w:val="-5"/>
          <w:w w:val="93"/>
          <w:sz w:val="20"/>
          <w:szCs w:val="20"/>
        </w:rPr>
        <w:t>tw</w:t>
      </w:r>
      <w:r>
        <w:rPr>
          <w:rFonts w:ascii="Arial" w:hAnsi="Arial" w:cs="Arial"/>
          <w:w w:val="93"/>
          <w:sz w:val="20"/>
          <w:szCs w:val="20"/>
        </w:rPr>
        <w:t>een</w:t>
      </w:r>
      <w:r>
        <w:rPr>
          <w:rFonts w:ascii="Arial" w:hAnsi="Arial" w:cs="Arial"/>
          <w:spacing w:val="13"/>
          <w:w w:val="93"/>
          <w:sz w:val="20"/>
          <w:szCs w:val="20"/>
        </w:rPr>
        <w:t xml:space="preserve"> </w:t>
      </w:r>
      <w:r>
        <w:rPr>
          <w:rFonts w:ascii="Arial" w:hAnsi="Arial" w:cs="Arial"/>
          <w:sz w:val="20"/>
          <w:szCs w:val="20"/>
        </w:rPr>
        <w:t>pri</w:t>
      </w:r>
      <w:r>
        <w:rPr>
          <w:rFonts w:ascii="Arial" w:hAnsi="Arial" w:cs="Arial"/>
          <w:spacing w:val="-11"/>
          <w:sz w:val="20"/>
          <w:szCs w:val="20"/>
        </w:rPr>
        <w:t>v</w:t>
      </w:r>
      <w:r>
        <w:rPr>
          <w:rFonts w:ascii="Arial" w:hAnsi="Arial" w:cs="Arial"/>
          <w:sz w:val="20"/>
          <w:szCs w:val="20"/>
        </w:rPr>
        <w:t>acy</w:t>
      </w:r>
      <w:r>
        <w:rPr>
          <w:rFonts w:ascii="Arial" w:hAnsi="Arial" w:cs="Arial"/>
          <w:spacing w:val="15"/>
          <w:sz w:val="20"/>
          <w:szCs w:val="20"/>
        </w:rPr>
        <w:t xml:space="preserve"> </w:t>
      </w:r>
      <w:r>
        <w:rPr>
          <w:rFonts w:ascii="Arial" w:hAnsi="Arial" w:cs="Arial"/>
          <w:w w:val="89"/>
          <w:sz w:val="20"/>
          <w:szCs w:val="20"/>
        </w:rPr>
        <w:t>resear</w:t>
      </w:r>
      <w:r>
        <w:rPr>
          <w:rFonts w:ascii="Arial" w:hAnsi="Arial" w:cs="Arial"/>
          <w:spacing w:val="-4"/>
          <w:w w:val="89"/>
          <w:sz w:val="20"/>
          <w:szCs w:val="20"/>
        </w:rPr>
        <w:t>c</w:t>
      </w:r>
      <w:r>
        <w:rPr>
          <w:rFonts w:ascii="Arial" w:hAnsi="Arial" w:cs="Arial"/>
          <w:w w:val="89"/>
          <w:sz w:val="20"/>
          <w:szCs w:val="20"/>
        </w:rPr>
        <w:t>hers</w:t>
      </w:r>
      <w:r>
        <w:rPr>
          <w:rFonts w:ascii="Arial" w:hAnsi="Arial" w:cs="Arial"/>
          <w:spacing w:val="20"/>
          <w:w w:val="89"/>
          <w:sz w:val="20"/>
          <w:szCs w:val="20"/>
        </w:rPr>
        <w:t xml:space="preserve"> </w:t>
      </w:r>
      <w:r>
        <w:rPr>
          <w:rFonts w:ascii="Arial" w:hAnsi="Arial" w:cs="Arial"/>
          <w:sz w:val="20"/>
          <w:szCs w:val="20"/>
        </w:rPr>
        <w:t>and</w:t>
      </w:r>
      <w:r>
        <w:rPr>
          <w:rFonts w:ascii="Arial" w:hAnsi="Arial" w:cs="Arial"/>
          <w:spacing w:val="-5"/>
          <w:sz w:val="20"/>
          <w:szCs w:val="20"/>
        </w:rPr>
        <w:t xml:space="preserve"> </w:t>
      </w:r>
      <w:r>
        <w:rPr>
          <w:rFonts w:ascii="Arial" w:hAnsi="Arial" w:cs="Arial"/>
          <w:spacing w:val="5"/>
          <w:w w:val="99"/>
          <w:sz w:val="20"/>
          <w:szCs w:val="20"/>
        </w:rPr>
        <w:t>p</w:t>
      </w:r>
      <w:r>
        <w:rPr>
          <w:rFonts w:ascii="Arial" w:hAnsi="Arial" w:cs="Arial"/>
          <w:w w:val="105"/>
          <w:sz w:val="20"/>
          <w:szCs w:val="20"/>
        </w:rPr>
        <w:t xml:space="preserve">olitical </w:t>
      </w:r>
      <w:r>
        <w:rPr>
          <w:rFonts w:ascii="Arial" w:hAnsi="Arial" w:cs="Arial"/>
          <w:sz w:val="20"/>
          <w:szCs w:val="20"/>
        </w:rPr>
        <w:t xml:space="preserve">activists. </w:t>
      </w:r>
      <w:r>
        <w:rPr>
          <w:rFonts w:ascii="Arial" w:hAnsi="Arial" w:cs="Arial"/>
          <w:spacing w:val="13"/>
          <w:sz w:val="20"/>
          <w:szCs w:val="20"/>
        </w:rPr>
        <w:t xml:space="preserve"> </w:t>
      </w:r>
      <w:r>
        <w:rPr>
          <w:rFonts w:ascii="Arial" w:hAnsi="Arial" w:cs="Arial"/>
          <w:sz w:val="20"/>
          <w:szCs w:val="20"/>
        </w:rPr>
        <w:t>As</w:t>
      </w:r>
      <w:r>
        <w:rPr>
          <w:rFonts w:ascii="Arial" w:hAnsi="Arial" w:cs="Arial"/>
          <w:spacing w:val="15"/>
          <w:sz w:val="20"/>
          <w:szCs w:val="20"/>
        </w:rPr>
        <w:t xml:space="preserve"> </w:t>
      </w:r>
      <w:r>
        <w:rPr>
          <w:rFonts w:ascii="Arial" w:hAnsi="Arial" w:cs="Arial"/>
          <w:sz w:val="20"/>
          <w:szCs w:val="20"/>
        </w:rPr>
        <w:t>in</w:t>
      </w:r>
      <w:r>
        <w:rPr>
          <w:rFonts w:ascii="Arial" w:hAnsi="Arial" w:cs="Arial"/>
          <w:spacing w:val="31"/>
          <w:sz w:val="20"/>
          <w:szCs w:val="20"/>
        </w:rPr>
        <w:t xml:space="preserve"> </w:t>
      </w:r>
      <w:r>
        <w:rPr>
          <w:rFonts w:ascii="Arial" w:hAnsi="Arial" w:cs="Arial"/>
          <w:sz w:val="20"/>
          <w:szCs w:val="20"/>
        </w:rPr>
        <w:t>the</w:t>
      </w:r>
      <w:r>
        <w:rPr>
          <w:rFonts w:ascii="Arial" w:hAnsi="Arial" w:cs="Arial"/>
          <w:spacing w:val="19"/>
          <w:sz w:val="20"/>
          <w:szCs w:val="20"/>
        </w:rPr>
        <w:t xml:space="preserve"> </w:t>
      </w:r>
      <w:r>
        <w:rPr>
          <w:rFonts w:ascii="Arial" w:hAnsi="Arial" w:cs="Arial"/>
          <w:w w:val="89"/>
          <w:sz w:val="20"/>
          <w:szCs w:val="20"/>
        </w:rPr>
        <w:t>ge</w:t>
      </w:r>
      <w:r>
        <w:rPr>
          <w:rFonts w:ascii="Arial" w:hAnsi="Arial" w:cs="Arial"/>
          <w:spacing w:val="1"/>
          <w:w w:val="89"/>
          <w:sz w:val="20"/>
          <w:szCs w:val="20"/>
        </w:rPr>
        <w:t>n</w:t>
      </w:r>
      <w:r>
        <w:rPr>
          <w:rFonts w:ascii="Arial" w:hAnsi="Arial" w:cs="Arial"/>
          <w:w w:val="91"/>
          <w:sz w:val="20"/>
          <w:szCs w:val="20"/>
        </w:rPr>
        <w:t>era</w:t>
      </w:r>
      <w:r>
        <w:rPr>
          <w:rFonts w:ascii="Arial" w:hAnsi="Arial" w:cs="Arial"/>
          <w:w w:val="124"/>
          <w:sz w:val="20"/>
          <w:szCs w:val="20"/>
        </w:rPr>
        <w:t>l</w:t>
      </w:r>
      <w:r>
        <w:rPr>
          <w:rFonts w:ascii="Arial" w:hAnsi="Arial" w:cs="Arial"/>
          <w:spacing w:val="22"/>
          <w:sz w:val="20"/>
          <w:szCs w:val="20"/>
        </w:rPr>
        <w:t xml:space="preserve"> </w:t>
      </w:r>
      <w:r>
        <w:rPr>
          <w:rFonts w:ascii="Arial" w:hAnsi="Arial" w:cs="Arial"/>
          <w:spacing w:val="6"/>
          <w:sz w:val="20"/>
          <w:szCs w:val="20"/>
        </w:rPr>
        <w:t>p</w:t>
      </w:r>
      <w:r>
        <w:rPr>
          <w:rFonts w:ascii="Arial" w:hAnsi="Arial" w:cs="Arial"/>
          <w:sz w:val="20"/>
          <w:szCs w:val="20"/>
        </w:rPr>
        <w:t>opulation,</w:t>
      </w:r>
      <w:r>
        <w:rPr>
          <w:rFonts w:ascii="Arial" w:hAnsi="Arial" w:cs="Arial"/>
          <w:spacing w:val="25"/>
          <w:sz w:val="20"/>
          <w:szCs w:val="20"/>
        </w:rPr>
        <w:t xml:space="preserve"> </w:t>
      </w:r>
      <w:r>
        <w:rPr>
          <w:rFonts w:ascii="Arial" w:hAnsi="Arial" w:cs="Arial"/>
          <w:sz w:val="20"/>
          <w:szCs w:val="20"/>
        </w:rPr>
        <w:t>not</w:t>
      </w:r>
      <w:r>
        <w:rPr>
          <w:rFonts w:ascii="Arial" w:hAnsi="Arial" w:cs="Arial"/>
          <w:spacing w:val="31"/>
          <w:sz w:val="20"/>
          <w:szCs w:val="20"/>
        </w:rPr>
        <w:t xml:space="preserve"> </w:t>
      </w:r>
      <w:r>
        <w:rPr>
          <w:rFonts w:ascii="Arial" w:hAnsi="Arial" w:cs="Arial"/>
          <w:sz w:val="20"/>
          <w:szCs w:val="20"/>
        </w:rPr>
        <w:t>ma</w:t>
      </w:r>
      <w:r>
        <w:rPr>
          <w:rFonts w:ascii="Arial" w:hAnsi="Arial" w:cs="Arial"/>
          <w:spacing w:val="-5"/>
          <w:sz w:val="20"/>
          <w:szCs w:val="20"/>
        </w:rPr>
        <w:t>n</w:t>
      </w:r>
      <w:r>
        <w:rPr>
          <w:rFonts w:ascii="Arial" w:hAnsi="Arial" w:cs="Arial"/>
          <w:sz w:val="20"/>
          <w:szCs w:val="20"/>
        </w:rPr>
        <w:t>y</w:t>
      </w:r>
      <w:r>
        <w:rPr>
          <w:rFonts w:ascii="Arial" w:hAnsi="Arial" w:cs="Arial"/>
          <w:spacing w:val="11"/>
          <w:sz w:val="20"/>
          <w:szCs w:val="20"/>
        </w:rPr>
        <w:t xml:space="preserve"> </w:t>
      </w:r>
      <w:r>
        <w:rPr>
          <w:rFonts w:ascii="Arial" w:hAnsi="Arial" w:cs="Arial"/>
          <w:sz w:val="20"/>
          <w:szCs w:val="20"/>
        </w:rPr>
        <w:t>of</w:t>
      </w:r>
      <w:r>
        <w:rPr>
          <w:rFonts w:ascii="Arial" w:hAnsi="Arial" w:cs="Arial"/>
          <w:spacing w:val="15"/>
          <w:sz w:val="20"/>
          <w:szCs w:val="20"/>
        </w:rPr>
        <w:t xml:space="preserve"> </w:t>
      </w:r>
      <w:r>
        <w:rPr>
          <w:rFonts w:ascii="Arial" w:hAnsi="Arial" w:cs="Arial"/>
          <w:sz w:val="20"/>
          <w:szCs w:val="20"/>
        </w:rPr>
        <w:t>the</w:t>
      </w:r>
      <w:r>
        <w:rPr>
          <w:rFonts w:ascii="Arial" w:hAnsi="Arial" w:cs="Arial"/>
          <w:spacing w:val="19"/>
          <w:sz w:val="20"/>
          <w:szCs w:val="20"/>
        </w:rPr>
        <w:t xml:space="preserve"> </w:t>
      </w:r>
      <w:r>
        <w:rPr>
          <w:rFonts w:ascii="Arial" w:hAnsi="Arial" w:cs="Arial"/>
          <w:sz w:val="20"/>
          <w:szCs w:val="20"/>
        </w:rPr>
        <w:t>existi</w:t>
      </w:r>
      <w:r>
        <w:rPr>
          <w:rFonts w:ascii="Arial" w:hAnsi="Arial" w:cs="Arial"/>
          <w:spacing w:val="1"/>
          <w:sz w:val="20"/>
          <w:szCs w:val="20"/>
        </w:rPr>
        <w:t>n</w:t>
      </w:r>
      <w:r>
        <w:rPr>
          <w:rFonts w:ascii="Arial" w:hAnsi="Arial" w:cs="Arial"/>
          <w:sz w:val="20"/>
          <w:szCs w:val="20"/>
        </w:rPr>
        <w:t>g</w:t>
      </w:r>
      <w:r>
        <w:rPr>
          <w:rFonts w:ascii="Arial" w:hAnsi="Arial" w:cs="Arial"/>
          <w:spacing w:val="10"/>
          <w:sz w:val="20"/>
          <w:szCs w:val="20"/>
        </w:rPr>
        <w:t xml:space="preserve"> </w:t>
      </w:r>
      <w:r>
        <w:rPr>
          <w:rFonts w:ascii="Arial" w:hAnsi="Arial" w:cs="Arial"/>
          <w:w w:val="95"/>
          <w:sz w:val="20"/>
          <w:szCs w:val="20"/>
        </w:rPr>
        <w:t>te</w:t>
      </w:r>
      <w:r>
        <w:rPr>
          <w:rFonts w:ascii="Arial" w:hAnsi="Arial" w:cs="Arial"/>
          <w:spacing w:val="-5"/>
          <w:w w:val="95"/>
          <w:sz w:val="20"/>
          <w:szCs w:val="20"/>
        </w:rPr>
        <w:t>c</w:t>
      </w:r>
      <w:r>
        <w:rPr>
          <w:rFonts w:ascii="Arial" w:hAnsi="Arial" w:cs="Arial"/>
          <w:w w:val="93"/>
          <w:sz w:val="20"/>
          <w:szCs w:val="20"/>
        </w:rPr>
        <w:t xml:space="preserve">hnologies </w:t>
      </w:r>
      <w:r>
        <w:rPr>
          <w:rFonts w:ascii="Arial" w:hAnsi="Arial" w:cs="Arial"/>
          <w:sz w:val="20"/>
          <w:szCs w:val="20"/>
        </w:rPr>
        <w:t>for</w:t>
      </w:r>
      <w:r>
        <w:rPr>
          <w:rFonts w:ascii="Arial" w:hAnsi="Arial" w:cs="Arial"/>
          <w:spacing w:val="9"/>
          <w:sz w:val="20"/>
          <w:szCs w:val="20"/>
        </w:rPr>
        <w:t xml:space="preserve"> </w:t>
      </w:r>
      <w:r>
        <w:rPr>
          <w:rFonts w:ascii="Arial" w:hAnsi="Arial" w:cs="Arial"/>
          <w:sz w:val="20"/>
          <w:szCs w:val="20"/>
        </w:rPr>
        <w:t>pri</w:t>
      </w:r>
      <w:r>
        <w:rPr>
          <w:rFonts w:ascii="Arial" w:hAnsi="Arial" w:cs="Arial"/>
          <w:spacing w:val="-11"/>
          <w:sz w:val="20"/>
          <w:szCs w:val="20"/>
        </w:rPr>
        <w:t>v</w:t>
      </w:r>
      <w:r>
        <w:rPr>
          <w:rFonts w:ascii="Arial" w:hAnsi="Arial" w:cs="Arial"/>
          <w:sz w:val="20"/>
          <w:szCs w:val="20"/>
        </w:rPr>
        <w:t>acy</w:t>
      </w:r>
      <w:r>
        <w:rPr>
          <w:rFonts w:ascii="Arial" w:hAnsi="Arial" w:cs="Arial"/>
          <w:spacing w:val="11"/>
          <w:sz w:val="20"/>
          <w:szCs w:val="20"/>
        </w:rPr>
        <w:t xml:space="preserve"> </w:t>
      </w:r>
      <w:r>
        <w:rPr>
          <w:rFonts w:ascii="Arial" w:hAnsi="Arial" w:cs="Arial"/>
          <w:sz w:val="20"/>
          <w:szCs w:val="20"/>
        </w:rPr>
        <w:t>are</w:t>
      </w:r>
      <w:r>
        <w:rPr>
          <w:rFonts w:ascii="Arial" w:hAnsi="Arial" w:cs="Arial"/>
          <w:spacing w:val="-22"/>
          <w:sz w:val="20"/>
          <w:szCs w:val="20"/>
        </w:rPr>
        <w:t xml:space="preserve"> </w:t>
      </w:r>
      <w:r>
        <w:rPr>
          <w:rFonts w:ascii="Arial" w:hAnsi="Arial" w:cs="Arial"/>
          <w:sz w:val="20"/>
          <w:szCs w:val="20"/>
        </w:rPr>
        <w:t>actually</w:t>
      </w:r>
      <w:r>
        <w:rPr>
          <w:rFonts w:ascii="Arial" w:hAnsi="Arial" w:cs="Arial"/>
          <w:spacing w:val="12"/>
          <w:sz w:val="20"/>
          <w:szCs w:val="20"/>
        </w:rPr>
        <w:t xml:space="preserve"> </w:t>
      </w:r>
      <w:r>
        <w:rPr>
          <w:rFonts w:ascii="Arial" w:hAnsi="Arial" w:cs="Arial"/>
          <w:w w:val="90"/>
          <w:sz w:val="20"/>
          <w:szCs w:val="20"/>
        </w:rPr>
        <w:t>used,</w:t>
      </w:r>
      <w:r>
        <w:rPr>
          <w:rFonts w:ascii="Arial" w:hAnsi="Arial" w:cs="Arial"/>
          <w:spacing w:val="11"/>
          <w:w w:val="90"/>
          <w:sz w:val="20"/>
          <w:szCs w:val="20"/>
        </w:rPr>
        <w:t xml:space="preserve"> </w:t>
      </w:r>
      <w:r>
        <w:rPr>
          <w:rFonts w:ascii="Arial" w:hAnsi="Arial" w:cs="Arial"/>
          <w:sz w:val="20"/>
          <w:szCs w:val="20"/>
        </w:rPr>
        <w:t>and</w:t>
      </w:r>
      <w:r>
        <w:rPr>
          <w:rFonts w:ascii="Arial" w:hAnsi="Arial" w:cs="Arial"/>
          <w:spacing w:val="-9"/>
          <w:sz w:val="20"/>
          <w:szCs w:val="20"/>
        </w:rPr>
        <w:t xml:space="preserve"> </w:t>
      </w:r>
      <w:r>
        <w:rPr>
          <w:rFonts w:ascii="Arial" w:hAnsi="Arial" w:cs="Arial"/>
          <w:w w:val="92"/>
          <w:sz w:val="20"/>
          <w:szCs w:val="20"/>
        </w:rPr>
        <w:t>those</w:t>
      </w:r>
      <w:r>
        <w:rPr>
          <w:rFonts w:ascii="Arial" w:hAnsi="Arial" w:cs="Arial"/>
          <w:spacing w:val="8"/>
          <w:w w:val="92"/>
          <w:sz w:val="20"/>
          <w:szCs w:val="20"/>
        </w:rPr>
        <w:t xml:space="preserve"> </w:t>
      </w:r>
      <w:r>
        <w:rPr>
          <w:rFonts w:ascii="Arial" w:hAnsi="Arial" w:cs="Arial"/>
          <w:sz w:val="20"/>
          <w:szCs w:val="20"/>
        </w:rPr>
        <w:t>that</w:t>
      </w:r>
      <w:r>
        <w:rPr>
          <w:rFonts w:ascii="Arial" w:hAnsi="Arial" w:cs="Arial"/>
          <w:spacing w:val="34"/>
          <w:sz w:val="20"/>
          <w:szCs w:val="20"/>
        </w:rPr>
        <w:t xml:space="preserve"> </w:t>
      </w:r>
      <w:r>
        <w:rPr>
          <w:rFonts w:ascii="Arial" w:hAnsi="Arial" w:cs="Arial"/>
          <w:sz w:val="20"/>
          <w:szCs w:val="20"/>
        </w:rPr>
        <w:t>are</w:t>
      </w:r>
      <w:r>
        <w:rPr>
          <w:rFonts w:ascii="Arial" w:hAnsi="Arial" w:cs="Arial"/>
          <w:spacing w:val="-22"/>
          <w:sz w:val="20"/>
          <w:szCs w:val="20"/>
        </w:rPr>
        <w:t xml:space="preserve"> </w:t>
      </w:r>
      <w:r>
        <w:rPr>
          <w:rFonts w:ascii="Arial" w:hAnsi="Arial" w:cs="Arial"/>
          <w:w w:val="89"/>
          <w:sz w:val="20"/>
          <w:szCs w:val="20"/>
        </w:rPr>
        <w:t>used</w:t>
      </w:r>
      <w:r>
        <w:rPr>
          <w:rFonts w:ascii="Arial" w:hAnsi="Arial" w:cs="Arial"/>
          <w:spacing w:val="10"/>
          <w:w w:val="89"/>
          <w:sz w:val="20"/>
          <w:szCs w:val="20"/>
        </w:rPr>
        <w:t xml:space="preserve"> </w:t>
      </w:r>
      <w:r>
        <w:rPr>
          <w:rFonts w:ascii="Arial" w:hAnsi="Arial" w:cs="Arial"/>
          <w:sz w:val="20"/>
          <w:szCs w:val="20"/>
        </w:rPr>
        <w:t>(</w:t>
      </w:r>
      <w:r>
        <w:rPr>
          <w:rFonts w:ascii="Arial" w:hAnsi="Arial" w:cs="Arial"/>
          <w:spacing w:val="-16"/>
          <w:sz w:val="20"/>
          <w:szCs w:val="20"/>
        </w:rPr>
        <w:t>T</w:t>
      </w:r>
      <w:r>
        <w:rPr>
          <w:rFonts w:ascii="Arial" w:hAnsi="Arial" w:cs="Arial"/>
          <w:sz w:val="20"/>
          <w:szCs w:val="20"/>
        </w:rPr>
        <w:t>or</w:t>
      </w:r>
      <w:r>
        <w:rPr>
          <w:rFonts w:ascii="Arial" w:hAnsi="Arial" w:cs="Arial"/>
          <w:spacing w:val="34"/>
          <w:sz w:val="20"/>
          <w:szCs w:val="20"/>
        </w:rPr>
        <w:t xml:space="preserve"> </w:t>
      </w:r>
      <w:r>
        <w:rPr>
          <w:rFonts w:ascii="Arial" w:hAnsi="Arial" w:cs="Arial"/>
          <w:spacing w:val="6"/>
          <w:w w:val="92"/>
          <w:sz w:val="20"/>
          <w:szCs w:val="20"/>
        </w:rPr>
        <w:t>b</w:t>
      </w:r>
      <w:r>
        <w:rPr>
          <w:rFonts w:ascii="Arial" w:hAnsi="Arial" w:cs="Arial"/>
          <w:w w:val="92"/>
          <w:sz w:val="20"/>
          <w:szCs w:val="20"/>
        </w:rPr>
        <w:t>eing</w:t>
      </w:r>
      <w:r>
        <w:rPr>
          <w:rFonts w:ascii="Arial" w:hAnsi="Arial" w:cs="Arial"/>
          <w:spacing w:val="20"/>
          <w:w w:val="92"/>
          <w:sz w:val="20"/>
          <w:szCs w:val="20"/>
        </w:rPr>
        <w:t xml:space="preserve"> </w:t>
      </w:r>
      <w:r>
        <w:rPr>
          <w:rFonts w:ascii="Arial" w:hAnsi="Arial" w:cs="Arial"/>
          <w:w w:val="92"/>
          <w:sz w:val="20"/>
          <w:szCs w:val="20"/>
        </w:rPr>
        <w:t>su</w:t>
      </w:r>
      <w:r>
        <w:rPr>
          <w:rFonts w:ascii="Arial" w:hAnsi="Arial" w:cs="Arial"/>
          <w:spacing w:val="-5"/>
          <w:w w:val="92"/>
          <w:sz w:val="20"/>
          <w:szCs w:val="20"/>
        </w:rPr>
        <w:t>c</w:t>
      </w:r>
      <w:r>
        <w:rPr>
          <w:rFonts w:ascii="Arial" w:hAnsi="Arial" w:cs="Arial"/>
          <w:w w:val="92"/>
          <w:sz w:val="20"/>
          <w:szCs w:val="20"/>
        </w:rPr>
        <w:t>h</w:t>
      </w:r>
      <w:r>
        <w:rPr>
          <w:rFonts w:ascii="Arial" w:hAnsi="Arial" w:cs="Arial"/>
          <w:spacing w:val="6"/>
          <w:w w:val="92"/>
          <w:sz w:val="20"/>
          <w:szCs w:val="20"/>
        </w:rPr>
        <w:t xml:space="preserve"> </w:t>
      </w:r>
      <w:r>
        <w:rPr>
          <w:rFonts w:ascii="Arial" w:hAnsi="Arial" w:cs="Arial"/>
          <w:sz w:val="20"/>
          <w:szCs w:val="20"/>
        </w:rPr>
        <w:t>a</w:t>
      </w:r>
      <w:r>
        <w:rPr>
          <w:rFonts w:ascii="Arial" w:hAnsi="Arial" w:cs="Arial"/>
          <w:spacing w:val="-8"/>
          <w:sz w:val="20"/>
          <w:szCs w:val="20"/>
        </w:rPr>
        <w:t xml:space="preserve"> </w:t>
      </w:r>
      <w:r>
        <w:rPr>
          <w:rFonts w:ascii="Arial" w:hAnsi="Arial" w:cs="Arial"/>
          <w:sz w:val="20"/>
          <w:szCs w:val="20"/>
        </w:rPr>
        <w:t>notable exception)</w:t>
      </w:r>
      <w:r>
        <w:rPr>
          <w:rFonts w:ascii="Arial" w:hAnsi="Arial" w:cs="Arial"/>
          <w:spacing w:val="-13"/>
          <w:sz w:val="20"/>
          <w:szCs w:val="20"/>
        </w:rPr>
        <w:t xml:space="preserve"> </w:t>
      </w:r>
      <w:r>
        <w:rPr>
          <w:rFonts w:ascii="Arial" w:hAnsi="Arial" w:cs="Arial"/>
          <w:sz w:val="20"/>
          <w:szCs w:val="20"/>
        </w:rPr>
        <w:t>are</w:t>
      </w:r>
      <w:r>
        <w:rPr>
          <w:rFonts w:ascii="Arial" w:hAnsi="Arial" w:cs="Arial"/>
          <w:spacing w:val="-12"/>
          <w:sz w:val="20"/>
          <w:szCs w:val="20"/>
        </w:rPr>
        <w:t xml:space="preserve"> </w:t>
      </w:r>
      <w:r>
        <w:rPr>
          <w:rFonts w:ascii="Arial" w:hAnsi="Arial" w:cs="Arial"/>
          <w:sz w:val="20"/>
          <w:szCs w:val="20"/>
        </w:rPr>
        <w:t>not</w:t>
      </w:r>
      <w:r>
        <w:rPr>
          <w:rFonts w:ascii="Arial" w:hAnsi="Arial" w:cs="Arial"/>
          <w:spacing w:val="22"/>
          <w:sz w:val="20"/>
          <w:szCs w:val="20"/>
        </w:rPr>
        <w:t xml:space="preserve"> </w:t>
      </w:r>
      <w:r>
        <w:rPr>
          <w:rFonts w:ascii="Arial" w:hAnsi="Arial" w:cs="Arial"/>
          <w:sz w:val="20"/>
          <w:szCs w:val="20"/>
        </w:rPr>
        <w:t>often</w:t>
      </w:r>
      <w:r>
        <w:rPr>
          <w:rFonts w:ascii="Arial" w:hAnsi="Arial" w:cs="Arial"/>
          <w:spacing w:val="5"/>
          <w:sz w:val="20"/>
          <w:szCs w:val="20"/>
        </w:rPr>
        <w:t xml:space="preserve"> </w:t>
      </w:r>
      <w:r>
        <w:rPr>
          <w:rFonts w:ascii="Arial" w:hAnsi="Arial" w:cs="Arial"/>
          <w:w w:val="89"/>
          <w:sz w:val="20"/>
          <w:szCs w:val="20"/>
        </w:rPr>
        <w:t>used</w:t>
      </w:r>
      <w:r>
        <w:rPr>
          <w:rFonts w:ascii="Arial" w:hAnsi="Arial" w:cs="Arial"/>
          <w:spacing w:val="20"/>
          <w:w w:val="89"/>
          <w:sz w:val="20"/>
          <w:szCs w:val="20"/>
        </w:rPr>
        <w:t xml:space="preserve"> </w:t>
      </w:r>
      <w:r>
        <w:rPr>
          <w:rFonts w:ascii="Arial" w:hAnsi="Arial" w:cs="Arial"/>
          <w:sz w:val="20"/>
          <w:szCs w:val="20"/>
        </w:rPr>
        <w:t>widel</w:t>
      </w:r>
      <w:r>
        <w:rPr>
          <w:rFonts w:ascii="Arial" w:hAnsi="Arial" w:cs="Arial"/>
          <w:spacing w:val="-16"/>
          <w:sz w:val="20"/>
          <w:szCs w:val="20"/>
        </w:rPr>
        <w:t>y</w:t>
      </w:r>
      <w:r>
        <w:rPr>
          <w:rFonts w:ascii="Arial" w:hAnsi="Arial" w:cs="Arial"/>
          <w:sz w:val="20"/>
          <w:szCs w:val="20"/>
        </w:rPr>
        <w:t>.</w:t>
      </w:r>
      <w:r>
        <w:rPr>
          <w:rFonts w:ascii="Arial" w:hAnsi="Arial" w:cs="Arial"/>
          <w:spacing w:val="41"/>
          <w:sz w:val="20"/>
          <w:szCs w:val="20"/>
        </w:rPr>
        <w:t xml:space="preserve"> </w:t>
      </w:r>
      <w:r>
        <w:rPr>
          <w:rFonts w:ascii="Arial" w:hAnsi="Arial" w:cs="Arial"/>
          <w:sz w:val="20"/>
          <w:szCs w:val="20"/>
        </w:rPr>
        <w:t>There</w:t>
      </w:r>
      <w:r>
        <w:rPr>
          <w:rFonts w:ascii="Arial" w:hAnsi="Arial" w:cs="Arial"/>
          <w:spacing w:val="-2"/>
          <w:sz w:val="20"/>
          <w:szCs w:val="20"/>
        </w:rPr>
        <w:t xml:space="preserve"> </w:t>
      </w:r>
      <w:r>
        <w:rPr>
          <w:rFonts w:ascii="Arial" w:hAnsi="Arial" w:cs="Arial"/>
          <w:sz w:val="20"/>
          <w:szCs w:val="20"/>
        </w:rPr>
        <w:t>are</w:t>
      </w:r>
      <w:r>
        <w:rPr>
          <w:rFonts w:ascii="Arial" w:hAnsi="Arial" w:cs="Arial"/>
          <w:spacing w:val="-12"/>
          <w:sz w:val="20"/>
          <w:szCs w:val="20"/>
        </w:rPr>
        <w:t xml:space="preserve"> </w:t>
      </w:r>
      <w:r>
        <w:rPr>
          <w:rFonts w:ascii="Arial" w:hAnsi="Arial" w:cs="Arial"/>
          <w:w w:val="89"/>
          <w:sz w:val="20"/>
          <w:szCs w:val="20"/>
        </w:rPr>
        <w:t>se</w:t>
      </w:r>
      <w:r>
        <w:rPr>
          <w:rFonts w:ascii="Arial" w:hAnsi="Arial" w:cs="Arial"/>
          <w:spacing w:val="-4"/>
          <w:w w:val="89"/>
          <w:sz w:val="20"/>
          <w:szCs w:val="20"/>
        </w:rPr>
        <w:t>v</w:t>
      </w:r>
      <w:r>
        <w:rPr>
          <w:rFonts w:ascii="Arial" w:hAnsi="Arial" w:cs="Arial"/>
          <w:w w:val="89"/>
          <w:sz w:val="20"/>
          <w:szCs w:val="20"/>
        </w:rPr>
        <w:t>eral</w:t>
      </w:r>
      <w:r>
        <w:rPr>
          <w:rFonts w:ascii="Arial" w:hAnsi="Arial" w:cs="Arial"/>
          <w:spacing w:val="37"/>
          <w:w w:val="89"/>
          <w:sz w:val="20"/>
          <w:szCs w:val="20"/>
        </w:rPr>
        <w:t xml:space="preserve"> </w:t>
      </w:r>
      <w:r>
        <w:rPr>
          <w:rFonts w:ascii="Arial" w:hAnsi="Arial" w:cs="Arial"/>
          <w:w w:val="89"/>
          <w:sz w:val="20"/>
          <w:szCs w:val="20"/>
        </w:rPr>
        <w:t>reasons</w:t>
      </w:r>
      <w:r>
        <w:rPr>
          <w:rFonts w:ascii="Arial" w:hAnsi="Arial" w:cs="Arial"/>
          <w:spacing w:val="13"/>
          <w:w w:val="89"/>
          <w:sz w:val="20"/>
          <w:szCs w:val="20"/>
        </w:rPr>
        <w:t xml:space="preserve"> </w:t>
      </w:r>
      <w:r>
        <w:rPr>
          <w:rFonts w:ascii="Arial" w:hAnsi="Arial" w:cs="Arial"/>
          <w:sz w:val="20"/>
          <w:szCs w:val="20"/>
        </w:rPr>
        <w:t>for</w:t>
      </w:r>
      <w:r>
        <w:rPr>
          <w:rFonts w:ascii="Arial" w:hAnsi="Arial" w:cs="Arial"/>
          <w:spacing w:val="19"/>
          <w:sz w:val="20"/>
          <w:szCs w:val="20"/>
        </w:rPr>
        <w:t xml:space="preserve"> </w:t>
      </w:r>
      <w:r>
        <w:rPr>
          <w:rFonts w:ascii="Arial" w:hAnsi="Arial" w:cs="Arial"/>
          <w:sz w:val="20"/>
          <w:szCs w:val="20"/>
        </w:rPr>
        <w:t>this,</w:t>
      </w:r>
      <w:r>
        <w:rPr>
          <w:rFonts w:ascii="Arial" w:hAnsi="Arial" w:cs="Arial"/>
          <w:spacing w:val="22"/>
          <w:sz w:val="20"/>
          <w:szCs w:val="20"/>
        </w:rPr>
        <w:t xml:space="preserve"> </w:t>
      </w:r>
      <w:r>
        <w:rPr>
          <w:rFonts w:ascii="Arial" w:hAnsi="Arial" w:cs="Arial"/>
          <w:sz w:val="20"/>
          <w:szCs w:val="20"/>
        </w:rPr>
        <w:t>in</w:t>
      </w:r>
      <w:r>
        <w:rPr>
          <w:rFonts w:ascii="Arial" w:hAnsi="Arial" w:cs="Arial"/>
          <w:spacing w:val="23"/>
          <w:sz w:val="20"/>
          <w:szCs w:val="20"/>
        </w:rPr>
        <w:t xml:space="preserve"> </w:t>
      </w:r>
      <w:r>
        <w:rPr>
          <w:rFonts w:ascii="Arial" w:hAnsi="Arial" w:cs="Arial"/>
          <w:sz w:val="20"/>
          <w:szCs w:val="20"/>
        </w:rPr>
        <w:t>our opinion.</w:t>
      </w:r>
      <w:r>
        <w:rPr>
          <w:rFonts w:ascii="Arial" w:hAnsi="Arial" w:cs="Arial"/>
          <w:spacing w:val="31"/>
          <w:sz w:val="20"/>
          <w:szCs w:val="20"/>
        </w:rPr>
        <w:t xml:space="preserve"> </w:t>
      </w:r>
      <w:r>
        <w:rPr>
          <w:rFonts w:ascii="Arial" w:hAnsi="Arial" w:cs="Arial"/>
          <w:sz w:val="20"/>
          <w:szCs w:val="20"/>
        </w:rPr>
        <w:t>The</w:t>
      </w:r>
      <w:r>
        <w:rPr>
          <w:rFonts w:ascii="Arial" w:hAnsi="Arial" w:cs="Arial"/>
          <w:spacing w:val="9"/>
          <w:sz w:val="20"/>
          <w:szCs w:val="20"/>
        </w:rPr>
        <w:t xml:space="preserve"> </w:t>
      </w:r>
      <w:r>
        <w:rPr>
          <w:rFonts w:ascii="Arial" w:hAnsi="Arial" w:cs="Arial"/>
          <w:sz w:val="20"/>
          <w:szCs w:val="20"/>
        </w:rPr>
        <w:t>main</w:t>
      </w:r>
      <w:r>
        <w:rPr>
          <w:rFonts w:ascii="Arial" w:hAnsi="Arial" w:cs="Arial"/>
          <w:spacing w:val="8"/>
          <w:sz w:val="20"/>
          <w:szCs w:val="20"/>
        </w:rPr>
        <w:t xml:space="preserve"> </w:t>
      </w:r>
      <w:r>
        <w:rPr>
          <w:rFonts w:ascii="Arial" w:hAnsi="Arial" w:cs="Arial"/>
          <w:w w:val="90"/>
          <w:sz w:val="20"/>
          <w:szCs w:val="20"/>
        </w:rPr>
        <w:t>reason</w:t>
      </w:r>
      <w:r>
        <w:rPr>
          <w:rFonts w:ascii="Arial" w:hAnsi="Arial" w:cs="Arial"/>
          <w:spacing w:val="19"/>
          <w:w w:val="90"/>
          <w:sz w:val="20"/>
          <w:szCs w:val="20"/>
        </w:rPr>
        <w:t xml:space="preserve"> </w:t>
      </w:r>
      <w:r>
        <w:rPr>
          <w:rFonts w:ascii="Arial" w:hAnsi="Arial" w:cs="Arial"/>
          <w:sz w:val="20"/>
          <w:szCs w:val="20"/>
        </w:rPr>
        <w:t xml:space="preserve">is </w:t>
      </w:r>
      <w:r>
        <w:rPr>
          <w:rFonts w:ascii="Arial" w:hAnsi="Arial" w:cs="Arial"/>
          <w:spacing w:val="6"/>
          <w:w w:val="93"/>
          <w:sz w:val="20"/>
          <w:szCs w:val="20"/>
        </w:rPr>
        <w:t>p</w:t>
      </w:r>
      <w:r>
        <w:rPr>
          <w:rFonts w:ascii="Arial" w:hAnsi="Arial" w:cs="Arial"/>
          <w:w w:val="93"/>
          <w:sz w:val="20"/>
          <w:szCs w:val="20"/>
        </w:rPr>
        <w:t>erhaps</w:t>
      </w:r>
      <w:r>
        <w:rPr>
          <w:rFonts w:ascii="Arial" w:hAnsi="Arial" w:cs="Arial"/>
          <w:spacing w:val="18"/>
          <w:w w:val="93"/>
          <w:sz w:val="20"/>
          <w:szCs w:val="20"/>
        </w:rPr>
        <w:t xml:space="preserve"> </w:t>
      </w:r>
      <w:r>
        <w:rPr>
          <w:rFonts w:ascii="Arial" w:hAnsi="Arial" w:cs="Arial"/>
          <w:sz w:val="20"/>
          <w:szCs w:val="20"/>
        </w:rPr>
        <w:t>a la</w:t>
      </w:r>
      <w:r>
        <w:rPr>
          <w:rFonts w:ascii="Arial" w:hAnsi="Arial" w:cs="Arial"/>
          <w:spacing w:val="-5"/>
          <w:sz w:val="20"/>
          <w:szCs w:val="20"/>
        </w:rPr>
        <w:t>c</w:t>
      </w:r>
      <w:r>
        <w:rPr>
          <w:rFonts w:ascii="Arial" w:hAnsi="Arial" w:cs="Arial"/>
          <w:sz w:val="20"/>
          <w:szCs w:val="20"/>
        </w:rPr>
        <w:t>k</w:t>
      </w:r>
      <w:r>
        <w:rPr>
          <w:rFonts w:ascii="Arial" w:hAnsi="Arial" w:cs="Arial"/>
          <w:spacing w:val="4"/>
          <w:sz w:val="20"/>
          <w:szCs w:val="20"/>
        </w:rPr>
        <w:t xml:space="preserve"> </w:t>
      </w:r>
      <w:r>
        <w:rPr>
          <w:rFonts w:ascii="Arial" w:hAnsi="Arial" w:cs="Arial"/>
          <w:sz w:val="20"/>
          <w:szCs w:val="20"/>
        </w:rPr>
        <w:t>of</w:t>
      </w:r>
      <w:r>
        <w:rPr>
          <w:rFonts w:ascii="Arial" w:hAnsi="Arial" w:cs="Arial"/>
          <w:spacing w:val="5"/>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w:t>
      </w:r>
      <w:r>
        <w:rPr>
          <w:rFonts w:ascii="Arial" w:hAnsi="Arial" w:cs="Arial"/>
          <w:spacing w:val="10"/>
          <w:sz w:val="20"/>
          <w:szCs w:val="20"/>
        </w:rPr>
        <w:t xml:space="preserve"> </w:t>
      </w:r>
      <w:r>
        <w:rPr>
          <w:rFonts w:ascii="Arial" w:hAnsi="Arial" w:cs="Arial"/>
          <w:w w:val="134"/>
          <w:sz w:val="20"/>
          <w:szCs w:val="20"/>
        </w:rPr>
        <w:t>It</w:t>
      </w:r>
      <w:r>
        <w:rPr>
          <w:rFonts w:ascii="Arial" w:hAnsi="Arial" w:cs="Arial"/>
          <w:spacing w:val="-7"/>
          <w:w w:val="134"/>
          <w:sz w:val="20"/>
          <w:szCs w:val="20"/>
        </w:rPr>
        <w:t xml:space="preserve"> </w:t>
      </w:r>
      <w:r>
        <w:rPr>
          <w:rFonts w:ascii="Arial" w:hAnsi="Arial" w:cs="Arial"/>
          <w:sz w:val="20"/>
          <w:szCs w:val="20"/>
        </w:rPr>
        <w:t xml:space="preserve">is </w:t>
      </w:r>
      <w:r>
        <w:rPr>
          <w:rFonts w:ascii="Arial" w:hAnsi="Arial" w:cs="Arial"/>
          <w:w w:val="103"/>
          <w:sz w:val="20"/>
          <w:szCs w:val="20"/>
        </w:rPr>
        <w:t>difficu</w:t>
      </w:r>
      <w:r>
        <w:rPr>
          <w:rFonts w:ascii="Arial" w:hAnsi="Arial" w:cs="Arial"/>
          <w:spacing w:val="1"/>
          <w:w w:val="103"/>
          <w:sz w:val="20"/>
          <w:szCs w:val="20"/>
        </w:rPr>
        <w:t>l</w:t>
      </w:r>
      <w:r>
        <w:rPr>
          <w:rFonts w:ascii="Arial" w:hAnsi="Arial" w:cs="Arial"/>
          <w:w w:val="139"/>
          <w:sz w:val="20"/>
          <w:szCs w:val="20"/>
        </w:rPr>
        <w:t>t</w:t>
      </w:r>
      <w:r>
        <w:rPr>
          <w:rFonts w:ascii="Arial" w:hAnsi="Arial" w:cs="Arial"/>
          <w:spacing w:val="12"/>
          <w:sz w:val="20"/>
          <w:szCs w:val="20"/>
        </w:rPr>
        <w:t xml:space="preserve"> </w:t>
      </w:r>
      <w:r>
        <w:rPr>
          <w:rFonts w:ascii="Arial" w:hAnsi="Arial" w:cs="Arial"/>
          <w:w w:val="105"/>
          <w:sz w:val="20"/>
          <w:szCs w:val="20"/>
        </w:rPr>
        <w:t xml:space="preserve">to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unicate</w:t>
      </w:r>
      <w:r>
        <w:rPr>
          <w:rFonts w:ascii="Arial" w:hAnsi="Arial" w:cs="Arial"/>
          <w:spacing w:val="-21"/>
          <w:sz w:val="20"/>
          <w:szCs w:val="20"/>
        </w:rPr>
        <w:t xml:space="preserve"> </w:t>
      </w:r>
      <w:r>
        <w:rPr>
          <w:rFonts w:ascii="Arial" w:hAnsi="Arial" w:cs="Arial"/>
          <w:w w:val="88"/>
          <w:sz w:val="20"/>
          <w:szCs w:val="20"/>
        </w:rPr>
        <w:t>across</w:t>
      </w:r>
      <w:r>
        <w:rPr>
          <w:rFonts w:ascii="Arial" w:hAnsi="Arial" w:cs="Arial"/>
          <w:spacing w:val="33"/>
          <w:w w:val="88"/>
          <w:sz w:val="20"/>
          <w:szCs w:val="20"/>
        </w:rPr>
        <w:t xml:space="preserve"> </w:t>
      </w:r>
      <w:r>
        <w:rPr>
          <w:rFonts w:ascii="Arial" w:hAnsi="Arial" w:cs="Arial"/>
          <w:w w:val="97"/>
          <w:sz w:val="20"/>
          <w:szCs w:val="20"/>
        </w:rPr>
        <w:t>differe</w:t>
      </w:r>
      <w:r>
        <w:rPr>
          <w:rFonts w:ascii="Arial" w:hAnsi="Arial" w:cs="Arial"/>
          <w:spacing w:val="-5"/>
          <w:w w:val="97"/>
          <w:sz w:val="20"/>
          <w:szCs w:val="20"/>
        </w:rPr>
        <w:t>n</w:t>
      </w:r>
      <w:r>
        <w:rPr>
          <w:rFonts w:ascii="Arial" w:hAnsi="Arial" w:cs="Arial"/>
          <w:w w:val="139"/>
          <w:sz w:val="20"/>
          <w:szCs w:val="20"/>
        </w:rPr>
        <w:t>t</w:t>
      </w:r>
      <w:r>
        <w:rPr>
          <w:rFonts w:ascii="Arial" w:hAnsi="Arial" w:cs="Arial"/>
          <w:spacing w:val="26"/>
          <w:sz w:val="20"/>
          <w:szCs w:val="20"/>
        </w:rPr>
        <w:t xml:space="preserve"> </w:t>
      </w:r>
      <w:r>
        <w:rPr>
          <w:rFonts w:ascii="Arial" w:hAnsi="Arial" w:cs="Arial"/>
          <w:w w:val="92"/>
          <w:sz w:val="20"/>
          <w:szCs w:val="20"/>
        </w:rPr>
        <w:t>acad</w:t>
      </w:r>
      <w:r>
        <w:rPr>
          <w:rFonts w:ascii="Arial" w:hAnsi="Arial" w:cs="Arial"/>
          <w:spacing w:val="1"/>
          <w:w w:val="92"/>
          <w:sz w:val="20"/>
          <w:szCs w:val="20"/>
        </w:rPr>
        <w:t>e</w:t>
      </w:r>
      <w:r>
        <w:rPr>
          <w:rFonts w:ascii="Arial" w:hAnsi="Arial" w:cs="Arial"/>
          <w:w w:val="92"/>
          <w:sz w:val="20"/>
          <w:szCs w:val="20"/>
        </w:rPr>
        <w:t>mic</w:t>
      </w:r>
      <w:r>
        <w:rPr>
          <w:rFonts w:ascii="Arial" w:hAnsi="Arial" w:cs="Arial"/>
          <w:spacing w:val="36"/>
          <w:w w:val="92"/>
          <w:sz w:val="20"/>
          <w:szCs w:val="20"/>
        </w:rPr>
        <w:t xml:space="preserve"> </w:t>
      </w:r>
      <w:r>
        <w:rPr>
          <w:rFonts w:ascii="Arial" w:hAnsi="Arial" w:cs="Arial"/>
          <w:sz w:val="20"/>
          <w:szCs w:val="20"/>
        </w:rPr>
        <w:t>disciplines</w:t>
      </w:r>
      <w:r>
        <w:rPr>
          <w:rFonts w:ascii="Arial" w:hAnsi="Arial" w:cs="Arial"/>
          <w:spacing w:val="-10"/>
          <w:sz w:val="20"/>
          <w:szCs w:val="20"/>
        </w:rPr>
        <w:t xml:space="preserve"> </w:t>
      </w:r>
      <w:r>
        <w:rPr>
          <w:rFonts w:ascii="Arial" w:hAnsi="Arial" w:cs="Arial"/>
          <w:sz w:val="20"/>
          <w:szCs w:val="20"/>
        </w:rPr>
        <w:t>and</w:t>
      </w:r>
      <w:r>
        <w:rPr>
          <w:rFonts w:ascii="Arial" w:hAnsi="Arial" w:cs="Arial"/>
          <w:spacing w:val="13"/>
          <w:sz w:val="20"/>
          <w:szCs w:val="20"/>
        </w:rPr>
        <w:t xml:space="preserve"> </w:t>
      </w:r>
      <w:r>
        <w:rPr>
          <w:rFonts w:ascii="Arial" w:hAnsi="Arial" w:cs="Arial"/>
          <w:spacing w:val="6"/>
          <w:w w:val="93"/>
          <w:sz w:val="20"/>
          <w:szCs w:val="20"/>
        </w:rPr>
        <w:t>b</w:t>
      </w:r>
      <w:r>
        <w:rPr>
          <w:rFonts w:ascii="Arial" w:hAnsi="Arial" w:cs="Arial"/>
          <w:w w:val="93"/>
          <w:sz w:val="20"/>
          <w:szCs w:val="20"/>
        </w:rPr>
        <w:t>e</w:t>
      </w:r>
      <w:r>
        <w:rPr>
          <w:rFonts w:ascii="Arial" w:hAnsi="Arial" w:cs="Arial"/>
          <w:spacing w:val="-5"/>
          <w:w w:val="93"/>
          <w:sz w:val="20"/>
          <w:szCs w:val="20"/>
        </w:rPr>
        <w:t>t</w:t>
      </w:r>
      <w:r>
        <w:rPr>
          <w:rFonts w:ascii="Arial" w:hAnsi="Arial" w:cs="Arial"/>
          <w:spacing w:val="-6"/>
          <w:w w:val="93"/>
          <w:sz w:val="20"/>
          <w:szCs w:val="20"/>
        </w:rPr>
        <w:t>w</w:t>
      </w:r>
      <w:r>
        <w:rPr>
          <w:rFonts w:ascii="Arial" w:hAnsi="Arial" w:cs="Arial"/>
          <w:w w:val="93"/>
          <w:sz w:val="20"/>
          <w:szCs w:val="20"/>
        </w:rPr>
        <w:t>een</w:t>
      </w:r>
      <w:r>
        <w:rPr>
          <w:rFonts w:ascii="Arial" w:hAnsi="Arial" w:cs="Arial"/>
          <w:spacing w:val="32"/>
          <w:w w:val="93"/>
          <w:sz w:val="20"/>
          <w:szCs w:val="20"/>
        </w:rPr>
        <w:t xml:space="preserve"> </w:t>
      </w:r>
      <w:r>
        <w:rPr>
          <w:rFonts w:ascii="Arial" w:hAnsi="Arial" w:cs="Arial"/>
          <w:w w:val="93"/>
          <w:sz w:val="20"/>
          <w:szCs w:val="20"/>
        </w:rPr>
        <w:t>academia</w:t>
      </w:r>
      <w:r>
        <w:rPr>
          <w:rFonts w:ascii="Arial" w:hAnsi="Arial" w:cs="Arial"/>
          <w:spacing w:val="30"/>
          <w:w w:val="93"/>
          <w:sz w:val="20"/>
          <w:szCs w:val="20"/>
        </w:rPr>
        <w:t xml:space="preserve"> </w:t>
      </w:r>
      <w:r>
        <w:rPr>
          <w:rFonts w:ascii="Arial" w:hAnsi="Arial" w:cs="Arial"/>
          <w:sz w:val="20"/>
          <w:szCs w:val="20"/>
        </w:rPr>
        <w:t>and the</w:t>
      </w:r>
      <w:r>
        <w:rPr>
          <w:rFonts w:ascii="Arial" w:hAnsi="Arial" w:cs="Arial"/>
          <w:spacing w:val="8"/>
          <w:sz w:val="20"/>
          <w:szCs w:val="20"/>
        </w:rPr>
        <w:t xml:space="preserve"> </w:t>
      </w:r>
      <w:r>
        <w:rPr>
          <w:rFonts w:ascii="Arial" w:hAnsi="Arial" w:cs="Arial"/>
          <w:sz w:val="20"/>
          <w:szCs w:val="20"/>
        </w:rPr>
        <w:t>outside</w:t>
      </w:r>
      <w:r>
        <w:rPr>
          <w:rFonts w:ascii="Arial" w:hAnsi="Arial" w:cs="Arial"/>
          <w:spacing w:val="-15"/>
          <w:sz w:val="20"/>
          <w:szCs w:val="20"/>
        </w:rPr>
        <w:t xml:space="preserve"> </w:t>
      </w:r>
      <w:r>
        <w:rPr>
          <w:rFonts w:ascii="Arial" w:hAnsi="Arial" w:cs="Arial"/>
          <w:spacing w:val="-5"/>
          <w:sz w:val="20"/>
          <w:szCs w:val="20"/>
        </w:rPr>
        <w:t>w</w:t>
      </w:r>
      <w:r>
        <w:rPr>
          <w:rFonts w:ascii="Arial" w:hAnsi="Arial" w:cs="Arial"/>
          <w:sz w:val="20"/>
          <w:szCs w:val="20"/>
        </w:rPr>
        <w:t>orld.</w:t>
      </w:r>
      <w:r>
        <w:rPr>
          <w:rFonts w:ascii="Arial" w:hAnsi="Arial" w:cs="Arial"/>
          <w:spacing w:val="39"/>
          <w:sz w:val="20"/>
          <w:szCs w:val="20"/>
        </w:rPr>
        <w:t xml:space="preserve"> </w:t>
      </w:r>
      <w:r>
        <w:rPr>
          <w:rFonts w:ascii="Arial" w:hAnsi="Arial" w:cs="Arial"/>
          <w:spacing w:val="-5"/>
          <w:w w:val="92"/>
          <w:sz w:val="20"/>
          <w:szCs w:val="20"/>
        </w:rPr>
        <w:t>P</w:t>
      </w:r>
      <w:r>
        <w:rPr>
          <w:rFonts w:ascii="Arial" w:hAnsi="Arial" w:cs="Arial"/>
          <w:w w:val="92"/>
          <w:sz w:val="20"/>
          <w:szCs w:val="20"/>
        </w:rPr>
        <w:t>eople</w:t>
      </w:r>
      <w:r>
        <w:rPr>
          <w:rFonts w:ascii="Arial" w:hAnsi="Arial" w:cs="Arial"/>
          <w:spacing w:val="17"/>
          <w:w w:val="92"/>
          <w:sz w:val="20"/>
          <w:szCs w:val="20"/>
        </w:rPr>
        <w:t xml:space="preserve"> </w:t>
      </w:r>
      <w:r>
        <w:rPr>
          <w:rFonts w:ascii="Arial" w:hAnsi="Arial" w:cs="Arial"/>
          <w:sz w:val="20"/>
          <w:szCs w:val="20"/>
        </w:rPr>
        <w:t>m</w:t>
      </w:r>
      <w:r>
        <w:rPr>
          <w:rFonts w:ascii="Arial" w:hAnsi="Arial" w:cs="Arial"/>
          <w:spacing w:val="-5"/>
          <w:sz w:val="20"/>
          <w:szCs w:val="20"/>
        </w:rPr>
        <w:t>a</w:t>
      </w:r>
      <w:r>
        <w:rPr>
          <w:rFonts w:ascii="Arial" w:hAnsi="Arial" w:cs="Arial"/>
          <w:sz w:val="20"/>
          <w:szCs w:val="20"/>
        </w:rPr>
        <w:t>y</w:t>
      </w:r>
      <w:r>
        <w:rPr>
          <w:rFonts w:ascii="Arial" w:hAnsi="Arial" w:cs="Arial"/>
          <w:spacing w:val="1"/>
          <w:sz w:val="20"/>
          <w:szCs w:val="20"/>
        </w:rPr>
        <w:t xml:space="preserve"> </w:t>
      </w:r>
      <w:r>
        <w:rPr>
          <w:rFonts w:ascii="Arial" w:hAnsi="Arial" w:cs="Arial"/>
          <w:sz w:val="20"/>
          <w:szCs w:val="20"/>
        </w:rPr>
        <w:t>not</w:t>
      </w:r>
      <w:r>
        <w:rPr>
          <w:rFonts w:ascii="Arial" w:hAnsi="Arial" w:cs="Arial"/>
          <w:spacing w:val="19"/>
          <w:sz w:val="20"/>
          <w:szCs w:val="20"/>
        </w:rPr>
        <w:t xml:space="preserve"> </w:t>
      </w:r>
      <w:r>
        <w:rPr>
          <w:rFonts w:ascii="Arial" w:hAnsi="Arial" w:cs="Arial"/>
          <w:w w:val="92"/>
          <w:sz w:val="20"/>
          <w:szCs w:val="20"/>
        </w:rPr>
        <w:t>h</w:t>
      </w:r>
      <w:r>
        <w:rPr>
          <w:rFonts w:ascii="Arial" w:hAnsi="Arial" w:cs="Arial"/>
          <w:spacing w:val="-5"/>
          <w:w w:val="92"/>
          <w:sz w:val="20"/>
          <w:szCs w:val="20"/>
        </w:rPr>
        <w:t>av</w:t>
      </w:r>
      <w:r>
        <w:rPr>
          <w:rFonts w:ascii="Arial" w:hAnsi="Arial" w:cs="Arial"/>
          <w:w w:val="92"/>
          <w:sz w:val="20"/>
          <w:szCs w:val="20"/>
        </w:rPr>
        <w:t>e</w:t>
      </w:r>
      <w:r>
        <w:rPr>
          <w:rFonts w:ascii="Arial" w:hAnsi="Arial" w:cs="Arial"/>
          <w:spacing w:val="17"/>
          <w:w w:val="92"/>
          <w:sz w:val="20"/>
          <w:szCs w:val="20"/>
        </w:rPr>
        <w:t xml:space="preserve"> </w:t>
      </w:r>
      <w:r>
        <w:rPr>
          <w:rFonts w:ascii="Arial" w:hAnsi="Arial" w:cs="Arial"/>
          <w:sz w:val="20"/>
          <w:szCs w:val="20"/>
        </w:rPr>
        <w:t>heard</w:t>
      </w:r>
      <w:r>
        <w:rPr>
          <w:rFonts w:ascii="Arial" w:hAnsi="Arial" w:cs="Arial"/>
          <w:spacing w:val="-15"/>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w w:val="95"/>
          <w:sz w:val="20"/>
          <w:szCs w:val="20"/>
        </w:rPr>
        <w:t>rele</w:t>
      </w:r>
      <w:r>
        <w:rPr>
          <w:rFonts w:ascii="Arial" w:hAnsi="Arial" w:cs="Arial"/>
          <w:spacing w:val="-10"/>
          <w:w w:val="95"/>
          <w:sz w:val="20"/>
          <w:szCs w:val="20"/>
        </w:rPr>
        <w:t>v</w:t>
      </w:r>
      <w:r>
        <w:rPr>
          <w:rFonts w:ascii="Arial" w:hAnsi="Arial" w:cs="Arial"/>
          <w:w w:val="94"/>
          <w:sz w:val="20"/>
          <w:szCs w:val="20"/>
        </w:rPr>
        <w:t>a</w:t>
      </w:r>
      <w:r>
        <w:rPr>
          <w:rFonts w:ascii="Arial" w:hAnsi="Arial" w:cs="Arial"/>
          <w:spacing w:val="-5"/>
          <w:w w:val="94"/>
          <w:sz w:val="20"/>
          <w:szCs w:val="20"/>
        </w:rPr>
        <w:t>n</w:t>
      </w:r>
      <w:r>
        <w:rPr>
          <w:rFonts w:ascii="Arial" w:hAnsi="Arial" w:cs="Arial"/>
          <w:w w:val="139"/>
          <w:sz w:val="20"/>
          <w:szCs w:val="20"/>
        </w:rPr>
        <w:t>t</w:t>
      </w:r>
      <w:r>
        <w:rPr>
          <w:rFonts w:ascii="Arial" w:hAnsi="Arial" w:cs="Arial"/>
          <w:spacing w:val="11"/>
          <w:sz w:val="20"/>
          <w:szCs w:val="20"/>
        </w:rPr>
        <w:t xml:space="preserve"> </w:t>
      </w:r>
      <w:r>
        <w:rPr>
          <w:rFonts w:ascii="Arial" w:hAnsi="Arial" w:cs="Arial"/>
          <w:w w:val="93"/>
          <w:sz w:val="20"/>
          <w:szCs w:val="20"/>
        </w:rPr>
        <w:t>te</w:t>
      </w:r>
      <w:r>
        <w:rPr>
          <w:rFonts w:ascii="Arial" w:hAnsi="Arial" w:cs="Arial"/>
          <w:spacing w:val="-5"/>
          <w:w w:val="93"/>
          <w:sz w:val="20"/>
          <w:szCs w:val="20"/>
        </w:rPr>
        <w:t>c</w:t>
      </w:r>
      <w:r>
        <w:rPr>
          <w:rFonts w:ascii="Arial" w:hAnsi="Arial" w:cs="Arial"/>
          <w:w w:val="93"/>
          <w:sz w:val="20"/>
          <w:szCs w:val="20"/>
        </w:rPr>
        <w:t>hnologies,</w:t>
      </w:r>
      <w:r>
        <w:rPr>
          <w:rFonts w:ascii="Arial" w:hAnsi="Arial" w:cs="Arial"/>
          <w:spacing w:val="21"/>
          <w:w w:val="93"/>
          <w:sz w:val="20"/>
          <w:szCs w:val="20"/>
        </w:rPr>
        <w:t xml:space="preserve"> </w:t>
      </w:r>
      <w:r>
        <w:rPr>
          <w:rFonts w:ascii="Arial" w:hAnsi="Arial" w:cs="Arial"/>
          <w:sz w:val="20"/>
          <w:szCs w:val="20"/>
        </w:rPr>
        <w:t>m</w:t>
      </w:r>
      <w:r>
        <w:rPr>
          <w:rFonts w:ascii="Arial" w:hAnsi="Arial" w:cs="Arial"/>
          <w:spacing w:val="-5"/>
          <w:sz w:val="20"/>
          <w:szCs w:val="20"/>
        </w:rPr>
        <w:t>a</w:t>
      </w:r>
      <w:r>
        <w:rPr>
          <w:rFonts w:ascii="Arial" w:hAnsi="Arial" w:cs="Arial"/>
          <w:sz w:val="20"/>
          <w:szCs w:val="20"/>
        </w:rPr>
        <w:t>y</w:t>
      </w:r>
      <w:r>
        <w:rPr>
          <w:rFonts w:ascii="Arial" w:hAnsi="Arial" w:cs="Arial"/>
          <w:spacing w:val="1"/>
          <w:sz w:val="20"/>
          <w:szCs w:val="20"/>
        </w:rPr>
        <w:t xml:space="preserve"> </w:t>
      </w:r>
      <w:r>
        <w:rPr>
          <w:rFonts w:ascii="Arial" w:hAnsi="Arial" w:cs="Arial"/>
          <w:spacing w:val="6"/>
          <w:w w:val="99"/>
          <w:sz w:val="20"/>
          <w:szCs w:val="20"/>
        </w:rPr>
        <w:t>b</w:t>
      </w:r>
      <w:r>
        <w:rPr>
          <w:rFonts w:ascii="Arial" w:hAnsi="Arial" w:cs="Arial"/>
          <w:w w:val="79"/>
          <w:sz w:val="20"/>
          <w:szCs w:val="20"/>
        </w:rPr>
        <w:t xml:space="preserve">e </w:t>
      </w:r>
      <w:r>
        <w:rPr>
          <w:rFonts w:ascii="Arial" w:hAnsi="Arial" w:cs="Arial"/>
          <w:w w:val="99"/>
          <w:sz w:val="20"/>
          <w:szCs w:val="20"/>
        </w:rPr>
        <w:t>relucta</w:t>
      </w:r>
      <w:r>
        <w:rPr>
          <w:rFonts w:ascii="Arial" w:hAnsi="Arial" w:cs="Arial"/>
          <w:spacing w:val="-5"/>
          <w:w w:val="99"/>
          <w:sz w:val="20"/>
          <w:szCs w:val="20"/>
        </w:rPr>
        <w:t>n</w:t>
      </w:r>
      <w:r>
        <w:rPr>
          <w:rFonts w:ascii="Arial" w:hAnsi="Arial" w:cs="Arial"/>
          <w:w w:val="139"/>
          <w:sz w:val="20"/>
          <w:szCs w:val="20"/>
        </w:rPr>
        <w:t>t</w:t>
      </w:r>
      <w:r>
        <w:rPr>
          <w:rFonts w:ascii="Arial" w:hAnsi="Arial" w:cs="Arial"/>
          <w:spacing w:val="28"/>
          <w:sz w:val="20"/>
          <w:szCs w:val="20"/>
        </w:rPr>
        <w:t xml:space="preserve"> </w:t>
      </w:r>
      <w:r>
        <w:rPr>
          <w:rFonts w:ascii="Arial" w:hAnsi="Arial" w:cs="Arial"/>
          <w:sz w:val="20"/>
          <w:szCs w:val="20"/>
        </w:rPr>
        <w:t>to</w:t>
      </w:r>
      <w:r>
        <w:rPr>
          <w:rFonts w:ascii="Arial" w:hAnsi="Arial" w:cs="Arial"/>
          <w:spacing w:val="36"/>
          <w:sz w:val="20"/>
          <w:szCs w:val="20"/>
        </w:rPr>
        <w:t xml:space="preserve"> </w:t>
      </w:r>
      <w:r>
        <w:rPr>
          <w:rFonts w:ascii="Arial" w:hAnsi="Arial" w:cs="Arial"/>
          <w:sz w:val="20"/>
          <w:szCs w:val="20"/>
        </w:rPr>
        <w:t>use</w:t>
      </w:r>
      <w:r>
        <w:rPr>
          <w:rFonts w:ascii="Arial" w:hAnsi="Arial" w:cs="Arial"/>
          <w:spacing w:val="-17"/>
          <w:sz w:val="20"/>
          <w:szCs w:val="20"/>
        </w:rPr>
        <w:t xml:space="preserve"> </w:t>
      </w:r>
      <w:r>
        <w:rPr>
          <w:rFonts w:ascii="Arial" w:hAnsi="Arial" w:cs="Arial"/>
          <w:sz w:val="20"/>
          <w:szCs w:val="20"/>
        </w:rPr>
        <w:t>them,</w:t>
      </w:r>
      <w:r>
        <w:rPr>
          <w:rFonts w:ascii="Arial" w:hAnsi="Arial" w:cs="Arial"/>
          <w:spacing w:val="28"/>
          <w:sz w:val="20"/>
          <w:szCs w:val="20"/>
        </w:rPr>
        <w:t xml:space="preserve"> </w:t>
      </w:r>
      <w:r>
        <w:rPr>
          <w:rFonts w:ascii="Arial" w:hAnsi="Arial" w:cs="Arial"/>
          <w:sz w:val="20"/>
          <w:szCs w:val="20"/>
        </w:rPr>
        <w:t>or</w:t>
      </w:r>
      <w:r>
        <w:rPr>
          <w:rFonts w:ascii="Arial" w:hAnsi="Arial" w:cs="Arial"/>
          <w:spacing w:val="26"/>
          <w:sz w:val="20"/>
          <w:szCs w:val="20"/>
        </w:rPr>
        <w:t xml:space="preserve"> </w:t>
      </w:r>
      <w:r>
        <w:rPr>
          <w:rFonts w:ascii="Arial" w:hAnsi="Arial" w:cs="Arial"/>
          <w:sz w:val="20"/>
          <w:szCs w:val="20"/>
        </w:rPr>
        <w:t>m</w:t>
      </w:r>
      <w:r>
        <w:rPr>
          <w:rFonts w:ascii="Arial" w:hAnsi="Arial" w:cs="Arial"/>
          <w:spacing w:val="-5"/>
          <w:sz w:val="20"/>
          <w:szCs w:val="20"/>
        </w:rPr>
        <w:t>a</w:t>
      </w:r>
      <w:r>
        <w:rPr>
          <w:rFonts w:ascii="Arial" w:hAnsi="Arial" w:cs="Arial"/>
          <w:sz w:val="20"/>
          <w:szCs w:val="20"/>
        </w:rPr>
        <w:t>y</w:t>
      </w:r>
      <w:r>
        <w:rPr>
          <w:rFonts w:ascii="Arial" w:hAnsi="Arial" w:cs="Arial"/>
          <w:spacing w:val="19"/>
          <w:sz w:val="20"/>
          <w:szCs w:val="20"/>
        </w:rPr>
        <w:t xml:space="preserve"> </w:t>
      </w:r>
      <w:r>
        <w:rPr>
          <w:rFonts w:ascii="Arial" w:hAnsi="Arial" w:cs="Arial"/>
          <w:sz w:val="20"/>
          <w:szCs w:val="20"/>
        </w:rPr>
        <w:t>not</w:t>
      </w:r>
      <w:r>
        <w:rPr>
          <w:rFonts w:ascii="Arial" w:hAnsi="Arial" w:cs="Arial"/>
          <w:spacing w:val="36"/>
          <w:sz w:val="20"/>
          <w:szCs w:val="20"/>
        </w:rPr>
        <w:t xml:space="preserve"> </w:t>
      </w:r>
      <w:r>
        <w:rPr>
          <w:rFonts w:ascii="Arial" w:hAnsi="Arial" w:cs="Arial"/>
          <w:w w:val="78"/>
          <w:sz w:val="20"/>
          <w:szCs w:val="20"/>
        </w:rPr>
        <w:t>see</w:t>
      </w:r>
      <w:r>
        <w:rPr>
          <w:rFonts w:ascii="Arial" w:hAnsi="Arial" w:cs="Arial"/>
          <w:spacing w:val="41"/>
          <w:w w:val="78"/>
          <w:sz w:val="20"/>
          <w:szCs w:val="20"/>
        </w:rPr>
        <w:t xml:space="preserve"> </w:t>
      </w:r>
      <w:r>
        <w:rPr>
          <w:rFonts w:ascii="Arial" w:hAnsi="Arial" w:cs="Arial"/>
          <w:sz w:val="20"/>
          <w:szCs w:val="20"/>
        </w:rPr>
        <w:t>the</w:t>
      </w:r>
      <w:r>
        <w:rPr>
          <w:rFonts w:ascii="Arial" w:hAnsi="Arial" w:cs="Arial"/>
          <w:spacing w:val="1"/>
          <w:sz w:val="20"/>
          <w:szCs w:val="20"/>
        </w:rPr>
        <w:t>i</w:t>
      </w:r>
      <w:r>
        <w:rPr>
          <w:rFonts w:ascii="Arial" w:hAnsi="Arial" w:cs="Arial"/>
          <w:sz w:val="20"/>
          <w:szCs w:val="20"/>
        </w:rPr>
        <w:t>r</w:t>
      </w:r>
      <w:r>
        <w:rPr>
          <w:rFonts w:ascii="Arial" w:hAnsi="Arial" w:cs="Arial"/>
          <w:spacing w:val="44"/>
          <w:sz w:val="20"/>
          <w:szCs w:val="20"/>
        </w:rPr>
        <w:t xml:space="preserve"> </w:t>
      </w:r>
      <w:r>
        <w:rPr>
          <w:rFonts w:ascii="Arial" w:hAnsi="Arial" w:cs="Arial"/>
          <w:sz w:val="20"/>
          <w:szCs w:val="20"/>
        </w:rPr>
        <w:t>use</w:t>
      </w:r>
      <w:r>
        <w:rPr>
          <w:rFonts w:ascii="Arial" w:hAnsi="Arial" w:cs="Arial"/>
          <w:spacing w:val="-17"/>
          <w:sz w:val="20"/>
          <w:szCs w:val="20"/>
        </w:rPr>
        <w:t xml:space="preserve"> </w:t>
      </w:r>
      <w:r>
        <w:rPr>
          <w:rFonts w:ascii="Arial" w:hAnsi="Arial" w:cs="Arial"/>
          <w:w w:val="84"/>
          <w:sz w:val="20"/>
          <w:szCs w:val="20"/>
        </w:rPr>
        <w:t>case</w:t>
      </w:r>
      <w:r>
        <w:rPr>
          <w:rFonts w:ascii="Arial" w:hAnsi="Arial" w:cs="Arial"/>
          <w:spacing w:val="37"/>
          <w:w w:val="84"/>
          <w:sz w:val="20"/>
          <w:szCs w:val="20"/>
        </w:rPr>
        <w:t xml:space="preserve"> </w:t>
      </w:r>
      <w:r>
        <w:rPr>
          <w:rFonts w:ascii="Arial" w:hAnsi="Arial" w:cs="Arial"/>
          <w:sz w:val="20"/>
          <w:szCs w:val="20"/>
        </w:rPr>
        <w:t>reflected.</w:t>
      </w:r>
      <w:r>
        <w:rPr>
          <w:rFonts w:ascii="Arial" w:hAnsi="Arial" w:cs="Arial"/>
          <w:spacing w:val="43"/>
          <w:sz w:val="20"/>
          <w:szCs w:val="20"/>
        </w:rPr>
        <w:t xml:space="preserve"> </w:t>
      </w:r>
      <w:commentRangeStart w:id="34"/>
      <w:r>
        <w:rPr>
          <w:rFonts w:ascii="Arial" w:hAnsi="Arial" w:cs="Arial"/>
          <w:sz w:val="20"/>
          <w:szCs w:val="20"/>
        </w:rPr>
        <w:t>The</w:t>
      </w:r>
      <w:r>
        <w:rPr>
          <w:rFonts w:ascii="Arial" w:hAnsi="Arial" w:cs="Arial"/>
          <w:spacing w:val="24"/>
          <w:sz w:val="20"/>
          <w:szCs w:val="20"/>
        </w:rPr>
        <w:t xml:space="preserve"> </w:t>
      </w:r>
      <w:r>
        <w:rPr>
          <w:rFonts w:ascii="Arial" w:hAnsi="Arial" w:cs="Arial"/>
          <w:w w:val="78"/>
          <w:sz w:val="20"/>
          <w:szCs w:val="20"/>
        </w:rPr>
        <w:t>s</w:t>
      </w:r>
      <w:r>
        <w:rPr>
          <w:rFonts w:ascii="Arial" w:hAnsi="Arial" w:cs="Arial"/>
          <w:w w:val="89"/>
          <w:sz w:val="20"/>
          <w:szCs w:val="20"/>
        </w:rPr>
        <w:t>o</w:t>
      </w:r>
      <w:r>
        <w:rPr>
          <w:rFonts w:ascii="Arial" w:hAnsi="Arial" w:cs="Arial"/>
          <w:w w:val="94"/>
          <w:sz w:val="20"/>
          <w:szCs w:val="20"/>
        </w:rPr>
        <w:t>-call</w:t>
      </w:r>
      <w:r>
        <w:rPr>
          <w:rFonts w:ascii="Arial" w:hAnsi="Arial" w:cs="Arial"/>
          <w:spacing w:val="1"/>
          <w:w w:val="94"/>
          <w:sz w:val="20"/>
          <w:szCs w:val="20"/>
        </w:rPr>
        <w:t>e</w:t>
      </w:r>
      <w:r>
        <w:rPr>
          <w:rFonts w:ascii="Arial" w:hAnsi="Arial" w:cs="Arial"/>
          <w:w w:val="99"/>
          <w:sz w:val="20"/>
          <w:szCs w:val="20"/>
        </w:rPr>
        <w:t xml:space="preserve">d </w:t>
      </w:r>
      <w:proofErr w:type="gramStart"/>
      <w:r>
        <w:rPr>
          <w:rFonts w:ascii="Arial" w:hAnsi="Arial" w:cs="Arial"/>
          <w:w w:val="89"/>
          <w:sz w:val="20"/>
          <w:szCs w:val="20"/>
        </w:rPr>
        <w:t xml:space="preserve">engineer’s </w:t>
      </w:r>
      <w:r>
        <w:rPr>
          <w:rFonts w:ascii="Arial" w:hAnsi="Arial" w:cs="Arial"/>
          <w:spacing w:val="6"/>
          <w:w w:val="89"/>
          <w:sz w:val="20"/>
          <w:szCs w:val="20"/>
        </w:rPr>
        <w:t xml:space="preserve"> </w:t>
      </w:r>
      <w:r>
        <w:rPr>
          <w:rFonts w:ascii="Arial" w:hAnsi="Arial" w:cs="Arial"/>
          <w:w w:val="89"/>
          <w:sz w:val="20"/>
          <w:szCs w:val="20"/>
        </w:rPr>
        <w:t>disease</w:t>
      </w:r>
      <w:proofErr w:type="gramEnd"/>
      <w:r>
        <w:rPr>
          <w:rFonts w:ascii="Arial" w:hAnsi="Arial" w:cs="Arial"/>
          <w:spacing w:val="7"/>
          <w:w w:val="89"/>
          <w:sz w:val="20"/>
          <w:szCs w:val="20"/>
        </w:rPr>
        <w:t xml:space="preserve"> </w:t>
      </w:r>
      <w:r>
        <w:rPr>
          <w:rFonts w:ascii="Arial" w:hAnsi="Arial" w:cs="Arial"/>
          <w:sz w:val="20"/>
          <w:szCs w:val="20"/>
        </w:rPr>
        <w:t>of</w:t>
      </w:r>
      <w:r>
        <w:rPr>
          <w:rFonts w:ascii="Arial" w:hAnsi="Arial" w:cs="Arial"/>
          <w:spacing w:val="14"/>
          <w:sz w:val="20"/>
          <w:szCs w:val="20"/>
        </w:rPr>
        <w:t xml:space="preserve"> </w:t>
      </w:r>
      <w:r>
        <w:rPr>
          <w:rFonts w:ascii="Arial" w:hAnsi="Arial" w:cs="Arial"/>
          <w:sz w:val="20"/>
          <w:szCs w:val="20"/>
        </w:rPr>
        <w:t>offering</w:t>
      </w:r>
      <w:r>
        <w:rPr>
          <w:rFonts w:ascii="Arial" w:hAnsi="Arial" w:cs="Arial"/>
          <w:spacing w:val="2"/>
          <w:sz w:val="20"/>
          <w:szCs w:val="20"/>
        </w:rPr>
        <w:t xml:space="preserve"> </w:t>
      </w:r>
      <w:r>
        <w:rPr>
          <w:rFonts w:ascii="Arial" w:hAnsi="Arial" w:cs="Arial"/>
          <w:sz w:val="20"/>
          <w:szCs w:val="20"/>
        </w:rPr>
        <w:t>te</w:t>
      </w:r>
      <w:r>
        <w:rPr>
          <w:rFonts w:ascii="Arial" w:hAnsi="Arial" w:cs="Arial"/>
          <w:spacing w:val="-5"/>
          <w:sz w:val="20"/>
          <w:szCs w:val="20"/>
        </w:rPr>
        <w:t>c</w:t>
      </w:r>
      <w:r>
        <w:rPr>
          <w:rFonts w:ascii="Arial" w:hAnsi="Arial" w:cs="Arial"/>
          <w:sz w:val="20"/>
          <w:szCs w:val="20"/>
        </w:rPr>
        <w:t>hnical</w:t>
      </w:r>
      <w:r>
        <w:rPr>
          <w:rFonts w:ascii="Arial" w:hAnsi="Arial" w:cs="Arial"/>
          <w:spacing w:val="3"/>
          <w:sz w:val="20"/>
          <w:szCs w:val="20"/>
        </w:rPr>
        <w:t xml:space="preserve"> </w:t>
      </w:r>
      <w:r>
        <w:rPr>
          <w:rFonts w:ascii="Arial" w:hAnsi="Arial" w:cs="Arial"/>
          <w:sz w:val="20"/>
          <w:szCs w:val="20"/>
        </w:rPr>
        <w:t>solutions</w:t>
      </w:r>
      <w:r>
        <w:rPr>
          <w:rFonts w:ascii="Arial" w:hAnsi="Arial" w:cs="Arial"/>
          <w:spacing w:val="-10"/>
          <w:sz w:val="20"/>
          <w:szCs w:val="20"/>
        </w:rPr>
        <w:t xml:space="preserve"> </w:t>
      </w:r>
      <w:r>
        <w:rPr>
          <w:rFonts w:ascii="Arial" w:hAnsi="Arial" w:cs="Arial"/>
          <w:sz w:val="20"/>
          <w:szCs w:val="20"/>
        </w:rPr>
        <w:t>to</w:t>
      </w:r>
      <w:r>
        <w:rPr>
          <w:rFonts w:ascii="Arial" w:hAnsi="Arial" w:cs="Arial"/>
          <w:spacing w:val="29"/>
          <w:sz w:val="20"/>
          <w:szCs w:val="20"/>
        </w:rPr>
        <w:t xml:space="preserve"> </w:t>
      </w:r>
      <w:r>
        <w:rPr>
          <w:rFonts w:ascii="Arial" w:hAnsi="Arial" w:cs="Arial"/>
          <w:sz w:val="20"/>
          <w:szCs w:val="20"/>
        </w:rPr>
        <w:t>s</w:t>
      </w:r>
      <w:r>
        <w:rPr>
          <w:rFonts w:ascii="Arial" w:hAnsi="Arial" w:cs="Arial"/>
          <w:spacing w:val="6"/>
          <w:sz w:val="20"/>
          <w:szCs w:val="20"/>
        </w:rPr>
        <w:t>o</w:t>
      </w:r>
      <w:r>
        <w:rPr>
          <w:rFonts w:ascii="Arial" w:hAnsi="Arial" w:cs="Arial"/>
          <w:sz w:val="20"/>
          <w:szCs w:val="20"/>
        </w:rPr>
        <w:t>cial</w:t>
      </w:r>
      <w:r>
        <w:rPr>
          <w:rFonts w:ascii="Arial" w:hAnsi="Arial" w:cs="Arial"/>
          <w:spacing w:val="-16"/>
          <w:sz w:val="20"/>
          <w:szCs w:val="20"/>
        </w:rPr>
        <w:t xml:space="preserve"> </w:t>
      </w:r>
      <w:r>
        <w:rPr>
          <w:rFonts w:ascii="Arial" w:hAnsi="Arial" w:cs="Arial"/>
          <w:sz w:val="20"/>
          <w:szCs w:val="20"/>
        </w:rPr>
        <w:t>problems</w:t>
      </w:r>
      <w:r>
        <w:rPr>
          <w:rFonts w:ascii="Arial" w:hAnsi="Arial" w:cs="Arial"/>
          <w:spacing w:val="-19"/>
          <w:sz w:val="20"/>
          <w:szCs w:val="20"/>
        </w:rPr>
        <w:t xml:space="preserve"> </w:t>
      </w:r>
      <w:r>
        <w:rPr>
          <w:rFonts w:ascii="Arial" w:hAnsi="Arial" w:cs="Arial"/>
          <w:sz w:val="20"/>
          <w:szCs w:val="20"/>
        </w:rPr>
        <w:t>is</w:t>
      </w:r>
      <w:r>
        <w:rPr>
          <w:rFonts w:ascii="Arial" w:hAnsi="Arial" w:cs="Arial"/>
          <w:spacing w:val="9"/>
          <w:sz w:val="20"/>
          <w:szCs w:val="20"/>
        </w:rPr>
        <w:t xml:space="preserve"> </w:t>
      </w:r>
      <w:r>
        <w:rPr>
          <w:rFonts w:ascii="Arial" w:hAnsi="Arial" w:cs="Arial"/>
          <w:sz w:val="20"/>
          <w:szCs w:val="20"/>
        </w:rPr>
        <w:t>reflected in</w:t>
      </w:r>
      <w:r>
        <w:rPr>
          <w:rFonts w:ascii="Arial" w:hAnsi="Arial" w:cs="Arial"/>
          <w:spacing w:val="27"/>
          <w:sz w:val="20"/>
          <w:szCs w:val="20"/>
        </w:rPr>
        <w:t xml:space="preserve"> </w:t>
      </w:r>
      <w:r>
        <w:rPr>
          <w:rFonts w:ascii="Arial" w:hAnsi="Arial" w:cs="Arial"/>
          <w:sz w:val="20"/>
          <w:szCs w:val="20"/>
        </w:rPr>
        <w:t>the</w:t>
      </w:r>
      <w:r>
        <w:rPr>
          <w:rFonts w:ascii="Arial" w:hAnsi="Arial" w:cs="Arial"/>
          <w:spacing w:val="15"/>
          <w:sz w:val="20"/>
          <w:szCs w:val="20"/>
        </w:rPr>
        <w:t xml:space="preserve"> </w:t>
      </w:r>
      <w:r>
        <w:rPr>
          <w:rFonts w:ascii="Arial" w:hAnsi="Arial" w:cs="Arial"/>
          <w:sz w:val="20"/>
          <w:szCs w:val="20"/>
        </w:rPr>
        <w:t>quite</w:t>
      </w:r>
      <w:r>
        <w:rPr>
          <w:rFonts w:ascii="Arial" w:hAnsi="Arial" w:cs="Arial"/>
          <w:spacing w:val="18"/>
          <w:sz w:val="20"/>
          <w:szCs w:val="20"/>
        </w:rPr>
        <w:t xml:space="preserve"> </w:t>
      </w:r>
      <w:r>
        <w:rPr>
          <w:rFonts w:ascii="Arial" w:hAnsi="Arial" w:cs="Arial"/>
          <w:w w:val="94"/>
          <w:sz w:val="20"/>
          <w:szCs w:val="20"/>
        </w:rPr>
        <w:t>common</w:t>
      </w:r>
      <w:r>
        <w:rPr>
          <w:rFonts w:ascii="Arial" w:hAnsi="Arial" w:cs="Arial"/>
          <w:spacing w:val="27"/>
          <w:w w:val="94"/>
          <w:sz w:val="20"/>
          <w:szCs w:val="20"/>
        </w:rPr>
        <w:t xml:space="preserve"> </w:t>
      </w:r>
      <w:r>
        <w:rPr>
          <w:rFonts w:ascii="Arial" w:hAnsi="Arial" w:cs="Arial"/>
          <w:sz w:val="20"/>
          <w:szCs w:val="20"/>
        </w:rPr>
        <w:t>la</w:t>
      </w:r>
      <w:r>
        <w:rPr>
          <w:rFonts w:ascii="Arial" w:hAnsi="Arial" w:cs="Arial"/>
          <w:spacing w:val="-5"/>
          <w:sz w:val="20"/>
          <w:szCs w:val="20"/>
        </w:rPr>
        <w:t>c</w:t>
      </w:r>
      <w:r>
        <w:rPr>
          <w:rFonts w:ascii="Arial" w:hAnsi="Arial" w:cs="Arial"/>
          <w:sz w:val="20"/>
          <w:szCs w:val="20"/>
        </w:rPr>
        <w:t>k</w:t>
      </w:r>
      <w:r>
        <w:rPr>
          <w:rFonts w:ascii="Arial" w:hAnsi="Arial" w:cs="Arial"/>
          <w:spacing w:val="9"/>
          <w:sz w:val="20"/>
          <w:szCs w:val="20"/>
        </w:rPr>
        <w:t xml:space="preserve"> </w:t>
      </w:r>
      <w:r>
        <w:rPr>
          <w:rFonts w:ascii="Arial" w:hAnsi="Arial" w:cs="Arial"/>
          <w:sz w:val="20"/>
          <w:szCs w:val="20"/>
        </w:rPr>
        <w:t>of</w:t>
      </w:r>
      <w:r>
        <w:rPr>
          <w:rFonts w:ascii="Arial" w:hAnsi="Arial" w:cs="Arial"/>
          <w:spacing w:val="11"/>
          <w:sz w:val="20"/>
          <w:szCs w:val="20"/>
        </w:rPr>
        <w:t xml:space="preserve"> </w:t>
      </w:r>
      <w:r>
        <w:rPr>
          <w:rFonts w:ascii="Arial" w:hAnsi="Arial" w:cs="Arial"/>
          <w:sz w:val="20"/>
          <w:szCs w:val="20"/>
        </w:rPr>
        <w:t>thorough</w:t>
      </w:r>
      <w:r>
        <w:rPr>
          <w:rFonts w:ascii="Arial" w:hAnsi="Arial" w:cs="Arial"/>
          <w:spacing w:val="11"/>
          <w:sz w:val="20"/>
          <w:szCs w:val="20"/>
        </w:rPr>
        <w:t xml:space="preserve"> </w:t>
      </w:r>
      <w:r>
        <w:rPr>
          <w:rFonts w:ascii="Arial" w:hAnsi="Arial" w:cs="Arial"/>
          <w:w w:val="94"/>
          <w:sz w:val="20"/>
          <w:szCs w:val="20"/>
        </w:rPr>
        <w:t>analysis</w:t>
      </w:r>
      <w:r>
        <w:rPr>
          <w:rFonts w:ascii="Arial" w:hAnsi="Arial" w:cs="Arial"/>
          <w:spacing w:val="22"/>
          <w:w w:val="94"/>
          <w:sz w:val="20"/>
          <w:szCs w:val="20"/>
        </w:rPr>
        <w:t xml:space="preserve"> </w:t>
      </w:r>
      <w:r>
        <w:rPr>
          <w:rFonts w:ascii="Arial" w:hAnsi="Arial" w:cs="Arial"/>
          <w:sz w:val="20"/>
          <w:szCs w:val="20"/>
        </w:rPr>
        <w:t>of</w:t>
      </w:r>
      <w:r>
        <w:rPr>
          <w:rFonts w:ascii="Arial" w:hAnsi="Arial" w:cs="Arial"/>
          <w:spacing w:val="11"/>
          <w:sz w:val="20"/>
          <w:szCs w:val="20"/>
        </w:rPr>
        <w:t xml:space="preserve"> </w:t>
      </w:r>
      <w:r>
        <w:rPr>
          <w:rFonts w:ascii="Arial" w:hAnsi="Arial" w:cs="Arial"/>
          <w:sz w:val="20"/>
          <w:szCs w:val="20"/>
        </w:rPr>
        <w:t>what</w:t>
      </w:r>
      <w:r>
        <w:rPr>
          <w:rFonts w:ascii="Arial" w:hAnsi="Arial" w:cs="Arial"/>
          <w:spacing w:val="26"/>
          <w:sz w:val="20"/>
          <w:szCs w:val="20"/>
        </w:rPr>
        <w:t xml:space="preserve"> </w:t>
      </w:r>
      <w:r>
        <w:rPr>
          <w:rFonts w:ascii="Arial" w:hAnsi="Arial" w:cs="Arial"/>
          <w:sz w:val="20"/>
          <w:szCs w:val="20"/>
        </w:rPr>
        <w:t>actual</w:t>
      </w:r>
      <w:r>
        <w:rPr>
          <w:rFonts w:ascii="Arial" w:hAnsi="Arial" w:cs="Arial"/>
          <w:spacing w:val="13"/>
          <w:sz w:val="20"/>
          <w:szCs w:val="20"/>
        </w:rPr>
        <w:t xml:space="preserve"> </w:t>
      </w:r>
      <w:r>
        <w:rPr>
          <w:rFonts w:ascii="Arial" w:hAnsi="Arial" w:cs="Arial"/>
          <w:w w:val="88"/>
          <w:sz w:val="20"/>
          <w:szCs w:val="20"/>
        </w:rPr>
        <w:t>users</w:t>
      </w:r>
      <w:r>
        <w:rPr>
          <w:rFonts w:ascii="Arial" w:hAnsi="Arial" w:cs="Arial"/>
          <w:spacing w:val="25"/>
          <w:w w:val="88"/>
          <w:sz w:val="20"/>
          <w:szCs w:val="20"/>
        </w:rPr>
        <w:t xml:space="preserve"> </w:t>
      </w:r>
      <w:r>
        <w:rPr>
          <w:rFonts w:ascii="Arial" w:hAnsi="Arial" w:cs="Arial"/>
          <w:sz w:val="20"/>
          <w:szCs w:val="20"/>
        </w:rPr>
        <w:t>need</w:t>
      </w:r>
      <w:commentRangeEnd w:id="34"/>
      <w:r w:rsidR="008C6F11">
        <w:rPr>
          <w:rStyle w:val="CommentReference"/>
        </w:rPr>
        <w:commentReference w:id="34"/>
      </w:r>
      <w:r>
        <w:rPr>
          <w:rFonts w:ascii="Arial" w:hAnsi="Arial" w:cs="Arial"/>
          <w:sz w:val="20"/>
          <w:szCs w:val="20"/>
        </w:rPr>
        <w:t>.</w:t>
      </w:r>
      <w:r>
        <w:rPr>
          <w:rFonts w:ascii="Arial" w:hAnsi="Arial" w:cs="Arial"/>
          <w:spacing w:val="4"/>
          <w:sz w:val="20"/>
          <w:szCs w:val="20"/>
        </w:rPr>
        <w:t xml:space="preserve"> </w:t>
      </w:r>
      <w:r>
        <w:rPr>
          <w:rFonts w:ascii="Arial" w:hAnsi="Arial" w:cs="Arial"/>
          <w:sz w:val="20"/>
          <w:szCs w:val="20"/>
        </w:rPr>
        <w:t>Us- abili</w:t>
      </w:r>
      <w:r>
        <w:rPr>
          <w:rFonts w:ascii="Arial" w:hAnsi="Arial" w:cs="Arial"/>
          <w:spacing w:val="-5"/>
          <w:sz w:val="20"/>
          <w:szCs w:val="20"/>
        </w:rPr>
        <w:t>t</w:t>
      </w:r>
      <w:r>
        <w:rPr>
          <w:rFonts w:ascii="Arial" w:hAnsi="Arial" w:cs="Arial"/>
          <w:sz w:val="20"/>
          <w:szCs w:val="20"/>
        </w:rPr>
        <w:t xml:space="preserve">y </w:t>
      </w:r>
      <w:r>
        <w:rPr>
          <w:rFonts w:ascii="Arial" w:hAnsi="Arial" w:cs="Arial"/>
          <w:spacing w:val="4"/>
          <w:sz w:val="20"/>
          <w:szCs w:val="20"/>
        </w:rPr>
        <w:t xml:space="preserve"> </w:t>
      </w:r>
      <w:r>
        <w:rPr>
          <w:rFonts w:ascii="Arial" w:hAnsi="Arial" w:cs="Arial"/>
          <w:sz w:val="20"/>
          <w:szCs w:val="20"/>
        </w:rPr>
        <w:t>is</w:t>
      </w:r>
      <w:r>
        <w:rPr>
          <w:rFonts w:ascii="Arial" w:hAnsi="Arial" w:cs="Arial"/>
          <w:spacing w:val="2"/>
          <w:sz w:val="20"/>
          <w:szCs w:val="20"/>
        </w:rPr>
        <w:t xml:space="preserve"> </w:t>
      </w:r>
      <w:r>
        <w:rPr>
          <w:rFonts w:ascii="Arial" w:hAnsi="Arial" w:cs="Arial"/>
          <w:sz w:val="20"/>
          <w:szCs w:val="20"/>
        </w:rPr>
        <w:t>another</w:t>
      </w:r>
      <w:r>
        <w:rPr>
          <w:rFonts w:ascii="Arial" w:hAnsi="Arial" w:cs="Arial"/>
          <w:spacing w:val="-5"/>
          <w:sz w:val="20"/>
          <w:szCs w:val="20"/>
        </w:rPr>
        <w:t xml:space="preserve"> </w:t>
      </w:r>
      <w:r>
        <w:rPr>
          <w:rFonts w:ascii="Arial" w:hAnsi="Arial" w:cs="Arial"/>
          <w:w w:val="88"/>
          <w:sz w:val="20"/>
          <w:szCs w:val="20"/>
        </w:rPr>
        <w:t>issue</w:t>
      </w:r>
      <w:r>
        <w:rPr>
          <w:rFonts w:ascii="Arial" w:hAnsi="Arial" w:cs="Arial"/>
          <w:spacing w:val="21"/>
          <w:w w:val="88"/>
          <w:sz w:val="20"/>
          <w:szCs w:val="20"/>
        </w:rPr>
        <w:t xml:space="preserve"> </w:t>
      </w:r>
      <w:r>
        <w:rPr>
          <w:rFonts w:ascii="Arial" w:hAnsi="Arial" w:cs="Arial"/>
          <w:sz w:val="20"/>
          <w:szCs w:val="20"/>
        </w:rPr>
        <w:t>that</w:t>
      </w:r>
      <w:r>
        <w:rPr>
          <w:rFonts w:ascii="Arial" w:hAnsi="Arial" w:cs="Arial"/>
          <w:spacing w:val="44"/>
          <w:sz w:val="20"/>
          <w:szCs w:val="20"/>
        </w:rPr>
        <w:t xml:space="preserve"> </w:t>
      </w:r>
      <w:r>
        <w:rPr>
          <w:rFonts w:ascii="Arial" w:hAnsi="Arial" w:cs="Arial"/>
          <w:sz w:val="20"/>
          <w:szCs w:val="20"/>
        </w:rPr>
        <w:t>will</w:t>
      </w:r>
      <w:r>
        <w:rPr>
          <w:rFonts w:ascii="Arial" w:hAnsi="Arial" w:cs="Arial"/>
          <w:spacing w:val="45"/>
          <w:sz w:val="20"/>
          <w:szCs w:val="20"/>
        </w:rPr>
        <w:t xml:space="preserve"> </w:t>
      </w:r>
      <w:r>
        <w:rPr>
          <w:rFonts w:ascii="Arial" w:hAnsi="Arial" w:cs="Arial"/>
          <w:w w:val="89"/>
          <w:sz w:val="20"/>
          <w:szCs w:val="20"/>
        </w:rPr>
        <w:t>need</w:t>
      </w:r>
      <w:r>
        <w:rPr>
          <w:rFonts w:ascii="Arial" w:hAnsi="Arial" w:cs="Arial"/>
          <w:spacing w:val="20"/>
          <w:w w:val="89"/>
          <w:sz w:val="20"/>
          <w:szCs w:val="20"/>
        </w:rPr>
        <w:t xml:space="preserve"> </w:t>
      </w:r>
      <w:r>
        <w:rPr>
          <w:rFonts w:ascii="Arial" w:hAnsi="Arial" w:cs="Arial"/>
          <w:sz w:val="20"/>
          <w:szCs w:val="20"/>
        </w:rPr>
        <w:t>to</w:t>
      </w:r>
      <w:r>
        <w:rPr>
          <w:rFonts w:ascii="Arial" w:hAnsi="Arial" w:cs="Arial"/>
          <w:spacing w:val="22"/>
          <w:sz w:val="20"/>
          <w:szCs w:val="20"/>
        </w:rPr>
        <w:t xml:space="preserve"> </w:t>
      </w:r>
      <w:r>
        <w:rPr>
          <w:rFonts w:ascii="Arial" w:hAnsi="Arial" w:cs="Arial"/>
          <w:spacing w:val="5"/>
          <w:w w:val="89"/>
          <w:sz w:val="20"/>
          <w:szCs w:val="20"/>
        </w:rPr>
        <w:t>b</w:t>
      </w:r>
      <w:r>
        <w:rPr>
          <w:rFonts w:ascii="Arial" w:hAnsi="Arial" w:cs="Arial"/>
          <w:w w:val="89"/>
          <w:sz w:val="20"/>
          <w:szCs w:val="20"/>
        </w:rPr>
        <w:t>e</w:t>
      </w:r>
      <w:r>
        <w:rPr>
          <w:rFonts w:ascii="Arial" w:hAnsi="Arial" w:cs="Arial"/>
          <w:spacing w:val="21"/>
          <w:w w:val="89"/>
          <w:sz w:val="20"/>
          <w:szCs w:val="20"/>
        </w:rPr>
        <w:t xml:space="preserve"> </w:t>
      </w:r>
      <w:r>
        <w:rPr>
          <w:rFonts w:ascii="Arial" w:hAnsi="Arial" w:cs="Arial"/>
          <w:sz w:val="20"/>
          <w:szCs w:val="20"/>
        </w:rPr>
        <w:t>ta</w:t>
      </w:r>
      <w:r>
        <w:rPr>
          <w:rFonts w:ascii="Arial" w:hAnsi="Arial" w:cs="Arial"/>
          <w:spacing w:val="-5"/>
          <w:sz w:val="20"/>
          <w:szCs w:val="20"/>
        </w:rPr>
        <w:t>k</w:t>
      </w:r>
      <w:r>
        <w:rPr>
          <w:rFonts w:ascii="Arial" w:hAnsi="Arial" w:cs="Arial"/>
          <w:sz w:val="20"/>
          <w:szCs w:val="20"/>
        </w:rPr>
        <w:t>en</w:t>
      </w:r>
      <w:r>
        <w:rPr>
          <w:rFonts w:ascii="Arial" w:hAnsi="Arial" w:cs="Arial"/>
          <w:spacing w:val="3"/>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to</w:t>
      </w:r>
      <w:r>
        <w:rPr>
          <w:rFonts w:ascii="Arial" w:hAnsi="Arial" w:cs="Arial"/>
          <w:spacing w:val="32"/>
          <w:sz w:val="20"/>
          <w:szCs w:val="20"/>
        </w:rPr>
        <w:t xml:space="preserve"> </w:t>
      </w:r>
      <w:r>
        <w:rPr>
          <w:rFonts w:ascii="Arial" w:hAnsi="Arial" w:cs="Arial"/>
          <w:w w:val="92"/>
          <w:sz w:val="20"/>
          <w:szCs w:val="20"/>
        </w:rPr>
        <w:t>accou</w:t>
      </w:r>
      <w:r>
        <w:rPr>
          <w:rFonts w:ascii="Arial" w:hAnsi="Arial" w:cs="Arial"/>
          <w:spacing w:val="-5"/>
          <w:w w:val="92"/>
          <w:sz w:val="20"/>
          <w:szCs w:val="20"/>
        </w:rPr>
        <w:t>n</w:t>
      </w:r>
      <w:r>
        <w:rPr>
          <w:rFonts w:ascii="Arial" w:hAnsi="Arial" w:cs="Arial"/>
          <w:w w:val="139"/>
          <w:sz w:val="20"/>
          <w:szCs w:val="20"/>
        </w:rPr>
        <w:t>t</w:t>
      </w:r>
      <w:r>
        <w:rPr>
          <w:rFonts w:ascii="Arial" w:hAnsi="Arial" w:cs="Arial"/>
          <w:spacing w:val="14"/>
          <w:sz w:val="20"/>
          <w:szCs w:val="20"/>
        </w:rPr>
        <w:t xml:space="preserve"> </w:t>
      </w:r>
      <w:r>
        <w:rPr>
          <w:rFonts w:ascii="Arial" w:hAnsi="Arial" w:cs="Arial"/>
          <w:sz w:val="20"/>
          <w:szCs w:val="20"/>
        </w:rPr>
        <w:t>more,</w:t>
      </w:r>
      <w:r>
        <w:rPr>
          <w:rFonts w:ascii="Arial" w:hAnsi="Arial" w:cs="Arial"/>
          <w:spacing w:val="-11"/>
          <w:sz w:val="20"/>
          <w:szCs w:val="20"/>
        </w:rPr>
        <w:t xml:space="preserve"> </w:t>
      </w:r>
      <w:r>
        <w:rPr>
          <w:rFonts w:ascii="Arial" w:hAnsi="Arial" w:cs="Arial"/>
          <w:sz w:val="20"/>
          <w:szCs w:val="20"/>
        </w:rPr>
        <w:t>requiring i</w:t>
      </w:r>
      <w:r>
        <w:rPr>
          <w:rFonts w:ascii="Arial" w:hAnsi="Arial" w:cs="Arial"/>
          <w:spacing w:val="-5"/>
          <w:sz w:val="20"/>
          <w:szCs w:val="20"/>
        </w:rPr>
        <w:t>n</w:t>
      </w:r>
      <w:r>
        <w:rPr>
          <w:rFonts w:ascii="Arial" w:hAnsi="Arial" w:cs="Arial"/>
          <w:sz w:val="20"/>
          <w:szCs w:val="20"/>
        </w:rPr>
        <w:t xml:space="preserve">terdisciplinary </w:t>
      </w:r>
      <w:r>
        <w:rPr>
          <w:rFonts w:ascii="Arial" w:hAnsi="Arial" w:cs="Arial"/>
          <w:spacing w:val="6"/>
          <w:sz w:val="20"/>
          <w:szCs w:val="20"/>
        </w:rPr>
        <w:t xml:space="preserve"> </w:t>
      </w:r>
      <w:r>
        <w:rPr>
          <w:rFonts w:ascii="Arial" w:hAnsi="Arial" w:cs="Arial"/>
          <w:spacing w:val="-6"/>
          <w:sz w:val="20"/>
          <w:szCs w:val="20"/>
        </w:rPr>
        <w:t>w</w:t>
      </w:r>
      <w:r>
        <w:rPr>
          <w:rFonts w:ascii="Arial" w:hAnsi="Arial" w:cs="Arial"/>
          <w:sz w:val="20"/>
          <w:szCs w:val="20"/>
        </w:rPr>
        <w:t>ork,</w:t>
      </w:r>
      <w:r>
        <w:rPr>
          <w:rFonts w:ascii="Arial" w:hAnsi="Arial" w:cs="Arial"/>
          <w:spacing w:val="46"/>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w:t>
      </w:r>
      <w:r>
        <w:rPr>
          <w:rFonts w:ascii="Arial" w:hAnsi="Arial" w:cs="Arial"/>
          <w:spacing w:val="18"/>
          <w:sz w:val="20"/>
          <w:szCs w:val="20"/>
        </w:rPr>
        <w:t xml:space="preserve"> </w:t>
      </w:r>
      <w:r>
        <w:rPr>
          <w:rFonts w:ascii="Arial" w:hAnsi="Arial" w:cs="Arial"/>
          <w:sz w:val="20"/>
          <w:szCs w:val="20"/>
        </w:rPr>
        <w:t>and</w:t>
      </w:r>
      <w:r>
        <w:rPr>
          <w:rFonts w:ascii="Arial" w:hAnsi="Arial" w:cs="Arial"/>
          <w:spacing w:val="24"/>
          <w:sz w:val="20"/>
          <w:szCs w:val="20"/>
        </w:rPr>
        <w:t xml:space="preserve"> </w:t>
      </w:r>
      <w:r>
        <w:rPr>
          <w:rFonts w:ascii="Arial" w:hAnsi="Arial" w:cs="Arial"/>
          <w:sz w:val="20"/>
          <w:szCs w:val="20"/>
        </w:rPr>
        <w:t>user</w:t>
      </w:r>
      <w:r>
        <w:rPr>
          <w:rFonts w:ascii="Arial" w:hAnsi="Arial" w:cs="Arial"/>
          <w:spacing w:val="3"/>
          <w:sz w:val="20"/>
          <w:szCs w:val="20"/>
        </w:rPr>
        <w:t xml:space="preserve"> </w:t>
      </w:r>
      <w:r>
        <w:rPr>
          <w:rFonts w:ascii="Arial" w:hAnsi="Arial" w:cs="Arial"/>
          <w:sz w:val="20"/>
          <w:szCs w:val="20"/>
        </w:rPr>
        <w:t xml:space="preserve">participation.  </w:t>
      </w:r>
      <w:r>
        <w:rPr>
          <w:rFonts w:ascii="Arial" w:hAnsi="Arial" w:cs="Arial"/>
          <w:spacing w:val="37"/>
          <w:sz w:val="20"/>
          <w:szCs w:val="20"/>
        </w:rPr>
        <w:t xml:space="preserve"> </w:t>
      </w:r>
      <w:r>
        <w:rPr>
          <w:rFonts w:ascii="Arial" w:hAnsi="Arial" w:cs="Arial"/>
          <w:sz w:val="20"/>
          <w:szCs w:val="20"/>
        </w:rPr>
        <w:t>Ma</w:t>
      </w:r>
      <w:r>
        <w:rPr>
          <w:rFonts w:ascii="Arial" w:hAnsi="Arial" w:cs="Arial"/>
          <w:spacing w:val="-5"/>
          <w:sz w:val="20"/>
          <w:szCs w:val="20"/>
        </w:rPr>
        <w:t>n</w:t>
      </w:r>
      <w:r>
        <w:rPr>
          <w:rFonts w:ascii="Arial" w:hAnsi="Arial" w:cs="Arial"/>
          <w:sz w:val="20"/>
          <w:szCs w:val="20"/>
        </w:rPr>
        <w:t>y</w:t>
      </w:r>
      <w:r>
        <w:rPr>
          <w:rFonts w:ascii="Arial" w:hAnsi="Arial" w:cs="Arial"/>
          <w:spacing w:val="43"/>
          <w:sz w:val="20"/>
          <w:szCs w:val="20"/>
        </w:rPr>
        <w:t xml:space="preserve"> </w:t>
      </w:r>
      <w:r>
        <w:rPr>
          <w:rFonts w:ascii="Arial" w:hAnsi="Arial" w:cs="Arial"/>
          <w:sz w:val="20"/>
          <w:szCs w:val="20"/>
        </w:rPr>
        <w:t>of</w:t>
      </w:r>
      <w:r>
        <w:rPr>
          <w:rFonts w:ascii="Arial" w:hAnsi="Arial" w:cs="Arial"/>
          <w:spacing w:val="31"/>
          <w:sz w:val="20"/>
          <w:szCs w:val="20"/>
        </w:rPr>
        <w:t xml:space="preserve"> </w:t>
      </w:r>
      <w:r>
        <w:rPr>
          <w:rFonts w:ascii="Arial" w:hAnsi="Arial" w:cs="Arial"/>
          <w:sz w:val="20"/>
          <w:szCs w:val="20"/>
        </w:rPr>
        <w:t>the existing</w:t>
      </w:r>
      <w:r>
        <w:rPr>
          <w:rFonts w:ascii="Arial" w:hAnsi="Arial" w:cs="Arial"/>
          <w:spacing w:val="2"/>
          <w:sz w:val="20"/>
          <w:szCs w:val="20"/>
        </w:rPr>
        <w:t xml:space="preserve"> </w:t>
      </w:r>
      <w:r>
        <w:rPr>
          <w:rFonts w:ascii="Arial" w:hAnsi="Arial" w:cs="Arial"/>
          <w:w w:val="93"/>
          <w:sz w:val="20"/>
          <w:szCs w:val="20"/>
        </w:rPr>
        <w:t>te</w:t>
      </w:r>
      <w:r>
        <w:rPr>
          <w:rFonts w:ascii="Arial" w:hAnsi="Arial" w:cs="Arial"/>
          <w:spacing w:val="-5"/>
          <w:w w:val="93"/>
          <w:sz w:val="20"/>
          <w:szCs w:val="20"/>
        </w:rPr>
        <w:t>c</w:t>
      </w:r>
      <w:r>
        <w:rPr>
          <w:rFonts w:ascii="Arial" w:hAnsi="Arial" w:cs="Arial"/>
          <w:w w:val="93"/>
          <w:sz w:val="20"/>
          <w:szCs w:val="20"/>
        </w:rPr>
        <w:t>hnologies,</w:t>
      </w:r>
      <w:r>
        <w:rPr>
          <w:rFonts w:ascii="Arial" w:hAnsi="Arial" w:cs="Arial"/>
          <w:spacing w:val="26"/>
          <w:w w:val="93"/>
          <w:sz w:val="20"/>
          <w:szCs w:val="20"/>
        </w:rPr>
        <w:t xml:space="preserve"> </w:t>
      </w:r>
      <w:r>
        <w:rPr>
          <w:rFonts w:ascii="Arial" w:hAnsi="Arial" w:cs="Arial"/>
          <w:sz w:val="20"/>
          <w:szCs w:val="20"/>
        </w:rPr>
        <w:t>while</w:t>
      </w:r>
      <w:r>
        <w:rPr>
          <w:rFonts w:ascii="Arial" w:hAnsi="Arial" w:cs="Arial"/>
          <w:spacing w:val="10"/>
          <w:sz w:val="20"/>
          <w:szCs w:val="20"/>
        </w:rPr>
        <w:t xml:space="preserve"> </w:t>
      </w:r>
      <w:r>
        <w:rPr>
          <w:rFonts w:ascii="Arial" w:hAnsi="Arial" w:cs="Arial"/>
          <w:sz w:val="20"/>
          <w:szCs w:val="20"/>
        </w:rPr>
        <w:t>conceptually</w:t>
      </w:r>
      <w:r>
        <w:rPr>
          <w:rFonts w:ascii="Arial" w:hAnsi="Arial" w:cs="Arial"/>
          <w:spacing w:val="-17"/>
          <w:sz w:val="20"/>
          <w:szCs w:val="20"/>
        </w:rPr>
        <w:t xml:space="preserve"> </w:t>
      </w:r>
      <w:r>
        <w:rPr>
          <w:rFonts w:ascii="Arial" w:hAnsi="Arial" w:cs="Arial"/>
          <w:sz w:val="20"/>
          <w:szCs w:val="20"/>
        </w:rPr>
        <w:t>excelle</w:t>
      </w:r>
      <w:r>
        <w:rPr>
          <w:rFonts w:ascii="Arial" w:hAnsi="Arial" w:cs="Arial"/>
          <w:spacing w:val="-5"/>
          <w:sz w:val="20"/>
          <w:szCs w:val="20"/>
        </w:rPr>
        <w:t>n</w:t>
      </w:r>
      <w:r>
        <w:rPr>
          <w:rFonts w:ascii="Arial" w:hAnsi="Arial" w:cs="Arial"/>
          <w:sz w:val="20"/>
          <w:szCs w:val="20"/>
        </w:rPr>
        <w:t>t,</w:t>
      </w:r>
      <w:r>
        <w:rPr>
          <w:rFonts w:ascii="Arial" w:hAnsi="Arial" w:cs="Arial"/>
          <w:spacing w:val="-22"/>
          <w:sz w:val="20"/>
          <w:szCs w:val="20"/>
        </w:rPr>
        <w:t xml:space="preserve"> </w:t>
      </w:r>
      <w:r>
        <w:rPr>
          <w:rFonts w:ascii="Arial" w:hAnsi="Arial" w:cs="Arial"/>
          <w:sz w:val="20"/>
          <w:szCs w:val="20"/>
        </w:rPr>
        <w:t>only</w:t>
      </w:r>
      <w:r>
        <w:rPr>
          <w:rFonts w:ascii="Arial" w:hAnsi="Arial" w:cs="Arial"/>
          <w:spacing w:val="15"/>
          <w:sz w:val="20"/>
          <w:szCs w:val="20"/>
        </w:rPr>
        <w:t xml:space="preserve"> </w:t>
      </w:r>
      <w:r>
        <w:rPr>
          <w:rFonts w:ascii="Arial" w:hAnsi="Arial" w:cs="Arial"/>
          <w:sz w:val="20"/>
          <w:szCs w:val="20"/>
        </w:rPr>
        <w:t>exist</w:t>
      </w:r>
      <w:r>
        <w:rPr>
          <w:rFonts w:ascii="Arial" w:hAnsi="Arial" w:cs="Arial"/>
          <w:spacing w:val="7"/>
          <w:sz w:val="20"/>
          <w:szCs w:val="20"/>
        </w:rPr>
        <w:t xml:space="preserve"> </w:t>
      </w:r>
      <w:r>
        <w:rPr>
          <w:rFonts w:ascii="Arial" w:hAnsi="Arial" w:cs="Arial"/>
          <w:sz w:val="20"/>
          <w:szCs w:val="20"/>
        </w:rPr>
        <w:t>as</w:t>
      </w:r>
      <w:r>
        <w:rPr>
          <w:rFonts w:ascii="Arial" w:hAnsi="Arial" w:cs="Arial"/>
          <w:spacing w:val="-19"/>
          <w:sz w:val="20"/>
          <w:szCs w:val="20"/>
        </w:rPr>
        <w:t xml:space="preserve"> </w:t>
      </w:r>
      <w:r>
        <w:rPr>
          <w:rFonts w:ascii="Arial" w:hAnsi="Arial" w:cs="Arial"/>
          <w:w w:val="98"/>
          <w:sz w:val="20"/>
          <w:szCs w:val="20"/>
        </w:rPr>
        <w:t>proto</w:t>
      </w:r>
      <w:r>
        <w:rPr>
          <w:rFonts w:ascii="Arial" w:hAnsi="Arial" w:cs="Arial"/>
          <w:spacing w:val="-5"/>
          <w:w w:val="98"/>
          <w:sz w:val="20"/>
          <w:szCs w:val="20"/>
        </w:rPr>
        <w:t>t</w:t>
      </w:r>
      <w:r>
        <w:rPr>
          <w:rFonts w:ascii="Arial" w:hAnsi="Arial" w:cs="Arial"/>
          <w:w w:val="98"/>
          <w:sz w:val="20"/>
          <w:szCs w:val="20"/>
        </w:rPr>
        <w:t>y</w:t>
      </w:r>
      <w:r>
        <w:rPr>
          <w:rFonts w:ascii="Arial" w:hAnsi="Arial" w:cs="Arial"/>
          <w:spacing w:val="6"/>
          <w:w w:val="98"/>
          <w:sz w:val="20"/>
          <w:szCs w:val="20"/>
        </w:rPr>
        <w:t>p</w:t>
      </w:r>
      <w:r>
        <w:rPr>
          <w:rFonts w:ascii="Arial" w:hAnsi="Arial" w:cs="Arial"/>
          <w:w w:val="98"/>
          <w:sz w:val="20"/>
          <w:szCs w:val="20"/>
        </w:rPr>
        <w:t>es,</w:t>
      </w:r>
      <w:r>
        <w:rPr>
          <w:rFonts w:ascii="Arial" w:hAnsi="Arial" w:cs="Arial"/>
          <w:spacing w:val="21"/>
          <w:w w:val="98"/>
          <w:sz w:val="20"/>
          <w:szCs w:val="20"/>
        </w:rPr>
        <w:t xml:space="preserve"> </w:t>
      </w:r>
      <w:r>
        <w:rPr>
          <w:rFonts w:ascii="Arial" w:hAnsi="Arial" w:cs="Arial"/>
          <w:sz w:val="20"/>
          <w:szCs w:val="20"/>
        </w:rPr>
        <w:t>or as</w:t>
      </w:r>
      <w:r>
        <w:rPr>
          <w:rFonts w:ascii="Arial" w:hAnsi="Arial" w:cs="Arial"/>
          <w:spacing w:val="-16"/>
          <w:sz w:val="20"/>
          <w:szCs w:val="20"/>
        </w:rPr>
        <w:t xml:space="preserve"> </w:t>
      </w:r>
      <w:r>
        <w:rPr>
          <w:rFonts w:ascii="Arial" w:hAnsi="Arial" w:cs="Arial"/>
          <w:sz w:val="20"/>
          <w:szCs w:val="20"/>
        </w:rPr>
        <w:t>isolated</w:t>
      </w:r>
      <w:r>
        <w:rPr>
          <w:rFonts w:ascii="Arial" w:hAnsi="Arial" w:cs="Arial"/>
          <w:spacing w:val="-10"/>
          <w:sz w:val="20"/>
          <w:szCs w:val="20"/>
        </w:rPr>
        <w:t xml:space="preserve"> </w:t>
      </w:r>
      <w:r>
        <w:rPr>
          <w:rFonts w:ascii="Arial" w:hAnsi="Arial" w:cs="Arial"/>
          <w:w w:val="110"/>
          <w:sz w:val="20"/>
          <w:szCs w:val="20"/>
        </w:rPr>
        <w:t>primiti</w:t>
      </w:r>
      <w:r>
        <w:rPr>
          <w:rFonts w:ascii="Arial" w:hAnsi="Arial" w:cs="Arial"/>
          <w:spacing w:val="-5"/>
          <w:w w:val="110"/>
          <w:sz w:val="20"/>
          <w:szCs w:val="20"/>
        </w:rPr>
        <w:t>v</w:t>
      </w:r>
      <w:r>
        <w:rPr>
          <w:rFonts w:ascii="Arial" w:hAnsi="Arial" w:cs="Arial"/>
          <w:w w:val="79"/>
          <w:sz w:val="20"/>
          <w:szCs w:val="20"/>
        </w:rPr>
        <w:t>es</w:t>
      </w:r>
      <w:r>
        <w:rPr>
          <w:rFonts w:ascii="Arial" w:hAnsi="Arial" w:cs="Arial"/>
          <w:spacing w:val="17"/>
          <w:sz w:val="20"/>
          <w:szCs w:val="20"/>
        </w:rPr>
        <w:t xml:space="preserve"> </w:t>
      </w:r>
      <w:r>
        <w:rPr>
          <w:rFonts w:ascii="Arial" w:hAnsi="Arial" w:cs="Arial"/>
          <w:sz w:val="20"/>
          <w:szCs w:val="20"/>
        </w:rPr>
        <w:t>that</w:t>
      </w:r>
      <w:r>
        <w:rPr>
          <w:rFonts w:ascii="Arial" w:hAnsi="Arial" w:cs="Arial"/>
          <w:spacing w:val="48"/>
          <w:sz w:val="20"/>
          <w:szCs w:val="20"/>
        </w:rPr>
        <w:t xml:space="preserve"> </w:t>
      </w:r>
      <w:r>
        <w:rPr>
          <w:rFonts w:ascii="Arial" w:hAnsi="Arial" w:cs="Arial"/>
          <w:sz w:val="20"/>
          <w:szCs w:val="20"/>
        </w:rPr>
        <w:t>are</w:t>
      </w:r>
      <w:r>
        <w:rPr>
          <w:rFonts w:ascii="Arial" w:hAnsi="Arial" w:cs="Arial"/>
          <w:spacing w:val="-8"/>
          <w:sz w:val="20"/>
          <w:szCs w:val="20"/>
        </w:rPr>
        <w:t xml:space="preserve"> </w:t>
      </w:r>
      <w:r>
        <w:rPr>
          <w:rFonts w:ascii="Arial" w:hAnsi="Arial" w:cs="Arial"/>
          <w:sz w:val="20"/>
          <w:szCs w:val="20"/>
        </w:rPr>
        <w:t>not</w:t>
      </w:r>
      <w:r>
        <w:rPr>
          <w:rFonts w:ascii="Arial" w:hAnsi="Arial" w:cs="Arial"/>
          <w:spacing w:val="26"/>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tegrated</w:t>
      </w:r>
      <w:r>
        <w:rPr>
          <w:rFonts w:ascii="Arial" w:hAnsi="Arial" w:cs="Arial"/>
          <w:spacing w:val="5"/>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to</w:t>
      </w:r>
      <w:r>
        <w:rPr>
          <w:rFonts w:ascii="Arial" w:hAnsi="Arial" w:cs="Arial"/>
          <w:spacing w:val="36"/>
          <w:sz w:val="20"/>
          <w:szCs w:val="20"/>
        </w:rPr>
        <w:t xml:space="preserve"> </w:t>
      </w:r>
      <w:r>
        <w:rPr>
          <w:rFonts w:ascii="Arial" w:hAnsi="Arial" w:cs="Arial"/>
          <w:sz w:val="20"/>
          <w:szCs w:val="20"/>
        </w:rPr>
        <w:t>a</w:t>
      </w:r>
      <w:r>
        <w:rPr>
          <w:rFonts w:ascii="Arial" w:hAnsi="Arial" w:cs="Arial"/>
          <w:spacing w:val="5"/>
          <w:sz w:val="20"/>
          <w:szCs w:val="20"/>
        </w:rPr>
        <w:t xml:space="preserve"> </w:t>
      </w:r>
      <w:r>
        <w:rPr>
          <w:rFonts w:ascii="Arial" w:hAnsi="Arial" w:cs="Arial"/>
          <w:w w:val="92"/>
          <w:sz w:val="20"/>
          <w:szCs w:val="20"/>
        </w:rPr>
        <w:t>usable</w:t>
      </w:r>
      <w:r>
        <w:rPr>
          <w:rFonts w:ascii="Arial" w:hAnsi="Arial" w:cs="Arial"/>
          <w:spacing w:val="22"/>
          <w:w w:val="92"/>
          <w:sz w:val="20"/>
          <w:szCs w:val="20"/>
        </w:rPr>
        <w:t xml:space="preserve"> </w:t>
      </w:r>
      <w:r>
        <w:rPr>
          <w:rFonts w:ascii="Arial" w:hAnsi="Arial" w:cs="Arial"/>
          <w:sz w:val="20"/>
          <w:szCs w:val="20"/>
        </w:rPr>
        <w:t>and</w:t>
      </w:r>
      <w:r>
        <w:rPr>
          <w:rFonts w:ascii="Arial" w:hAnsi="Arial" w:cs="Arial"/>
          <w:spacing w:val="5"/>
          <w:sz w:val="20"/>
          <w:szCs w:val="20"/>
        </w:rPr>
        <w:t xml:space="preserve"> </w:t>
      </w:r>
      <w:r>
        <w:rPr>
          <w:rFonts w:ascii="Arial" w:hAnsi="Arial" w:cs="Arial"/>
          <w:w w:val="94"/>
          <w:sz w:val="20"/>
          <w:szCs w:val="20"/>
        </w:rPr>
        <w:t>comprehensi</w:t>
      </w:r>
      <w:r>
        <w:rPr>
          <w:rFonts w:ascii="Arial" w:hAnsi="Arial" w:cs="Arial"/>
          <w:spacing w:val="-4"/>
          <w:w w:val="94"/>
          <w:sz w:val="20"/>
          <w:szCs w:val="20"/>
        </w:rPr>
        <w:t>v</w:t>
      </w:r>
      <w:r>
        <w:rPr>
          <w:rFonts w:ascii="Arial" w:hAnsi="Arial" w:cs="Arial"/>
          <w:w w:val="79"/>
          <w:sz w:val="20"/>
          <w:szCs w:val="20"/>
        </w:rPr>
        <w:t xml:space="preserve">e </w:t>
      </w:r>
      <w:r>
        <w:rPr>
          <w:rFonts w:ascii="Arial" w:hAnsi="Arial" w:cs="Arial"/>
          <w:sz w:val="20"/>
          <w:szCs w:val="20"/>
        </w:rPr>
        <w:t>service.</w:t>
      </w:r>
    </w:p>
    <w:p w14:paraId="011F3580" w14:textId="77777777" w:rsidR="009E6749" w:rsidRDefault="009E6749">
      <w:pPr>
        <w:spacing w:after="0" w:line="249" w:lineRule="auto"/>
        <w:ind w:left="955" w:right="916" w:firstLine="299"/>
        <w:jc w:val="both"/>
        <w:rPr>
          <w:rFonts w:ascii="Arial" w:hAnsi="Arial" w:cs="Arial"/>
          <w:sz w:val="20"/>
          <w:szCs w:val="20"/>
        </w:rPr>
      </w:pPr>
      <w:r>
        <w:rPr>
          <w:rFonts w:ascii="Arial" w:hAnsi="Arial" w:cs="Arial"/>
          <w:sz w:val="20"/>
          <w:szCs w:val="20"/>
        </w:rPr>
        <w:t>There</w:t>
      </w:r>
      <w:r>
        <w:rPr>
          <w:rFonts w:ascii="Arial" w:hAnsi="Arial" w:cs="Arial"/>
          <w:spacing w:val="21"/>
          <w:sz w:val="20"/>
          <w:szCs w:val="20"/>
        </w:rPr>
        <w:t xml:space="preserve"> </w:t>
      </w:r>
      <w:r>
        <w:rPr>
          <w:rFonts w:ascii="Arial" w:hAnsi="Arial" w:cs="Arial"/>
          <w:sz w:val="20"/>
          <w:szCs w:val="20"/>
        </w:rPr>
        <w:t>is</w:t>
      </w:r>
      <w:r>
        <w:rPr>
          <w:rFonts w:ascii="Arial" w:hAnsi="Arial" w:cs="Arial"/>
          <w:spacing w:val="25"/>
          <w:sz w:val="20"/>
          <w:szCs w:val="20"/>
        </w:rPr>
        <w:t xml:space="preserve"> </w:t>
      </w:r>
      <w:r>
        <w:rPr>
          <w:rFonts w:ascii="Arial" w:hAnsi="Arial" w:cs="Arial"/>
          <w:spacing w:val="-6"/>
          <w:sz w:val="20"/>
          <w:szCs w:val="20"/>
        </w:rPr>
        <w:t>m</w:t>
      </w:r>
      <w:r>
        <w:rPr>
          <w:rFonts w:ascii="Arial" w:hAnsi="Arial" w:cs="Arial"/>
          <w:sz w:val="20"/>
          <w:szCs w:val="20"/>
        </w:rPr>
        <w:t>u</w:t>
      </w:r>
      <w:r>
        <w:rPr>
          <w:rFonts w:ascii="Arial" w:hAnsi="Arial" w:cs="Arial"/>
          <w:spacing w:val="-5"/>
          <w:sz w:val="20"/>
          <w:szCs w:val="20"/>
        </w:rPr>
        <w:t>c</w:t>
      </w:r>
      <w:r>
        <w:rPr>
          <w:rFonts w:ascii="Arial" w:hAnsi="Arial" w:cs="Arial"/>
          <w:sz w:val="20"/>
          <w:szCs w:val="20"/>
        </w:rPr>
        <w:t>h</w:t>
      </w:r>
      <w:r>
        <w:rPr>
          <w:rFonts w:ascii="Arial" w:hAnsi="Arial" w:cs="Arial"/>
          <w:spacing w:val="21"/>
          <w:sz w:val="20"/>
          <w:szCs w:val="20"/>
        </w:rPr>
        <w:t xml:space="preserve"> </w:t>
      </w:r>
      <w:r>
        <w:rPr>
          <w:rFonts w:ascii="Arial" w:hAnsi="Arial" w:cs="Arial"/>
          <w:spacing w:val="-6"/>
          <w:sz w:val="20"/>
          <w:szCs w:val="20"/>
        </w:rPr>
        <w:t>w</w:t>
      </w:r>
      <w:r>
        <w:rPr>
          <w:rFonts w:ascii="Arial" w:hAnsi="Arial" w:cs="Arial"/>
          <w:sz w:val="20"/>
          <w:szCs w:val="20"/>
        </w:rPr>
        <w:t>ork</w:t>
      </w:r>
      <w:r>
        <w:rPr>
          <w:rFonts w:ascii="Arial" w:hAnsi="Arial" w:cs="Arial"/>
          <w:spacing w:val="38"/>
          <w:sz w:val="20"/>
          <w:szCs w:val="20"/>
        </w:rPr>
        <w:t xml:space="preserve"> </w:t>
      </w:r>
      <w:r>
        <w:rPr>
          <w:rFonts w:ascii="Arial" w:hAnsi="Arial" w:cs="Arial"/>
          <w:sz w:val="20"/>
          <w:szCs w:val="20"/>
        </w:rPr>
        <w:t>left</w:t>
      </w:r>
      <w:r>
        <w:rPr>
          <w:rFonts w:ascii="Arial" w:hAnsi="Arial" w:cs="Arial"/>
          <w:spacing w:val="50"/>
          <w:sz w:val="20"/>
          <w:szCs w:val="20"/>
        </w:rPr>
        <w:t xml:space="preserve"> </w:t>
      </w:r>
      <w:r>
        <w:rPr>
          <w:rFonts w:ascii="Arial" w:hAnsi="Arial" w:cs="Arial"/>
          <w:sz w:val="20"/>
          <w:szCs w:val="20"/>
        </w:rPr>
        <w:t>to</w:t>
      </w:r>
      <w:r>
        <w:rPr>
          <w:rFonts w:ascii="Arial" w:hAnsi="Arial" w:cs="Arial"/>
          <w:spacing w:val="45"/>
          <w:sz w:val="20"/>
          <w:szCs w:val="20"/>
        </w:rPr>
        <w:t xml:space="preserve"> </w:t>
      </w:r>
      <w:r>
        <w:rPr>
          <w:rFonts w:ascii="Arial" w:hAnsi="Arial" w:cs="Arial"/>
          <w:sz w:val="20"/>
          <w:szCs w:val="20"/>
        </w:rPr>
        <w:t>connect</w:t>
      </w:r>
      <w:r>
        <w:rPr>
          <w:rFonts w:ascii="Arial" w:hAnsi="Arial" w:cs="Arial"/>
          <w:spacing w:val="-5"/>
          <w:sz w:val="20"/>
          <w:szCs w:val="20"/>
        </w:rPr>
        <w:t xml:space="preserve"> </w:t>
      </w:r>
      <w:r>
        <w:rPr>
          <w:rFonts w:ascii="Arial" w:hAnsi="Arial" w:cs="Arial"/>
          <w:sz w:val="20"/>
          <w:szCs w:val="20"/>
        </w:rPr>
        <w:t>the</w:t>
      </w:r>
      <w:r>
        <w:rPr>
          <w:rFonts w:ascii="Arial" w:hAnsi="Arial" w:cs="Arial"/>
          <w:spacing w:val="34"/>
          <w:sz w:val="20"/>
          <w:szCs w:val="20"/>
        </w:rPr>
        <w:t xml:space="preserve"> </w:t>
      </w:r>
      <w:r>
        <w:rPr>
          <w:rFonts w:ascii="Arial" w:hAnsi="Arial" w:cs="Arial"/>
          <w:sz w:val="20"/>
          <w:szCs w:val="20"/>
        </w:rPr>
        <w:t>existing</w:t>
      </w:r>
      <w:r>
        <w:rPr>
          <w:rFonts w:ascii="Arial" w:hAnsi="Arial" w:cs="Arial"/>
          <w:spacing w:val="24"/>
          <w:sz w:val="20"/>
          <w:szCs w:val="20"/>
        </w:rPr>
        <w:t xml:space="preserve"> </w:t>
      </w:r>
      <w:r>
        <w:rPr>
          <w:rFonts w:ascii="Arial" w:hAnsi="Arial" w:cs="Arial"/>
          <w:w w:val="93"/>
          <w:sz w:val="20"/>
          <w:szCs w:val="20"/>
        </w:rPr>
        <w:t>te</w:t>
      </w:r>
      <w:r>
        <w:rPr>
          <w:rFonts w:ascii="Arial" w:hAnsi="Arial" w:cs="Arial"/>
          <w:spacing w:val="-5"/>
          <w:w w:val="93"/>
          <w:sz w:val="20"/>
          <w:szCs w:val="20"/>
        </w:rPr>
        <w:t>c</w:t>
      </w:r>
      <w:r>
        <w:rPr>
          <w:rFonts w:ascii="Arial" w:hAnsi="Arial" w:cs="Arial"/>
          <w:w w:val="93"/>
          <w:sz w:val="20"/>
          <w:szCs w:val="20"/>
        </w:rPr>
        <w:t>hnologies</w:t>
      </w:r>
      <w:r>
        <w:rPr>
          <w:rFonts w:ascii="Arial" w:hAnsi="Arial" w:cs="Arial"/>
          <w:spacing w:val="46"/>
          <w:w w:val="93"/>
          <w:sz w:val="20"/>
          <w:szCs w:val="20"/>
        </w:rPr>
        <w:t xml:space="preserve"> </w:t>
      </w:r>
      <w:r>
        <w:rPr>
          <w:rFonts w:ascii="Arial" w:hAnsi="Arial" w:cs="Arial"/>
          <w:sz w:val="20"/>
          <w:szCs w:val="20"/>
        </w:rPr>
        <w:t xml:space="preserve">with </w:t>
      </w:r>
      <w:r>
        <w:rPr>
          <w:rFonts w:ascii="Arial" w:hAnsi="Arial" w:cs="Arial"/>
          <w:spacing w:val="9"/>
          <w:sz w:val="20"/>
          <w:szCs w:val="20"/>
        </w:rPr>
        <w:t xml:space="preserve"> </w:t>
      </w:r>
      <w:r>
        <w:rPr>
          <w:rFonts w:ascii="Arial" w:hAnsi="Arial" w:cs="Arial"/>
          <w:sz w:val="20"/>
          <w:szCs w:val="20"/>
        </w:rPr>
        <w:t xml:space="preserve">actual </w:t>
      </w:r>
      <w:r>
        <w:rPr>
          <w:rFonts w:ascii="Arial" w:hAnsi="Arial" w:cs="Arial"/>
          <w:spacing w:val="6"/>
          <w:sz w:val="20"/>
          <w:szCs w:val="20"/>
        </w:rPr>
        <w:t>p</w:t>
      </w:r>
      <w:r>
        <w:rPr>
          <w:rFonts w:ascii="Arial" w:hAnsi="Arial" w:cs="Arial"/>
          <w:sz w:val="20"/>
          <w:szCs w:val="20"/>
        </w:rPr>
        <w:t>eople</w:t>
      </w:r>
      <w:r>
        <w:rPr>
          <w:rFonts w:ascii="Arial" w:hAnsi="Arial" w:cs="Arial"/>
          <w:spacing w:val="-20"/>
          <w:sz w:val="20"/>
          <w:szCs w:val="20"/>
        </w:rPr>
        <w:t xml:space="preserve"> </w:t>
      </w:r>
      <w:r>
        <w:rPr>
          <w:rFonts w:ascii="Arial" w:hAnsi="Arial" w:cs="Arial"/>
          <w:sz w:val="20"/>
          <w:szCs w:val="20"/>
        </w:rPr>
        <w:t xml:space="preserve">that </w:t>
      </w:r>
      <w:r>
        <w:rPr>
          <w:rFonts w:ascii="Arial" w:hAnsi="Arial" w:cs="Arial"/>
          <w:spacing w:val="4"/>
          <w:sz w:val="20"/>
          <w:szCs w:val="20"/>
        </w:rPr>
        <w:t xml:space="preserve"> </w:t>
      </w:r>
      <w:r>
        <w:rPr>
          <w:rFonts w:ascii="Arial" w:hAnsi="Arial" w:cs="Arial"/>
          <w:sz w:val="20"/>
          <w:szCs w:val="20"/>
        </w:rPr>
        <w:t>can</w:t>
      </w:r>
      <w:r>
        <w:rPr>
          <w:rFonts w:ascii="Arial" w:hAnsi="Arial" w:cs="Arial"/>
          <w:spacing w:val="4"/>
          <w:sz w:val="20"/>
          <w:szCs w:val="20"/>
        </w:rPr>
        <w:t xml:space="preserve"> </w:t>
      </w:r>
      <w:r>
        <w:rPr>
          <w:rFonts w:ascii="Arial" w:hAnsi="Arial" w:cs="Arial"/>
          <w:spacing w:val="6"/>
          <w:sz w:val="20"/>
          <w:szCs w:val="20"/>
        </w:rPr>
        <w:t>b</w:t>
      </w:r>
      <w:r>
        <w:rPr>
          <w:rFonts w:ascii="Arial" w:hAnsi="Arial" w:cs="Arial"/>
          <w:sz w:val="20"/>
          <w:szCs w:val="20"/>
        </w:rPr>
        <w:t>enefit</w:t>
      </w:r>
      <w:r>
        <w:rPr>
          <w:rFonts w:ascii="Arial" w:hAnsi="Arial" w:cs="Arial"/>
          <w:spacing w:val="14"/>
          <w:sz w:val="20"/>
          <w:szCs w:val="20"/>
        </w:rPr>
        <w:t xml:space="preserve"> </w:t>
      </w:r>
      <w:r>
        <w:rPr>
          <w:rFonts w:ascii="Arial" w:hAnsi="Arial" w:cs="Arial"/>
          <w:sz w:val="20"/>
          <w:szCs w:val="20"/>
        </w:rPr>
        <w:t>from</w:t>
      </w:r>
      <w:r>
        <w:rPr>
          <w:rFonts w:ascii="Arial" w:hAnsi="Arial" w:cs="Arial"/>
          <w:spacing w:val="34"/>
          <w:sz w:val="20"/>
          <w:szCs w:val="20"/>
        </w:rPr>
        <w:t xml:space="preserve"> </w:t>
      </w:r>
      <w:r>
        <w:rPr>
          <w:rFonts w:ascii="Arial" w:hAnsi="Arial" w:cs="Arial"/>
          <w:sz w:val="20"/>
          <w:szCs w:val="20"/>
        </w:rPr>
        <w:t>them,</w:t>
      </w:r>
      <w:r>
        <w:rPr>
          <w:rFonts w:ascii="Arial" w:hAnsi="Arial" w:cs="Arial"/>
          <w:spacing w:val="30"/>
          <w:sz w:val="20"/>
          <w:szCs w:val="20"/>
        </w:rPr>
        <w:t xml:space="preserve"> </w:t>
      </w:r>
      <w:r>
        <w:rPr>
          <w:rFonts w:ascii="Arial" w:hAnsi="Arial" w:cs="Arial"/>
          <w:sz w:val="20"/>
          <w:szCs w:val="20"/>
        </w:rPr>
        <w:t>and</w:t>
      </w:r>
      <w:r>
        <w:rPr>
          <w:rFonts w:ascii="Arial" w:hAnsi="Arial" w:cs="Arial"/>
          <w:spacing w:val="16"/>
          <w:sz w:val="20"/>
          <w:szCs w:val="20"/>
        </w:rPr>
        <w:t xml:space="preserve"> </w:t>
      </w:r>
      <w:r>
        <w:rPr>
          <w:rFonts w:ascii="Arial" w:hAnsi="Arial" w:cs="Arial"/>
          <w:sz w:val="20"/>
          <w:szCs w:val="20"/>
        </w:rPr>
        <w:t>vice</w:t>
      </w:r>
      <w:r>
        <w:rPr>
          <w:rFonts w:ascii="Arial" w:hAnsi="Arial" w:cs="Arial"/>
          <w:spacing w:val="8"/>
          <w:sz w:val="20"/>
          <w:szCs w:val="20"/>
        </w:rPr>
        <w:t xml:space="preserve"> </w:t>
      </w:r>
      <w:r>
        <w:rPr>
          <w:rFonts w:ascii="Arial" w:hAnsi="Arial" w:cs="Arial"/>
          <w:spacing w:val="-5"/>
          <w:sz w:val="20"/>
          <w:szCs w:val="20"/>
        </w:rPr>
        <w:t>v</w:t>
      </w:r>
      <w:r>
        <w:rPr>
          <w:rFonts w:ascii="Arial" w:hAnsi="Arial" w:cs="Arial"/>
          <w:sz w:val="20"/>
          <w:szCs w:val="20"/>
        </w:rPr>
        <w:t>ersa,</w:t>
      </w:r>
      <w:r>
        <w:rPr>
          <w:rFonts w:ascii="Arial" w:hAnsi="Arial" w:cs="Arial"/>
          <w:spacing w:val="-9"/>
          <w:sz w:val="20"/>
          <w:szCs w:val="20"/>
        </w:rPr>
        <w:t xml:space="preserve"> </w:t>
      </w:r>
      <w:r>
        <w:rPr>
          <w:rFonts w:ascii="Arial" w:hAnsi="Arial" w:cs="Arial"/>
          <w:w w:val="89"/>
          <w:sz w:val="20"/>
          <w:szCs w:val="20"/>
        </w:rPr>
        <w:t>resear</w:t>
      </w:r>
      <w:r>
        <w:rPr>
          <w:rFonts w:ascii="Arial" w:hAnsi="Arial" w:cs="Arial"/>
          <w:spacing w:val="-4"/>
          <w:w w:val="89"/>
          <w:sz w:val="20"/>
          <w:szCs w:val="20"/>
        </w:rPr>
        <w:t>c</w:t>
      </w:r>
      <w:r>
        <w:rPr>
          <w:rFonts w:ascii="Arial" w:hAnsi="Arial" w:cs="Arial"/>
          <w:w w:val="89"/>
          <w:sz w:val="20"/>
          <w:szCs w:val="20"/>
        </w:rPr>
        <w:t>hers</w:t>
      </w:r>
      <w:r>
        <w:rPr>
          <w:rFonts w:ascii="Arial" w:hAnsi="Arial" w:cs="Arial"/>
          <w:spacing w:val="43"/>
          <w:w w:val="89"/>
          <w:sz w:val="20"/>
          <w:szCs w:val="20"/>
        </w:rPr>
        <w:t xml:space="preserve"> </w:t>
      </w:r>
      <w:r>
        <w:rPr>
          <w:rFonts w:ascii="Arial" w:hAnsi="Arial" w:cs="Arial"/>
          <w:sz w:val="20"/>
          <w:szCs w:val="20"/>
        </w:rPr>
        <w:t>la</w:t>
      </w:r>
      <w:r>
        <w:rPr>
          <w:rFonts w:ascii="Arial" w:hAnsi="Arial" w:cs="Arial"/>
          <w:spacing w:val="-5"/>
          <w:sz w:val="20"/>
          <w:szCs w:val="20"/>
        </w:rPr>
        <w:t>c</w:t>
      </w:r>
      <w:r>
        <w:rPr>
          <w:rFonts w:ascii="Arial" w:hAnsi="Arial" w:cs="Arial"/>
          <w:sz w:val="20"/>
          <w:szCs w:val="20"/>
        </w:rPr>
        <w:t>k</w:t>
      </w:r>
      <w:r>
        <w:rPr>
          <w:rFonts w:ascii="Arial" w:hAnsi="Arial" w:cs="Arial"/>
          <w:spacing w:val="22"/>
          <w:sz w:val="20"/>
          <w:szCs w:val="20"/>
        </w:rPr>
        <w:t xml:space="preserve"> </w:t>
      </w:r>
      <w:r>
        <w:rPr>
          <w:rFonts w:ascii="Arial" w:hAnsi="Arial" w:cs="Arial"/>
          <w:sz w:val="20"/>
          <w:szCs w:val="20"/>
        </w:rPr>
        <w:t xml:space="preserve">input </w:t>
      </w:r>
      <w:r>
        <w:rPr>
          <w:rFonts w:ascii="Arial" w:hAnsi="Arial" w:cs="Arial"/>
          <w:spacing w:val="4"/>
          <w:sz w:val="20"/>
          <w:szCs w:val="20"/>
        </w:rPr>
        <w:t xml:space="preserve"> </w:t>
      </w:r>
      <w:r>
        <w:rPr>
          <w:rFonts w:ascii="Arial" w:hAnsi="Arial" w:cs="Arial"/>
          <w:sz w:val="20"/>
          <w:szCs w:val="20"/>
        </w:rPr>
        <w:t>on what</w:t>
      </w:r>
      <w:r>
        <w:rPr>
          <w:rFonts w:ascii="Arial" w:hAnsi="Arial" w:cs="Arial"/>
          <w:spacing w:val="11"/>
          <w:sz w:val="20"/>
          <w:szCs w:val="20"/>
        </w:rPr>
        <w:t xml:space="preserve"> </w:t>
      </w:r>
      <w:r>
        <w:rPr>
          <w:rFonts w:ascii="Arial" w:hAnsi="Arial" w:cs="Arial"/>
          <w:sz w:val="20"/>
          <w:szCs w:val="20"/>
        </w:rPr>
        <w:t>is</w:t>
      </w:r>
      <w:r>
        <w:rPr>
          <w:rFonts w:ascii="Arial" w:hAnsi="Arial" w:cs="Arial"/>
          <w:spacing w:val="-9"/>
          <w:sz w:val="20"/>
          <w:szCs w:val="20"/>
        </w:rPr>
        <w:t xml:space="preserve"> </w:t>
      </w:r>
      <w:r>
        <w:rPr>
          <w:rFonts w:ascii="Arial" w:hAnsi="Arial" w:cs="Arial"/>
          <w:sz w:val="20"/>
          <w:szCs w:val="20"/>
        </w:rPr>
        <w:t>actually</w:t>
      </w:r>
      <w:r>
        <w:rPr>
          <w:rFonts w:ascii="Arial" w:hAnsi="Arial" w:cs="Arial"/>
          <w:spacing w:val="11"/>
          <w:sz w:val="20"/>
          <w:szCs w:val="20"/>
        </w:rPr>
        <w:t xml:space="preserve"> </w:t>
      </w:r>
      <w:r>
        <w:rPr>
          <w:rFonts w:ascii="Arial" w:hAnsi="Arial" w:cs="Arial"/>
          <w:w w:val="89"/>
          <w:sz w:val="20"/>
          <w:szCs w:val="20"/>
        </w:rPr>
        <w:t>needed</w:t>
      </w:r>
      <w:r>
        <w:rPr>
          <w:rFonts w:ascii="Arial" w:hAnsi="Arial" w:cs="Arial"/>
          <w:spacing w:val="9"/>
          <w:w w:val="89"/>
          <w:sz w:val="20"/>
          <w:szCs w:val="20"/>
        </w:rPr>
        <w:t xml:space="preserve"> </w:t>
      </w:r>
      <w:r>
        <w:rPr>
          <w:rFonts w:ascii="Arial" w:hAnsi="Arial" w:cs="Arial"/>
          <w:sz w:val="20"/>
          <w:szCs w:val="20"/>
        </w:rPr>
        <w:t>in</w:t>
      </w:r>
      <w:r>
        <w:rPr>
          <w:rFonts w:ascii="Arial" w:hAnsi="Arial" w:cs="Arial"/>
          <w:spacing w:val="12"/>
          <w:sz w:val="20"/>
          <w:szCs w:val="20"/>
        </w:rPr>
        <w:t xml:space="preserve"> </w:t>
      </w:r>
      <w:r>
        <w:rPr>
          <w:rFonts w:ascii="Arial" w:hAnsi="Arial" w:cs="Arial"/>
          <w:sz w:val="20"/>
          <w:szCs w:val="20"/>
        </w:rPr>
        <w:t>the field</w:t>
      </w:r>
      <w:r>
        <w:rPr>
          <w:rFonts w:ascii="Arial" w:hAnsi="Arial" w:cs="Arial"/>
          <w:spacing w:val="-1"/>
          <w:sz w:val="20"/>
          <w:szCs w:val="20"/>
        </w:rPr>
        <w:t xml:space="preserve"> </w:t>
      </w:r>
      <w:r>
        <w:rPr>
          <w:rFonts w:ascii="Arial" w:hAnsi="Arial" w:cs="Arial"/>
          <w:sz w:val="20"/>
          <w:szCs w:val="20"/>
        </w:rPr>
        <w:t>and</w:t>
      </w:r>
      <w:r>
        <w:rPr>
          <w:rFonts w:ascii="Arial" w:hAnsi="Arial" w:cs="Arial"/>
          <w:spacing w:val="-10"/>
          <w:sz w:val="20"/>
          <w:szCs w:val="20"/>
        </w:rPr>
        <w:t xml:space="preserve"> </w:t>
      </w:r>
      <w:r>
        <w:rPr>
          <w:rFonts w:ascii="Arial" w:hAnsi="Arial" w:cs="Arial"/>
          <w:sz w:val="20"/>
          <w:szCs w:val="20"/>
        </w:rPr>
        <w:t>often</w:t>
      </w:r>
      <w:r>
        <w:rPr>
          <w:rFonts w:ascii="Arial" w:hAnsi="Arial" w:cs="Arial"/>
          <w:spacing w:val="-5"/>
          <w:sz w:val="20"/>
          <w:szCs w:val="20"/>
        </w:rPr>
        <w:t xml:space="preserve"> </w:t>
      </w:r>
      <w:r>
        <w:rPr>
          <w:rFonts w:ascii="Arial" w:hAnsi="Arial" w:cs="Arial"/>
          <w:w w:val="92"/>
          <w:sz w:val="20"/>
          <w:szCs w:val="20"/>
        </w:rPr>
        <w:t>scalable</w:t>
      </w:r>
      <w:r>
        <w:rPr>
          <w:rFonts w:ascii="Arial" w:hAnsi="Arial" w:cs="Arial"/>
          <w:spacing w:val="8"/>
          <w:w w:val="92"/>
          <w:sz w:val="20"/>
          <w:szCs w:val="20"/>
        </w:rPr>
        <w:t xml:space="preserve"> </w:t>
      </w:r>
      <w:r>
        <w:rPr>
          <w:rFonts w:ascii="Arial" w:hAnsi="Arial" w:cs="Arial"/>
          <w:spacing w:val="-6"/>
          <w:w w:val="92"/>
          <w:sz w:val="20"/>
          <w:szCs w:val="20"/>
        </w:rPr>
        <w:t>w</w:t>
      </w:r>
      <w:r>
        <w:rPr>
          <w:rFonts w:ascii="Arial" w:hAnsi="Arial" w:cs="Arial"/>
          <w:spacing w:val="-5"/>
          <w:w w:val="92"/>
          <w:sz w:val="20"/>
          <w:szCs w:val="20"/>
        </w:rPr>
        <w:t>a</w:t>
      </w:r>
      <w:r>
        <w:rPr>
          <w:rFonts w:ascii="Arial" w:hAnsi="Arial" w:cs="Arial"/>
          <w:w w:val="92"/>
          <w:sz w:val="20"/>
          <w:szCs w:val="20"/>
        </w:rPr>
        <w:t>ys</w:t>
      </w:r>
      <w:r>
        <w:rPr>
          <w:rFonts w:ascii="Arial" w:hAnsi="Arial" w:cs="Arial"/>
          <w:spacing w:val="11"/>
          <w:w w:val="92"/>
          <w:sz w:val="20"/>
          <w:szCs w:val="20"/>
        </w:rPr>
        <w:t xml:space="preserve"> </w:t>
      </w:r>
      <w:r>
        <w:rPr>
          <w:rFonts w:ascii="Arial" w:hAnsi="Arial" w:cs="Arial"/>
          <w:sz w:val="20"/>
          <w:szCs w:val="20"/>
        </w:rPr>
        <w:t>of</w:t>
      </w:r>
      <w:r>
        <w:rPr>
          <w:rFonts w:ascii="Arial" w:hAnsi="Arial" w:cs="Arial"/>
          <w:spacing w:val="-4"/>
          <w:sz w:val="20"/>
          <w:szCs w:val="20"/>
        </w:rPr>
        <w:t xml:space="preserve"> </w:t>
      </w:r>
      <w:r>
        <w:rPr>
          <w:rFonts w:ascii="Arial" w:hAnsi="Arial" w:cs="Arial"/>
          <w:sz w:val="20"/>
          <w:szCs w:val="20"/>
        </w:rPr>
        <w:t>turning</w:t>
      </w:r>
      <w:r>
        <w:rPr>
          <w:rFonts w:ascii="Arial" w:hAnsi="Arial" w:cs="Arial"/>
          <w:spacing w:val="28"/>
          <w:sz w:val="20"/>
          <w:szCs w:val="20"/>
        </w:rPr>
        <w:t xml:space="preserve"> </w:t>
      </w:r>
      <w:r>
        <w:rPr>
          <w:rFonts w:ascii="Arial" w:hAnsi="Arial" w:cs="Arial"/>
          <w:sz w:val="20"/>
          <w:szCs w:val="20"/>
        </w:rPr>
        <w:t xml:space="preserve">academic </w:t>
      </w:r>
      <w:r>
        <w:rPr>
          <w:rFonts w:ascii="Arial" w:hAnsi="Arial" w:cs="Arial"/>
          <w:w w:val="105"/>
          <w:sz w:val="20"/>
          <w:szCs w:val="20"/>
        </w:rPr>
        <w:t>proto</w:t>
      </w:r>
      <w:r>
        <w:rPr>
          <w:rFonts w:ascii="Arial" w:hAnsi="Arial" w:cs="Arial"/>
          <w:spacing w:val="-5"/>
          <w:w w:val="105"/>
          <w:sz w:val="20"/>
          <w:szCs w:val="20"/>
        </w:rPr>
        <w:t>t</w:t>
      </w:r>
      <w:r>
        <w:rPr>
          <w:rFonts w:ascii="Arial" w:hAnsi="Arial" w:cs="Arial"/>
          <w:w w:val="102"/>
          <w:sz w:val="20"/>
          <w:szCs w:val="20"/>
        </w:rPr>
        <w:t>y</w:t>
      </w:r>
      <w:r>
        <w:rPr>
          <w:rFonts w:ascii="Arial" w:hAnsi="Arial" w:cs="Arial"/>
          <w:spacing w:val="6"/>
          <w:w w:val="102"/>
          <w:sz w:val="20"/>
          <w:szCs w:val="20"/>
        </w:rPr>
        <w:t>p</w:t>
      </w:r>
      <w:r>
        <w:rPr>
          <w:rFonts w:ascii="Arial" w:hAnsi="Arial" w:cs="Arial"/>
          <w:w w:val="79"/>
          <w:sz w:val="20"/>
          <w:szCs w:val="20"/>
        </w:rPr>
        <w:t>es</w:t>
      </w:r>
      <w:r>
        <w:rPr>
          <w:rFonts w:ascii="Arial" w:hAnsi="Arial" w:cs="Arial"/>
          <w:spacing w:val="5"/>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to</w:t>
      </w:r>
      <w:r>
        <w:rPr>
          <w:rFonts w:ascii="Arial" w:hAnsi="Arial" w:cs="Arial"/>
          <w:spacing w:val="23"/>
          <w:sz w:val="20"/>
          <w:szCs w:val="20"/>
        </w:rPr>
        <w:t xml:space="preserve"> </w:t>
      </w:r>
      <w:r>
        <w:rPr>
          <w:rFonts w:ascii="Arial" w:hAnsi="Arial" w:cs="Arial"/>
          <w:w w:val="95"/>
          <w:sz w:val="20"/>
          <w:szCs w:val="20"/>
        </w:rPr>
        <w:t>complete</w:t>
      </w:r>
      <w:r>
        <w:rPr>
          <w:rFonts w:ascii="Arial" w:hAnsi="Arial" w:cs="Arial"/>
          <w:spacing w:val="9"/>
          <w:w w:val="95"/>
          <w:sz w:val="20"/>
          <w:szCs w:val="20"/>
        </w:rPr>
        <w:t xml:space="preserve"> </w:t>
      </w:r>
      <w:r>
        <w:rPr>
          <w:rFonts w:ascii="Arial" w:hAnsi="Arial" w:cs="Arial"/>
          <w:sz w:val="20"/>
          <w:szCs w:val="20"/>
        </w:rPr>
        <w:t>and</w:t>
      </w:r>
      <w:r>
        <w:rPr>
          <w:rFonts w:ascii="Arial" w:hAnsi="Arial" w:cs="Arial"/>
          <w:spacing w:val="-8"/>
          <w:sz w:val="20"/>
          <w:szCs w:val="20"/>
        </w:rPr>
        <w:t xml:space="preserve"> </w:t>
      </w:r>
      <w:r>
        <w:rPr>
          <w:rFonts w:ascii="Arial" w:hAnsi="Arial" w:cs="Arial"/>
          <w:w w:val="88"/>
          <w:sz w:val="20"/>
          <w:szCs w:val="20"/>
        </w:rPr>
        <w:t>secure</w:t>
      </w:r>
      <w:r>
        <w:rPr>
          <w:rFonts w:ascii="Arial" w:hAnsi="Arial" w:cs="Arial"/>
          <w:spacing w:val="12"/>
          <w:w w:val="88"/>
          <w:sz w:val="20"/>
          <w:szCs w:val="20"/>
        </w:rPr>
        <w:t xml:space="preserve"> </w:t>
      </w:r>
      <w:r>
        <w:rPr>
          <w:rFonts w:ascii="Arial" w:hAnsi="Arial" w:cs="Arial"/>
          <w:sz w:val="20"/>
          <w:szCs w:val="20"/>
        </w:rPr>
        <w:t>t</w:t>
      </w:r>
      <w:r>
        <w:rPr>
          <w:rFonts w:ascii="Arial" w:hAnsi="Arial" w:cs="Arial"/>
          <w:spacing w:val="6"/>
          <w:sz w:val="20"/>
          <w:szCs w:val="20"/>
        </w:rPr>
        <w:t>o</w:t>
      </w:r>
      <w:r>
        <w:rPr>
          <w:rFonts w:ascii="Arial" w:hAnsi="Arial" w:cs="Arial"/>
          <w:sz w:val="20"/>
          <w:szCs w:val="20"/>
        </w:rPr>
        <w:t>ols</w:t>
      </w:r>
      <w:r>
        <w:rPr>
          <w:rFonts w:ascii="Arial" w:hAnsi="Arial" w:cs="Arial"/>
          <w:spacing w:val="-10"/>
          <w:sz w:val="20"/>
          <w:szCs w:val="20"/>
        </w:rPr>
        <w:t xml:space="preserve"> </w:t>
      </w:r>
      <w:r>
        <w:rPr>
          <w:rFonts w:ascii="Arial" w:hAnsi="Arial" w:cs="Arial"/>
          <w:sz w:val="20"/>
          <w:szCs w:val="20"/>
        </w:rPr>
        <w:t>to</w:t>
      </w:r>
      <w:r>
        <w:rPr>
          <w:rFonts w:ascii="Arial" w:hAnsi="Arial" w:cs="Arial"/>
          <w:spacing w:val="13"/>
          <w:sz w:val="20"/>
          <w:szCs w:val="20"/>
        </w:rPr>
        <w:t xml:space="preserve"> </w:t>
      </w:r>
      <w:r>
        <w:rPr>
          <w:rFonts w:ascii="Arial" w:hAnsi="Arial" w:cs="Arial"/>
          <w:sz w:val="20"/>
          <w:szCs w:val="20"/>
        </w:rPr>
        <w:t>protect</w:t>
      </w:r>
      <w:r>
        <w:rPr>
          <w:rFonts w:ascii="Arial" w:hAnsi="Arial" w:cs="Arial"/>
          <w:spacing w:val="12"/>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sz w:val="20"/>
          <w:szCs w:val="20"/>
        </w:rPr>
        <w:t>pri</w:t>
      </w:r>
      <w:r>
        <w:rPr>
          <w:rFonts w:ascii="Arial" w:hAnsi="Arial" w:cs="Arial"/>
          <w:spacing w:val="-10"/>
          <w:sz w:val="20"/>
          <w:szCs w:val="20"/>
        </w:rPr>
        <w:t>v</w:t>
      </w:r>
      <w:r>
        <w:rPr>
          <w:rFonts w:ascii="Arial" w:hAnsi="Arial" w:cs="Arial"/>
          <w:sz w:val="20"/>
          <w:szCs w:val="20"/>
        </w:rPr>
        <w:t>acy</w:t>
      </w:r>
      <w:r>
        <w:rPr>
          <w:rFonts w:ascii="Arial" w:hAnsi="Arial" w:cs="Arial"/>
          <w:spacing w:val="12"/>
          <w:sz w:val="20"/>
          <w:szCs w:val="20"/>
        </w:rPr>
        <w:t xml:space="preserve"> </w:t>
      </w:r>
      <w:r>
        <w:rPr>
          <w:rFonts w:ascii="Arial" w:hAnsi="Arial" w:cs="Arial"/>
          <w:sz w:val="20"/>
          <w:szCs w:val="20"/>
        </w:rPr>
        <w:t>of</w:t>
      </w:r>
      <w:r>
        <w:rPr>
          <w:rFonts w:ascii="Arial" w:hAnsi="Arial" w:cs="Arial"/>
          <w:spacing w:val="-2"/>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spacing w:val="6"/>
          <w:sz w:val="20"/>
          <w:szCs w:val="20"/>
        </w:rPr>
        <w:t>p</w:t>
      </w:r>
      <w:r>
        <w:rPr>
          <w:rFonts w:ascii="Arial" w:hAnsi="Arial" w:cs="Arial"/>
          <w:sz w:val="20"/>
          <w:szCs w:val="20"/>
        </w:rPr>
        <w:t>eople.</w:t>
      </w:r>
    </w:p>
    <w:p w14:paraId="25543290" w14:textId="77777777" w:rsidR="009E6749" w:rsidRDefault="009E6749">
      <w:pPr>
        <w:spacing w:before="5" w:after="0" w:line="140" w:lineRule="exact"/>
        <w:rPr>
          <w:sz w:val="14"/>
          <w:szCs w:val="14"/>
        </w:rPr>
      </w:pPr>
    </w:p>
    <w:p w14:paraId="2A248798" w14:textId="77777777" w:rsidR="009E6749" w:rsidRDefault="009E6749">
      <w:pPr>
        <w:spacing w:after="0" w:line="200" w:lineRule="exact"/>
        <w:rPr>
          <w:sz w:val="20"/>
          <w:szCs w:val="20"/>
        </w:rPr>
      </w:pPr>
    </w:p>
    <w:p w14:paraId="5672A9EC" w14:textId="77777777" w:rsidR="009E6749" w:rsidRDefault="009E6749">
      <w:pPr>
        <w:spacing w:after="0" w:line="240" w:lineRule="auto"/>
        <w:ind w:left="955" w:right="6310"/>
        <w:jc w:val="both"/>
        <w:rPr>
          <w:rFonts w:ascii="Arial" w:hAnsi="Arial" w:cs="Arial"/>
          <w:sz w:val="28"/>
          <w:szCs w:val="28"/>
        </w:rPr>
      </w:pPr>
      <w:r>
        <w:rPr>
          <w:rFonts w:ascii="Arial" w:hAnsi="Arial" w:cs="Arial"/>
          <w:b/>
          <w:bCs/>
          <w:sz w:val="28"/>
          <w:szCs w:val="28"/>
        </w:rPr>
        <w:t>References</w:t>
      </w:r>
    </w:p>
    <w:p w14:paraId="07EDA0D0" w14:textId="77777777" w:rsidR="009E6749" w:rsidRDefault="009E6749">
      <w:pPr>
        <w:spacing w:before="9" w:after="0" w:line="180" w:lineRule="exact"/>
        <w:rPr>
          <w:sz w:val="18"/>
          <w:szCs w:val="18"/>
        </w:rPr>
      </w:pPr>
    </w:p>
    <w:p w14:paraId="423EEDBB" w14:textId="77777777" w:rsidR="009E6749" w:rsidRDefault="009E6749">
      <w:pPr>
        <w:spacing w:after="0" w:line="249" w:lineRule="auto"/>
        <w:ind w:left="1254" w:right="916" w:hanging="299"/>
        <w:jc w:val="both"/>
        <w:rPr>
          <w:rFonts w:ascii="Arial" w:hAnsi="Arial" w:cs="Arial"/>
          <w:sz w:val="20"/>
          <w:szCs w:val="20"/>
        </w:rPr>
      </w:pPr>
      <w:proofErr w:type="spellStart"/>
      <w:r>
        <w:rPr>
          <w:rFonts w:ascii="Arial" w:hAnsi="Arial" w:cs="Arial"/>
          <w:sz w:val="20"/>
          <w:szCs w:val="20"/>
        </w:rPr>
        <w:t>Boris</w:t>
      </w:r>
      <w:r>
        <w:rPr>
          <w:rFonts w:ascii="Arial" w:hAnsi="Arial" w:cs="Arial"/>
          <w:spacing w:val="-5"/>
          <w:sz w:val="20"/>
          <w:szCs w:val="20"/>
        </w:rPr>
        <w:t>o</w:t>
      </w:r>
      <w:r>
        <w:rPr>
          <w:rFonts w:ascii="Arial" w:hAnsi="Arial" w:cs="Arial"/>
          <w:sz w:val="20"/>
          <w:szCs w:val="20"/>
        </w:rPr>
        <w:t>v</w:t>
      </w:r>
      <w:proofErr w:type="spellEnd"/>
      <w:r>
        <w:rPr>
          <w:rFonts w:ascii="Arial" w:hAnsi="Arial" w:cs="Arial"/>
          <w:sz w:val="20"/>
          <w:szCs w:val="20"/>
        </w:rPr>
        <w:t>,</w:t>
      </w:r>
      <w:r>
        <w:rPr>
          <w:rFonts w:ascii="Arial" w:hAnsi="Arial" w:cs="Arial"/>
          <w:spacing w:val="-1"/>
          <w:sz w:val="20"/>
          <w:szCs w:val="20"/>
        </w:rPr>
        <w:t xml:space="preserve"> </w:t>
      </w:r>
      <w:r>
        <w:rPr>
          <w:rFonts w:ascii="Arial" w:hAnsi="Arial" w:cs="Arial"/>
          <w:sz w:val="20"/>
          <w:szCs w:val="20"/>
        </w:rPr>
        <w:t>Nikita,</w:t>
      </w:r>
      <w:r>
        <w:rPr>
          <w:rFonts w:ascii="Arial" w:hAnsi="Arial" w:cs="Arial"/>
          <w:spacing w:val="52"/>
          <w:sz w:val="20"/>
          <w:szCs w:val="20"/>
        </w:rPr>
        <w:t xml:space="preserve"> </w:t>
      </w:r>
      <w:r>
        <w:rPr>
          <w:rFonts w:ascii="Arial" w:hAnsi="Arial" w:cs="Arial"/>
          <w:sz w:val="20"/>
          <w:szCs w:val="20"/>
        </w:rPr>
        <w:t>Ian</w:t>
      </w:r>
      <w:r>
        <w:rPr>
          <w:rFonts w:ascii="Arial" w:hAnsi="Arial" w:cs="Arial"/>
          <w:spacing w:val="16"/>
          <w:sz w:val="20"/>
          <w:szCs w:val="20"/>
        </w:rPr>
        <w:t xml:space="preserve"> </w:t>
      </w:r>
      <w:r>
        <w:rPr>
          <w:rFonts w:ascii="Arial" w:hAnsi="Arial" w:cs="Arial"/>
          <w:sz w:val="20"/>
          <w:szCs w:val="20"/>
        </w:rPr>
        <w:t>Gold</w:t>
      </w:r>
      <w:r>
        <w:rPr>
          <w:rFonts w:ascii="Arial" w:hAnsi="Arial" w:cs="Arial"/>
          <w:spacing w:val="6"/>
          <w:sz w:val="20"/>
          <w:szCs w:val="20"/>
        </w:rPr>
        <w:t>b</w:t>
      </w:r>
      <w:r>
        <w:rPr>
          <w:rFonts w:ascii="Arial" w:hAnsi="Arial" w:cs="Arial"/>
          <w:sz w:val="20"/>
          <w:szCs w:val="20"/>
        </w:rPr>
        <w:t>erg</w:t>
      </w:r>
      <w:r>
        <w:rPr>
          <w:rFonts w:ascii="Arial" w:hAnsi="Arial" w:cs="Arial"/>
          <w:spacing w:val="-18"/>
          <w:sz w:val="20"/>
          <w:szCs w:val="20"/>
        </w:rPr>
        <w:t xml:space="preserve"> </w:t>
      </w:r>
      <w:r>
        <w:rPr>
          <w:rFonts w:ascii="Arial" w:hAnsi="Arial" w:cs="Arial"/>
          <w:sz w:val="20"/>
          <w:szCs w:val="20"/>
        </w:rPr>
        <w:t>and Eric</w:t>
      </w:r>
      <w:r>
        <w:rPr>
          <w:rFonts w:ascii="Arial" w:hAnsi="Arial" w:cs="Arial"/>
          <w:spacing w:val="23"/>
          <w:sz w:val="20"/>
          <w:szCs w:val="20"/>
        </w:rPr>
        <w:t xml:space="preserve"> </w:t>
      </w:r>
      <w:r>
        <w:rPr>
          <w:rFonts w:ascii="Arial" w:hAnsi="Arial" w:cs="Arial"/>
          <w:sz w:val="20"/>
          <w:szCs w:val="20"/>
        </w:rPr>
        <w:t>Bre</w:t>
      </w:r>
      <w:r>
        <w:rPr>
          <w:rFonts w:ascii="Arial" w:hAnsi="Arial" w:cs="Arial"/>
          <w:spacing w:val="-5"/>
          <w:sz w:val="20"/>
          <w:szCs w:val="20"/>
        </w:rPr>
        <w:t>w</w:t>
      </w:r>
      <w:r>
        <w:rPr>
          <w:rFonts w:ascii="Arial" w:hAnsi="Arial" w:cs="Arial"/>
          <w:sz w:val="20"/>
          <w:szCs w:val="20"/>
        </w:rPr>
        <w:t>er</w:t>
      </w:r>
      <w:r>
        <w:rPr>
          <w:rFonts w:ascii="Arial" w:hAnsi="Arial" w:cs="Arial"/>
          <w:spacing w:val="-4"/>
          <w:sz w:val="20"/>
          <w:szCs w:val="20"/>
        </w:rPr>
        <w:t xml:space="preserve"> </w:t>
      </w:r>
      <w:r>
        <w:rPr>
          <w:rFonts w:ascii="Arial" w:hAnsi="Arial" w:cs="Arial"/>
          <w:sz w:val="20"/>
          <w:szCs w:val="20"/>
        </w:rPr>
        <w:t>(2004).</w:t>
      </w:r>
      <w:r>
        <w:rPr>
          <w:rFonts w:ascii="Arial" w:hAnsi="Arial" w:cs="Arial"/>
          <w:spacing w:val="-18"/>
          <w:sz w:val="20"/>
          <w:szCs w:val="20"/>
        </w:rPr>
        <w:t xml:space="preserve"> </w:t>
      </w:r>
      <w:r>
        <w:rPr>
          <w:rFonts w:ascii="Arial" w:hAnsi="Arial" w:cs="Arial"/>
          <w:sz w:val="20"/>
          <w:szCs w:val="20"/>
        </w:rPr>
        <w:t>‘Off-the-record</w:t>
      </w:r>
      <w:r>
        <w:rPr>
          <w:rFonts w:ascii="Arial" w:hAnsi="Arial" w:cs="Arial"/>
          <w:spacing w:val="1"/>
          <w:sz w:val="20"/>
          <w:szCs w:val="20"/>
        </w:rPr>
        <w:t xml:space="preserve"> </w:t>
      </w:r>
      <w:proofErr w:type="spellStart"/>
      <w:r>
        <w:rPr>
          <w:rFonts w:ascii="Arial" w:hAnsi="Arial" w:cs="Arial"/>
          <w:sz w:val="20"/>
          <w:szCs w:val="20"/>
        </w:rPr>
        <w:t>com</w:t>
      </w:r>
      <w:r>
        <w:rPr>
          <w:rFonts w:ascii="Arial" w:hAnsi="Arial" w:cs="Arial"/>
          <w:spacing w:val="-5"/>
          <w:sz w:val="20"/>
          <w:szCs w:val="20"/>
        </w:rPr>
        <w:t>m</w:t>
      </w:r>
      <w:r>
        <w:rPr>
          <w:rFonts w:ascii="Arial" w:hAnsi="Arial" w:cs="Arial"/>
          <w:sz w:val="20"/>
          <w:szCs w:val="20"/>
        </w:rPr>
        <w:t>u</w:t>
      </w:r>
      <w:proofErr w:type="spellEnd"/>
      <w:r>
        <w:rPr>
          <w:rFonts w:ascii="Arial" w:hAnsi="Arial" w:cs="Arial"/>
          <w:sz w:val="20"/>
          <w:szCs w:val="20"/>
        </w:rPr>
        <w:t xml:space="preserve">- </w:t>
      </w:r>
      <w:proofErr w:type="spellStart"/>
      <w:r>
        <w:rPr>
          <w:rFonts w:ascii="Arial" w:hAnsi="Arial" w:cs="Arial"/>
          <w:sz w:val="20"/>
          <w:szCs w:val="20"/>
        </w:rPr>
        <w:t>nication</w:t>
      </w:r>
      <w:proofErr w:type="spellEnd"/>
      <w:r>
        <w:rPr>
          <w:rFonts w:ascii="Arial" w:hAnsi="Arial" w:cs="Arial"/>
          <w:sz w:val="20"/>
          <w:szCs w:val="20"/>
        </w:rPr>
        <w:t>,</w:t>
      </w:r>
      <w:r>
        <w:rPr>
          <w:rFonts w:ascii="Arial" w:hAnsi="Arial" w:cs="Arial"/>
          <w:spacing w:val="-8"/>
          <w:sz w:val="20"/>
          <w:szCs w:val="20"/>
        </w:rPr>
        <w:t xml:space="preserve"> </w:t>
      </w:r>
      <w:r>
        <w:rPr>
          <w:rFonts w:ascii="Arial" w:hAnsi="Arial" w:cs="Arial"/>
          <w:sz w:val="20"/>
          <w:szCs w:val="20"/>
        </w:rPr>
        <w:t>or,</w:t>
      </w:r>
      <w:r>
        <w:rPr>
          <w:rFonts w:ascii="Arial" w:hAnsi="Arial" w:cs="Arial"/>
          <w:spacing w:val="-11"/>
          <w:sz w:val="20"/>
          <w:szCs w:val="20"/>
        </w:rPr>
        <w:t xml:space="preserve"> </w:t>
      </w:r>
      <w:r>
        <w:rPr>
          <w:rFonts w:ascii="Arial" w:hAnsi="Arial" w:cs="Arial"/>
          <w:sz w:val="20"/>
          <w:szCs w:val="20"/>
        </w:rPr>
        <w:t>w</w:t>
      </w:r>
      <w:r>
        <w:rPr>
          <w:rFonts w:ascii="Arial" w:hAnsi="Arial" w:cs="Arial"/>
          <w:spacing w:val="-5"/>
          <w:sz w:val="20"/>
          <w:szCs w:val="20"/>
        </w:rPr>
        <w:t>h</w:t>
      </w:r>
      <w:r>
        <w:rPr>
          <w:rFonts w:ascii="Arial" w:hAnsi="Arial" w:cs="Arial"/>
          <w:sz w:val="20"/>
          <w:szCs w:val="20"/>
        </w:rPr>
        <w:t>y</w:t>
      </w:r>
      <w:r>
        <w:rPr>
          <w:rFonts w:ascii="Arial" w:hAnsi="Arial" w:cs="Arial"/>
          <w:spacing w:val="-7"/>
          <w:sz w:val="20"/>
          <w:szCs w:val="20"/>
        </w:rPr>
        <w:t xml:space="preserve"> </w:t>
      </w:r>
      <w:r>
        <w:rPr>
          <w:rFonts w:ascii="Arial" w:hAnsi="Arial" w:cs="Arial"/>
          <w:sz w:val="20"/>
          <w:szCs w:val="20"/>
        </w:rPr>
        <w:t>not</w:t>
      </w:r>
      <w:r>
        <w:rPr>
          <w:rFonts w:ascii="Arial" w:hAnsi="Arial" w:cs="Arial"/>
          <w:spacing w:val="-1"/>
          <w:sz w:val="20"/>
          <w:szCs w:val="20"/>
        </w:rPr>
        <w:t xml:space="preserve"> </w:t>
      </w:r>
      <w:r>
        <w:rPr>
          <w:rFonts w:ascii="Arial" w:hAnsi="Arial" w:cs="Arial"/>
          <w:sz w:val="20"/>
          <w:szCs w:val="20"/>
        </w:rPr>
        <w:t>to</w:t>
      </w:r>
      <w:r>
        <w:rPr>
          <w:rFonts w:ascii="Arial" w:hAnsi="Arial" w:cs="Arial"/>
          <w:spacing w:val="-1"/>
          <w:sz w:val="20"/>
          <w:szCs w:val="20"/>
        </w:rPr>
        <w:t xml:space="preserve"> </w:t>
      </w:r>
      <w:r>
        <w:rPr>
          <w:rFonts w:ascii="Arial" w:hAnsi="Arial" w:cs="Arial"/>
          <w:w w:val="85"/>
          <w:sz w:val="20"/>
          <w:szCs w:val="20"/>
        </w:rPr>
        <w:t xml:space="preserve">use </w:t>
      </w:r>
      <w:r>
        <w:rPr>
          <w:rFonts w:ascii="Arial" w:hAnsi="Arial" w:cs="Arial"/>
          <w:sz w:val="20"/>
          <w:szCs w:val="20"/>
        </w:rPr>
        <w:t>PGP’.</w:t>
      </w:r>
      <w:r>
        <w:rPr>
          <w:rFonts w:ascii="Arial" w:hAnsi="Arial" w:cs="Arial"/>
          <w:spacing w:val="1"/>
          <w:sz w:val="20"/>
          <w:szCs w:val="20"/>
        </w:rPr>
        <w:t xml:space="preserve"> </w:t>
      </w:r>
      <w:r>
        <w:rPr>
          <w:rFonts w:ascii="Arial" w:hAnsi="Arial" w:cs="Arial"/>
          <w:sz w:val="20"/>
          <w:szCs w:val="20"/>
        </w:rPr>
        <w:t>In:</w:t>
      </w:r>
      <w:r>
        <w:rPr>
          <w:rFonts w:ascii="Arial" w:hAnsi="Arial" w:cs="Arial"/>
          <w:spacing w:val="4"/>
          <w:sz w:val="20"/>
          <w:szCs w:val="20"/>
        </w:rPr>
        <w:t xml:space="preserve"> </w:t>
      </w:r>
      <w:r>
        <w:rPr>
          <w:rFonts w:ascii="Arial" w:hAnsi="Arial" w:cs="Arial"/>
          <w:i/>
          <w:w w:val="92"/>
          <w:sz w:val="20"/>
          <w:szCs w:val="20"/>
        </w:rPr>
        <w:t>P</w:t>
      </w:r>
      <w:r>
        <w:rPr>
          <w:rFonts w:ascii="Arial" w:hAnsi="Arial" w:cs="Arial"/>
          <w:i/>
          <w:spacing w:val="-9"/>
          <w:w w:val="92"/>
          <w:sz w:val="20"/>
          <w:szCs w:val="20"/>
        </w:rPr>
        <w:t>rocee</w:t>
      </w:r>
      <w:r>
        <w:rPr>
          <w:rFonts w:ascii="Arial" w:hAnsi="Arial" w:cs="Arial"/>
          <w:i/>
          <w:w w:val="92"/>
          <w:sz w:val="20"/>
          <w:szCs w:val="20"/>
        </w:rPr>
        <w:t>dings</w:t>
      </w:r>
      <w:r>
        <w:rPr>
          <w:rFonts w:ascii="Arial" w:hAnsi="Arial" w:cs="Arial"/>
          <w:i/>
          <w:spacing w:val="13"/>
          <w:w w:val="92"/>
          <w:sz w:val="20"/>
          <w:szCs w:val="20"/>
        </w:rPr>
        <w:t xml:space="preserve"> </w:t>
      </w:r>
      <w:r>
        <w:rPr>
          <w:rFonts w:ascii="Arial" w:hAnsi="Arial" w:cs="Arial"/>
          <w:i/>
          <w:sz w:val="20"/>
          <w:szCs w:val="20"/>
        </w:rPr>
        <w:t>of</w:t>
      </w:r>
      <w:r>
        <w:rPr>
          <w:rFonts w:ascii="Arial" w:hAnsi="Arial" w:cs="Arial"/>
          <w:i/>
          <w:spacing w:val="-8"/>
          <w:sz w:val="20"/>
          <w:szCs w:val="20"/>
        </w:rPr>
        <w:t xml:space="preserve"> </w:t>
      </w:r>
      <w:r>
        <w:rPr>
          <w:rFonts w:ascii="Arial" w:hAnsi="Arial" w:cs="Arial"/>
          <w:i/>
          <w:sz w:val="20"/>
          <w:szCs w:val="20"/>
        </w:rPr>
        <w:t>the</w:t>
      </w:r>
      <w:r>
        <w:rPr>
          <w:rFonts w:ascii="Arial" w:hAnsi="Arial" w:cs="Arial"/>
          <w:i/>
          <w:spacing w:val="-21"/>
          <w:sz w:val="20"/>
          <w:szCs w:val="20"/>
        </w:rPr>
        <w:t xml:space="preserve"> </w:t>
      </w:r>
      <w:r>
        <w:rPr>
          <w:rFonts w:ascii="Arial" w:hAnsi="Arial" w:cs="Arial"/>
          <w:i/>
          <w:w w:val="91"/>
          <w:sz w:val="20"/>
          <w:szCs w:val="20"/>
        </w:rPr>
        <w:t>2004</w:t>
      </w:r>
      <w:r>
        <w:rPr>
          <w:rFonts w:ascii="Arial" w:hAnsi="Arial" w:cs="Arial"/>
          <w:i/>
          <w:spacing w:val="3"/>
          <w:w w:val="91"/>
          <w:sz w:val="20"/>
          <w:szCs w:val="20"/>
        </w:rPr>
        <w:t xml:space="preserve"> </w:t>
      </w:r>
      <w:r>
        <w:rPr>
          <w:rFonts w:ascii="Arial" w:hAnsi="Arial" w:cs="Arial"/>
          <w:i/>
          <w:spacing w:val="-5"/>
          <w:sz w:val="20"/>
          <w:szCs w:val="20"/>
        </w:rPr>
        <w:t>A</w:t>
      </w:r>
      <w:r>
        <w:rPr>
          <w:rFonts w:ascii="Arial" w:hAnsi="Arial" w:cs="Arial"/>
          <w:i/>
          <w:sz w:val="20"/>
          <w:szCs w:val="20"/>
        </w:rPr>
        <w:t>CM</w:t>
      </w:r>
      <w:r>
        <w:rPr>
          <w:rFonts w:ascii="Arial" w:hAnsi="Arial" w:cs="Arial"/>
          <w:i/>
          <w:spacing w:val="19"/>
          <w:sz w:val="20"/>
          <w:szCs w:val="20"/>
        </w:rPr>
        <w:t xml:space="preserve"> </w:t>
      </w:r>
      <w:r>
        <w:rPr>
          <w:rFonts w:ascii="Arial" w:hAnsi="Arial" w:cs="Arial"/>
          <w:i/>
          <w:sz w:val="20"/>
          <w:szCs w:val="20"/>
        </w:rPr>
        <w:t>workshop on</w:t>
      </w:r>
      <w:r>
        <w:rPr>
          <w:rFonts w:ascii="Arial" w:hAnsi="Arial" w:cs="Arial"/>
          <w:i/>
          <w:spacing w:val="7"/>
          <w:sz w:val="20"/>
          <w:szCs w:val="20"/>
        </w:rPr>
        <w:t xml:space="preserve"> </w:t>
      </w:r>
      <w:r>
        <w:rPr>
          <w:rFonts w:ascii="Arial" w:hAnsi="Arial" w:cs="Arial"/>
          <w:i/>
          <w:sz w:val="20"/>
          <w:szCs w:val="20"/>
        </w:rPr>
        <w:t>Privacy</w:t>
      </w:r>
      <w:r>
        <w:rPr>
          <w:rFonts w:ascii="Arial" w:hAnsi="Arial" w:cs="Arial"/>
          <w:i/>
          <w:spacing w:val="16"/>
          <w:sz w:val="20"/>
          <w:szCs w:val="20"/>
        </w:rPr>
        <w:t xml:space="preserve"> </w:t>
      </w:r>
      <w:r>
        <w:rPr>
          <w:rFonts w:ascii="Arial" w:hAnsi="Arial" w:cs="Arial"/>
          <w:i/>
          <w:sz w:val="20"/>
          <w:szCs w:val="20"/>
        </w:rPr>
        <w:t>in</w:t>
      </w:r>
      <w:r>
        <w:rPr>
          <w:rFonts w:ascii="Arial" w:hAnsi="Arial" w:cs="Arial"/>
          <w:i/>
          <w:spacing w:val="33"/>
          <w:sz w:val="20"/>
          <w:szCs w:val="20"/>
        </w:rPr>
        <w:t xml:space="preserve"> </w:t>
      </w:r>
      <w:r>
        <w:rPr>
          <w:rFonts w:ascii="Arial" w:hAnsi="Arial" w:cs="Arial"/>
          <w:i/>
          <w:sz w:val="20"/>
          <w:szCs w:val="20"/>
        </w:rPr>
        <w:t>the</w:t>
      </w:r>
      <w:r>
        <w:rPr>
          <w:rFonts w:ascii="Arial" w:hAnsi="Arial" w:cs="Arial"/>
          <w:i/>
          <w:spacing w:val="-3"/>
          <w:sz w:val="20"/>
          <w:szCs w:val="20"/>
        </w:rPr>
        <w:t xml:space="preserve"> </w:t>
      </w:r>
      <w:r>
        <w:rPr>
          <w:rFonts w:ascii="Arial" w:hAnsi="Arial" w:cs="Arial"/>
          <w:i/>
          <w:sz w:val="20"/>
          <w:szCs w:val="20"/>
        </w:rPr>
        <w:t>el</w:t>
      </w:r>
      <w:r>
        <w:rPr>
          <w:rFonts w:ascii="Arial" w:hAnsi="Arial" w:cs="Arial"/>
          <w:i/>
          <w:spacing w:val="-10"/>
          <w:sz w:val="20"/>
          <w:szCs w:val="20"/>
        </w:rPr>
        <w:t>e</w:t>
      </w:r>
      <w:r>
        <w:rPr>
          <w:rFonts w:ascii="Arial" w:hAnsi="Arial" w:cs="Arial"/>
          <w:i/>
          <w:sz w:val="20"/>
          <w:szCs w:val="20"/>
        </w:rPr>
        <w:t>ct</w:t>
      </w:r>
      <w:r>
        <w:rPr>
          <w:rFonts w:ascii="Arial" w:hAnsi="Arial" w:cs="Arial"/>
          <w:i/>
          <w:spacing w:val="-10"/>
          <w:sz w:val="20"/>
          <w:szCs w:val="20"/>
        </w:rPr>
        <w:t>r</w:t>
      </w:r>
      <w:r>
        <w:rPr>
          <w:rFonts w:ascii="Arial" w:hAnsi="Arial" w:cs="Arial"/>
          <w:i/>
          <w:sz w:val="20"/>
          <w:szCs w:val="20"/>
        </w:rPr>
        <w:t>onic</w:t>
      </w:r>
      <w:r>
        <w:rPr>
          <w:rFonts w:ascii="Arial" w:hAnsi="Arial" w:cs="Arial"/>
          <w:i/>
          <w:spacing w:val="-5"/>
          <w:sz w:val="20"/>
          <w:szCs w:val="20"/>
        </w:rPr>
        <w:t xml:space="preserve"> </w:t>
      </w:r>
      <w:r>
        <w:rPr>
          <w:rFonts w:ascii="Arial" w:hAnsi="Arial" w:cs="Arial"/>
          <w:i/>
          <w:w w:val="94"/>
          <w:sz w:val="20"/>
          <w:szCs w:val="20"/>
        </w:rPr>
        <w:t>s</w:t>
      </w:r>
      <w:r>
        <w:rPr>
          <w:rFonts w:ascii="Arial" w:hAnsi="Arial" w:cs="Arial"/>
          <w:i/>
          <w:spacing w:val="-9"/>
          <w:w w:val="94"/>
          <w:sz w:val="20"/>
          <w:szCs w:val="20"/>
        </w:rPr>
        <w:t>o</w:t>
      </w:r>
      <w:r>
        <w:rPr>
          <w:rFonts w:ascii="Arial" w:hAnsi="Arial" w:cs="Arial"/>
          <w:i/>
          <w:w w:val="94"/>
          <w:sz w:val="20"/>
          <w:szCs w:val="20"/>
        </w:rPr>
        <w:t>ciet</w:t>
      </w:r>
      <w:r>
        <w:rPr>
          <w:rFonts w:ascii="Arial" w:hAnsi="Arial" w:cs="Arial"/>
          <w:i/>
          <w:spacing w:val="1"/>
          <w:w w:val="94"/>
          <w:sz w:val="20"/>
          <w:szCs w:val="20"/>
        </w:rPr>
        <w:t>y</w:t>
      </w:r>
      <w:r>
        <w:rPr>
          <w:rFonts w:ascii="Arial" w:hAnsi="Arial" w:cs="Arial"/>
          <w:w w:val="94"/>
          <w:sz w:val="20"/>
          <w:szCs w:val="20"/>
        </w:rPr>
        <w:t>.</w:t>
      </w:r>
      <w:r>
        <w:rPr>
          <w:rFonts w:ascii="Arial" w:hAnsi="Arial" w:cs="Arial"/>
          <w:spacing w:val="16"/>
          <w:w w:val="94"/>
          <w:sz w:val="20"/>
          <w:szCs w:val="20"/>
        </w:rPr>
        <w:t xml:space="preserve"> </w:t>
      </w:r>
      <w:r>
        <w:rPr>
          <w:rFonts w:ascii="Arial" w:hAnsi="Arial" w:cs="Arial"/>
          <w:spacing w:val="-5"/>
          <w:sz w:val="20"/>
          <w:szCs w:val="20"/>
        </w:rPr>
        <w:t>A</w:t>
      </w:r>
      <w:r>
        <w:rPr>
          <w:rFonts w:ascii="Arial" w:hAnsi="Arial" w:cs="Arial"/>
          <w:sz w:val="20"/>
          <w:szCs w:val="20"/>
        </w:rPr>
        <w:t>CM,</w:t>
      </w:r>
      <w:r>
        <w:rPr>
          <w:rFonts w:ascii="Arial" w:hAnsi="Arial" w:cs="Arial"/>
          <w:spacing w:val="38"/>
          <w:sz w:val="20"/>
          <w:szCs w:val="20"/>
        </w:rPr>
        <w:t xml:space="preserve"> </w:t>
      </w:r>
      <w:r>
        <w:rPr>
          <w:rFonts w:ascii="Arial" w:hAnsi="Arial" w:cs="Arial"/>
          <w:sz w:val="20"/>
          <w:szCs w:val="20"/>
        </w:rPr>
        <w:t>pp.</w:t>
      </w:r>
      <w:r>
        <w:rPr>
          <w:rFonts w:ascii="Arial" w:hAnsi="Arial" w:cs="Arial"/>
          <w:spacing w:val="8"/>
          <w:sz w:val="20"/>
          <w:szCs w:val="20"/>
        </w:rPr>
        <w:t xml:space="preserve"> </w:t>
      </w:r>
      <w:r>
        <w:rPr>
          <w:rFonts w:ascii="Arial" w:hAnsi="Arial" w:cs="Arial"/>
          <w:sz w:val="20"/>
          <w:szCs w:val="20"/>
        </w:rPr>
        <w:t>77–84.</w:t>
      </w:r>
    </w:p>
    <w:p w14:paraId="0332F22F" w14:textId="77777777" w:rsidR="009E6749" w:rsidRDefault="009E6749">
      <w:pPr>
        <w:spacing w:after="0" w:line="249" w:lineRule="auto"/>
        <w:ind w:left="1254" w:right="916" w:hanging="299"/>
        <w:jc w:val="both"/>
        <w:rPr>
          <w:rFonts w:ascii="Arial" w:hAnsi="Arial" w:cs="Arial"/>
          <w:sz w:val="20"/>
          <w:szCs w:val="20"/>
        </w:rPr>
      </w:pPr>
      <w:proofErr w:type="spellStart"/>
      <w:r>
        <w:rPr>
          <w:rFonts w:ascii="Arial" w:hAnsi="Arial" w:cs="Arial"/>
          <w:sz w:val="20"/>
          <w:szCs w:val="20"/>
        </w:rPr>
        <w:t>Bosk</w:t>
      </w:r>
      <w:proofErr w:type="spellEnd"/>
      <w:r>
        <w:rPr>
          <w:rFonts w:ascii="Arial" w:hAnsi="Arial" w:cs="Arial"/>
          <w:sz w:val="20"/>
          <w:szCs w:val="20"/>
        </w:rPr>
        <w:t>,</w:t>
      </w:r>
      <w:r>
        <w:rPr>
          <w:rFonts w:ascii="Arial" w:hAnsi="Arial" w:cs="Arial"/>
          <w:spacing w:val="-5"/>
          <w:sz w:val="20"/>
          <w:szCs w:val="20"/>
        </w:rPr>
        <w:t xml:space="preserve"> </w:t>
      </w:r>
      <w:r>
        <w:rPr>
          <w:rFonts w:ascii="Arial" w:hAnsi="Arial" w:cs="Arial"/>
          <w:sz w:val="20"/>
          <w:szCs w:val="20"/>
        </w:rPr>
        <w:t>Daniel</w:t>
      </w:r>
      <w:r>
        <w:rPr>
          <w:rFonts w:ascii="Arial" w:hAnsi="Arial" w:cs="Arial"/>
          <w:spacing w:val="9"/>
          <w:sz w:val="20"/>
          <w:szCs w:val="20"/>
        </w:rPr>
        <w:t xml:space="preserve"> </w:t>
      </w:r>
      <w:r>
        <w:rPr>
          <w:rFonts w:ascii="Arial" w:hAnsi="Arial" w:cs="Arial"/>
          <w:sz w:val="20"/>
          <w:szCs w:val="20"/>
        </w:rPr>
        <w:t>and</w:t>
      </w:r>
      <w:r>
        <w:rPr>
          <w:rFonts w:ascii="Arial" w:hAnsi="Arial" w:cs="Arial"/>
          <w:spacing w:val="7"/>
          <w:sz w:val="20"/>
          <w:szCs w:val="20"/>
        </w:rPr>
        <w:t xml:space="preserve"> </w:t>
      </w:r>
      <w:r>
        <w:rPr>
          <w:rFonts w:ascii="Arial" w:hAnsi="Arial" w:cs="Arial"/>
          <w:sz w:val="20"/>
          <w:szCs w:val="20"/>
        </w:rPr>
        <w:t>Sonja</w:t>
      </w:r>
      <w:r>
        <w:rPr>
          <w:rFonts w:ascii="Arial" w:hAnsi="Arial" w:cs="Arial"/>
          <w:spacing w:val="-11"/>
          <w:sz w:val="20"/>
          <w:szCs w:val="20"/>
        </w:rPr>
        <w:t xml:space="preserve"> </w:t>
      </w:r>
      <w:proofErr w:type="spellStart"/>
      <w:r>
        <w:rPr>
          <w:rFonts w:ascii="Arial" w:hAnsi="Arial" w:cs="Arial"/>
          <w:w w:val="92"/>
          <w:sz w:val="20"/>
          <w:szCs w:val="20"/>
        </w:rPr>
        <w:t>Bu</w:t>
      </w:r>
      <w:r>
        <w:rPr>
          <w:rFonts w:ascii="Arial" w:hAnsi="Arial" w:cs="Arial"/>
          <w:spacing w:val="-5"/>
          <w:w w:val="92"/>
          <w:sz w:val="20"/>
          <w:szCs w:val="20"/>
        </w:rPr>
        <w:t>c</w:t>
      </w:r>
      <w:r>
        <w:rPr>
          <w:rFonts w:ascii="Arial" w:hAnsi="Arial" w:cs="Arial"/>
          <w:w w:val="92"/>
          <w:sz w:val="20"/>
          <w:szCs w:val="20"/>
        </w:rPr>
        <w:t>hegger</w:t>
      </w:r>
      <w:proofErr w:type="spellEnd"/>
      <w:r>
        <w:rPr>
          <w:rFonts w:ascii="Arial" w:hAnsi="Arial" w:cs="Arial"/>
          <w:spacing w:val="32"/>
          <w:w w:val="92"/>
          <w:sz w:val="20"/>
          <w:szCs w:val="20"/>
        </w:rPr>
        <w:t xml:space="preserve"> </w:t>
      </w:r>
      <w:r>
        <w:rPr>
          <w:rFonts w:ascii="Arial" w:hAnsi="Arial" w:cs="Arial"/>
          <w:sz w:val="20"/>
          <w:szCs w:val="20"/>
        </w:rPr>
        <w:t>(2016).</w:t>
      </w:r>
      <w:r>
        <w:rPr>
          <w:rFonts w:ascii="Arial" w:hAnsi="Arial" w:cs="Arial"/>
          <w:spacing w:val="-9"/>
          <w:sz w:val="20"/>
          <w:szCs w:val="20"/>
        </w:rPr>
        <w:t xml:space="preserve"> </w:t>
      </w:r>
      <w:r>
        <w:rPr>
          <w:rFonts w:ascii="Arial" w:hAnsi="Arial" w:cs="Arial"/>
          <w:sz w:val="20"/>
          <w:szCs w:val="20"/>
        </w:rPr>
        <w:t>‘Pri</w:t>
      </w:r>
      <w:r>
        <w:rPr>
          <w:rFonts w:ascii="Arial" w:hAnsi="Arial" w:cs="Arial"/>
          <w:spacing w:val="-10"/>
          <w:sz w:val="20"/>
          <w:szCs w:val="20"/>
        </w:rPr>
        <w:t>v</w:t>
      </w:r>
      <w:r>
        <w:rPr>
          <w:rFonts w:ascii="Arial" w:hAnsi="Arial" w:cs="Arial"/>
          <w:sz w:val="20"/>
          <w:szCs w:val="20"/>
        </w:rPr>
        <w:t>acy-Preserving</w:t>
      </w:r>
      <w:r>
        <w:rPr>
          <w:rFonts w:ascii="Arial" w:hAnsi="Arial" w:cs="Arial"/>
          <w:spacing w:val="-7"/>
          <w:sz w:val="20"/>
          <w:szCs w:val="20"/>
        </w:rPr>
        <w:t xml:space="preserve"> </w:t>
      </w:r>
      <w:r>
        <w:rPr>
          <w:rFonts w:ascii="Arial" w:hAnsi="Arial" w:cs="Arial"/>
          <w:spacing w:val="-5"/>
          <w:w w:val="111"/>
          <w:sz w:val="20"/>
          <w:szCs w:val="20"/>
        </w:rPr>
        <w:t>A</w:t>
      </w:r>
      <w:r>
        <w:rPr>
          <w:rFonts w:ascii="Arial" w:hAnsi="Arial" w:cs="Arial"/>
          <w:w w:val="88"/>
          <w:sz w:val="20"/>
          <w:szCs w:val="20"/>
        </w:rPr>
        <w:t>c</w:t>
      </w:r>
      <w:r>
        <w:rPr>
          <w:rFonts w:ascii="Arial" w:hAnsi="Arial" w:cs="Arial"/>
          <w:w w:val="81"/>
          <w:sz w:val="20"/>
          <w:szCs w:val="20"/>
        </w:rPr>
        <w:t>cess</w:t>
      </w:r>
      <w:r>
        <w:rPr>
          <w:rFonts w:ascii="Arial" w:hAnsi="Arial" w:cs="Arial"/>
          <w:spacing w:val="20"/>
          <w:sz w:val="20"/>
          <w:szCs w:val="20"/>
        </w:rPr>
        <w:t xml:space="preserve"> </w:t>
      </w:r>
      <w:r>
        <w:rPr>
          <w:rFonts w:ascii="Arial" w:hAnsi="Arial" w:cs="Arial"/>
          <w:w w:val="96"/>
          <w:sz w:val="20"/>
          <w:szCs w:val="20"/>
        </w:rPr>
        <w:t>Co</w:t>
      </w:r>
      <w:r>
        <w:rPr>
          <w:rFonts w:ascii="Arial" w:hAnsi="Arial" w:cs="Arial"/>
          <w:spacing w:val="-5"/>
          <w:w w:val="96"/>
          <w:sz w:val="20"/>
          <w:szCs w:val="20"/>
        </w:rPr>
        <w:t>n</w:t>
      </w:r>
      <w:r>
        <w:rPr>
          <w:rFonts w:ascii="Arial" w:hAnsi="Arial" w:cs="Arial"/>
          <w:w w:val="111"/>
          <w:sz w:val="20"/>
          <w:szCs w:val="20"/>
        </w:rPr>
        <w:t xml:space="preserve">trol </w:t>
      </w:r>
      <w:r>
        <w:rPr>
          <w:rFonts w:ascii="Arial" w:hAnsi="Arial" w:cs="Arial"/>
          <w:sz w:val="20"/>
          <w:szCs w:val="20"/>
        </w:rPr>
        <w:t>for</w:t>
      </w:r>
      <w:r>
        <w:rPr>
          <w:rFonts w:ascii="Arial" w:hAnsi="Arial" w:cs="Arial"/>
          <w:spacing w:val="14"/>
          <w:sz w:val="20"/>
          <w:szCs w:val="20"/>
        </w:rPr>
        <w:t xml:space="preserve"> </w:t>
      </w:r>
      <w:r>
        <w:rPr>
          <w:rFonts w:ascii="Arial" w:hAnsi="Arial" w:cs="Arial"/>
          <w:sz w:val="20"/>
          <w:szCs w:val="20"/>
        </w:rPr>
        <w:t>Publicly</w:t>
      </w:r>
      <w:r>
        <w:rPr>
          <w:rFonts w:ascii="Arial" w:hAnsi="Arial" w:cs="Arial"/>
          <w:spacing w:val="31"/>
          <w:sz w:val="20"/>
          <w:szCs w:val="20"/>
        </w:rPr>
        <w:t xml:space="preserve"> </w:t>
      </w:r>
      <w:r>
        <w:rPr>
          <w:rFonts w:ascii="Arial" w:hAnsi="Arial" w:cs="Arial"/>
          <w:w w:val="93"/>
          <w:sz w:val="20"/>
          <w:szCs w:val="20"/>
        </w:rPr>
        <w:t>Readable</w:t>
      </w:r>
      <w:r>
        <w:rPr>
          <w:rFonts w:ascii="Arial" w:hAnsi="Arial" w:cs="Arial"/>
          <w:spacing w:val="14"/>
          <w:w w:val="93"/>
          <w:sz w:val="20"/>
          <w:szCs w:val="20"/>
        </w:rPr>
        <w:t xml:space="preserve"> </w:t>
      </w:r>
      <w:r>
        <w:rPr>
          <w:rFonts w:ascii="Arial" w:hAnsi="Arial" w:cs="Arial"/>
          <w:w w:val="93"/>
          <w:sz w:val="20"/>
          <w:szCs w:val="20"/>
        </w:rPr>
        <w:t>Storage</w:t>
      </w:r>
      <w:r>
        <w:rPr>
          <w:rFonts w:ascii="Arial" w:hAnsi="Arial" w:cs="Arial"/>
          <w:spacing w:val="14"/>
          <w:w w:val="93"/>
          <w:sz w:val="20"/>
          <w:szCs w:val="20"/>
        </w:rPr>
        <w:t xml:space="preserve"> </w:t>
      </w:r>
      <w:r>
        <w:rPr>
          <w:rFonts w:ascii="Arial" w:hAnsi="Arial" w:cs="Arial"/>
          <w:w w:val="93"/>
          <w:sz w:val="20"/>
          <w:szCs w:val="20"/>
        </w:rPr>
        <w:t>Systems’.</w:t>
      </w:r>
      <w:r>
        <w:rPr>
          <w:rFonts w:ascii="Arial" w:hAnsi="Arial" w:cs="Arial"/>
          <w:spacing w:val="14"/>
          <w:w w:val="93"/>
          <w:sz w:val="20"/>
          <w:szCs w:val="20"/>
        </w:rPr>
        <w:t xml:space="preserve"> </w:t>
      </w:r>
      <w:r>
        <w:rPr>
          <w:rFonts w:ascii="Arial" w:hAnsi="Arial" w:cs="Arial"/>
          <w:sz w:val="20"/>
          <w:szCs w:val="20"/>
        </w:rPr>
        <w:t>In:</w:t>
      </w:r>
      <w:r>
        <w:rPr>
          <w:rFonts w:ascii="Arial" w:hAnsi="Arial" w:cs="Arial"/>
          <w:spacing w:val="22"/>
          <w:sz w:val="20"/>
          <w:szCs w:val="20"/>
        </w:rPr>
        <w:t xml:space="preserve"> </w:t>
      </w:r>
      <w:r>
        <w:rPr>
          <w:rFonts w:ascii="Arial" w:hAnsi="Arial" w:cs="Arial"/>
          <w:i/>
          <w:sz w:val="20"/>
          <w:szCs w:val="20"/>
        </w:rPr>
        <w:t xml:space="preserve">IFIP </w:t>
      </w:r>
      <w:r>
        <w:rPr>
          <w:rFonts w:ascii="Arial" w:hAnsi="Arial" w:cs="Arial"/>
          <w:i/>
          <w:spacing w:val="10"/>
          <w:sz w:val="20"/>
          <w:szCs w:val="20"/>
        </w:rPr>
        <w:t xml:space="preserve"> </w:t>
      </w:r>
      <w:r>
        <w:rPr>
          <w:rFonts w:ascii="Arial" w:hAnsi="Arial" w:cs="Arial"/>
          <w:i/>
          <w:w w:val="92"/>
          <w:sz w:val="20"/>
          <w:szCs w:val="20"/>
        </w:rPr>
        <w:t>Summer</w:t>
      </w:r>
      <w:r>
        <w:rPr>
          <w:rFonts w:ascii="Arial" w:hAnsi="Arial" w:cs="Arial"/>
          <w:i/>
          <w:spacing w:val="42"/>
          <w:w w:val="92"/>
          <w:sz w:val="20"/>
          <w:szCs w:val="20"/>
        </w:rPr>
        <w:t xml:space="preserve"> </w:t>
      </w:r>
      <w:r>
        <w:rPr>
          <w:rFonts w:ascii="Arial" w:hAnsi="Arial" w:cs="Arial"/>
          <w:i/>
          <w:w w:val="92"/>
          <w:sz w:val="20"/>
          <w:szCs w:val="20"/>
        </w:rPr>
        <w:t>Sch</w:t>
      </w:r>
      <w:r>
        <w:rPr>
          <w:rFonts w:ascii="Arial" w:hAnsi="Arial" w:cs="Arial"/>
          <w:i/>
          <w:spacing w:val="-9"/>
          <w:w w:val="92"/>
          <w:sz w:val="20"/>
          <w:szCs w:val="20"/>
        </w:rPr>
        <w:t>o</w:t>
      </w:r>
      <w:r>
        <w:rPr>
          <w:rFonts w:ascii="Arial" w:hAnsi="Arial" w:cs="Arial"/>
          <w:i/>
          <w:w w:val="92"/>
          <w:sz w:val="20"/>
          <w:szCs w:val="20"/>
        </w:rPr>
        <w:t>ol</w:t>
      </w:r>
      <w:r>
        <w:rPr>
          <w:rFonts w:ascii="Arial" w:hAnsi="Arial" w:cs="Arial"/>
          <w:i/>
          <w:spacing w:val="12"/>
          <w:w w:val="92"/>
          <w:sz w:val="20"/>
          <w:szCs w:val="20"/>
        </w:rPr>
        <w:t xml:space="preserve"> </w:t>
      </w:r>
      <w:r>
        <w:rPr>
          <w:rFonts w:ascii="Arial" w:hAnsi="Arial" w:cs="Arial"/>
          <w:i/>
          <w:w w:val="92"/>
          <w:sz w:val="20"/>
          <w:szCs w:val="20"/>
        </w:rPr>
        <w:t>201</w:t>
      </w:r>
      <w:r>
        <w:rPr>
          <w:rFonts w:ascii="Arial" w:hAnsi="Arial" w:cs="Arial"/>
          <w:i/>
          <w:spacing w:val="1"/>
          <w:w w:val="92"/>
          <w:sz w:val="20"/>
          <w:szCs w:val="20"/>
        </w:rPr>
        <w:t>5</w:t>
      </w:r>
      <w:r>
        <w:rPr>
          <w:rFonts w:ascii="Arial" w:hAnsi="Arial" w:cs="Arial"/>
          <w:w w:val="92"/>
          <w:sz w:val="20"/>
          <w:szCs w:val="20"/>
        </w:rPr>
        <w:t>.</w:t>
      </w:r>
      <w:r>
        <w:rPr>
          <w:rFonts w:ascii="Arial" w:hAnsi="Arial" w:cs="Arial"/>
          <w:spacing w:val="13"/>
          <w:w w:val="92"/>
          <w:sz w:val="20"/>
          <w:szCs w:val="20"/>
        </w:rPr>
        <w:t xml:space="preserve"> </w:t>
      </w:r>
      <w:r>
        <w:rPr>
          <w:rFonts w:ascii="Arial" w:hAnsi="Arial" w:cs="Arial"/>
          <w:sz w:val="20"/>
          <w:szCs w:val="20"/>
        </w:rPr>
        <w:t xml:space="preserve">Ed. </w:t>
      </w:r>
      <w:r>
        <w:rPr>
          <w:rFonts w:ascii="Arial" w:hAnsi="Arial" w:cs="Arial"/>
          <w:spacing w:val="-5"/>
          <w:sz w:val="20"/>
          <w:szCs w:val="20"/>
        </w:rPr>
        <w:t>b</w:t>
      </w:r>
      <w:r>
        <w:rPr>
          <w:rFonts w:ascii="Arial" w:hAnsi="Arial" w:cs="Arial"/>
          <w:sz w:val="20"/>
          <w:szCs w:val="20"/>
        </w:rPr>
        <w:t>y</w:t>
      </w:r>
      <w:r>
        <w:rPr>
          <w:rFonts w:ascii="Arial" w:hAnsi="Arial" w:cs="Arial"/>
          <w:spacing w:val="-3"/>
          <w:sz w:val="20"/>
          <w:szCs w:val="20"/>
        </w:rPr>
        <w:t xml:space="preserve"> </w:t>
      </w:r>
      <w:r>
        <w:rPr>
          <w:rFonts w:ascii="Arial" w:hAnsi="Arial" w:cs="Arial"/>
          <w:sz w:val="20"/>
          <w:szCs w:val="20"/>
        </w:rPr>
        <w:t>D</w:t>
      </w:r>
      <w:r>
        <w:rPr>
          <w:rFonts w:ascii="Arial" w:hAnsi="Arial" w:cs="Arial"/>
          <w:spacing w:val="-5"/>
          <w:sz w:val="20"/>
          <w:szCs w:val="20"/>
        </w:rPr>
        <w:t>a</w:t>
      </w:r>
      <w:r>
        <w:rPr>
          <w:rFonts w:ascii="Arial" w:hAnsi="Arial" w:cs="Arial"/>
          <w:sz w:val="20"/>
          <w:szCs w:val="20"/>
        </w:rPr>
        <w:t>vid</w:t>
      </w:r>
      <w:r>
        <w:rPr>
          <w:rFonts w:ascii="Arial" w:hAnsi="Arial" w:cs="Arial"/>
          <w:spacing w:val="1"/>
          <w:sz w:val="20"/>
          <w:szCs w:val="20"/>
        </w:rPr>
        <w:t xml:space="preserve"> </w:t>
      </w:r>
      <w:proofErr w:type="spellStart"/>
      <w:r>
        <w:rPr>
          <w:rFonts w:ascii="Arial" w:hAnsi="Arial" w:cs="Arial"/>
          <w:sz w:val="20"/>
          <w:szCs w:val="20"/>
        </w:rPr>
        <w:t>Aspinall</w:t>
      </w:r>
      <w:proofErr w:type="spellEnd"/>
      <w:r>
        <w:rPr>
          <w:rFonts w:ascii="Arial" w:hAnsi="Arial" w:cs="Arial"/>
          <w:sz w:val="20"/>
          <w:szCs w:val="20"/>
        </w:rPr>
        <w:t>,</w:t>
      </w:r>
      <w:r>
        <w:rPr>
          <w:rFonts w:ascii="Arial" w:hAnsi="Arial" w:cs="Arial"/>
          <w:spacing w:val="2"/>
          <w:sz w:val="20"/>
          <w:szCs w:val="20"/>
        </w:rPr>
        <w:t xml:space="preserve"> </w:t>
      </w:r>
      <w:proofErr w:type="spellStart"/>
      <w:r>
        <w:rPr>
          <w:rFonts w:ascii="Arial" w:hAnsi="Arial" w:cs="Arial"/>
          <w:sz w:val="20"/>
          <w:szCs w:val="20"/>
        </w:rPr>
        <w:t>Marit</w:t>
      </w:r>
      <w:proofErr w:type="spellEnd"/>
      <w:r>
        <w:rPr>
          <w:rFonts w:ascii="Arial" w:hAnsi="Arial" w:cs="Arial"/>
          <w:spacing w:val="37"/>
          <w:sz w:val="20"/>
          <w:szCs w:val="20"/>
        </w:rPr>
        <w:t xml:space="preserve"> </w:t>
      </w:r>
      <w:r>
        <w:rPr>
          <w:rFonts w:ascii="Arial" w:hAnsi="Arial" w:cs="Arial"/>
          <w:w w:val="92"/>
          <w:sz w:val="20"/>
          <w:szCs w:val="20"/>
        </w:rPr>
        <w:t>Hansen</w:t>
      </w:r>
      <w:r>
        <w:rPr>
          <w:rFonts w:ascii="Arial" w:hAnsi="Arial" w:cs="Arial"/>
          <w:spacing w:val="-3"/>
          <w:w w:val="92"/>
          <w:sz w:val="20"/>
          <w:szCs w:val="20"/>
        </w:rPr>
        <w:t xml:space="preserve"> </w:t>
      </w:r>
      <w:r>
        <w:rPr>
          <w:rFonts w:ascii="Arial" w:hAnsi="Arial" w:cs="Arial"/>
          <w:sz w:val="20"/>
          <w:szCs w:val="20"/>
        </w:rPr>
        <w:t>and</w:t>
      </w:r>
      <w:r>
        <w:rPr>
          <w:rFonts w:ascii="Arial" w:hAnsi="Arial" w:cs="Arial"/>
          <w:spacing w:val="-20"/>
          <w:sz w:val="20"/>
          <w:szCs w:val="20"/>
        </w:rPr>
        <w:t xml:space="preserve"> </w:t>
      </w:r>
      <w:r>
        <w:rPr>
          <w:rFonts w:ascii="Arial" w:hAnsi="Arial" w:cs="Arial"/>
          <w:sz w:val="20"/>
          <w:szCs w:val="20"/>
        </w:rPr>
        <w:t>Jan</w:t>
      </w:r>
      <w:r>
        <w:rPr>
          <w:rFonts w:ascii="Arial" w:hAnsi="Arial" w:cs="Arial"/>
          <w:spacing w:val="-20"/>
          <w:sz w:val="20"/>
          <w:szCs w:val="20"/>
        </w:rPr>
        <w:t xml:space="preserve"> </w:t>
      </w:r>
      <w:proofErr w:type="spellStart"/>
      <w:r>
        <w:rPr>
          <w:rFonts w:ascii="Arial" w:hAnsi="Arial" w:cs="Arial"/>
          <w:w w:val="93"/>
          <w:sz w:val="20"/>
          <w:szCs w:val="20"/>
        </w:rPr>
        <w:t>Camenis</w:t>
      </w:r>
      <w:r>
        <w:rPr>
          <w:rFonts w:ascii="Arial" w:hAnsi="Arial" w:cs="Arial"/>
          <w:spacing w:val="-5"/>
          <w:w w:val="93"/>
          <w:sz w:val="20"/>
          <w:szCs w:val="20"/>
        </w:rPr>
        <w:t>c</w:t>
      </w:r>
      <w:r>
        <w:rPr>
          <w:rFonts w:ascii="Arial" w:hAnsi="Arial" w:cs="Arial"/>
          <w:w w:val="93"/>
          <w:sz w:val="20"/>
          <w:szCs w:val="20"/>
        </w:rPr>
        <w:t>h</w:t>
      </w:r>
      <w:proofErr w:type="spellEnd"/>
      <w:r>
        <w:rPr>
          <w:rFonts w:ascii="Arial" w:hAnsi="Arial" w:cs="Arial"/>
          <w:w w:val="93"/>
          <w:sz w:val="20"/>
          <w:szCs w:val="20"/>
        </w:rPr>
        <w:t>.</w:t>
      </w:r>
      <w:r>
        <w:rPr>
          <w:rFonts w:ascii="Arial" w:hAnsi="Arial" w:cs="Arial"/>
          <w:spacing w:val="7"/>
          <w:w w:val="93"/>
          <w:sz w:val="20"/>
          <w:szCs w:val="20"/>
        </w:rPr>
        <w:t xml:space="preserve"> </w:t>
      </w:r>
      <w:r>
        <w:rPr>
          <w:rFonts w:ascii="Arial" w:hAnsi="Arial" w:cs="Arial"/>
          <w:sz w:val="20"/>
          <w:szCs w:val="20"/>
        </w:rPr>
        <w:t>Lecture</w:t>
      </w:r>
      <w:r>
        <w:rPr>
          <w:rFonts w:ascii="Arial" w:hAnsi="Arial" w:cs="Arial"/>
          <w:spacing w:val="-20"/>
          <w:sz w:val="20"/>
          <w:szCs w:val="20"/>
        </w:rPr>
        <w:t xml:space="preserve"> </w:t>
      </w:r>
      <w:r>
        <w:rPr>
          <w:rFonts w:ascii="Arial" w:hAnsi="Arial" w:cs="Arial"/>
          <w:w w:val="94"/>
          <w:sz w:val="20"/>
          <w:szCs w:val="20"/>
        </w:rPr>
        <w:t>Notes</w:t>
      </w:r>
      <w:r>
        <w:rPr>
          <w:rFonts w:ascii="Arial" w:hAnsi="Arial" w:cs="Arial"/>
          <w:spacing w:val="-4"/>
          <w:w w:val="94"/>
          <w:sz w:val="20"/>
          <w:szCs w:val="20"/>
        </w:rPr>
        <w:t xml:space="preserve"> </w:t>
      </w:r>
      <w:r>
        <w:rPr>
          <w:rFonts w:ascii="Arial" w:hAnsi="Arial" w:cs="Arial"/>
          <w:sz w:val="20"/>
          <w:szCs w:val="20"/>
        </w:rPr>
        <w:t>in</w:t>
      </w:r>
      <w:r>
        <w:rPr>
          <w:rFonts w:ascii="Arial" w:hAnsi="Arial" w:cs="Arial"/>
          <w:spacing w:val="2"/>
          <w:sz w:val="20"/>
          <w:szCs w:val="20"/>
        </w:rPr>
        <w:t xml:space="preserve"> </w:t>
      </w:r>
      <w:r>
        <w:rPr>
          <w:rFonts w:ascii="Arial" w:hAnsi="Arial" w:cs="Arial"/>
          <w:sz w:val="20"/>
          <w:szCs w:val="20"/>
        </w:rPr>
        <w:t xml:space="preserve">Com- </w:t>
      </w:r>
      <w:proofErr w:type="spellStart"/>
      <w:r>
        <w:rPr>
          <w:rFonts w:ascii="Arial" w:hAnsi="Arial" w:cs="Arial"/>
          <w:sz w:val="20"/>
          <w:szCs w:val="20"/>
        </w:rPr>
        <w:t>puter</w:t>
      </w:r>
      <w:proofErr w:type="spellEnd"/>
      <w:r>
        <w:rPr>
          <w:rFonts w:ascii="Arial" w:hAnsi="Arial" w:cs="Arial"/>
          <w:spacing w:val="16"/>
          <w:sz w:val="20"/>
          <w:szCs w:val="20"/>
        </w:rPr>
        <w:t xml:space="preserve"> </w:t>
      </w:r>
      <w:r>
        <w:rPr>
          <w:rFonts w:ascii="Arial" w:hAnsi="Arial" w:cs="Arial"/>
          <w:w w:val="88"/>
          <w:sz w:val="20"/>
          <w:szCs w:val="20"/>
        </w:rPr>
        <w:t>Scienc</w:t>
      </w:r>
      <w:r>
        <w:rPr>
          <w:rFonts w:ascii="Arial" w:hAnsi="Arial" w:cs="Arial"/>
          <w:spacing w:val="1"/>
          <w:w w:val="88"/>
          <w:sz w:val="20"/>
          <w:szCs w:val="20"/>
        </w:rPr>
        <w:t>e</w:t>
      </w:r>
      <w:r>
        <w:rPr>
          <w:rFonts w:ascii="Arial" w:hAnsi="Arial" w:cs="Arial"/>
          <w:w w:val="88"/>
          <w:sz w:val="20"/>
          <w:szCs w:val="20"/>
        </w:rPr>
        <w:t>.</w:t>
      </w:r>
      <w:r>
        <w:rPr>
          <w:rFonts w:ascii="Arial" w:hAnsi="Arial" w:cs="Arial"/>
          <w:spacing w:val="24"/>
          <w:w w:val="88"/>
          <w:sz w:val="20"/>
          <w:szCs w:val="20"/>
        </w:rPr>
        <w:t xml:space="preserve"> </w:t>
      </w:r>
      <w:r>
        <w:rPr>
          <w:rFonts w:ascii="Arial" w:hAnsi="Arial" w:cs="Arial"/>
          <w:spacing w:val="-17"/>
          <w:sz w:val="20"/>
          <w:szCs w:val="20"/>
        </w:rPr>
        <w:t>T</w:t>
      </w:r>
      <w:r>
        <w:rPr>
          <w:rFonts w:ascii="Arial" w:hAnsi="Arial" w:cs="Arial"/>
          <w:sz w:val="20"/>
          <w:szCs w:val="20"/>
        </w:rPr>
        <w:t>o</w:t>
      </w:r>
      <w:r>
        <w:rPr>
          <w:rFonts w:ascii="Arial" w:hAnsi="Arial" w:cs="Arial"/>
          <w:spacing w:val="20"/>
          <w:sz w:val="20"/>
          <w:szCs w:val="20"/>
        </w:rPr>
        <w:t xml:space="preserve"> </w:t>
      </w:r>
      <w:r>
        <w:rPr>
          <w:rFonts w:ascii="Arial" w:hAnsi="Arial" w:cs="Arial"/>
          <w:w w:val="94"/>
          <w:sz w:val="20"/>
          <w:szCs w:val="20"/>
        </w:rPr>
        <w:t>ap</w:t>
      </w:r>
      <w:r>
        <w:rPr>
          <w:rFonts w:ascii="Arial" w:hAnsi="Arial" w:cs="Arial"/>
          <w:spacing w:val="6"/>
          <w:w w:val="94"/>
          <w:sz w:val="20"/>
          <w:szCs w:val="20"/>
        </w:rPr>
        <w:t>p</w:t>
      </w:r>
      <w:r>
        <w:rPr>
          <w:rFonts w:ascii="Arial" w:hAnsi="Arial" w:cs="Arial"/>
          <w:w w:val="94"/>
          <w:sz w:val="20"/>
          <w:szCs w:val="20"/>
        </w:rPr>
        <w:t>ear.</w:t>
      </w:r>
      <w:r>
        <w:rPr>
          <w:rFonts w:ascii="Arial" w:hAnsi="Arial" w:cs="Arial"/>
          <w:spacing w:val="18"/>
          <w:w w:val="94"/>
          <w:sz w:val="20"/>
          <w:szCs w:val="20"/>
        </w:rPr>
        <w:t xml:space="preserve"> </w:t>
      </w:r>
      <w:r>
        <w:rPr>
          <w:rFonts w:ascii="Arial" w:hAnsi="Arial" w:cs="Arial"/>
          <w:sz w:val="20"/>
          <w:szCs w:val="20"/>
        </w:rPr>
        <w:t>Springer.</w:t>
      </w:r>
    </w:p>
    <w:p w14:paraId="5481A0FB" w14:textId="77777777" w:rsidR="009E6749" w:rsidRDefault="009E6749">
      <w:pPr>
        <w:spacing w:after="0"/>
        <w:jc w:val="both"/>
        <w:sectPr w:rsidR="009E6749">
          <w:pgSz w:w="12240" w:h="15840"/>
          <w:pgMar w:top="1480" w:right="1720" w:bottom="1920" w:left="1720" w:header="0" w:footer="1736" w:gutter="0"/>
          <w:cols w:space="720"/>
        </w:sectPr>
      </w:pPr>
    </w:p>
    <w:p w14:paraId="0C09A7F6" w14:textId="77777777" w:rsidR="009E6749" w:rsidRDefault="009E6749">
      <w:pPr>
        <w:spacing w:after="0" w:line="200" w:lineRule="exact"/>
        <w:rPr>
          <w:sz w:val="20"/>
          <w:szCs w:val="20"/>
        </w:rPr>
      </w:pPr>
    </w:p>
    <w:p w14:paraId="697D4CA0" w14:textId="77777777" w:rsidR="009E6749" w:rsidRDefault="009E6749">
      <w:pPr>
        <w:spacing w:after="0" w:line="200" w:lineRule="exact"/>
        <w:rPr>
          <w:sz w:val="20"/>
          <w:szCs w:val="20"/>
        </w:rPr>
      </w:pPr>
    </w:p>
    <w:p w14:paraId="06F1822D" w14:textId="77777777" w:rsidR="009E6749" w:rsidRDefault="009E6749">
      <w:pPr>
        <w:spacing w:after="0" w:line="200" w:lineRule="exact"/>
        <w:rPr>
          <w:sz w:val="20"/>
          <w:szCs w:val="20"/>
        </w:rPr>
      </w:pPr>
    </w:p>
    <w:p w14:paraId="7A1BA8F9" w14:textId="77777777" w:rsidR="009E6749" w:rsidRDefault="009E6749">
      <w:pPr>
        <w:spacing w:after="0" w:line="200" w:lineRule="exact"/>
        <w:rPr>
          <w:sz w:val="20"/>
          <w:szCs w:val="20"/>
        </w:rPr>
      </w:pPr>
    </w:p>
    <w:p w14:paraId="122E543E" w14:textId="77777777" w:rsidR="009E6749" w:rsidRDefault="009E6749">
      <w:pPr>
        <w:spacing w:before="7" w:after="0" w:line="200" w:lineRule="exact"/>
        <w:rPr>
          <w:sz w:val="20"/>
          <w:szCs w:val="20"/>
        </w:rPr>
      </w:pPr>
    </w:p>
    <w:p w14:paraId="166284B3" w14:textId="77777777" w:rsidR="009E6749" w:rsidRDefault="009E6749">
      <w:pPr>
        <w:spacing w:before="21" w:after="0" w:line="249" w:lineRule="auto"/>
        <w:ind w:left="1254" w:right="916" w:hanging="299"/>
        <w:jc w:val="both"/>
        <w:rPr>
          <w:rFonts w:ascii="Arial" w:hAnsi="Arial" w:cs="Arial"/>
          <w:sz w:val="20"/>
          <w:szCs w:val="20"/>
        </w:rPr>
      </w:pPr>
      <w:proofErr w:type="spellStart"/>
      <w:r>
        <w:rPr>
          <w:rFonts w:ascii="Arial" w:hAnsi="Arial" w:cs="Arial"/>
          <w:w w:val="95"/>
          <w:sz w:val="20"/>
          <w:szCs w:val="20"/>
        </w:rPr>
        <w:t>Bosk</w:t>
      </w:r>
      <w:proofErr w:type="spellEnd"/>
      <w:r>
        <w:rPr>
          <w:rFonts w:ascii="Arial" w:hAnsi="Arial" w:cs="Arial"/>
          <w:w w:val="95"/>
          <w:sz w:val="20"/>
          <w:szCs w:val="20"/>
        </w:rPr>
        <w:t xml:space="preserve">, </w:t>
      </w:r>
      <w:r>
        <w:rPr>
          <w:rFonts w:ascii="Arial" w:hAnsi="Arial" w:cs="Arial"/>
          <w:sz w:val="20"/>
          <w:szCs w:val="20"/>
        </w:rPr>
        <w:t>Daniel,</w:t>
      </w:r>
      <w:r>
        <w:rPr>
          <w:rFonts w:ascii="Arial" w:hAnsi="Arial" w:cs="Arial"/>
          <w:spacing w:val="-14"/>
          <w:sz w:val="20"/>
          <w:szCs w:val="20"/>
        </w:rPr>
        <w:t xml:space="preserve"> </w:t>
      </w:r>
      <w:r>
        <w:rPr>
          <w:rFonts w:ascii="Arial" w:hAnsi="Arial" w:cs="Arial"/>
          <w:sz w:val="20"/>
          <w:szCs w:val="20"/>
        </w:rPr>
        <w:t>Martin</w:t>
      </w:r>
      <w:r>
        <w:rPr>
          <w:rFonts w:ascii="Arial" w:hAnsi="Arial" w:cs="Arial"/>
          <w:spacing w:val="42"/>
          <w:sz w:val="20"/>
          <w:szCs w:val="20"/>
        </w:rPr>
        <w:t xml:space="preserve"> </w:t>
      </w:r>
      <w:proofErr w:type="spellStart"/>
      <w:r>
        <w:rPr>
          <w:rFonts w:ascii="Arial" w:hAnsi="Arial" w:cs="Arial"/>
          <w:sz w:val="20"/>
          <w:szCs w:val="20"/>
        </w:rPr>
        <w:t>Kjellqvist</w:t>
      </w:r>
      <w:proofErr w:type="spellEnd"/>
      <w:r>
        <w:rPr>
          <w:rFonts w:ascii="Arial" w:hAnsi="Arial" w:cs="Arial"/>
          <w:spacing w:val="37"/>
          <w:sz w:val="20"/>
          <w:szCs w:val="20"/>
        </w:rPr>
        <w:t xml:space="preserve"> </w:t>
      </w:r>
      <w:r>
        <w:rPr>
          <w:rFonts w:ascii="Arial" w:hAnsi="Arial" w:cs="Arial"/>
          <w:sz w:val="20"/>
          <w:szCs w:val="20"/>
        </w:rPr>
        <w:t>and</w:t>
      </w:r>
      <w:r>
        <w:rPr>
          <w:rFonts w:ascii="Arial" w:hAnsi="Arial" w:cs="Arial"/>
          <w:spacing w:val="-16"/>
          <w:sz w:val="20"/>
          <w:szCs w:val="20"/>
        </w:rPr>
        <w:t xml:space="preserve"> </w:t>
      </w:r>
      <w:r>
        <w:rPr>
          <w:rFonts w:ascii="Arial" w:hAnsi="Arial" w:cs="Arial"/>
          <w:w w:val="93"/>
          <w:sz w:val="20"/>
          <w:szCs w:val="20"/>
        </w:rPr>
        <w:t>Sonja</w:t>
      </w:r>
      <w:r>
        <w:rPr>
          <w:rFonts w:ascii="Arial" w:hAnsi="Arial" w:cs="Arial"/>
          <w:spacing w:val="6"/>
          <w:w w:val="93"/>
          <w:sz w:val="20"/>
          <w:szCs w:val="20"/>
        </w:rPr>
        <w:t xml:space="preserve"> </w:t>
      </w:r>
      <w:proofErr w:type="spellStart"/>
      <w:r>
        <w:rPr>
          <w:rFonts w:ascii="Arial" w:hAnsi="Arial" w:cs="Arial"/>
          <w:w w:val="93"/>
          <w:sz w:val="20"/>
          <w:szCs w:val="20"/>
        </w:rPr>
        <w:t>Bu</w:t>
      </w:r>
      <w:r>
        <w:rPr>
          <w:rFonts w:ascii="Arial" w:hAnsi="Arial" w:cs="Arial"/>
          <w:spacing w:val="-5"/>
          <w:w w:val="93"/>
          <w:sz w:val="20"/>
          <w:szCs w:val="20"/>
        </w:rPr>
        <w:t>c</w:t>
      </w:r>
      <w:r>
        <w:rPr>
          <w:rFonts w:ascii="Arial" w:hAnsi="Arial" w:cs="Arial"/>
          <w:w w:val="93"/>
          <w:sz w:val="20"/>
          <w:szCs w:val="20"/>
        </w:rPr>
        <w:t>hegger</w:t>
      </w:r>
      <w:proofErr w:type="spellEnd"/>
      <w:r>
        <w:rPr>
          <w:rFonts w:ascii="Arial" w:hAnsi="Arial" w:cs="Arial"/>
          <w:spacing w:val="-1"/>
          <w:w w:val="93"/>
          <w:sz w:val="20"/>
          <w:szCs w:val="20"/>
        </w:rPr>
        <w:t xml:space="preserve"> </w:t>
      </w:r>
      <w:r>
        <w:rPr>
          <w:rFonts w:ascii="Arial" w:hAnsi="Arial" w:cs="Arial"/>
          <w:w w:val="93"/>
          <w:sz w:val="20"/>
          <w:szCs w:val="20"/>
        </w:rPr>
        <w:t>(2015).</w:t>
      </w:r>
      <w:r>
        <w:rPr>
          <w:rFonts w:ascii="Arial" w:hAnsi="Arial" w:cs="Arial"/>
          <w:spacing w:val="15"/>
          <w:w w:val="93"/>
          <w:sz w:val="20"/>
          <w:szCs w:val="20"/>
        </w:rPr>
        <w:t xml:space="preserve"> </w:t>
      </w:r>
      <w:r>
        <w:rPr>
          <w:rFonts w:ascii="Arial" w:hAnsi="Arial" w:cs="Arial"/>
          <w:sz w:val="20"/>
          <w:szCs w:val="20"/>
        </w:rPr>
        <w:t>‘</w:t>
      </w:r>
      <w:r>
        <w:rPr>
          <w:rFonts w:ascii="Arial" w:hAnsi="Arial" w:cs="Arial"/>
          <w:spacing w:val="-16"/>
          <w:sz w:val="20"/>
          <w:szCs w:val="20"/>
        </w:rPr>
        <w:t>T</w:t>
      </w:r>
      <w:r>
        <w:rPr>
          <w:rFonts w:ascii="Arial" w:hAnsi="Arial" w:cs="Arial"/>
          <w:spacing w:val="-5"/>
          <w:sz w:val="20"/>
          <w:szCs w:val="20"/>
        </w:rPr>
        <w:t>o</w:t>
      </w:r>
      <w:r>
        <w:rPr>
          <w:rFonts w:ascii="Arial" w:hAnsi="Arial" w:cs="Arial"/>
          <w:spacing w:val="-6"/>
          <w:sz w:val="20"/>
          <w:szCs w:val="20"/>
        </w:rPr>
        <w:t>w</w:t>
      </w:r>
      <w:r>
        <w:rPr>
          <w:rFonts w:ascii="Arial" w:hAnsi="Arial" w:cs="Arial"/>
          <w:sz w:val="20"/>
          <w:szCs w:val="20"/>
        </w:rPr>
        <w:t>ards</w:t>
      </w:r>
      <w:r>
        <w:rPr>
          <w:rFonts w:ascii="Arial" w:hAnsi="Arial" w:cs="Arial"/>
          <w:spacing w:val="-8"/>
          <w:sz w:val="20"/>
          <w:szCs w:val="20"/>
        </w:rPr>
        <w:t xml:space="preserve"> </w:t>
      </w:r>
      <w:r>
        <w:rPr>
          <w:rFonts w:ascii="Arial" w:hAnsi="Arial" w:cs="Arial"/>
          <w:spacing w:val="-5"/>
          <w:sz w:val="20"/>
          <w:szCs w:val="20"/>
        </w:rPr>
        <w:t>P</w:t>
      </w:r>
      <w:r>
        <w:rPr>
          <w:rFonts w:ascii="Arial" w:hAnsi="Arial" w:cs="Arial"/>
          <w:sz w:val="20"/>
          <w:szCs w:val="20"/>
        </w:rPr>
        <w:t xml:space="preserve">erfectly </w:t>
      </w:r>
      <w:r>
        <w:rPr>
          <w:rFonts w:ascii="Arial" w:hAnsi="Arial" w:cs="Arial"/>
          <w:w w:val="89"/>
          <w:sz w:val="20"/>
          <w:szCs w:val="20"/>
        </w:rPr>
        <w:t>Secure</w:t>
      </w:r>
      <w:r>
        <w:rPr>
          <w:rFonts w:ascii="Arial" w:hAnsi="Arial" w:cs="Arial"/>
          <w:spacing w:val="37"/>
          <w:w w:val="89"/>
          <w:sz w:val="20"/>
          <w:szCs w:val="20"/>
        </w:rPr>
        <w:t xml:space="preserve"> </w:t>
      </w:r>
      <w:r>
        <w:rPr>
          <w:rFonts w:ascii="Arial" w:hAnsi="Arial" w:cs="Arial"/>
          <w:sz w:val="20"/>
          <w:szCs w:val="20"/>
        </w:rPr>
        <w:t>and</w:t>
      </w:r>
      <w:r>
        <w:rPr>
          <w:rFonts w:ascii="Arial" w:hAnsi="Arial" w:cs="Arial"/>
          <w:spacing w:val="16"/>
          <w:sz w:val="20"/>
          <w:szCs w:val="20"/>
        </w:rPr>
        <w:t xml:space="preserve"> </w:t>
      </w:r>
      <w:r>
        <w:rPr>
          <w:rFonts w:ascii="Arial" w:hAnsi="Arial" w:cs="Arial"/>
          <w:sz w:val="20"/>
          <w:szCs w:val="20"/>
        </w:rPr>
        <w:t>Deniable</w:t>
      </w:r>
      <w:r>
        <w:rPr>
          <w:rFonts w:ascii="Arial" w:hAnsi="Arial" w:cs="Arial"/>
          <w:spacing w:val="-6"/>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w:t>
      </w:r>
      <w:r>
        <w:rPr>
          <w:rFonts w:ascii="Arial" w:hAnsi="Arial" w:cs="Arial"/>
          <w:spacing w:val="13"/>
          <w:sz w:val="20"/>
          <w:szCs w:val="20"/>
        </w:rPr>
        <w:t xml:space="preserve"> </w:t>
      </w:r>
      <w:r>
        <w:rPr>
          <w:rFonts w:ascii="Arial" w:hAnsi="Arial" w:cs="Arial"/>
          <w:sz w:val="20"/>
          <w:szCs w:val="20"/>
        </w:rPr>
        <w:t>Using</w:t>
      </w:r>
      <w:r>
        <w:rPr>
          <w:rFonts w:ascii="Arial" w:hAnsi="Arial" w:cs="Arial"/>
          <w:spacing w:val="10"/>
          <w:sz w:val="20"/>
          <w:szCs w:val="20"/>
        </w:rPr>
        <w:t xml:space="preserve"> </w:t>
      </w:r>
      <w:r>
        <w:rPr>
          <w:rFonts w:ascii="Arial" w:hAnsi="Arial" w:cs="Arial"/>
          <w:sz w:val="20"/>
          <w:szCs w:val="20"/>
        </w:rPr>
        <w:t>an</w:t>
      </w:r>
      <w:r>
        <w:rPr>
          <w:rFonts w:ascii="Arial" w:hAnsi="Arial" w:cs="Arial"/>
          <w:spacing w:val="16"/>
          <w:sz w:val="20"/>
          <w:szCs w:val="20"/>
        </w:rPr>
        <w:t xml:space="preserve"> </w:t>
      </w:r>
      <w:r>
        <w:rPr>
          <w:rFonts w:ascii="Arial" w:hAnsi="Arial" w:cs="Arial"/>
          <w:sz w:val="20"/>
          <w:szCs w:val="20"/>
        </w:rPr>
        <w:t>N</w:t>
      </w:r>
      <w:r>
        <w:rPr>
          <w:rFonts w:ascii="Arial" w:hAnsi="Arial" w:cs="Arial"/>
          <w:spacing w:val="-5"/>
          <w:sz w:val="20"/>
          <w:szCs w:val="20"/>
        </w:rPr>
        <w:t>F</w:t>
      </w:r>
      <w:r>
        <w:rPr>
          <w:rFonts w:ascii="Arial" w:hAnsi="Arial" w:cs="Arial"/>
          <w:sz w:val="20"/>
          <w:szCs w:val="20"/>
        </w:rPr>
        <w:t>C-Based</w:t>
      </w:r>
      <w:r>
        <w:rPr>
          <w:rFonts w:ascii="Arial" w:hAnsi="Arial" w:cs="Arial"/>
          <w:spacing w:val="-13"/>
          <w:sz w:val="20"/>
          <w:szCs w:val="20"/>
        </w:rPr>
        <w:t xml:space="preserve"> </w:t>
      </w:r>
      <w:r>
        <w:rPr>
          <w:rFonts w:ascii="Arial" w:hAnsi="Arial" w:cs="Arial"/>
          <w:sz w:val="20"/>
          <w:szCs w:val="20"/>
        </w:rPr>
        <w:t>Key-Ex</w:t>
      </w:r>
      <w:r>
        <w:rPr>
          <w:rFonts w:ascii="Arial" w:hAnsi="Arial" w:cs="Arial"/>
          <w:spacing w:val="-5"/>
          <w:sz w:val="20"/>
          <w:szCs w:val="20"/>
        </w:rPr>
        <w:t>c</w:t>
      </w:r>
      <w:r>
        <w:rPr>
          <w:rFonts w:ascii="Arial" w:hAnsi="Arial" w:cs="Arial"/>
          <w:sz w:val="20"/>
          <w:szCs w:val="20"/>
        </w:rPr>
        <w:t xml:space="preserve">hange </w:t>
      </w:r>
      <w:r>
        <w:rPr>
          <w:rFonts w:ascii="Arial" w:hAnsi="Arial" w:cs="Arial"/>
          <w:w w:val="90"/>
          <w:sz w:val="20"/>
          <w:szCs w:val="20"/>
        </w:rPr>
        <w:t>S</w:t>
      </w:r>
      <w:r>
        <w:rPr>
          <w:rFonts w:ascii="Arial" w:hAnsi="Arial" w:cs="Arial"/>
          <w:spacing w:val="-4"/>
          <w:w w:val="90"/>
          <w:sz w:val="20"/>
          <w:szCs w:val="20"/>
        </w:rPr>
        <w:t>c</w:t>
      </w:r>
      <w:r>
        <w:rPr>
          <w:rFonts w:ascii="Arial" w:hAnsi="Arial" w:cs="Arial"/>
          <w:w w:val="90"/>
          <w:sz w:val="20"/>
          <w:szCs w:val="20"/>
        </w:rPr>
        <w:t>heme’.</w:t>
      </w:r>
      <w:r>
        <w:rPr>
          <w:rFonts w:ascii="Arial" w:hAnsi="Arial" w:cs="Arial"/>
          <w:spacing w:val="37"/>
          <w:w w:val="90"/>
          <w:sz w:val="20"/>
          <w:szCs w:val="20"/>
        </w:rPr>
        <w:t xml:space="preserve"> </w:t>
      </w:r>
      <w:r>
        <w:rPr>
          <w:rFonts w:ascii="Arial" w:hAnsi="Arial" w:cs="Arial"/>
          <w:sz w:val="20"/>
          <w:szCs w:val="20"/>
        </w:rPr>
        <w:t>In:</w:t>
      </w:r>
      <w:r>
        <w:rPr>
          <w:rFonts w:ascii="Arial" w:hAnsi="Arial" w:cs="Arial"/>
          <w:spacing w:val="39"/>
          <w:sz w:val="20"/>
          <w:szCs w:val="20"/>
        </w:rPr>
        <w:t xml:space="preserve"> </w:t>
      </w:r>
      <w:r>
        <w:rPr>
          <w:rFonts w:ascii="Arial" w:hAnsi="Arial" w:cs="Arial"/>
          <w:i/>
          <w:w w:val="90"/>
          <w:sz w:val="20"/>
          <w:szCs w:val="20"/>
        </w:rPr>
        <w:t>S</w:t>
      </w:r>
      <w:r>
        <w:rPr>
          <w:rFonts w:ascii="Arial" w:hAnsi="Arial" w:cs="Arial"/>
          <w:i/>
          <w:spacing w:val="-9"/>
          <w:w w:val="90"/>
          <w:sz w:val="20"/>
          <w:szCs w:val="20"/>
        </w:rPr>
        <w:t>e</w:t>
      </w:r>
      <w:r>
        <w:rPr>
          <w:rFonts w:ascii="Arial" w:hAnsi="Arial" w:cs="Arial"/>
          <w:i/>
          <w:w w:val="90"/>
          <w:sz w:val="20"/>
          <w:szCs w:val="20"/>
        </w:rPr>
        <w:t>cu</w:t>
      </w:r>
      <w:r>
        <w:rPr>
          <w:rFonts w:ascii="Arial" w:hAnsi="Arial" w:cs="Arial"/>
          <w:i/>
          <w:spacing w:val="-9"/>
          <w:w w:val="90"/>
          <w:sz w:val="20"/>
          <w:szCs w:val="20"/>
        </w:rPr>
        <w:t>r</w:t>
      </w:r>
      <w:r>
        <w:rPr>
          <w:rFonts w:ascii="Arial" w:hAnsi="Arial" w:cs="Arial"/>
          <w:i/>
          <w:w w:val="90"/>
          <w:sz w:val="20"/>
          <w:szCs w:val="20"/>
        </w:rPr>
        <w:t>e</w:t>
      </w:r>
      <w:r>
        <w:rPr>
          <w:rFonts w:ascii="Arial" w:hAnsi="Arial" w:cs="Arial"/>
          <w:i/>
          <w:spacing w:val="37"/>
          <w:w w:val="90"/>
          <w:sz w:val="20"/>
          <w:szCs w:val="20"/>
        </w:rPr>
        <w:t xml:space="preserve"> </w:t>
      </w:r>
      <w:r>
        <w:rPr>
          <w:rFonts w:ascii="Arial" w:hAnsi="Arial" w:cs="Arial"/>
          <w:i/>
          <w:sz w:val="20"/>
          <w:szCs w:val="20"/>
        </w:rPr>
        <w:t xml:space="preserve">IT </w:t>
      </w:r>
      <w:r>
        <w:rPr>
          <w:rFonts w:ascii="Arial" w:hAnsi="Arial" w:cs="Arial"/>
          <w:i/>
          <w:spacing w:val="14"/>
          <w:sz w:val="20"/>
          <w:szCs w:val="20"/>
        </w:rPr>
        <w:t xml:space="preserve"> </w:t>
      </w:r>
      <w:r>
        <w:rPr>
          <w:rFonts w:ascii="Arial" w:hAnsi="Arial" w:cs="Arial"/>
          <w:i/>
          <w:w w:val="90"/>
          <w:sz w:val="20"/>
          <w:szCs w:val="20"/>
        </w:rPr>
        <w:t>System</w:t>
      </w:r>
      <w:r>
        <w:rPr>
          <w:rFonts w:ascii="Arial" w:hAnsi="Arial" w:cs="Arial"/>
          <w:i/>
          <w:spacing w:val="1"/>
          <w:w w:val="90"/>
          <w:sz w:val="20"/>
          <w:szCs w:val="20"/>
        </w:rPr>
        <w:t>s</w:t>
      </w:r>
      <w:r>
        <w:rPr>
          <w:rFonts w:ascii="Arial" w:hAnsi="Arial" w:cs="Arial"/>
          <w:w w:val="90"/>
          <w:sz w:val="20"/>
          <w:szCs w:val="20"/>
        </w:rPr>
        <w:t>.</w:t>
      </w:r>
      <w:r>
        <w:rPr>
          <w:rFonts w:ascii="Arial" w:hAnsi="Arial" w:cs="Arial"/>
          <w:spacing w:val="36"/>
          <w:w w:val="90"/>
          <w:sz w:val="20"/>
          <w:szCs w:val="20"/>
        </w:rPr>
        <w:t xml:space="preserve"> </w:t>
      </w:r>
      <w:r>
        <w:rPr>
          <w:rFonts w:ascii="Arial" w:hAnsi="Arial" w:cs="Arial"/>
          <w:sz w:val="20"/>
          <w:szCs w:val="20"/>
        </w:rPr>
        <w:t>Ed.</w:t>
      </w:r>
      <w:r>
        <w:rPr>
          <w:rFonts w:ascii="Arial" w:hAnsi="Arial" w:cs="Arial"/>
          <w:spacing w:val="26"/>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29"/>
          <w:sz w:val="20"/>
          <w:szCs w:val="20"/>
        </w:rPr>
        <w:t xml:space="preserve"> </w:t>
      </w:r>
      <w:r>
        <w:rPr>
          <w:rFonts w:ascii="Arial" w:hAnsi="Arial" w:cs="Arial"/>
          <w:sz w:val="20"/>
          <w:szCs w:val="20"/>
        </w:rPr>
        <w:t>Sonja</w:t>
      </w:r>
      <w:r>
        <w:rPr>
          <w:rFonts w:ascii="Arial" w:hAnsi="Arial" w:cs="Arial"/>
          <w:spacing w:val="-5"/>
          <w:sz w:val="20"/>
          <w:szCs w:val="20"/>
        </w:rPr>
        <w:t xml:space="preserve"> </w:t>
      </w:r>
      <w:proofErr w:type="spellStart"/>
      <w:r>
        <w:rPr>
          <w:rFonts w:ascii="Arial" w:hAnsi="Arial" w:cs="Arial"/>
          <w:w w:val="92"/>
          <w:sz w:val="20"/>
          <w:szCs w:val="20"/>
        </w:rPr>
        <w:t>Bu</w:t>
      </w:r>
      <w:r>
        <w:rPr>
          <w:rFonts w:ascii="Arial" w:hAnsi="Arial" w:cs="Arial"/>
          <w:spacing w:val="-5"/>
          <w:w w:val="92"/>
          <w:sz w:val="20"/>
          <w:szCs w:val="20"/>
        </w:rPr>
        <w:t>c</w:t>
      </w:r>
      <w:r>
        <w:rPr>
          <w:rFonts w:ascii="Arial" w:hAnsi="Arial" w:cs="Arial"/>
          <w:w w:val="92"/>
          <w:sz w:val="20"/>
          <w:szCs w:val="20"/>
        </w:rPr>
        <w:t>hegger</w:t>
      </w:r>
      <w:proofErr w:type="spellEnd"/>
      <w:r>
        <w:rPr>
          <w:rFonts w:ascii="Arial" w:hAnsi="Arial" w:cs="Arial"/>
          <w:spacing w:val="38"/>
          <w:w w:val="92"/>
          <w:sz w:val="20"/>
          <w:szCs w:val="20"/>
        </w:rPr>
        <w:t xml:space="preserve"> </w:t>
      </w:r>
      <w:r>
        <w:rPr>
          <w:rFonts w:ascii="Arial" w:hAnsi="Arial" w:cs="Arial"/>
          <w:sz w:val="20"/>
          <w:szCs w:val="20"/>
        </w:rPr>
        <w:t>and</w:t>
      </w:r>
      <w:r>
        <w:rPr>
          <w:rFonts w:ascii="Arial" w:hAnsi="Arial" w:cs="Arial"/>
          <w:spacing w:val="13"/>
          <w:sz w:val="20"/>
          <w:szCs w:val="20"/>
        </w:rPr>
        <w:t xml:space="preserve"> </w:t>
      </w:r>
      <w:r>
        <w:rPr>
          <w:rFonts w:ascii="Arial" w:hAnsi="Arial" w:cs="Arial"/>
          <w:sz w:val="20"/>
          <w:szCs w:val="20"/>
        </w:rPr>
        <w:t>Mads</w:t>
      </w:r>
      <w:r>
        <w:rPr>
          <w:rFonts w:ascii="Arial" w:hAnsi="Arial" w:cs="Arial"/>
          <w:spacing w:val="5"/>
          <w:sz w:val="20"/>
          <w:szCs w:val="20"/>
        </w:rPr>
        <w:t xml:space="preserve"> </w:t>
      </w:r>
      <w:r>
        <w:rPr>
          <w:rFonts w:ascii="Arial" w:hAnsi="Arial" w:cs="Arial"/>
          <w:sz w:val="20"/>
          <w:szCs w:val="20"/>
        </w:rPr>
        <w:t xml:space="preserve">Dam. </w:t>
      </w:r>
      <w:r>
        <w:rPr>
          <w:rFonts w:ascii="Arial" w:hAnsi="Arial" w:cs="Arial"/>
          <w:spacing w:val="-16"/>
          <w:sz w:val="20"/>
          <w:szCs w:val="20"/>
        </w:rPr>
        <w:t>V</w:t>
      </w:r>
      <w:r>
        <w:rPr>
          <w:rFonts w:ascii="Arial" w:hAnsi="Arial" w:cs="Arial"/>
          <w:sz w:val="20"/>
          <w:szCs w:val="20"/>
        </w:rPr>
        <w:t>ol.</w:t>
      </w:r>
      <w:r>
        <w:rPr>
          <w:rFonts w:ascii="Arial" w:hAnsi="Arial" w:cs="Arial"/>
          <w:spacing w:val="26"/>
          <w:sz w:val="20"/>
          <w:szCs w:val="20"/>
        </w:rPr>
        <w:t xml:space="preserve"> </w:t>
      </w:r>
      <w:r>
        <w:rPr>
          <w:rFonts w:ascii="Arial" w:hAnsi="Arial" w:cs="Arial"/>
          <w:w w:val="90"/>
          <w:sz w:val="20"/>
          <w:szCs w:val="20"/>
        </w:rPr>
        <w:t>9417.</w:t>
      </w:r>
      <w:r>
        <w:rPr>
          <w:rFonts w:ascii="Arial" w:hAnsi="Arial" w:cs="Arial"/>
          <w:spacing w:val="20"/>
          <w:w w:val="90"/>
          <w:sz w:val="20"/>
          <w:szCs w:val="20"/>
        </w:rPr>
        <w:t xml:space="preserve"> </w:t>
      </w:r>
      <w:r>
        <w:rPr>
          <w:rFonts w:ascii="Arial" w:hAnsi="Arial" w:cs="Arial"/>
          <w:w w:val="99"/>
          <w:sz w:val="20"/>
          <w:szCs w:val="20"/>
        </w:rPr>
        <w:t>Lect</w:t>
      </w:r>
      <w:r>
        <w:rPr>
          <w:rFonts w:ascii="Arial" w:hAnsi="Arial" w:cs="Arial"/>
          <w:spacing w:val="1"/>
          <w:w w:val="99"/>
          <w:sz w:val="20"/>
          <w:szCs w:val="20"/>
        </w:rPr>
        <w:t>u</w:t>
      </w:r>
      <w:r>
        <w:rPr>
          <w:rFonts w:ascii="Arial" w:hAnsi="Arial" w:cs="Arial"/>
          <w:w w:val="116"/>
          <w:sz w:val="20"/>
          <w:szCs w:val="20"/>
        </w:rPr>
        <w:t>r</w:t>
      </w:r>
      <w:r>
        <w:rPr>
          <w:rFonts w:ascii="Arial" w:hAnsi="Arial" w:cs="Arial"/>
          <w:w w:val="79"/>
          <w:sz w:val="20"/>
          <w:szCs w:val="20"/>
        </w:rPr>
        <w:t>e</w:t>
      </w:r>
      <w:r>
        <w:rPr>
          <w:rFonts w:ascii="Arial" w:hAnsi="Arial" w:cs="Arial"/>
          <w:spacing w:val="13"/>
          <w:sz w:val="20"/>
          <w:szCs w:val="20"/>
        </w:rPr>
        <w:t xml:space="preserve"> </w:t>
      </w:r>
      <w:r>
        <w:rPr>
          <w:rFonts w:ascii="Arial" w:hAnsi="Arial" w:cs="Arial"/>
          <w:sz w:val="20"/>
          <w:szCs w:val="20"/>
        </w:rPr>
        <w:t>Notes</w:t>
      </w:r>
      <w:r>
        <w:rPr>
          <w:rFonts w:ascii="Arial" w:hAnsi="Arial" w:cs="Arial"/>
          <w:spacing w:val="-17"/>
          <w:sz w:val="20"/>
          <w:szCs w:val="20"/>
        </w:rPr>
        <w:t xml:space="preserve"> </w:t>
      </w:r>
      <w:r>
        <w:rPr>
          <w:rFonts w:ascii="Arial" w:hAnsi="Arial" w:cs="Arial"/>
          <w:sz w:val="20"/>
          <w:szCs w:val="20"/>
        </w:rPr>
        <w:t>in</w:t>
      </w:r>
      <w:r>
        <w:rPr>
          <w:rFonts w:ascii="Arial" w:hAnsi="Arial" w:cs="Arial"/>
          <w:spacing w:val="22"/>
          <w:sz w:val="20"/>
          <w:szCs w:val="20"/>
        </w:rPr>
        <w:t xml:space="preserve"> </w:t>
      </w:r>
      <w:r>
        <w:rPr>
          <w:rFonts w:ascii="Arial" w:hAnsi="Arial" w:cs="Arial"/>
          <w:sz w:val="20"/>
          <w:szCs w:val="20"/>
        </w:rPr>
        <w:t>Computer</w:t>
      </w:r>
      <w:r>
        <w:rPr>
          <w:rFonts w:ascii="Arial" w:hAnsi="Arial" w:cs="Arial"/>
          <w:spacing w:val="5"/>
          <w:sz w:val="20"/>
          <w:szCs w:val="20"/>
        </w:rPr>
        <w:t xml:space="preserve"> </w:t>
      </w:r>
      <w:r>
        <w:rPr>
          <w:rFonts w:ascii="Arial" w:hAnsi="Arial" w:cs="Arial"/>
          <w:w w:val="89"/>
          <w:sz w:val="20"/>
          <w:szCs w:val="20"/>
        </w:rPr>
        <w:t>Science.</w:t>
      </w:r>
      <w:r>
        <w:rPr>
          <w:rFonts w:ascii="Arial" w:hAnsi="Arial" w:cs="Arial"/>
          <w:spacing w:val="20"/>
          <w:w w:val="89"/>
          <w:sz w:val="20"/>
          <w:szCs w:val="20"/>
        </w:rPr>
        <w:t xml:space="preserve"> </w:t>
      </w:r>
      <w:r>
        <w:rPr>
          <w:rFonts w:ascii="Arial" w:hAnsi="Arial" w:cs="Arial"/>
          <w:sz w:val="20"/>
          <w:szCs w:val="20"/>
        </w:rPr>
        <w:t>Springer</w:t>
      </w:r>
      <w:r>
        <w:rPr>
          <w:rFonts w:ascii="Arial" w:hAnsi="Arial" w:cs="Arial"/>
          <w:spacing w:val="-16"/>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ternational</w:t>
      </w:r>
      <w:r>
        <w:rPr>
          <w:rFonts w:ascii="Arial" w:hAnsi="Arial" w:cs="Arial"/>
          <w:spacing w:val="39"/>
          <w:sz w:val="20"/>
          <w:szCs w:val="20"/>
        </w:rPr>
        <w:t xml:space="preserve"> </w:t>
      </w:r>
      <w:r>
        <w:rPr>
          <w:rFonts w:ascii="Arial" w:hAnsi="Arial" w:cs="Arial"/>
          <w:sz w:val="20"/>
          <w:szCs w:val="20"/>
        </w:rPr>
        <w:t xml:space="preserve">Pub- </w:t>
      </w:r>
      <w:proofErr w:type="spellStart"/>
      <w:r>
        <w:rPr>
          <w:rFonts w:ascii="Arial" w:hAnsi="Arial" w:cs="Arial"/>
          <w:sz w:val="20"/>
          <w:szCs w:val="20"/>
        </w:rPr>
        <w:t>lishing</w:t>
      </w:r>
      <w:proofErr w:type="spellEnd"/>
      <w:r>
        <w:rPr>
          <w:rFonts w:ascii="Arial" w:hAnsi="Arial" w:cs="Arial"/>
          <w:sz w:val="20"/>
          <w:szCs w:val="20"/>
        </w:rPr>
        <w:t>,</w:t>
      </w:r>
      <w:r>
        <w:rPr>
          <w:rFonts w:ascii="Arial" w:hAnsi="Arial" w:cs="Arial"/>
          <w:spacing w:val="31"/>
          <w:sz w:val="20"/>
          <w:szCs w:val="20"/>
        </w:rPr>
        <w:t xml:space="preserve"> </w:t>
      </w:r>
      <w:r>
        <w:rPr>
          <w:rFonts w:ascii="Arial" w:hAnsi="Arial" w:cs="Arial"/>
          <w:sz w:val="20"/>
          <w:szCs w:val="20"/>
        </w:rPr>
        <w:t>pp.</w:t>
      </w:r>
      <w:r>
        <w:rPr>
          <w:rFonts w:ascii="Arial" w:hAnsi="Arial" w:cs="Arial"/>
          <w:spacing w:val="34"/>
          <w:sz w:val="20"/>
          <w:szCs w:val="20"/>
        </w:rPr>
        <w:t xml:space="preserve"> </w:t>
      </w:r>
      <w:r>
        <w:rPr>
          <w:rFonts w:ascii="Arial" w:hAnsi="Arial" w:cs="Arial"/>
          <w:w w:val="90"/>
          <w:sz w:val="20"/>
          <w:szCs w:val="20"/>
        </w:rPr>
        <w:t>72–87.</w:t>
      </w:r>
      <w:r>
        <w:rPr>
          <w:rFonts w:ascii="Arial" w:hAnsi="Arial" w:cs="Arial"/>
          <w:spacing w:val="43"/>
          <w:w w:val="90"/>
          <w:sz w:val="20"/>
          <w:szCs w:val="20"/>
        </w:rPr>
        <w:t xml:space="preserve"> </w:t>
      </w:r>
      <w:proofErr w:type="spellStart"/>
      <w:r>
        <w:rPr>
          <w:rFonts w:ascii="Arial" w:hAnsi="Arial" w:cs="Arial"/>
          <w:sz w:val="20"/>
          <w:szCs w:val="20"/>
        </w:rPr>
        <w:t>isbn</w:t>
      </w:r>
      <w:proofErr w:type="spellEnd"/>
      <w:r>
        <w:rPr>
          <w:rFonts w:ascii="Arial" w:hAnsi="Arial" w:cs="Arial"/>
          <w:sz w:val="20"/>
          <w:szCs w:val="20"/>
        </w:rPr>
        <w:t>:</w:t>
      </w:r>
      <w:r>
        <w:rPr>
          <w:rFonts w:ascii="Arial" w:hAnsi="Arial" w:cs="Arial"/>
          <w:spacing w:val="54"/>
          <w:sz w:val="20"/>
          <w:szCs w:val="20"/>
        </w:rPr>
        <w:t xml:space="preserve"> </w:t>
      </w:r>
      <w:r>
        <w:rPr>
          <w:rFonts w:ascii="Arial" w:hAnsi="Arial" w:cs="Arial"/>
          <w:w w:val="91"/>
          <w:sz w:val="20"/>
          <w:szCs w:val="20"/>
        </w:rPr>
        <w:t>978-3-319-26501-8.</w:t>
      </w:r>
      <w:r>
        <w:rPr>
          <w:rFonts w:ascii="Arial" w:hAnsi="Arial" w:cs="Arial"/>
          <w:spacing w:val="45"/>
          <w:w w:val="91"/>
          <w:sz w:val="20"/>
          <w:szCs w:val="20"/>
        </w:rPr>
        <w:t xml:space="preserve"> </w:t>
      </w:r>
      <w:proofErr w:type="spellStart"/>
      <w:r>
        <w:rPr>
          <w:rFonts w:ascii="Arial" w:hAnsi="Arial" w:cs="Arial"/>
          <w:sz w:val="20"/>
          <w:szCs w:val="20"/>
        </w:rPr>
        <w:t>doi</w:t>
      </w:r>
      <w:proofErr w:type="spellEnd"/>
      <w:r>
        <w:rPr>
          <w:rFonts w:ascii="Arial" w:hAnsi="Arial" w:cs="Arial"/>
          <w:sz w:val="20"/>
          <w:szCs w:val="20"/>
        </w:rPr>
        <w:t xml:space="preserve">: </w:t>
      </w:r>
      <w:r>
        <w:rPr>
          <w:rFonts w:ascii="Arial" w:hAnsi="Arial" w:cs="Arial"/>
          <w:spacing w:val="23"/>
          <w:sz w:val="20"/>
          <w:szCs w:val="20"/>
        </w:rPr>
        <w:t xml:space="preserve"> </w:t>
      </w:r>
      <w:hyperlink r:id="rId10">
        <w:r>
          <w:rPr>
            <w:rFonts w:ascii="Arial" w:hAnsi="Arial" w:cs="Arial"/>
            <w:w w:val="93"/>
            <w:sz w:val="20"/>
            <w:szCs w:val="20"/>
          </w:rPr>
          <w:t>10</w:t>
        </w:r>
        <w:r>
          <w:rPr>
            <w:rFonts w:ascii="Arial" w:hAnsi="Arial" w:cs="Arial"/>
            <w:spacing w:val="-30"/>
            <w:sz w:val="20"/>
            <w:szCs w:val="20"/>
          </w:rPr>
          <w:t xml:space="preserve"> </w:t>
        </w:r>
        <w:r>
          <w:rPr>
            <w:rFonts w:ascii="Arial" w:hAnsi="Arial" w:cs="Arial"/>
            <w:w w:val="187"/>
            <w:sz w:val="20"/>
            <w:szCs w:val="20"/>
          </w:rPr>
          <w:t>.</w:t>
        </w:r>
        <w:r>
          <w:rPr>
            <w:rFonts w:ascii="Arial" w:hAnsi="Arial" w:cs="Arial"/>
            <w:spacing w:val="-30"/>
            <w:sz w:val="20"/>
            <w:szCs w:val="20"/>
          </w:rPr>
          <w:t xml:space="preserve"> </w:t>
        </w:r>
        <w:r>
          <w:rPr>
            <w:rFonts w:ascii="Arial" w:hAnsi="Arial" w:cs="Arial"/>
            <w:w w:val="93"/>
            <w:sz w:val="20"/>
            <w:szCs w:val="20"/>
          </w:rPr>
          <w:t>1007</w:t>
        </w:r>
        <w:r>
          <w:rPr>
            <w:rFonts w:ascii="Arial" w:hAnsi="Arial" w:cs="Arial"/>
            <w:spacing w:val="-29"/>
            <w:sz w:val="20"/>
            <w:szCs w:val="20"/>
          </w:rPr>
          <w:t xml:space="preserve"> </w:t>
        </w:r>
        <w:r>
          <w:rPr>
            <w:rFonts w:ascii="Arial" w:hAnsi="Arial" w:cs="Arial"/>
            <w:w w:val="187"/>
            <w:sz w:val="20"/>
            <w:szCs w:val="20"/>
          </w:rPr>
          <w:t>/</w:t>
        </w:r>
        <w:r>
          <w:rPr>
            <w:rFonts w:ascii="Arial" w:hAnsi="Arial" w:cs="Arial"/>
            <w:spacing w:val="-30"/>
            <w:sz w:val="20"/>
            <w:szCs w:val="20"/>
          </w:rPr>
          <w:t xml:space="preserve"> </w:t>
        </w:r>
        <w:r>
          <w:rPr>
            <w:rFonts w:ascii="Arial" w:hAnsi="Arial" w:cs="Arial"/>
            <w:w w:val="93"/>
            <w:sz w:val="20"/>
            <w:szCs w:val="20"/>
          </w:rPr>
          <w:t>978</w:t>
        </w:r>
        <w:r>
          <w:rPr>
            <w:rFonts w:ascii="Arial" w:hAnsi="Arial" w:cs="Arial"/>
            <w:spacing w:val="-29"/>
            <w:sz w:val="20"/>
            <w:szCs w:val="20"/>
          </w:rPr>
          <w:t xml:space="preserve"> </w:t>
        </w:r>
        <w:r>
          <w:rPr>
            <w:rFonts w:ascii="Arial" w:hAnsi="Arial" w:cs="Arial"/>
            <w:w w:val="156"/>
            <w:sz w:val="20"/>
            <w:szCs w:val="20"/>
          </w:rPr>
          <w:t>-</w:t>
        </w:r>
        <w:r>
          <w:rPr>
            <w:rFonts w:ascii="Arial" w:hAnsi="Arial" w:cs="Arial"/>
            <w:spacing w:val="-51"/>
            <w:w w:val="156"/>
            <w:sz w:val="20"/>
            <w:szCs w:val="20"/>
          </w:rPr>
          <w:t xml:space="preserve"> </w:t>
        </w:r>
        <w:r>
          <w:rPr>
            <w:rFonts w:ascii="Arial" w:hAnsi="Arial" w:cs="Arial"/>
            <w:w w:val="93"/>
            <w:sz w:val="20"/>
            <w:szCs w:val="20"/>
          </w:rPr>
          <w:t>3</w:t>
        </w:r>
        <w:r>
          <w:rPr>
            <w:rFonts w:ascii="Arial" w:hAnsi="Arial" w:cs="Arial"/>
            <w:spacing w:val="-30"/>
            <w:sz w:val="20"/>
            <w:szCs w:val="20"/>
          </w:rPr>
          <w:t xml:space="preserve"> </w:t>
        </w:r>
        <w:r>
          <w:rPr>
            <w:rFonts w:ascii="Arial" w:hAnsi="Arial" w:cs="Arial"/>
            <w:w w:val="156"/>
            <w:sz w:val="20"/>
            <w:szCs w:val="20"/>
          </w:rPr>
          <w:t>-</w:t>
        </w:r>
        <w:r>
          <w:rPr>
            <w:rFonts w:ascii="Arial" w:hAnsi="Arial" w:cs="Arial"/>
            <w:spacing w:val="-51"/>
            <w:w w:val="156"/>
            <w:sz w:val="20"/>
            <w:szCs w:val="20"/>
          </w:rPr>
          <w:t xml:space="preserve"> </w:t>
        </w:r>
        <w:r>
          <w:rPr>
            <w:rFonts w:ascii="Arial" w:hAnsi="Arial" w:cs="Arial"/>
            <w:w w:val="93"/>
            <w:sz w:val="20"/>
            <w:szCs w:val="20"/>
          </w:rPr>
          <w:t>319</w:t>
        </w:r>
        <w:r>
          <w:rPr>
            <w:rFonts w:ascii="Arial" w:hAnsi="Arial" w:cs="Arial"/>
            <w:spacing w:val="-30"/>
            <w:sz w:val="20"/>
            <w:szCs w:val="20"/>
          </w:rPr>
          <w:t xml:space="preserve"> </w:t>
        </w:r>
        <w:r>
          <w:rPr>
            <w:rFonts w:ascii="Arial" w:hAnsi="Arial" w:cs="Arial"/>
            <w:w w:val="156"/>
            <w:sz w:val="20"/>
            <w:szCs w:val="20"/>
          </w:rPr>
          <w:t>-</w:t>
        </w:r>
      </w:hyperlink>
    </w:p>
    <w:p w14:paraId="5C898704" w14:textId="77777777" w:rsidR="009E6749" w:rsidRDefault="00551DDA">
      <w:pPr>
        <w:spacing w:after="0" w:line="249" w:lineRule="auto"/>
        <w:ind w:left="938" w:right="934" w:firstLine="64"/>
        <w:jc w:val="center"/>
        <w:rPr>
          <w:rFonts w:ascii="Arial" w:hAnsi="Arial" w:cs="Arial"/>
          <w:sz w:val="20"/>
          <w:szCs w:val="20"/>
        </w:rPr>
      </w:pPr>
      <w:hyperlink r:id="rId11">
        <w:r w:rsidR="009E6749">
          <w:rPr>
            <w:rFonts w:ascii="Arial" w:hAnsi="Arial" w:cs="Arial"/>
            <w:sz w:val="20"/>
            <w:szCs w:val="20"/>
          </w:rPr>
          <w:t>26502</w:t>
        </w:r>
        <w:r w:rsidR="009E6749">
          <w:rPr>
            <w:rFonts w:ascii="Arial" w:hAnsi="Arial" w:cs="Arial"/>
            <w:spacing w:val="11"/>
            <w:sz w:val="20"/>
            <w:szCs w:val="20"/>
          </w:rPr>
          <w:t>-</w:t>
        </w:r>
        <w:r w:rsidR="009E6749">
          <w:rPr>
            <w:rFonts w:ascii="Arial" w:hAnsi="Arial" w:cs="Arial"/>
            <w:sz w:val="20"/>
            <w:szCs w:val="20"/>
          </w:rPr>
          <w:t>5_6</w:t>
        </w:r>
      </w:hyperlink>
      <w:r w:rsidR="009E6749">
        <w:rPr>
          <w:rFonts w:ascii="Arial" w:hAnsi="Arial" w:cs="Arial"/>
          <w:sz w:val="20"/>
          <w:szCs w:val="20"/>
        </w:rPr>
        <w:t>.</w:t>
      </w:r>
      <w:r w:rsidR="009E6749">
        <w:rPr>
          <w:rFonts w:ascii="Arial" w:hAnsi="Arial" w:cs="Arial"/>
          <w:spacing w:val="-13"/>
          <w:sz w:val="20"/>
          <w:szCs w:val="20"/>
        </w:rPr>
        <w:t xml:space="preserve"> </w:t>
      </w:r>
      <w:r w:rsidR="009E6749">
        <w:rPr>
          <w:rFonts w:ascii="Arial" w:hAnsi="Arial" w:cs="Arial"/>
          <w:w w:val="154"/>
          <w:sz w:val="20"/>
          <w:szCs w:val="20"/>
        </w:rPr>
        <w:t>url</w:t>
      </w:r>
      <w:r w:rsidR="009E6749">
        <w:rPr>
          <w:rFonts w:ascii="Arial" w:hAnsi="Arial" w:cs="Arial"/>
          <w:w w:val="99"/>
          <w:sz w:val="20"/>
          <w:szCs w:val="20"/>
        </w:rPr>
        <w:t>:</w:t>
      </w:r>
      <w:r w:rsidR="009E6749">
        <w:rPr>
          <w:rFonts w:ascii="Arial" w:hAnsi="Arial" w:cs="Arial"/>
          <w:spacing w:val="11"/>
          <w:sz w:val="20"/>
          <w:szCs w:val="20"/>
        </w:rPr>
        <w:t xml:space="preserve"> </w:t>
      </w:r>
      <w:hyperlink r:id="rId12">
        <w:r w:rsidR="009E6749">
          <w:rPr>
            <w:rFonts w:ascii="Arial" w:hAnsi="Arial" w:cs="Arial"/>
            <w:w w:val="126"/>
            <w:sz w:val="20"/>
            <w:szCs w:val="20"/>
          </w:rPr>
          <w:t>http://dx.doi.org/1</w:t>
        </w:r>
        <w:r w:rsidR="009E6749">
          <w:rPr>
            <w:rFonts w:ascii="Arial" w:hAnsi="Arial" w:cs="Arial"/>
            <w:spacing w:val="3"/>
            <w:w w:val="126"/>
            <w:sz w:val="20"/>
            <w:szCs w:val="20"/>
          </w:rPr>
          <w:t>0</w:t>
        </w:r>
        <w:r w:rsidR="009E6749">
          <w:rPr>
            <w:rFonts w:ascii="Arial" w:hAnsi="Arial" w:cs="Arial"/>
            <w:w w:val="109"/>
            <w:sz w:val="20"/>
            <w:szCs w:val="20"/>
          </w:rPr>
          <w:t>.1007/978</w:t>
        </w:r>
        <w:r w:rsidR="009E6749">
          <w:rPr>
            <w:rFonts w:ascii="Arial" w:hAnsi="Arial" w:cs="Arial"/>
            <w:spacing w:val="12"/>
            <w:w w:val="109"/>
            <w:sz w:val="20"/>
            <w:szCs w:val="20"/>
          </w:rPr>
          <w:t>-</w:t>
        </w:r>
        <w:r w:rsidR="009E6749">
          <w:rPr>
            <w:rFonts w:ascii="Arial" w:hAnsi="Arial" w:cs="Arial"/>
            <w:w w:val="117"/>
            <w:sz w:val="20"/>
            <w:szCs w:val="20"/>
          </w:rPr>
          <w:t>3</w:t>
        </w:r>
        <w:r w:rsidR="009E6749">
          <w:rPr>
            <w:rFonts w:ascii="Arial" w:hAnsi="Arial" w:cs="Arial"/>
            <w:spacing w:val="10"/>
            <w:w w:val="117"/>
            <w:sz w:val="20"/>
            <w:szCs w:val="20"/>
          </w:rPr>
          <w:t>-</w:t>
        </w:r>
        <w:r w:rsidR="009E6749">
          <w:rPr>
            <w:rFonts w:ascii="Arial" w:hAnsi="Arial" w:cs="Arial"/>
            <w:w w:val="104"/>
            <w:sz w:val="20"/>
            <w:szCs w:val="20"/>
          </w:rPr>
          <w:t>319</w:t>
        </w:r>
        <w:r w:rsidR="009E6749">
          <w:rPr>
            <w:rFonts w:ascii="Arial" w:hAnsi="Arial" w:cs="Arial"/>
            <w:spacing w:val="11"/>
            <w:w w:val="104"/>
            <w:sz w:val="20"/>
            <w:szCs w:val="20"/>
          </w:rPr>
          <w:t>-</w:t>
        </w:r>
        <w:r w:rsidR="009E6749">
          <w:rPr>
            <w:rFonts w:ascii="Arial" w:hAnsi="Arial" w:cs="Arial"/>
            <w:sz w:val="20"/>
            <w:szCs w:val="20"/>
          </w:rPr>
          <w:t>26502</w:t>
        </w:r>
        <w:r w:rsidR="009E6749">
          <w:rPr>
            <w:rFonts w:ascii="Arial" w:hAnsi="Arial" w:cs="Arial"/>
            <w:spacing w:val="11"/>
            <w:sz w:val="20"/>
            <w:szCs w:val="20"/>
          </w:rPr>
          <w:t>-</w:t>
        </w:r>
        <w:r w:rsidR="009E6749">
          <w:rPr>
            <w:rFonts w:ascii="Arial" w:hAnsi="Arial" w:cs="Arial"/>
            <w:w w:val="93"/>
            <w:sz w:val="20"/>
            <w:szCs w:val="20"/>
          </w:rPr>
          <w:t>5_</w:t>
        </w:r>
        <w:r w:rsidR="009E6749">
          <w:rPr>
            <w:rFonts w:ascii="Arial" w:hAnsi="Arial" w:cs="Arial"/>
            <w:spacing w:val="1"/>
            <w:w w:val="93"/>
            <w:sz w:val="20"/>
            <w:szCs w:val="20"/>
          </w:rPr>
          <w:t>6</w:t>
        </w:r>
      </w:hyperlink>
      <w:r w:rsidR="009E6749">
        <w:rPr>
          <w:rFonts w:ascii="Arial" w:hAnsi="Arial" w:cs="Arial"/>
          <w:w w:val="99"/>
          <w:sz w:val="20"/>
          <w:szCs w:val="20"/>
        </w:rPr>
        <w:t xml:space="preserve">. </w:t>
      </w:r>
      <w:r w:rsidR="009E6749">
        <w:rPr>
          <w:rFonts w:ascii="Arial" w:hAnsi="Arial" w:cs="Arial"/>
          <w:sz w:val="20"/>
          <w:szCs w:val="20"/>
        </w:rPr>
        <w:t>Canetti,</w:t>
      </w:r>
      <w:r w:rsidR="009E6749">
        <w:rPr>
          <w:rFonts w:ascii="Arial" w:hAnsi="Arial" w:cs="Arial"/>
          <w:spacing w:val="29"/>
          <w:sz w:val="20"/>
          <w:szCs w:val="20"/>
        </w:rPr>
        <w:t xml:space="preserve"> </w:t>
      </w:r>
      <w:r w:rsidR="009E6749">
        <w:rPr>
          <w:rFonts w:ascii="Arial" w:hAnsi="Arial" w:cs="Arial"/>
          <w:sz w:val="20"/>
          <w:szCs w:val="20"/>
        </w:rPr>
        <w:t>Ran,</w:t>
      </w:r>
      <w:r w:rsidR="009E6749">
        <w:rPr>
          <w:rFonts w:ascii="Arial" w:hAnsi="Arial" w:cs="Arial"/>
          <w:spacing w:val="2"/>
          <w:sz w:val="20"/>
          <w:szCs w:val="20"/>
        </w:rPr>
        <w:t xml:space="preserve"> </w:t>
      </w:r>
      <w:r w:rsidR="009E6749">
        <w:rPr>
          <w:rFonts w:ascii="Arial" w:hAnsi="Arial" w:cs="Arial"/>
          <w:sz w:val="20"/>
          <w:szCs w:val="20"/>
        </w:rPr>
        <w:t>Cy</w:t>
      </w:r>
      <w:r w:rsidR="009E6749">
        <w:rPr>
          <w:rFonts w:ascii="Arial" w:hAnsi="Arial" w:cs="Arial"/>
          <w:spacing w:val="-5"/>
          <w:sz w:val="20"/>
          <w:szCs w:val="20"/>
        </w:rPr>
        <w:t>n</w:t>
      </w:r>
      <w:r w:rsidR="009E6749">
        <w:rPr>
          <w:rFonts w:ascii="Arial" w:hAnsi="Arial" w:cs="Arial"/>
          <w:sz w:val="20"/>
          <w:szCs w:val="20"/>
        </w:rPr>
        <w:t>thia</w:t>
      </w:r>
      <w:r w:rsidR="009E6749">
        <w:rPr>
          <w:rFonts w:ascii="Arial" w:hAnsi="Arial" w:cs="Arial"/>
          <w:spacing w:val="38"/>
          <w:sz w:val="20"/>
          <w:szCs w:val="20"/>
        </w:rPr>
        <w:t xml:space="preserve"> </w:t>
      </w:r>
      <w:proofErr w:type="spellStart"/>
      <w:r w:rsidR="009E6749">
        <w:rPr>
          <w:rFonts w:ascii="Arial" w:hAnsi="Arial" w:cs="Arial"/>
          <w:sz w:val="20"/>
          <w:szCs w:val="20"/>
        </w:rPr>
        <w:t>D</w:t>
      </w:r>
      <w:r w:rsidR="009E6749">
        <w:rPr>
          <w:rFonts w:ascii="Arial" w:hAnsi="Arial" w:cs="Arial"/>
          <w:spacing w:val="-5"/>
          <w:sz w:val="20"/>
          <w:szCs w:val="20"/>
        </w:rPr>
        <w:t>w</w:t>
      </w:r>
      <w:r w:rsidR="009E6749">
        <w:rPr>
          <w:rFonts w:ascii="Arial" w:hAnsi="Arial" w:cs="Arial"/>
          <w:sz w:val="20"/>
          <w:szCs w:val="20"/>
        </w:rPr>
        <w:t>ork</w:t>
      </w:r>
      <w:proofErr w:type="spellEnd"/>
      <w:r w:rsidR="009E6749">
        <w:rPr>
          <w:rFonts w:ascii="Arial" w:hAnsi="Arial" w:cs="Arial"/>
          <w:sz w:val="20"/>
          <w:szCs w:val="20"/>
        </w:rPr>
        <w:t>,</w:t>
      </w:r>
      <w:r w:rsidR="009E6749">
        <w:rPr>
          <w:rFonts w:ascii="Arial" w:hAnsi="Arial" w:cs="Arial"/>
          <w:spacing w:val="24"/>
          <w:sz w:val="20"/>
          <w:szCs w:val="20"/>
        </w:rPr>
        <w:t xml:space="preserve"> </w:t>
      </w:r>
      <w:r w:rsidR="009E6749">
        <w:rPr>
          <w:rFonts w:ascii="Arial" w:hAnsi="Arial" w:cs="Arial"/>
          <w:sz w:val="20"/>
          <w:szCs w:val="20"/>
        </w:rPr>
        <w:t>Moni</w:t>
      </w:r>
      <w:r w:rsidR="009E6749">
        <w:rPr>
          <w:rFonts w:ascii="Arial" w:hAnsi="Arial" w:cs="Arial"/>
          <w:spacing w:val="28"/>
          <w:sz w:val="20"/>
          <w:szCs w:val="20"/>
        </w:rPr>
        <w:t xml:space="preserve"> </w:t>
      </w:r>
      <w:proofErr w:type="spellStart"/>
      <w:r w:rsidR="009E6749">
        <w:rPr>
          <w:rFonts w:ascii="Arial" w:hAnsi="Arial" w:cs="Arial"/>
          <w:sz w:val="20"/>
          <w:szCs w:val="20"/>
        </w:rPr>
        <w:t>Naor</w:t>
      </w:r>
      <w:proofErr w:type="spellEnd"/>
      <w:r w:rsidR="009E6749">
        <w:rPr>
          <w:rFonts w:ascii="Arial" w:hAnsi="Arial" w:cs="Arial"/>
          <w:spacing w:val="6"/>
          <w:sz w:val="20"/>
          <w:szCs w:val="20"/>
        </w:rPr>
        <w:t xml:space="preserve"> </w:t>
      </w:r>
      <w:r w:rsidR="009E6749">
        <w:rPr>
          <w:rFonts w:ascii="Arial" w:hAnsi="Arial" w:cs="Arial"/>
          <w:sz w:val="20"/>
          <w:szCs w:val="20"/>
        </w:rPr>
        <w:t>and</w:t>
      </w:r>
      <w:r w:rsidR="009E6749">
        <w:rPr>
          <w:rFonts w:ascii="Arial" w:hAnsi="Arial" w:cs="Arial"/>
          <w:spacing w:val="2"/>
          <w:sz w:val="20"/>
          <w:szCs w:val="20"/>
        </w:rPr>
        <w:t xml:space="preserve"> </w:t>
      </w:r>
      <w:proofErr w:type="spellStart"/>
      <w:r w:rsidR="009E6749">
        <w:rPr>
          <w:rFonts w:ascii="Arial" w:hAnsi="Arial" w:cs="Arial"/>
          <w:sz w:val="20"/>
          <w:szCs w:val="20"/>
        </w:rPr>
        <w:t>Rafail</w:t>
      </w:r>
      <w:proofErr w:type="spellEnd"/>
      <w:r w:rsidR="009E6749">
        <w:rPr>
          <w:rFonts w:ascii="Arial" w:hAnsi="Arial" w:cs="Arial"/>
          <w:spacing w:val="20"/>
          <w:sz w:val="20"/>
          <w:szCs w:val="20"/>
        </w:rPr>
        <w:t xml:space="preserve"> </w:t>
      </w:r>
      <w:proofErr w:type="spellStart"/>
      <w:r w:rsidR="009E6749">
        <w:rPr>
          <w:rFonts w:ascii="Arial" w:hAnsi="Arial" w:cs="Arial"/>
          <w:w w:val="99"/>
          <w:sz w:val="20"/>
          <w:szCs w:val="20"/>
        </w:rPr>
        <w:t>Ostr</w:t>
      </w:r>
      <w:r w:rsidR="009E6749">
        <w:rPr>
          <w:rFonts w:ascii="Arial" w:hAnsi="Arial" w:cs="Arial"/>
          <w:spacing w:val="-5"/>
          <w:w w:val="99"/>
          <w:sz w:val="20"/>
          <w:szCs w:val="20"/>
        </w:rPr>
        <w:t>o</w:t>
      </w:r>
      <w:r w:rsidR="009E6749">
        <w:rPr>
          <w:rFonts w:ascii="Arial" w:hAnsi="Arial" w:cs="Arial"/>
          <w:w w:val="105"/>
          <w:sz w:val="20"/>
          <w:szCs w:val="20"/>
        </w:rPr>
        <w:t>v</w:t>
      </w:r>
      <w:r w:rsidR="009E6749">
        <w:rPr>
          <w:rFonts w:ascii="Arial" w:hAnsi="Arial" w:cs="Arial"/>
          <w:w w:val="78"/>
          <w:sz w:val="20"/>
          <w:szCs w:val="20"/>
        </w:rPr>
        <w:t>s</w:t>
      </w:r>
      <w:r w:rsidR="009E6749">
        <w:rPr>
          <w:rFonts w:ascii="Arial" w:hAnsi="Arial" w:cs="Arial"/>
          <w:w w:val="105"/>
          <w:sz w:val="20"/>
          <w:szCs w:val="20"/>
        </w:rPr>
        <w:t>ky</w:t>
      </w:r>
      <w:proofErr w:type="spellEnd"/>
      <w:r w:rsidR="009E6749">
        <w:rPr>
          <w:rFonts w:ascii="Arial" w:hAnsi="Arial" w:cs="Arial"/>
          <w:spacing w:val="15"/>
          <w:sz w:val="20"/>
          <w:szCs w:val="20"/>
        </w:rPr>
        <w:t xml:space="preserve"> </w:t>
      </w:r>
      <w:r w:rsidR="009E6749">
        <w:rPr>
          <w:rFonts w:ascii="Arial" w:hAnsi="Arial" w:cs="Arial"/>
          <w:sz w:val="20"/>
          <w:szCs w:val="20"/>
        </w:rPr>
        <w:t>(1997).</w:t>
      </w:r>
      <w:r w:rsidR="009E6749">
        <w:rPr>
          <w:rFonts w:ascii="Arial" w:hAnsi="Arial" w:cs="Arial"/>
          <w:spacing w:val="-16"/>
          <w:sz w:val="20"/>
          <w:szCs w:val="20"/>
        </w:rPr>
        <w:t xml:space="preserve"> </w:t>
      </w:r>
      <w:r w:rsidR="009E6749">
        <w:rPr>
          <w:rFonts w:ascii="Arial" w:hAnsi="Arial" w:cs="Arial"/>
          <w:w w:val="101"/>
          <w:sz w:val="20"/>
          <w:szCs w:val="20"/>
        </w:rPr>
        <w:t>‘Deni-</w:t>
      </w:r>
    </w:p>
    <w:p w14:paraId="230D82F1" w14:textId="77777777" w:rsidR="009E6749" w:rsidRDefault="009E6749">
      <w:pPr>
        <w:spacing w:after="0" w:line="240" w:lineRule="auto"/>
        <w:ind w:left="1254" w:right="-20"/>
        <w:rPr>
          <w:rFonts w:ascii="Arial" w:hAnsi="Arial" w:cs="Arial"/>
          <w:sz w:val="20"/>
          <w:szCs w:val="20"/>
        </w:rPr>
      </w:pPr>
      <w:r>
        <w:rPr>
          <w:rFonts w:ascii="Arial" w:hAnsi="Arial" w:cs="Arial"/>
          <w:w w:val="93"/>
          <w:sz w:val="20"/>
          <w:szCs w:val="20"/>
        </w:rPr>
        <w:t>able</w:t>
      </w:r>
      <w:r>
        <w:rPr>
          <w:rFonts w:ascii="Arial" w:hAnsi="Arial" w:cs="Arial"/>
          <w:spacing w:val="-7"/>
          <w:w w:val="93"/>
          <w:sz w:val="20"/>
          <w:szCs w:val="20"/>
        </w:rPr>
        <w:t xml:space="preserve"> </w:t>
      </w:r>
      <w:r>
        <w:rPr>
          <w:rFonts w:ascii="Arial" w:hAnsi="Arial" w:cs="Arial"/>
          <w:sz w:val="20"/>
          <w:szCs w:val="20"/>
        </w:rPr>
        <w:t>encryption’. In:</w:t>
      </w:r>
      <w:r>
        <w:rPr>
          <w:rFonts w:ascii="Arial" w:hAnsi="Arial" w:cs="Arial"/>
          <w:spacing w:val="2"/>
          <w:sz w:val="20"/>
          <w:szCs w:val="20"/>
        </w:rPr>
        <w:t xml:space="preserve"> </w:t>
      </w:r>
      <w:r>
        <w:rPr>
          <w:rFonts w:ascii="Arial" w:hAnsi="Arial" w:cs="Arial"/>
          <w:i/>
          <w:spacing w:val="-9"/>
          <w:w w:val="92"/>
          <w:sz w:val="20"/>
          <w:szCs w:val="20"/>
        </w:rPr>
        <w:t>A</w:t>
      </w:r>
      <w:r>
        <w:rPr>
          <w:rFonts w:ascii="Arial" w:hAnsi="Arial" w:cs="Arial"/>
          <w:i/>
          <w:w w:val="92"/>
          <w:sz w:val="20"/>
          <w:szCs w:val="20"/>
        </w:rPr>
        <w:t>dvan</w:t>
      </w:r>
      <w:r>
        <w:rPr>
          <w:rFonts w:ascii="Arial" w:hAnsi="Arial" w:cs="Arial"/>
          <w:i/>
          <w:spacing w:val="-8"/>
          <w:w w:val="92"/>
          <w:sz w:val="20"/>
          <w:szCs w:val="20"/>
        </w:rPr>
        <w:t>c</w:t>
      </w:r>
      <w:r>
        <w:rPr>
          <w:rFonts w:ascii="Arial" w:hAnsi="Arial" w:cs="Arial"/>
          <w:i/>
          <w:w w:val="92"/>
          <w:sz w:val="20"/>
          <w:szCs w:val="20"/>
        </w:rPr>
        <w:t>es</w:t>
      </w:r>
      <w:r>
        <w:rPr>
          <w:rFonts w:ascii="Arial" w:hAnsi="Arial" w:cs="Arial"/>
          <w:i/>
          <w:spacing w:val="5"/>
          <w:w w:val="92"/>
          <w:sz w:val="20"/>
          <w:szCs w:val="20"/>
        </w:rPr>
        <w:t xml:space="preserve"> </w:t>
      </w:r>
      <w:r>
        <w:rPr>
          <w:rFonts w:ascii="Arial" w:hAnsi="Arial" w:cs="Arial"/>
          <w:i/>
          <w:sz w:val="20"/>
          <w:szCs w:val="20"/>
        </w:rPr>
        <w:t>in</w:t>
      </w:r>
      <w:r>
        <w:rPr>
          <w:rFonts w:ascii="Arial" w:hAnsi="Arial" w:cs="Arial"/>
          <w:i/>
          <w:spacing w:val="13"/>
          <w:sz w:val="20"/>
          <w:szCs w:val="20"/>
        </w:rPr>
        <w:t xml:space="preserve"> </w:t>
      </w:r>
      <w:r>
        <w:rPr>
          <w:rFonts w:ascii="Arial" w:hAnsi="Arial" w:cs="Arial"/>
          <w:i/>
          <w:sz w:val="20"/>
          <w:szCs w:val="20"/>
        </w:rPr>
        <w:t>Cryptol</w:t>
      </w:r>
      <w:r>
        <w:rPr>
          <w:rFonts w:ascii="Arial" w:hAnsi="Arial" w:cs="Arial"/>
          <w:i/>
          <w:spacing w:val="-9"/>
          <w:sz w:val="20"/>
          <w:szCs w:val="20"/>
        </w:rPr>
        <w:t>o</w:t>
      </w:r>
      <w:r>
        <w:rPr>
          <w:rFonts w:ascii="Arial" w:hAnsi="Arial" w:cs="Arial"/>
          <w:i/>
          <w:sz w:val="20"/>
          <w:szCs w:val="20"/>
        </w:rPr>
        <w:t>gy—C</w:t>
      </w:r>
      <w:r>
        <w:rPr>
          <w:rFonts w:ascii="Arial" w:hAnsi="Arial" w:cs="Arial"/>
          <w:i/>
          <w:spacing w:val="-15"/>
          <w:sz w:val="20"/>
          <w:szCs w:val="20"/>
        </w:rPr>
        <w:t>R</w:t>
      </w:r>
      <w:r>
        <w:rPr>
          <w:rFonts w:ascii="Arial" w:hAnsi="Arial" w:cs="Arial"/>
          <w:i/>
          <w:sz w:val="20"/>
          <w:szCs w:val="20"/>
        </w:rPr>
        <w:t>YPTO’9</w:t>
      </w:r>
      <w:r>
        <w:rPr>
          <w:rFonts w:ascii="Arial" w:hAnsi="Arial" w:cs="Arial"/>
          <w:i/>
          <w:spacing w:val="1"/>
          <w:sz w:val="20"/>
          <w:szCs w:val="20"/>
        </w:rPr>
        <w:t>7</w:t>
      </w:r>
      <w:r>
        <w:rPr>
          <w:rFonts w:ascii="Arial" w:hAnsi="Arial" w:cs="Arial"/>
          <w:sz w:val="20"/>
          <w:szCs w:val="20"/>
        </w:rPr>
        <w:t>.</w:t>
      </w:r>
      <w:r>
        <w:rPr>
          <w:rFonts w:ascii="Arial" w:hAnsi="Arial" w:cs="Arial"/>
          <w:spacing w:val="-8"/>
          <w:sz w:val="20"/>
          <w:szCs w:val="20"/>
        </w:rPr>
        <w:t xml:space="preserve"> </w:t>
      </w:r>
      <w:r>
        <w:rPr>
          <w:rFonts w:ascii="Arial" w:hAnsi="Arial" w:cs="Arial"/>
          <w:w w:val="96"/>
          <w:sz w:val="20"/>
          <w:szCs w:val="20"/>
        </w:rPr>
        <w:t>Springer,</w:t>
      </w:r>
      <w:r>
        <w:rPr>
          <w:rFonts w:ascii="Arial" w:hAnsi="Arial" w:cs="Arial"/>
          <w:spacing w:val="-8"/>
          <w:w w:val="96"/>
          <w:sz w:val="20"/>
          <w:szCs w:val="20"/>
        </w:rPr>
        <w:t xml:space="preserve"> </w:t>
      </w:r>
      <w:r>
        <w:rPr>
          <w:rFonts w:ascii="Arial" w:hAnsi="Arial" w:cs="Arial"/>
          <w:sz w:val="20"/>
          <w:szCs w:val="20"/>
        </w:rPr>
        <w:t>pp.</w:t>
      </w:r>
      <w:r>
        <w:rPr>
          <w:rFonts w:ascii="Arial" w:hAnsi="Arial" w:cs="Arial"/>
          <w:spacing w:val="-14"/>
          <w:sz w:val="20"/>
          <w:szCs w:val="20"/>
        </w:rPr>
        <w:t xml:space="preserve"> </w:t>
      </w:r>
      <w:r>
        <w:rPr>
          <w:rFonts w:ascii="Arial" w:hAnsi="Arial" w:cs="Arial"/>
          <w:sz w:val="20"/>
          <w:szCs w:val="20"/>
        </w:rPr>
        <w:t>90–</w:t>
      </w:r>
    </w:p>
    <w:p w14:paraId="58650CE6" w14:textId="77777777" w:rsidR="009E6749" w:rsidRDefault="009E6749">
      <w:pPr>
        <w:spacing w:before="9" w:after="0" w:line="240" w:lineRule="auto"/>
        <w:ind w:left="1254" w:right="-20"/>
        <w:rPr>
          <w:rFonts w:ascii="Arial" w:hAnsi="Arial" w:cs="Arial"/>
          <w:sz w:val="20"/>
          <w:szCs w:val="20"/>
        </w:rPr>
      </w:pPr>
      <w:r>
        <w:rPr>
          <w:rFonts w:ascii="Arial" w:hAnsi="Arial" w:cs="Arial"/>
          <w:sz w:val="20"/>
          <w:szCs w:val="20"/>
        </w:rPr>
        <w:t>104.</w:t>
      </w:r>
    </w:p>
    <w:p w14:paraId="37ACB9FC" w14:textId="77777777" w:rsidR="009E6749" w:rsidRDefault="009E6749">
      <w:pPr>
        <w:spacing w:before="9" w:after="0" w:line="249" w:lineRule="auto"/>
        <w:ind w:left="1254" w:right="916" w:hanging="299"/>
        <w:jc w:val="both"/>
        <w:rPr>
          <w:rFonts w:ascii="Arial" w:hAnsi="Arial" w:cs="Arial"/>
          <w:sz w:val="20"/>
          <w:szCs w:val="20"/>
        </w:rPr>
      </w:pPr>
      <w:proofErr w:type="spellStart"/>
      <w:r>
        <w:rPr>
          <w:rFonts w:ascii="Arial" w:hAnsi="Arial" w:cs="Arial"/>
          <w:w w:val="92"/>
          <w:sz w:val="20"/>
          <w:szCs w:val="20"/>
        </w:rPr>
        <w:t>Danezis</w:t>
      </w:r>
      <w:proofErr w:type="spellEnd"/>
      <w:r>
        <w:rPr>
          <w:rFonts w:ascii="Arial" w:hAnsi="Arial" w:cs="Arial"/>
          <w:w w:val="92"/>
          <w:sz w:val="20"/>
          <w:szCs w:val="20"/>
        </w:rPr>
        <w:t>,</w:t>
      </w:r>
      <w:r>
        <w:rPr>
          <w:rFonts w:ascii="Arial" w:hAnsi="Arial" w:cs="Arial"/>
          <w:spacing w:val="30"/>
          <w:w w:val="92"/>
          <w:sz w:val="20"/>
          <w:szCs w:val="20"/>
        </w:rPr>
        <w:t xml:space="preserve"> </w:t>
      </w:r>
      <w:r>
        <w:rPr>
          <w:rFonts w:ascii="Arial" w:hAnsi="Arial" w:cs="Arial"/>
          <w:w w:val="92"/>
          <w:sz w:val="20"/>
          <w:szCs w:val="20"/>
        </w:rPr>
        <w:t>George,</w:t>
      </w:r>
      <w:r>
        <w:rPr>
          <w:rFonts w:ascii="Arial" w:hAnsi="Arial" w:cs="Arial"/>
          <w:spacing w:val="22"/>
          <w:w w:val="92"/>
          <w:sz w:val="20"/>
          <w:szCs w:val="20"/>
        </w:rPr>
        <w:t xml:space="preserve"> </w:t>
      </w:r>
      <w:r>
        <w:rPr>
          <w:rFonts w:ascii="Arial" w:hAnsi="Arial" w:cs="Arial"/>
          <w:sz w:val="20"/>
          <w:szCs w:val="20"/>
        </w:rPr>
        <w:t>Claudia</w:t>
      </w:r>
      <w:r>
        <w:rPr>
          <w:rFonts w:ascii="Arial" w:hAnsi="Arial" w:cs="Arial"/>
          <w:spacing w:val="11"/>
          <w:sz w:val="20"/>
          <w:szCs w:val="20"/>
        </w:rPr>
        <w:t xml:space="preserve"> </w:t>
      </w:r>
      <w:r>
        <w:rPr>
          <w:rFonts w:ascii="Arial" w:hAnsi="Arial" w:cs="Arial"/>
          <w:sz w:val="20"/>
          <w:szCs w:val="20"/>
        </w:rPr>
        <w:t>Diaz</w:t>
      </w:r>
      <w:r>
        <w:rPr>
          <w:rFonts w:ascii="Arial" w:hAnsi="Arial" w:cs="Arial"/>
          <w:spacing w:val="10"/>
          <w:sz w:val="20"/>
          <w:szCs w:val="20"/>
        </w:rPr>
        <w:t xml:space="preserve"> </w:t>
      </w:r>
      <w:r>
        <w:rPr>
          <w:rFonts w:ascii="Arial" w:hAnsi="Arial" w:cs="Arial"/>
          <w:sz w:val="20"/>
          <w:szCs w:val="20"/>
        </w:rPr>
        <w:t>and</w:t>
      </w:r>
      <w:r>
        <w:rPr>
          <w:rFonts w:ascii="Arial" w:hAnsi="Arial" w:cs="Arial"/>
          <w:spacing w:val="5"/>
          <w:sz w:val="20"/>
          <w:szCs w:val="20"/>
        </w:rPr>
        <w:t xml:space="preserve"> </w:t>
      </w:r>
      <w:r>
        <w:rPr>
          <w:rFonts w:ascii="Arial" w:hAnsi="Arial" w:cs="Arial"/>
          <w:spacing w:val="-5"/>
          <w:sz w:val="20"/>
          <w:szCs w:val="20"/>
        </w:rPr>
        <w:t>P</w:t>
      </w:r>
      <w:r>
        <w:rPr>
          <w:rFonts w:ascii="Arial" w:hAnsi="Arial" w:cs="Arial"/>
          <w:sz w:val="20"/>
          <w:szCs w:val="20"/>
        </w:rPr>
        <w:t>aul</w:t>
      </w:r>
      <w:r>
        <w:rPr>
          <w:rFonts w:ascii="Arial" w:hAnsi="Arial" w:cs="Arial"/>
          <w:spacing w:val="17"/>
          <w:sz w:val="20"/>
          <w:szCs w:val="20"/>
        </w:rPr>
        <w:t xml:space="preserve"> </w:t>
      </w:r>
      <w:r>
        <w:rPr>
          <w:rFonts w:ascii="Arial" w:hAnsi="Arial" w:cs="Arial"/>
          <w:sz w:val="20"/>
          <w:szCs w:val="20"/>
        </w:rPr>
        <w:t>F.</w:t>
      </w:r>
      <w:r>
        <w:rPr>
          <w:rFonts w:ascii="Arial" w:hAnsi="Arial" w:cs="Arial"/>
          <w:spacing w:val="25"/>
          <w:sz w:val="20"/>
          <w:szCs w:val="20"/>
        </w:rPr>
        <w:t xml:space="preserve"> </w:t>
      </w:r>
      <w:proofErr w:type="spellStart"/>
      <w:r>
        <w:rPr>
          <w:rFonts w:ascii="Arial" w:hAnsi="Arial" w:cs="Arial"/>
          <w:w w:val="92"/>
          <w:sz w:val="20"/>
          <w:szCs w:val="20"/>
        </w:rPr>
        <w:t>Sy</w:t>
      </w:r>
      <w:r>
        <w:rPr>
          <w:rFonts w:ascii="Arial" w:hAnsi="Arial" w:cs="Arial"/>
          <w:spacing w:val="-5"/>
          <w:w w:val="92"/>
          <w:sz w:val="20"/>
          <w:szCs w:val="20"/>
        </w:rPr>
        <w:t>v</w:t>
      </w:r>
      <w:r>
        <w:rPr>
          <w:rFonts w:ascii="Arial" w:hAnsi="Arial" w:cs="Arial"/>
          <w:w w:val="92"/>
          <w:sz w:val="20"/>
          <w:szCs w:val="20"/>
        </w:rPr>
        <w:t>erson</w:t>
      </w:r>
      <w:proofErr w:type="spellEnd"/>
      <w:r>
        <w:rPr>
          <w:rFonts w:ascii="Arial" w:hAnsi="Arial" w:cs="Arial"/>
          <w:spacing w:val="25"/>
          <w:w w:val="92"/>
          <w:sz w:val="20"/>
          <w:szCs w:val="20"/>
        </w:rPr>
        <w:t xml:space="preserve"> </w:t>
      </w:r>
      <w:r>
        <w:rPr>
          <w:rFonts w:ascii="Arial" w:hAnsi="Arial" w:cs="Arial"/>
          <w:sz w:val="20"/>
          <w:szCs w:val="20"/>
        </w:rPr>
        <w:t>(2010).</w:t>
      </w:r>
      <w:r>
        <w:rPr>
          <w:rFonts w:ascii="Arial" w:hAnsi="Arial" w:cs="Arial"/>
          <w:spacing w:val="-13"/>
          <w:sz w:val="20"/>
          <w:szCs w:val="20"/>
        </w:rPr>
        <w:t xml:space="preserve"> </w:t>
      </w:r>
      <w:r>
        <w:rPr>
          <w:rFonts w:ascii="Arial" w:hAnsi="Arial" w:cs="Arial"/>
          <w:w w:val="92"/>
          <w:sz w:val="20"/>
          <w:szCs w:val="20"/>
        </w:rPr>
        <w:t>‘Syste</w:t>
      </w:r>
      <w:r>
        <w:rPr>
          <w:rFonts w:ascii="Arial" w:hAnsi="Arial" w:cs="Arial"/>
          <w:spacing w:val="1"/>
          <w:w w:val="92"/>
          <w:sz w:val="20"/>
          <w:szCs w:val="20"/>
        </w:rPr>
        <w:t>m</w:t>
      </w:r>
      <w:r>
        <w:rPr>
          <w:rFonts w:ascii="Arial" w:hAnsi="Arial" w:cs="Arial"/>
          <w:w w:val="92"/>
          <w:sz w:val="20"/>
          <w:szCs w:val="20"/>
        </w:rPr>
        <w:t>s</w:t>
      </w:r>
      <w:r>
        <w:rPr>
          <w:rFonts w:ascii="Arial" w:hAnsi="Arial" w:cs="Arial"/>
          <w:spacing w:val="29"/>
          <w:w w:val="92"/>
          <w:sz w:val="20"/>
          <w:szCs w:val="20"/>
        </w:rPr>
        <w:t xml:space="preserve"> </w:t>
      </w:r>
      <w:r>
        <w:rPr>
          <w:rFonts w:ascii="Arial" w:hAnsi="Arial" w:cs="Arial"/>
          <w:sz w:val="20"/>
          <w:szCs w:val="20"/>
        </w:rPr>
        <w:t>for</w:t>
      </w:r>
      <w:r>
        <w:rPr>
          <w:rFonts w:ascii="Arial" w:hAnsi="Arial" w:cs="Arial"/>
          <w:spacing w:val="23"/>
          <w:sz w:val="20"/>
          <w:szCs w:val="20"/>
        </w:rPr>
        <w:t xml:space="preserve"> </w:t>
      </w:r>
      <w:r>
        <w:rPr>
          <w:rFonts w:ascii="Arial" w:hAnsi="Arial" w:cs="Arial"/>
          <w:w w:val="104"/>
          <w:sz w:val="20"/>
          <w:szCs w:val="20"/>
        </w:rPr>
        <w:t xml:space="preserve">An- </w:t>
      </w:r>
      <w:proofErr w:type="spellStart"/>
      <w:r>
        <w:rPr>
          <w:rFonts w:ascii="Arial" w:hAnsi="Arial" w:cs="Arial"/>
          <w:sz w:val="20"/>
          <w:szCs w:val="20"/>
        </w:rPr>
        <w:t>o</w:t>
      </w:r>
      <w:r>
        <w:rPr>
          <w:rFonts w:ascii="Arial" w:hAnsi="Arial" w:cs="Arial"/>
          <w:spacing w:val="-5"/>
          <w:sz w:val="20"/>
          <w:szCs w:val="20"/>
        </w:rPr>
        <w:t>n</w:t>
      </w:r>
      <w:r>
        <w:rPr>
          <w:rFonts w:ascii="Arial" w:hAnsi="Arial" w:cs="Arial"/>
          <w:sz w:val="20"/>
          <w:szCs w:val="20"/>
        </w:rPr>
        <w:t>ymous</w:t>
      </w:r>
      <w:proofErr w:type="spellEnd"/>
      <w:r>
        <w:rPr>
          <w:rFonts w:ascii="Arial" w:hAnsi="Arial" w:cs="Arial"/>
          <w:spacing w:val="-6"/>
          <w:sz w:val="20"/>
          <w:szCs w:val="20"/>
        </w:rPr>
        <w:t xml:space="preserve"> </w:t>
      </w:r>
      <w:r>
        <w:rPr>
          <w:rFonts w:ascii="Arial" w:hAnsi="Arial" w:cs="Arial"/>
          <w:sz w:val="20"/>
          <w:szCs w:val="20"/>
        </w:rPr>
        <w:t>Com</w:t>
      </w:r>
      <w:r>
        <w:rPr>
          <w:rFonts w:ascii="Arial" w:hAnsi="Arial" w:cs="Arial"/>
          <w:spacing w:val="-5"/>
          <w:sz w:val="20"/>
          <w:szCs w:val="20"/>
        </w:rPr>
        <w:t>m</w:t>
      </w:r>
      <w:r>
        <w:rPr>
          <w:rFonts w:ascii="Arial" w:hAnsi="Arial" w:cs="Arial"/>
          <w:sz w:val="20"/>
          <w:szCs w:val="20"/>
        </w:rPr>
        <w:t>unication’.</w:t>
      </w:r>
      <w:r>
        <w:rPr>
          <w:rFonts w:ascii="Arial" w:hAnsi="Arial" w:cs="Arial"/>
          <w:spacing w:val="35"/>
          <w:sz w:val="20"/>
          <w:szCs w:val="20"/>
        </w:rPr>
        <w:t xml:space="preserve"> </w:t>
      </w:r>
      <w:r>
        <w:rPr>
          <w:rFonts w:ascii="Arial" w:hAnsi="Arial" w:cs="Arial"/>
          <w:sz w:val="20"/>
          <w:szCs w:val="20"/>
        </w:rPr>
        <w:t xml:space="preserve">In:  </w:t>
      </w:r>
      <w:r>
        <w:rPr>
          <w:rFonts w:ascii="Arial" w:hAnsi="Arial" w:cs="Arial"/>
          <w:i/>
          <w:sz w:val="20"/>
          <w:szCs w:val="20"/>
        </w:rPr>
        <w:t>C</w:t>
      </w:r>
      <w:r>
        <w:rPr>
          <w:rFonts w:ascii="Arial" w:hAnsi="Arial" w:cs="Arial"/>
          <w:i/>
          <w:spacing w:val="-5"/>
          <w:sz w:val="20"/>
          <w:szCs w:val="20"/>
        </w:rPr>
        <w:t>R</w:t>
      </w:r>
      <w:r>
        <w:rPr>
          <w:rFonts w:ascii="Arial" w:hAnsi="Arial" w:cs="Arial"/>
          <w:i/>
          <w:sz w:val="20"/>
          <w:szCs w:val="20"/>
        </w:rPr>
        <w:t>C</w:t>
      </w:r>
      <w:r>
        <w:rPr>
          <w:rFonts w:ascii="Arial" w:hAnsi="Arial" w:cs="Arial"/>
          <w:i/>
          <w:spacing w:val="39"/>
          <w:sz w:val="20"/>
          <w:szCs w:val="20"/>
        </w:rPr>
        <w:t xml:space="preserve"> </w:t>
      </w:r>
      <w:r>
        <w:rPr>
          <w:rFonts w:ascii="Arial" w:hAnsi="Arial" w:cs="Arial"/>
          <w:i/>
          <w:sz w:val="20"/>
          <w:szCs w:val="20"/>
        </w:rPr>
        <w:t>Hand</w:t>
      </w:r>
      <w:r>
        <w:rPr>
          <w:rFonts w:ascii="Arial" w:hAnsi="Arial" w:cs="Arial"/>
          <w:i/>
          <w:spacing w:val="-10"/>
          <w:sz w:val="20"/>
          <w:szCs w:val="20"/>
        </w:rPr>
        <w:t>bo</w:t>
      </w:r>
      <w:r>
        <w:rPr>
          <w:rFonts w:ascii="Arial" w:hAnsi="Arial" w:cs="Arial"/>
          <w:i/>
          <w:sz w:val="20"/>
          <w:szCs w:val="20"/>
        </w:rPr>
        <w:t>ok</w:t>
      </w:r>
      <w:r>
        <w:rPr>
          <w:rFonts w:ascii="Arial" w:hAnsi="Arial" w:cs="Arial"/>
          <w:i/>
          <w:spacing w:val="-20"/>
          <w:sz w:val="20"/>
          <w:szCs w:val="20"/>
        </w:rPr>
        <w:t xml:space="preserve"> </w:t>
      </w:r>
      <w:r>
        <w:rPr>
          <w:rFonts w:ascii="Arial" w:hAnsi="Arial" w:cs="Arial"/>
          <w:i/>
          <w:sz w:val="20"/>
          <w:szCs w:val="20"/>
        </w:rPr>
        <w:t>of</w:t>
      </w:r>
      <w:r>
        <w:rPr>
          <w:rFonts w:ascii="Arial" w:hAnsi="Arial" w:cs="Arial"/>
          <w:i/>
          <w:spacing w:val="40"/>
          <w:sz w:val="20"/>
          <w:szCs w:val="20"/>
        </w:rPr>
        <w:t xml:space="preserve"> </w:t>
      </w:r>
      <w:r>
        <w:rPr>
          <w:rFonts w:ascii="Arial" w:hAnsi="Arial" w:cs="Arial"/>
          <w:i/>
          <w:sz w:val="20"/>
          <w:szCs w:val="20"/>
        </w:rPr>
        <w:t xml:space="preserve">Financial </w:t>
      </w:r>
      <w:r>
        <w:rPr>
          <w:rFonts w:ascii="Arial" w:hAnsi="Arial" w:cs="Arial"/>
          <w:i/>
          <w:spacing w:val="6"/>
          <w:sz w:val="20"/>
          <w:szCs w:val="20"/>
        </w:rPr>
        <w:t xml:space="preserve"> </w:t>
      </w:r>
      <w:r>
        <w:rPr>
          <w:rFonts w:ascii="Arial" w:hAnsi="Arial" w:cs="Arial"/>
          <w:i/>
          <w:sz w:val="20"/>
          <w:szCs w:val="20"/>
        </w:rPr>
        <w:t>Crypt</w:t>
      </w:r>
      <w:r>
        <w:rPr>
          <w:rFonts w:ascii="Arial" w:hAnsi="Arial" w:cs="Arial"/>
          <w:i/>
          <w:spacing w:val="-9"/>
          <w:sz w:val="20"/>
          <w:szCs w:val="20"/>
        </w:rPr>
        <w:t>o</w:t>
      </w:r>
      <w:r>
        <w:rPr>
          <w:rFonts w:ascii="Arial" w:hAnsi="Arial" w:cs="Arial"/>
          <w:i/>
          <w:sz w:val="20"/>
          <w:szCs w:val="20"/>
        </w:rPr>
        <w:t>g</w:t>
      </w:r>
      <w:r>
        <w:rPr>
          <w:rFonts w:ascii="Arial" w:hAnsi="Arial" w:cs="Arial"/>
          <w:i/>
          <w:spacing w:val="-10"/>
          <w:sz w:val="20"/>
          <w:szCs w:val="20"/>
        </w:rPr>
        <w:t>r</w:t>
      </w:r>
      <w:r>
        <w:rPr>
          <w:rFonts w:ascii="Arial" w:hAnsi="Arial" w:cs="Arial"/>
          <w:i/>
          <w:sz w:val="20"/>
          <w:szCs w:val="20"/>
        </w:rPr>
        <w:t>aphy and</w:t>
      </w:r>
      <w:r>
        <w:rPr>
          <w:rFonts w:ascii="Arial" w:hAnsi="Arial" w:cs="Arial"/>
          <w:i/>
          <w:spacing w:val="-6"/>
          <w:sz w:val="20"/>
          <w:szCs w:val="20"/>
        </w:rPr>
        <w:t xml:space="preserve"> </w:t>
      </w:r>
      <w:r>
        <w:rPr>
          <w:rFonts w:ascii="Arial" w:hAnsi="Arial" w:cs="Arial"/>
          <w:i/>
          <w:w w:val="97"/>
          <w:sz w:val="20"/>
          <w:szCs w:val="20"/>
        </w:rPr>
        <w:t>S</w:t>
      </w:r>
      <w:r>
        <w:rPr>
          <w:rFonts w:ascii="Arial" w:hAnsi="Arial" w:cs="Arial"/>
          <w:i/>
          <w:spacing w:val="-10"/>
          <w:w w:val="97"/>
          <w:sz w:val="20"/>
          <w:szCs w:val="20"/>
        </w:rPr>
        <w:t>e</w:t>
      </w:r>
      <w:r>
        <w:rPr>
          <w:rFonts w:ascii="Arial" w:hAnsi="Arial" w:cs="Arial"/>
          <w:i/>
          <w:w w:val="97"/>
          <w:sz w:val="20"/>
          <w:szCs w:val="20"/>
        </w:rPr>
        <w:t>curit</w:t>
      </w:r>
      <w:r>
        <w:rPr>
          <w:rFonts w:ascii="Arial" w:hAnsi="Arial" w:cs="Arial"/>
          <w:i/>
          <w:spacing w:val="1"/>
          <w:w w:val="97"/>
          <w:sz w:val="20"/>
          <w:szCs w:val="20"/>
        </w:rPr>
        <w:t>y</w:t>
      </w:r>
      <w:r>
        <w:rPr>
          <w:rFonts w:ascii="Arial" w:hAnsi="Arial" w:cs="Arial"/>
          <w:w w:val="97"/>
          <w:sz w:val="20"/>
          <w:szCs w:val="20"/>
        </w:rPr>
        <w:t>.</w:t>
      </w:r>
      <w:r>
        <w:rPr>
          <w:rFonts w:ascii="Arial" w:hAnsi="Arial" w:cs="Arial"/>
          <w:spacing w:val="14"/>
          <w:w w:val="97"/>
          <w:sz w:val="20"/>
          <w:szCs w:val="20"/>
        </w:rPr>
        <w:t xml:space="preserve"> </w:t>
      </w:r>
      <w:r>
        <w:rPr>
          <w:rFonts w:ascii="Arial" w:hAnsi="Arial" w:cs="Arial"/>
          <w:sz w:val="20"/>
          <w:szCs w:val="20"/>
        </w:rPr>
        <w:t>Ed.</w:t>
      </w:r>
      <w:r>
        <w:rPr>
          <w:rFonts w:ascii="Arial" w:hAnsi="Arial" w:cs="Arial"/>
          <w:spacing w:val="8"/>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12"/>
          <w:sz w:val="20"/>
          <w:szCs w:val="20"/>
        </w:rPr>
        <w:t xml:space="preserve"> </w:t>
      </w:r>
      <w:r>
        <w:rPr>
          <w:rFonts w:ascii="Arial" w:hAnsi="Arial" w:cs="Arial"/>
          <w:sz w:val="20"/>
          <w:szCs w:val="20"/>
        </w:rPr>
        <w:t>B.</w:t>
      </w:r>
      <w:r>
        <w:rPr>
          <w:rFonts w:ascii="Arial" w:hAnsi="Arial" w:cs="Arial"/>
          <w:spacing w:val="14"/>
          <w:sz w:val="20"/>
          <w:szCs w:val="20"/>
        </w:rPr>
        <w:t xml:space="preserve"> </w:t>
      </w:r>
      <w:r>
        <w:rPr>
          <w:rFonts w:ascii="Arial" w:hAnsi="Arial" w:cs="Arial"/>
          <w:w w:val="91"/>
          <w:sz w:val="20"/>
          <w:szCs w:val="20"/>
        </w:rPr>
        <w:t>Rose</w:t>
      </w:r>
      <w:r>
        <w:rPr>
          <w:rFonts w:ascii="Arial" w:hAnsi="Arial" w:cs="Arial"/>
          <w:spacing w:val="-5"/>
          <w:w w:val="91"/>
          <w:sz w:val="20"/>
          <w:szCs w:val="20"/>
        </w:rPr>
        <w:t>n</w:t>
      </w:r>
      <w:r>
        <w:rPr>
          <w:rFonts w:ascii="Arial" w:hAnsi="Arial" w:cs="Arial"/>
          <w:spacing w:val="5"/>
          <w:w w:val="91"/>
          <w:sz w:val="20"/>
          <w:szCs w:val="20"/>
        </w:rPr>
        <w:t>b</w:t>
      </w:r>
      <w:r>
        <w:rPr>
          <w:rFonts w:ascii="Arial" w:hAnsi="Arial" w:cs="Arial"/>
          <w:w w:val="91"/>
          <w:sz w:val="20"/>
          <w:szCs w:val="20"/>
        </w:rPr>
        <w:t>erg</w:t>
      </w:r>
      <w:r>
        <w:rPr>
          <w:rFonts w:ascii="Arial" w:hAnsi="Arial" w:cs="Arial"/>
          <w:spacing w:val="17"/>
          <w:w w:val="91"/>
          <w:sz w:val="20"/>
          <w:szCs w:val="20"/>
        </w:rPr>
        <w:t xml:space="preserve"> </w:t>
      </w:r>
      <w:r>
        <w:rPr>
          <w:rFonts w:ascii="Arial" w:hAnsi="Arial" w:cs="Arial"/>
          <w:sz w:val="20"/>
          <w:szCs w:val="20"/>
        </w:rPr>
        <w:t>and</w:t>
      </w:r>
      <w:r>
        <w:rPr>
          <w:rFonts w:ascii="Arial" w:hAnsi="Arial" w:cs="Arial"/>
          <w:spacing w:val="-5"/>
          <w:sz w:val="20"/>
          <w:szCs w:val="20"/>
        </w:rPr>
        <w:t xml:space="preserve"> </w:t>
      </w:r>
      <w:r>
        <w:rPr>
          <w:rFonts w:ascii="Arial" w:hAnsi="Arial" w:cs="Arial"/>
          <w:sz w:val="20"/>
          <w:szCs w:val="20"/>
        </w:rPr>
        <w:t>D.</w:t>
      </w:r>
      <w:r>
        <w:rPr>
          <w:rFonts w:ascii="Arial" w:hAnsi="Arial" w:cs="Arial"/>
          <w:spacing w:val="14"/>
          <w:sz w:val="20"/>
          <w:szCs w:val="20"/>
        </w:rPr>
        <w:t xml:space="preserve"> </w:t>
      </w:r>
      <w:r>
        <w:rPr>
          <w:rFonts w:ascii="Arial" w:hAnsi="Arial" w:cs="Arial"/>
          <w:sz w:val="20"/>
          <w:szCs w:val="20"/>
        </w:rPr>
        <w:t>Stinson.</w:t>
      </w:r>
      <w:r>
        <w:rPr>
          <w:rFonts w:ascii="Arial" w:hAnsi="Arial" w:cs="Arial"/>
          <w:spacing w:val="-20"/>
          <w:sz w:val="20"/>
          <w:szCs w:val="20"/>
        </w:rPr>
        <w:t xml:space="preserve"> </w:t>
      </w:r>
      <w:r>
        <w:rPr>
          <w:rFonts w:ascii="Arial" w:hAnsi="Arial" w:cs="Arial"/>
          <w:sz w:val="20"/>
          <w:szCs w:val="20"/>
        </w:rPr>
        <w:t>C</w:t>
      </w:r>
      <w:r>
        <w:rPr>
          <w:rFonts w:ascii="Arial" w:hAnsi="Arial" w:cs="Arial"/>
          <w:spacing w:val="-5"/>
          <w:sz w:val="20"/>
          <w:szCs w:val="20"/>
        </w:rPr>
        <w:t>R</w:t>
      </w:r>
      <w:r>
        <w:rPr>
          <w:rFonts w:ascii="Arial" w:hAnsi="Arial" w:cs="Arial"/>
          <w:sz w:val="20"/>
          <w:szCs w:val="20"/>
        </w:rPr>
        <w:t>C</w:t>
      </w:r>
      <w:r>
        <w:rPr>
          <w:rFonts w:ascii="Arial" w:hAnsi="Arial" w:cs="Arial"/>
          <w:spacing w:val="7"/>
          <w:sz w:val="20"/>
          <w:szCs w:val="20"/>
        </w:rPr>
        <w:t xml:space="preserve"> </w:t>
      </w:r>
      <w:r>
        <w:rPr>
          <w:rFonts w:ascii="Arial" w:hAnsi="Arial" w:cs="Arial"/>
          <w:sz w:val="20"/>
          <w:szCs w:val="20"/>
        </w:rPr>
        <w:t>Cryptograp</w:t>
      </w:r>
      <w:r>
        <w:rPr>
          <w:rFonts w:ascii="Arial" w:hAnsi="Arial" w:cs="Arial"/>
          <w:spacing w:val="-4"/>
          <w:sz w:val="20"/>
          <w:szCs w:val="20"/>
        </w:rPr>
        <w:t>h</w:t>
      </w:r>
      <w:r>
        <w:rPr>
          <w:rFonts w:ascii="Arial" w:hAnsi="Arial" w:cs="Arial"/>
          <w:sz w:val="20"/>
          <w:szCs w:val="20"/>
        </w:rPr>
        <w:t>y</w:t>
      </w:r>
      <w:r>
        <w:rPr>
          <w:rFonts w:ascii="Arial" w:hAnsi="Arial" w:cs="Arial"/>
          <w:spacing w:val="24"/>
          <w:sz w:val="20"/>
          <w:szCs w:val="20"/>
        </w:rPr>
        <w:t xml:space="preserve"> </w:t>
      </w:r>
      <w:r>
        <w:rPr>
          <w:rFonts w:ascii="Arial" w:hAnsi="Arial" w:cs="Arial"/>
          <w:sz w:val="20"/>
          <w:szCs w:val="20"/>
        </w:rPr>
        <w:t>and Ne</w:t>
      </w:r>
      <w:r>
        <w:rPr>
          <w:rFonts w:ascii="Arial" w:hAnsi="Arial" w:cs="Arial"/>
          <w:spacing w:val="-5"/>
          <w:sz w:val="20"/>
          <w:szCs w:val="20"/>
        </w:rPr>
        <w:t>tw</w:t>
      </w:r>
      <w:r>
        <w:rPr>
          <w:rFonts w:ascii="Arial" w:hAnsi="Arial" w:cs="Arial"/>
          <w:sz w:val="20"/>
          <w:szCs w:val="20"/>
        </w:rPr>
        <w:t>ork</w:t>
      </w:r>
      <w:r>
        <w:rPr>
          <w:rFonts w:ascii="Arial" w:hAnsi="Arial" w:cs="Arial"/>
          <w:spacing w:val="15"/>
          <w:sz w:val="20"/>
          <w:szCs w:val="20"/>
        </w:rPr>
        <w:t xml:space="preserve"> </w:t>
      </w:r>
      <w:r>
        <w:rPr>
          <w:rFonts w:ascii="Arial" w:hAnsi="Arial" w:cs="Arial"/>
          <w:sz w:val="20"/>
          <w:szCs w:val="20"/>
        </w:rPr>
        <w:t>Securi</w:t>
      </w:r>
      <w:r>
        <w:rPr>
          <w:rFonts w:ascii="Arial" w:hAnsi="Arial" w:cs="Arial"/>
          <w:spacing w:val="-5"/>
          <w:sz w:val="20"/>
          <w:szCs w:val="20"/>
        </w:rPr>
        <w:t>t</w:t>
      </w:r>
      <w:r>
        <w:rPr>
          <w:rFonts w:ascii="Arial" w:hAnsi="Arial" w:cs="Arial"/>
          <w:sz w:val="20"/>
          <w:szCs w:val="20"/>
        </w:rPr>
        <w:t>y</w:t>
      </w:r>
      <w:r>
        <w:rPr>
          <w:rFonts w:ascii="Arial" w:hAnsi="Arial" w:cs="Arial"/>
          <w:spacing w:val="-3"/>
          <w:sz w:val="20"/>
          <w:szCs w:val="20"/>
        </w:rPr>
        <w:t xml:space="preserve"> </w:t>
      </w:r>
      <w:r>
        <w:rPr>
          <w:rFonts w:ascii="Arial" w:hAnsi="Arial" w:cs="Arial"/>
          <w:w w:val="92"/>
          <w:sz w:val="20"/>
          <w:szCs w:val="20"/>
        </w:rPr>
        <w:t>Series.</w:t>
      </w:r>
      <w:r>
        <w:rPr>
          <w:rFonts w:ascii="Arial" w:hAnsi="Arial" w:cs="Arial"/>
          <w:spacing w:val="-2"/>
          <w:w w:val="92"/>
          <w:sz w:val="20"/>
          <w:szCs w:val="20"/>
        </w:rPr>
        <w:t xml:space="preserve"> </w:t>
      </w:r>
      <w:r>
        <w:rPr>
          <w:rFonts w:ascii="Arial" w:hAnsi="Arial" w:cs="Arial"/>
          <w:w w:val="92"/>
          <w:sz w:val="20"/>
          <w:szCs w:val="20"/>
        </w:rPr>
        <w:t>Chapman</w:t>
      </w:r>
      <w:r>
        <w:rPr>
          <w:rFonts w:ascii="Arial" w:hAnsi="Arial" w:cs="Arial"/>
          <w:spacing w:val="50"/>
          <w:w w:val="92"/>
          <w:sz w:val="20"/>
          <w:szCs w:val="20"/>
        </w:rPr>
        <w:t xml:space="preserve"> </w:t>
      </w:r>
      <w:r>
        <w:rPr>
          <w:rFonts w:ascii="Arial" w:hAnsi="Arial" w:cs="Arial"/>
          <w:sz w:val="20"/>
          <w:szCs w:val="20"/>
        </w:rPr>
        <w:t>&amp;</w:t>
      </w:r>
      <w:r>
        <w:rPr>
          <w:rFonts w:ascii="Arial" w:hAnsi="Arial" w:cs="Arial"/>
          <w:spacing w:val="32"/>
          <w:sz w:val="20"/>
          <w:szCs w:val="20"/>
        </w:rPr>
        <w:t xml:space="preserve"> </w:t>
      </w:r>
      <w:r>
        <w:rPr>
          <w:rFonts w:ascii="Arial" w:hAnsi="Arial" w:cs="Arial"/>
          <w:sz w:val="20"/>
          <w:szCs w:val="20"/>
        </w:rPr>
        <w:t>Hall,</w:t>
      </w:r>
      <w:r>
        <w:rPr>
          <w:rFonts w:ascii="Arial" w:hAnsi="Arial" w:cs="Arial"/>
          <w:spacing w:val="24"/>
          <w:sz w:val="20"/>
          <w:szCs w:val="20"/>
        </w:rPr>
        <w:t xml:space="preserve"> </w:t>
      </w:r>
      <w:r>
        <w:rPr>
          <w:rFonts w:ascii="Arial" w:hAnsi="Arial" w:cs="Arial"/>
          <w:sz w:val="20"/>
          <w:szCs w:val="20"/>
        </w:rPr>
        <w:t>pp.</w:t>
      </w:r>
      <w:r>
        <w:rPr>
          <w:rFonts w:ascii="Arial" w:hAnsi="Arial" w:cs="Arial"/>
          <w:spacing w:val="8"/>
          <w:sz w:val="20"/>
          <w:szCs w:val="20"/>
        </w:rPr>
        <w:t xml:space="preserve"> </w:t>
      </w:r>
      <w:r>
        <w:rPr>
          <w:rFonts w:ascii="Arial" w:hAnsi="Arial" w:cs="Arial"/>
          <w:sz w:val="20"/>
          <w:szCs w:val="20"/>
        </w:rPr>
        <w:t>341–390.</w:t>
      </w:r>
    </w:p>
    <w:p w14:paraId="7867B7A2" w14:textId="77777777" w:rsidR="009E6749" w:rsidRDefault="009E6749">
      <w:pPr>
        <w:spacing w:after="0" w:line="240" w:lineRule="auto"/>
        <w:ind w:left="918" w:right="913"/>
        <w:jc w:val="center"/>
        <w:rPr>
          <w:rFonts w:ascii="Arial" w:hAnsi="Arial" w:cs="Arial"/>
          <w:sz w:val="20"/>
          <w:szCs w:val="20"/>
        </w:rPr>
      </w:pPr>
      <w:proofErr w:type="spellStart"/>
      <w:r>
        <w:rPr>
          <w:rFonts w:ascii="Arial" w:hAnsi="Arial" w:cs="Arial"/>
          <w:sz w:val="20"/>
          <w:szCs w:val="20"/>
        </w:rPr>
        <w:t>Dingledine</w:t>
      </w:r>
      <w:proofErr w:type="spellEnd"/>
      <w:r>
        <w:rPr>
          <w:rFonts w:ascii="Arial" w:hAnsi="Arial" w:cs="Arial"/>
          <w:sz w:val="20"/>
          <w:szCs w:val="20"/>
        </w:rPr>
        <w:t>,</w:t>
      </w:r>
      <w:r>
        <w:rPr>
          <w:rFonts w:ascii="Arial" w:hAnsi="Arial" w:cs="Arial"/>
          <w:spacing w:val="16"/>
          <w:sz w:val="20"/>
          <w:szCs w:val="20"/>
        </w:rPr>
        <w:t xml:space="preserve"> </w:t>
      </w:r>
      <w:r>
        <w:rPr>
          <w:rFonts w:ascii="Arial" w:hAnsi="Arial" w:cs="Arial"/>
          <w:sz w:val="20"/>
          <w:szCs w:val="20"/>
        </w:rPr>
        <w:t>Roger, Ni</w:t>
      </w:r>
      <w:r>
        <w:rPr>
          <w:rFonts w:ascii="Arial" w:hAnsi="Arial" w:cs="Arial"/>
          <w:spacing w:val="-5"/>
          <w:sz w:val="20"/>
          <w:szCs w:val="20"/>
        </w:rPr>
        <w:t>c</w:t>
      </w:r>
      <w:r>
        <w:rPr>
          <w:rFonts w:ascii="Arial" w:hAnsi="Arial" w:cs="Arial"/>
          <w:sz w:val="20"/>
          <w:szCs w:val="20"/>
        </w:rPr>
        <w:t>k</w:t>
      </w:r>
      <w:r>
        <w:rPr>
          <w:rFonts w:ascii="Arial" w:hAnsi="Arial" w:cs="Arial"/>
          <w:spacing w:val="42"/>
          <w:sz w:val="20"/>
          <w:szCs w:val="20"/>
        </w:rPr>
        <w:t xml:space="preserve"> </w:t>
      </w:r>
      <w:r>
        <w:rPr>
          <w:rFonts w:ascii="Arial" w:hAnsi="Arial" w:cs="Arial"/>
          <w:sz w:val="20"/>
          <w:szCs w:val="20"/>
        </w:rPr>
        <w:t>Mathewson</w:t>
      </w:r>
      <w:r>
        <w:rPr>
          <w:rFonts w:ascii="Arial" w:hAnsi="Arial" w:cs="Arial"/>
          <w:spacing w:val="-5"/>
          <w:sz w:val="20"/>
          <w:szCs w:val="20"/>
        </w:rPr>
        <w:t xml:space="preserve"> </w:t>
      </w:r>
      <w:r>
        <w:rPr>
          <w:rFonts w:ascii="Arial" w:hAnsi="Arial" w:cs="Arial"/>
          <w:sz w:val="20"/>
          <w:szCs w:val="20"/>
        </w:rPr>
        <w:t>and</w:t>
      </w:r>
      <w:r>
        <w:rPr>
          <w:rFonts w:ascii="Arial" w:hAnsi="Arial" w:cs="Arial"/>
          <w:spacing w:val="21"/>
          <w:sz w:val="20"/>
          <w:szCs w:val="20"/>
        </w:rPr>
        <w:t xml:space="preserve"> </w:t>
      </w:r>
      <w:r>
        <w:rPr>
          <w:rFonts w:ascii="Arial" w:hAnsi="Arial" w:cs="Arial"/>
          <w:spacing w:val="-5"/>
          <w:sz w:val="20"/>
          <w:szCs w:val="20"/>
        </w:rPr>
        <w:t>P</w:t>
      </w:r>
      <w:r>
        <w:rPr>
          <w:rFonts w:ascii="Arial" w:hAnsi="Arial" w:cs="Arial"/>
          <w:sz w:val="20"/>
          <w:szCs w:val="20"/>
        </w:rPr>
        <w:t>aul</w:t>
      </w:r>
      <w:r>
        <w:rPr>
          <w:rFonts w:ascii="Arial" w:hAnsi="Arial" w:cs="Arial"/>
          <w:spacing w:val="33"/>
          <w:sz w:val="20"/>
          <w:szCs w:val="20"/>
        </w:rPr>
        <w:t xml:space="preserve"> </w:t>
      </w:r>
      <w:r>
        <w:rPr>
          <w:rFonts w:ascii="Arial" w:hAnsi="Arial" w:cs="Arial"/>
          <w:sz w:val="20"/>
          <w:szCs w:val="20"/>
        </w:rPr>
        <w:t>F.</w:t>
      </w:r>
      <w:r>
        <w:rPr>
          <w:rFonts w:ascii="Arial" w:hAnsi="Arial" w:cs="Arial"/>
          <w:spacing w:val="42"/>
          <w:sz w:val="20"/>
          <w:szCs w:val="20"/>
        </w:rPr>
        <w:t xml:space="preserve"> </w:t>
      </w:r>
      <w:proofErr w:type="spellStart"/>
      <w:r>
        <w:rPr>
          <w:rFonts w:ascii="Arial" w:hAnsi="Arial" w:cs="Arial"/>
          <w:w w:val="92"/>
          <w:sz w:val="20"/>
          <w:szCs w:val="20"/>
        </w:rPr>
        <w:t>Sy</w:t>
      </w:r>
      <w:r>
        <w:rPr>
          <w:rFonts w:ascii="Arial" w:hAnsi="Arial" w:cs="Arial"/>
          <w:spacing w:val="-5"/>
          <w:w w:val="92"/>
          <w:sz w:val="20"/>
          <w:szCs w:val="20"/>
        </w:rPr>
        <w:t>v</w:t>
      </w:r>
      <w:r>
        <w:rPr>
          <w:rFonts w:ascii="Arial" w:hAnsi="Arial" w:cs="Arial"/>
          <w:w w:val="92"/>
          <w:sz w:val="20"/>
          <w:szCs w:val="20"/>
        </w:rPr>
        <w:t>erson</w:t>
      </w:r>
      <w:proofErr w:type="spellEnd"/>
      <w:r>
        <w:rPr>
          <w:rFonts w:ascii="Arial" w:hAnsi="Arial" w:cs="Arial"/>
          <w:spacing w:val="42"/>
          <w:w w:val="92"/>
          <w:sz w:val="20"/>
          <w:szCs w:val="20"/>
        </w:rPr>
        <w:t xml:space="preserve"> </w:t>
      </w:r>
      <w:r>
        <w:rPr>
          <w:rFonts w:ascii="Arial" w:hAnsi="Arial" w:cs="Arial"/>
          <w:sz w:val="20"/>
          <w:szCs w:val="20"/>
        </w:rPr>
        <w:t>(2004).</w:t>
      </w:r>
      <w:r>
        <w:rPr>
          <w:rFonts w:ascii="Arial" w:hAnsi="Arial" w:cs="Arial"/>
          <w:spacing w:val="4"/>
          <w:sz w:val="20"/>
          <w:szCs w:val="20"/>
        </w:rPr>
        <w:t xml:space="preserve"> </w:t>
      </w:r>
      <w:r>
        <w:rPr>
          <w:rFonts w:ascii="Arial" w:hAnsi="Arial" w:cs="Arial"/>
          <w:sz w:val="20"/>
          <w:szCs w:val="20"/>
        </w:rPr>
        <w:t>‘</w:t>
      </w:r>
      <w:r>
        <w:rPr>
          <w:rFonts w:ascii="Arial" w:hAnsi="Arial" w:cs="Arial"/>
          <w:spacing w:val="-16"/>
          <w:sz w:val="20"/>
          <w:szCs w:val="20"/>
        </w:rPr>
        <w:t>T</w:t>
      </w:r>
      <w:r>
        <w:rPr>
          <w:rFonts w:ascii="Arial" w:hAnsi="Arial" w:cs="Arial"/>
          <w:sz w:val="20"/>
          <w:szCs w:val="20"/>
        </w:rPr>
        <w:t xml:space="preserve">or: </w:t>
      </w:r>
      <w:r>
        <w:rPr>
          <w:rFonts w:ascii="Arial" w:hAnsi="Arial" w:cs="Arial"/>
          <w:spacing w:val="8"/>
          <w:sz w:val="20"/>
          <w:szCs w:val="20"/>
        </w:rPr>
        <w:t xml:space="preserve"> </w:t>
      </w:r>
      <w:r>
        <w:rPr>
          <w:rFonts w:ascii="Arial" w:hAnsi="Arial" w:cs="Arial"/>
          <w:w w:val="109"/>
          <w:sz w:val="20"/>
          <w:szCs w:val="20"/>
        </w:rPr>
        <w:t>Th</w:t>
      </w:r>
      <w:r>
        <w:rPr>
          <w:rFonts w:ascii="Arial" w:hAnsi="Arial" w:cs="Arial"/>
          <w:w w:val="79"/>
          <w:sz w:val="20"/>
          <w:szCs w:val="20"/>
        </w:rPr>
        <w:t>e</w:t>
      </w:r>
    </w:p>
    <w:p w14:paraId="3DFCBFCE" w14:textId="77777777" w:rsidR="009E6749" w:rsidRDefault="009E6749">
      <w:pPr>
        <w:spacing w:before="9" w:after="0" w:line="240" w:lineRule="auto"/>
        <w:ind w:left="1254" w:right="-20"/>
        <w:rPr>
          <w:rFonts w:ascii="Arial" w:hAnsi="Arial" w:cs="Arial"/>
          <w:sz w:val="20"/>
          <w:szCs w:val="20"/>
        </w:rPr>
      </w:pPr>
      <w:r>
        <w:rPr>
          <w:rFonts w:ascii="Arial" w:hAnsi="Arial" w:cs="Arial"/>
          <w:w w:val="94"/>
          <w:sz w:val="20"/>
          <w:szCs w:val="20"/>
        </w:rPr>
        <w:t>Second-Generation</w:t>
      </w:r>
      <w:r>
        <w:rPr>
          <w:rFonts w:ascii="Arial" w:hAnsi="Arial" w:cs="Arial"/>
          <w:spacing w:val="-7"/>
          <w:w w:val="94"/>
          <w:sz w:val="20"/>
          <w:szCs w:val="20"/>
        </w:rPr>
        <w:t xml:space="preserve"> </w:t>
      </w:r>
      <w:r>
        <w:rPr>
          <w:rFonts w:ascii="Arial" w:hAnsi="Arial" w:cs="Arial"/>
          <w:sz w:val="20"/>
          <w:szCs w:val="20"/>
        </w:rPr>
        <w:t>Onion</w:t>
      </w:r>
      <w:r>
        <w:rPr>
          <w:rFonts w:ascii="Arial" w:hAnsi="Arial" w:cs="Arial"/>
          <w:spacing w:val="-16"/>
          <w:sz w:val="20"/>
          <w:szCs w:val="20"/>
        </w:rPr>
        <w:t xml:space="preserve"> </w:t>
      </w:r>
      <w:r>
        <w:rPr>
          <w:rFonts w:ascii="Arial" w:hAnsi="Arial" w:cs="Arial"/>
          <w:sz w:val="20"/>
          <w:szCs w:val="20"/>
        </w:rPr>
        <w:t>Router’.</w:t>
      </w:r>
      <w:r>
        <w:rPr>
          <w:rFonts w:ascii="Arial" w:hAnsi="Arial" w:cs="Arial"/>
          <w:spacing w:val="-3"/>
          <w:sz w:val="20"/>
          <w:szCs w:val="20"/>
        </w:rPr>
        <w:t xml:space="preserve"> </w:t>
      </w:r>
      <w:r>
        <w:rPr>
          <w:rFonts w:ascii="Arial" w:hAnsi="Arial" w:cs="Arial"/>
          <w:sz w:val="20"/>
          <w:szCs w:val="20"/>
        </w:rPr>
        <w:t>In:</w:t>
      </w:r>
      <w:r>
        <w:rPr>
          <w:rFonts w:ascii="Arial" w:hAnsi="Arial" w:cs="Arial"/>
          <w:spacing w:val="2"/>
          <w:sz w:val="20"/>
          <w:szCs w:val="20"/>
        </w:rPr>
        <w:t xml:space="preserve"> </w:t>
      </w:r>
      <w:r>
        <w:rPr>
          <w:rFonts w:ascii="Arial" w:hAnsi="Arial" w:cs="Arial"/>
          <w:i/>
          <w:sz w:val="20"/>
          <w:szCs w:val="20"/>
        </w:rPr>
        <w:t>USENIX</w:t>
      </w:r>
      <w:r>
        <w:rPr>
          <w:rFonts w:ascii="Arial" w:hAnsi="Arial" w:cs="Arial"/>
          <w:i/>
          <w:spacing w:val="17"/>
          <w:sz w:val="20"/>
          <w:szCs w:val="20"/>
        </w:rPr>
        <w:t xml:space="preserve"> </w:t>
      </w:r>
      <w:r>
        <w:rPr>
          <w:rFonts w:ascii="Arial" w:hAnsi="Arial" w:cs="Arial"/>
          <w:i/>
          <w:w w:val="95"/>
          <w:sz w:val="20"/>
          <w:szCs w:val="20"/>
        </w:rPr>
        <w:t>S</w:t>
      </w:r>
      <w:r>
        <w:rPr>
          <w:rFonts w:ascii="Arial" w:hAnsi="Arial" w:cs="Arial"/>
          <w:i/>
          <w:spacing w:val="-9"/>
          <w:w w:val="95"/>
          <w:sz w:val="20"/>
          <w:szCs w:val="20"/>
        </w:rPr>
        <w:t>e</w:t>
      </w:r>
      <w:r>
        <w:rPr>
          <w:rFonts w:ascii="Arial" w:hAnsi="Arial" w:cs="Arial"/>
          <w:i/>
          <w:w w:val="95"/>
          <w:sz w:val="20"/>
          <w:szCs w:val="20"/>
        </w:rPr>
        <w:t>curity</w:t>
      </w:r>
      <w:r>
        <w:rPr>
          <w:rFonts w:ascii="Arial" w:hAnsi="Arial" w:cs="Arial"/>
          <w:i/>
          <w:spacing w:val="17"/>
          <w:w w:val="95"/>
          <w:sz w:val="20"/>
          <w:szCs w:val="20"/>
        </w:rPr>
        <w:t xml:space="preserve"> </w:t>
      </w:r>
      <w:r>
        <w:rPr>
          <w:rFonts w:ascii="Arial" w:hAnsi="Arial" w:cs="Arial"/>
          <w:i/>
          <w:w w:val="95"/>
          <w:sz w:val="20"/>
          <w:szCs w:val="20"/>
        </w:rPr>
        <w:t>Sym</w:t>
      </w:r>
      <w:r>
        <w:rPr>
          <w:rFonts w:ascii="Arial" w:hAnsi="Arial" w:cs="Arial"/>
          <w:i/>
          <w:spacing w:val="-9"/>
          <w:w w:val="95"/>
          <w:sz w:val="20"/>
          <w:szCs w:val="20"/>
        </w:rPr>
        <w:t>p</w:t>
      </w:r>
      <w:r>
        <w:rPr>
          <w:rFonts w:ascii="Arial" w:hAnsi="Arial" w:cs="Arial"/>
          <w:i/>
          <w:w w:val="95"/>
          <w:sz w:val="20"/>
          <w:szCs w:val="20"/>
        </w:rPr>
        <w:t>osiu</w:t>
      </w:r>
      <w:r>
        <w:rPr>
          <w:rFonts w:ascii="Arial" w:hAnsi="Arial" w:cs="Arial"/>
          <w:i/>
          <w:spacing w:val="1"/>
          <w:w w:val="95"/>
          <w:sz w:val="20"/>
          <w:szCs w:val="20"/>
        </w:rPr>
        <w:t>m</w:t>
      </w:r>
      <w:r>
        <w:rPr>
          <w:rFonts w:ascii="Arial" w:hAnsi="Arial" w:cs="Arial"/>
          <w:w w:val="95"/>
          <w:sz w:val="20"/>
          <w:szCs w:val="20"/>
        </w:rPr>
        <w:t>,</w:t>
      </w:r>
      <w:r>
        <w:rPr>
          <w:rFonts w:ascii="Arial" w:hAnsi="Arial" w:cs="Arial"/>
          <w:spacing w:val="-16"/>
          <w:w w:val="95"/>
          <w:sz w:val="20"/>
          <w:szCs w:val="20"/>
        </w:rPr>
        <w:t xml:space="preserve"> </w:t>
      </w:r>
      <w:r>
        <w:rPr>
          <w:rFonts w:ascii="Arial" w:hAnsi="Arial" w:cs="Arial"/>
          <w:sz w:val="20"/>
          <w:szCs w:val="20"/>
        </w:rPr>
        <w:t>pp.</w:t>
      </w:r>
      <w:r>
        <w:rPr>
          <w:rFonts w:ascii="Arial" w:hAnsi="Arial" w:cs="Arial"/>
          <w:spacing w:val="-14"/>
          <w:sz w:val="20"/>
          <w:szCs w:val="20"/>
        </w:rPr>
        <w:t xml:space="preserve"> </w:t>
      </w:r>
      <w:r>
        <w:rPr>
          <w:rFonts w:ascii="Arial" w:hAnsi="Arial" w:cs="Arial"/>
          <w:sz w:val="20"/>
          <w:szCs w:val="20"/>
        </w:rPr>
        <w:t>303–</w:t>
      </w:r>
    </w:p>
    <w:p w14:paraId="245728B7" w14:textId="77777777" w:rsidR="009E6749" w:rsidRDefault="009E6749">
      <w:pPr>
        <w:spacing w:before="9" w:after="0" w:line="240" w:lineRule="auto"/>
        <w:ind w:left="1254" w:right="-20"/>
        <w:rPr>
          <w:rFonts w:ascii="Arial" w:hAnsi="Arial" w:cs="Arial"/>
          <w:sz w:val="20"/>
          <w:szCs w:val="20"/>
        </w:rPr>
      </w:pPr>
      <w:r>
        <w:rPr>
          <w:rFonts w:ascii="Arial" w:hAnsi="Arial" w:cs="Arial"/>
          <w:sz w:val="20"/>
          <w:szCs w:val="20"/>
        </w:rPr>
        <w:t>320.</w:t>
      </w:r>
    </w:p>
    <w:p w14:paraId="3EC1B704" w14:textId="77777777" w:rsidR="009E6749" w:rsidRDefault="009E6749">
      <w:pPr>
        <w:spacing w:before="9" w:after="0" w:line="240" w:lineRule="auto"/>
        <w:ind w:left="920" w:right="916"/>
        <w:jc w:val="center"/>
        <w:rPr>
          <w:rFonts w:ascii="Arial" w:hAnsi="Arial" w:cs="Arial"/>
          <w:sz w:val="20"/>
          <w:szCs w:val="20"/>
        </w:rPr>
      </w:pPr>
      <w:r>
        <w:rPr>
          <w:rFonts w:ascii="Arial" w:hAnsi="Arial" w:cs="Arial"/>
          <w:w w:val="96"/>
          <w:sz w:val="20"/>
          <w:szCs w:val="20"/>
        </w:rPr>
        <w:t>Douceur,</w:t>
      </w:r>
      <w:r>
        <w:rPr>
          <w:rFonts w:ascii="Arial" w:hAnsi="Arial" w:cs="Arial"/>
          <w:spacing w:val="1"/>
          <w:w w:val="96"/>
          <w:sz w:val="20"/>
          <w:szCs w:val="20"/>
        </w:rPr>
        <w:t xml:space="preserve"> </w:t>
      </w:r>
      <w:r>
        <w:rPr>
          <w:rFonts w:ascii="Arial" w:hAnsi="Arial" w:cs="Arial"/>
          <w:sz w:val="20"/>
          <w:szCs w:val="20"/>
        </w:rPr>
        <w:t>John</w:t>
      </w:r>
      <w:r>
        <w:rPr>
          <w:rFonts w:ascii="Arial" w:hAnsi="Arial" w:cs="Arial"/>
          <w:spacing w:val="-15"/>
          <w:sz w:val="20"/>
          <w:szCs w:val="20"/>
        </w:rPr>
        <w:t xml:space="preserve"> </w:t>
      </w:r>
      <w:r>
        <w:rPr>
          <w:rFonts w:ascii="Arial" w:hAnsi="Arial" w:cs="Arial"/>
          <w:sz w:val="20"/>
          <w:szCs w:val="20"/>
        </w:rPr>
        <w:t>R.</w:t>
      </w:r>
      <w:r>
        <w:rPr>
          <w:rFonts w:ascii="Arial" w:hAnsi="Arial" w:cs="Arial"/>
          <w:spacing w:val="-1"/>
          <w:sz w:val="20"/>
          <w:szCs w:val="20"/>
        </w:rPr>
        <w:t xml:space="preserve"> </w:t>
      </w:r>
      <w:r>
        <w:rPr>
          <w:rFonts w:ascii="Arial" w:hAnsi="Arial" w:cs="Arial"/>
          <w:w w:val="95"/>
          <w:sz w:val="20"/>
          <w:szCs w:val="20"/>
        </w:rPr>
        <w:t>(2002).</w:t>
      </w:r>
      <w:r>
        <w:rPr>
          <w:rFonts w:ascii="Arial" w:hAnsi="Arial" w:cs="Arial"/>
          <w:spacing w:val="3"/>
          <w:w w:val="95"/>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sz w:val="20"/>
          <w:szCs w:val="20"/>
        </w:rPr>
        <w:t>Sybil</w:t>
      </w:r>
      <w:r>
        <w:rPr>
          <w:rFonts w:ascii="Arial" w:hAnsi="Arial" w:cs="Arial"/>
          <w:spacing w:val="-1"/>
          <w:sz w:val="20"/>
          <w:szCs w:val="20"/>
        </w:rPr>
        <w:t xml:space="preserve"> </w:t>
      </w:r>
      <w:r>
        <w:rPr>
          <w:rFonts w:ascii="Arial" w:hAnsi="Arial" w:cs="Arial"/>
          <w:spacing w:val="-5"/>
          <w:sz w:val="20"/>
          <w:szCs w:val="20"/>
        </w:rPr>
        <w:t>A</w:t>
      </w:r>
      <w:r>
        <w:rPr>
          <w:rFonts w:ascii="Arial" w:hAnsi="Arial" w:cs="Arial"/>
          <w:sz w:val="20"/>
          <w:szCs w:val="20"/>
        </w:rPr>
        <w:t>tta</w:t>
      </w:r>
      <w:r>
        <w:rPr>
          <w:rFonts w:ascii="Arial" w:hAnsi="Arial" w:cs="Arial"/>
          <w:spacing w:val="-5"/>
          <w:sz w:val="20"/>
          <w:szCs w:val="20"/>
        </w:rPr>
        <w:t>c</w:t>
      </w:r>
      <w:r>
        <w:rPr>
          <w:rFonts w:ascii="Arial" w:hAnsi="Arial" w:cs="Arial"/>
          <w:sz w:val="20"/>
          <w:szCs w:val="20"/>
        </w:rPr>
        <w:t>k’.</w:t>
      </w:r>
      <w:r>
        <w:rPr>
          <w:rFonts w:ascii="Arial" w:hAnsi="Arial" w:cs="Arial"/>
          <w:spacing w:val="46"/>
          <w:sz w:val="20"/>
          <w:szCs w:val="20"/>
        </w:rPr>
        <w:t xml:space="preserve"> </w:t>
      </w:r>
      <w:r>
        <w:rPr>
          <w:rFonts w:ascii="Arial" w:hAnsi="Arial" w:cs="Arial"/>
          <w:sz w:val="20"/>
          <w:szCs w:val="20"/>
        </w:rPr>
        <w:t>English.</w:t>
      </w:r>
      <w:r>
        <w:rPr>
          <w:rFonts w:ascii="Arial" w:hAnsi="Arial" w:cs="Arial"/>
          <w:spacing w:val="-15"/>
          <w:sz w:val="20"/>
          <w:szCs w:val="20"/>
        </w:rPr>
        <w:t xml:space="preserve"> </w:t>
      </w:r>
      <w:r>
        <w:rPr>
          <w:rFonts w:ascii="Arial" w:hAnsi="Arial" w:cs="Arial"/>
          <w:sz w:val="20"/>
          <w:szCs w:val="20"/>
        </w:rPr>
        <w:t>In:</w:t>
      </w:r>
      <w:r>
        <w:rPr>
          <w:rFonts w:ascii="Arial" w:hAnsi="Arial" w:cs="Arial"/>
          <w:spacing w:val="12"/>
          <w:sz w:val="20"/>
          <w:szCs w:val="20"/>
        </w:rPr>
        <w:t xml:space="preserve"> </w:t>
      </w:r>
      <w:r>
        <w:rPr>
          <w:rFonts w:ascii="Arial" w:hAnsi="Arial" w:cs="Arial"/>
          <w:i/>
          <w:w w:val="96"/>
          <w:sz w:val="20"/>
          <w:szCs w:val="20"/>
        </w:rPr>
        <w:t>P</w:t>
      </w:r>
      <w:r>
        <w:rPr>
          <w:rFonts w:ascii="Arial" w:hAnsi="Arial" w:cs="Arial"/>
          <w:i/>
          <w:spacing w:val="-10"/>
          <w:w w:val="96"/>
          <w:sz w:val="20"/>
          <w:szCs w:val="20"/>
        </w:rPr>
        <w:t>e</w:t>
      </w:r>
      <w:r>
        <w:rPr>
          <w:rFonts w:ascii="Arial" w:hAnsi="Arial" w:cs="Arial"/>
          <w:i/>
          <w:w w:val="96"/>
          <w:sz w:val="20"/>
          <w:szCs w:val="20"/>
        </w:rPr>
        <w:t>er-to-P</w:t>
      </w:r>
      <w:r>
        <w:rPr>
          <w:rFonts w:ascii="Arial" w:hAnsi="Arial" w:cs="Arial"/>
          <w:i/>
          <w:spacing w:val="-9"/>
          <w:w w:val="96"/>
          <w:sz w:val="20"/>
          <w:szCs w:val="20"/>
        </w:rPr>
        <w:t>e</w:t>
      </w:r>
      <w:r>
        <w:rPr>
          <w:rFonts w:ascii="Arial" w:hAnsi="Arial" w:cs="Arial"/>
          <w:i/>
          <w:w w:val="96"/>
          <w:sz w:val="20"/>
          <w:szCs w:val="20"/>
        </w:rPr>
        <w:t>er</w:t>
      </w:r>
      <w:r>
        <w:rPr>
          <w:rFonts w:ascii="Arial" w:hAnsi="Arial" w:cs="Arial"/>
          <w:i/>
          <w:spacing w:val="14"/>
          <w:w w:val="96"/>
          <w:sz w:val="20"/>
          <w:szCs w:val="20"/>
        </w:rPr>
        <w:t xml:space="preserve"> </w:t>
      </w:r>
      <w:r>
        <w:rPr>
          <w:rFonts w:ascii="Arial" w:hAnsi="Arial" w:cs="Arial"/>
          <w:i/>
          <w:w w:val="90"/>
          <w:sz w:val="20"/>
          <w:szCs w:val="20"/>
        </w:rPr>
        <w:t>System</w:t>
      </w:r>
      <w:r>
        <w:rPr>
          <w:rFonts w:ascii="Arial" w:hAnsi="Arial" w:cs="Arial"/>
          <w:i/>
          <w:spacing w:val="1"/>
          <w:w w:val="90"/>
          <w:sz w:val="20"/>
          <w:szCs w:val="20"/>
        </w:rPr>
        <w:t>s</w:t>
      </w:r>
      <w:r>
        <w:rPr>
          <w:rFonts w:ascii="Arial" w:hAnsi="Arial" w:cs="Arial"/>
          <w:w w:val="99"/>
          <w:sz w:val="20"/>
          <w:szCs w:val="20"/>
        </w:rPr>
        <w:t>.</w:t>
      </w:r>
    </w:p>
    <w:p w14:paraId="2896F9AF" w14:textId="77777777" w:rsidR="009E6749" w:rsidRDefault="009E6749">
      <w:pPr>
        <w:spacing w:before="9" w:after="0" w:line="249" w:lineRule="auto"/>
        <w:ind w:left="1254" w:right="917"/>
        <w:rPr>
          <w:rFonts w:ascii="Arial" w:hAnsi="Arial" w:cs="Arial"/>
          <w:sz w:val="20"/>
          <w:szCs w:val="20"/>
        </w:rPr>
      </w:pPr>
      <w:r>
        <w:rPr>
          <w:rFonts w:ascii="Arial" w:hAnsi="Arial" w:cs="Arial"/>
          <w:sz w:val="20"/>
          <w:szCs w:val="20"/>
        </w:rPr>
        <w:t>Ed.</w:t>
      </w:r>
      <w:r>
        <w:rPr>
          <w:rFonts w:ascii="Arial" w:hAnsi="Arial" w:cs="Arial"/>
          <w:spacing w:val="27"/>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31"/>
          <w:sz w:val="20"/>
          <w:szCs w:val="20"/>
        </w:rPr>
        <w:t xml:space="preserve"> </w:t>
      </w:r>
      <w:r>
        <w:rPr>
          <w:rFonts w:ascii="Arial" w:hAnsi="Arial" w:cs="Arial"/>
          <w:spacing w:val="-5"/>
          <w:sz w:val="20"/>
          <w:szCs w:val="20"/>
        </w:rPr>
        <w:t>P</w:t>
      </w:r>
      <w:r>
        <w:rPr>
          <w:rFonts w:ascii="Arial" w:hAnsi="Arial" w:cs="Arial"/>
          <w:sz w:val="20"/>
          <w:szCs w:val="20"/>
        </w:rPr>
        <w:t>eter</w:t>
      </w:r>
      <w:r>
        <w:rPr>
          <w:rFonts w:ascii="Arial" w:hAnsi="Arial" w:cs="Arial"/>
          <w:spacing w:val="15"/>
          <w:sz w:val="20"/>
          <w:szCs w:val="20"/>
        </w:rPr>
        <w:t xml:space="preserve"> </w:t>
      </w:r>
      <w:proofErr w:type="spellStart"/>
      <w:r>
        <w:rPr>
          <w:rFonts w:ascii="Arial" w:hAnsi="Arial" w:cs="Arial"/>
          <w:sz w:val="20"/>
          <w:szCs w:val="20"/>
        </w:rPr>
        <w:t>Drus</w:t>
      </w:r>
      <w:r>
        <w:rPr>
          <w:rFonts w:ascii="Arial" w:hAnsi="Arial" w:cs="Arial"/>
          <w:spacing w:val="-5"/>
          <w:sz w:val="20"/>
          <w:szCs w:val="20"/>
        </w:rPr>
        <w:t>c</w:t>
      </w:r>
      <w:r>
        <w:rPr>
          <w:rFonts w:ascii="Arial" w:hAnsi="Arial" w:cs="Arial"/>
          <w:sz w:val="20"/>
          <w:szCs w:val="20"/>
        </w:rPr>
        <w:t>hel</w:t>
      </w:r>
      <w:proofErr w:type="spellEnd"/>
      <w:r>
        <w:rPr>
          <w:rFonts w:ascii="Arial" w:hAnsi="Arial" w:cs="Arial"/>
          <w:sz w:val="20"/>
          <w:szCs w:val="20"/>
        </w:rPr>
        <w:t>,</w:t>
      </w:r>
      <w:r>
        <w:rPr>
          <w:rFonts w:ascii="Arial" w:hAnsi="Arial" w:cs="Arial"/>
          <w:spacing w:val="-5"/>
          <w:sz w:val="20"/>
          <w:szCs w:val="20"/>
        </w:rPr>
        <w:t xml:space="preserve"> </w:t>
      </w:r>
      <w:proofErr w:type="spellStart"/>
      <w:r>
        <w:rPr>
          <w:rFonts w:ascii="Arial" w:hAnsi="Arial" w:cs="Arial"/>
          <w:spacing w:val="-17"/>
          <w:sz w:val="20"/>
          <w:szCs w:val="20"/>
        </w:rPr>
        <w:t>F</w:t>
      </w:r>
      <w:r>
        <w:rPr>
          <w:rFonts w:ascii="Arial" w:hAnsi="Arial" w:cs="Arial"/>
          <w:sz w:val="20"/>
          <w:szCs w:val="20"/>
        </w:rPr>
        <w:t>rans</w:t>
      </w:r>
      <w:proofErr w:type="spellEnd"/>
      <w:r>
        <w:rPr>
          <w:rFonts w:ascii="Arial" w:hAnsi="Arial" w:cs="Arial"/>
          <w:spacing w:val="11"/>
          <w:sz w:val="20"/>
          <w:szCs w:val="20"/>
        </w:rPr>
        <w:t xml:space="preserve"> </w:t>
      </w:r>
      <w:proofErr w:type="spellStart"/>
      <w:r>
        <w:rPr>
          <w:rFonts w:ascii="Arial" w:hAnsi="Arial" w:cs="Arial"/>
          <w:w w:val="93"/>
          <w:sz w:val="20"/>
          <w:szCs w:val="20"/>
        </w:rPr>
        <w:t>Kaash</w:t>
      </w:r>
      <w:r>
        <w:rPr>
          <w:rFonts w:ascii="Arial" w:hAnsi="Arial" w:cs="Arial"/>
          <w:spacing w:val="6"/>
          <w:w w:val="93"/>
          <w:sz w:val="20"/>
          <w:szCs w:val="20"/>
        </w:rPr>
        <w:t>o</w:t>
      </w:r>
      <w:r>
        <w:rPr>
          <w:rFonts w:ascii="Arial" w:hAnsi="Arial" w:cs="Arial"/>
          <w:w w:val="93"/>
          <w:sz w:val="20"/>
          <w:szCs w:val="20"/>
        </w:rPr>
        <w:t>ek</w:t>
      </w:r>
      <w:proofErr w:type="spellEnd"/>
      <w:r>
        <w:rPr>
          <w:rFonts w:ascii="Arial" w:hAnsi="Arial" w:cs="Arial"/>
          <w:spacing w:val="34"/>
          <w:w w:val="93"/>
          <w:sz w:val="20"/>
          <w:szCs w:val="20"/>
        </w:rPr>
        <w:t xml:space="preserve"> </w:t>
      </w:r>
      <w:r>
        <w:rPr>
          <w:rFonts w:ascii="Arial" w:hAnsi="Arial" w:cs="Arial"/>
          <w:sz w:val="20"/>
          <w:szCs w:val="20"/>
        </w:rPr>
        <w:t>and</w:t>
      </w:r>
      <w:r>
        <w:rPr>
          <w:rFonts w:ascii="Arial" w:hAnsi="Arial" w:cs="Arial"/>
          <w:spacing w:val="14"/>
          <w:sz w:val="20"/>
          <w:szCs w:val="20"/>
        </w:rPr>
        <w:t xml:space="preserve"> </w:t>
      </w:r>
      <w:r>
        <w:rPr>
          <w:rFonts w:ascii="Arial" w:hAnsi="Arial" w:cs="Arial"/>
          <w:sz w:val="20"/>
          <w:szCs w:val="20"/>
        </w:rPr>
        <w:t>A</w:t>
      </w:r>
      <w:r>
        <w:rPr>
          <w:rFonts w:ascii="Arial" w:hAnsi="Arial" w:cs="Arial"/>
          <w:spacing w:val="-5"/>
          <w:sz w:val="20"/>
          <w:szCs w:val="20"/>
        </w:rPr>
        <w:t>n</w:t>
      </w:r>
      <w:r>
        <w:rPr>
          <w:rFonts w:ascii="Arial" w:hAnsi="Arial" w:cs="Arial"/>
          <w:sz w:val="20"/>
          <w:szCs w:val="20"/>
        </w:rPr>
        <w:t>to</w:t>
      </w:r>
      <w:r>
        <w:rPr>
          <w:rFonts w:ascii="Arial" w:hAnsi="Arial" w:cs="Arial"/>
          <w:spacing w:val="-5"/>
          <w:sz w:val="20"/>
          <w:szCs w:val="20"/>
        </w:rPr>
        <w:t>n</w:t>
      </w:r>
      <w:r>
        <w:rPr>
          <w:rFonts w:ascii="Arial" w:hAnsi="Arial" w:cs="Arial"/>
          <w:sz w:val="20"/>
          <w:szCs w:val="20"/>
        </w:rPr>
        <w:t>y</w:t>
      </w:r>
      <w:r>
        <w:rPr>
          <w:rFonts w:ascii="Arial" w:hAnsi="Arial" w:cs="Arial"/>
          <w:spacing w:val="55"/>
          <w:sz w:val="20"/>
          <w:szCs w:val="20"/>
        </w:rPr>
        <w:t xml:space="preserve"> </w:t>
      </w:r>
      <w:proofErr w:type="spellStart"/>
      <w:r>
        <w:rPr>
          <w:rFonts w:ascii="Arial" w:hAnsi="Arial" w:cs="Arial"/>
          <w:sz w:val="20"/>
          <w:szCs w:val="20"/>
        </w:rPr>
        <w:t>R</w:t>
      </w:r>
      <w:r>
        <w:rPr>
          <w:rFonts w:ascii="Arial" w:hAnsi="Arial" w:cs="Arial"/>
          <w:spacing w:val="-5"/>
          <w:sz w:val="20"/>
          <w:szCs w:val="20"/>
        </w:rPr>
        <w:t>o</w:t>
      </w:r>
      <w:r>
        <w:rPr>
          <w:rFonts w:ascii="Arial" w:hAnsi="Arial" w:cs="Arial"/>
          <w:sz w:val="20"/>
          <w:szCs w:val="20"/>
        </w:rPr>
        <w:t>wstron</w:t>
      </w:r>
      <w:proofErr w:type="spellEnd"/>
      <w:r>
        <w:rPr>
          <w:rFonts w:ascii="Arial" w:hAnsi="Arial" w:cs="Arial"/>
          <w:sz w:val="20"/>
          <w:szCs w:val="20"/>
        </w:rPr>
        <w:t>.</w:t>
      </w:r>
      <w:r>
        <w:rPr>
          <w:rFonts w:ascii="Arial" w:hAnsi="Arial" w:cs="Arial"/>
          <w:spacing w:val="10"/>
          <w:sz w:val="20"/>
          <w:szCs w:val="20"/>
        </w:rPr>
        <w:t xml:space="preserve"> </w:t>
      </w:r>
      <w:r>
        <w:rPr>
          <w:rFonts w:ascii="Arial" w:hAnsi="Arial" w:cs="Arial"/>
          <w:spacing w:val="-16"/>
          <w:sz w:val="20"/>
          <w:szCs w:val="20"/>
        </w:rPr>
        <w:t>V</w:t>
      </w:r>
      <w:r>
        <w:rPr>
          <w:rFonts w:ascii="Arial" w:hAnsi="Arial" w:cs="Arial"/>
          <w:sz w:val="20"/>
          <w:szCs w:val="20"/>
        </w:rPr>
        <w:t>ol.</w:t>
      </w:r>
      <w:r>
        <w:rPr>
          <w:rFonts w:ascii="Arial" w:hAnsi="Arial" w:cs="Arial"/>
          <w:spacing w:val="40"/>
          <w:sz w:val="20"/>
          <w:szCs w:val="20"/>
        </w:rPr>
        <w:t xml:space="preserve"> </w:t>
      </w:r>
      <w:r>
        <w:rPr>
          <w:rFonts w:ascii="Arial" w:hAnsi="Arial" w:cs="Arial"/>
          <w:sz w:val="20"/>
          <w:szCs w:val="20"/>
        </w:rPr>
        <w:t>2429. Lecture</w:t>
      </w:r>
      <w:r>
        <w:rPr>
          <w:rFonts w:ascii="Arial" w:hAnsi="Arial" w:cs="Arial"/>
          <w:spacing w:val="18"/>
          <w:sz w:val="20"/>
          <w:szCs w:val="20"/>
        </w:rPr>
        <w:t xml:space="preserve"> </w:t>
      </w:r>
      <w:r>
        <w:rPr>
          <w:rFonts w:ascii="Arial" w:hAnsi="Arial" w:cs="Arial"/>
          <w:sz w:val="20"/>
          <w:szCs w:val="20"/>
        </w:rPr>
        <w:t>Notes in</w:t>
      </w:r>
      <w:r>
        <w:rPr>
          <w:rFonts w:ascii="Arial" w:hAnsi="Arial" w:cs="Arial"/>
          <w:spacing w:val="40"/>
          <w:sz w:val="20"/>
          <w:szCs w:val="20"/>
        </w:rPr>
        <w:t xml:space="preserve"> </w:t>
      </w:r>
      <w:r>
        <w:rPr>
          <w:rFonts w:ascii="Arial" w:hAnsi="Arial" w:cs="Arial"/>
          <w:sz w:val="20"/>
          <w:szCs w:val="20"/>
        </w:rPr>
        <w:t>Computer</w:t>
      </w:r>
      <w:r>
        <w:rPr>
          <w:rFonts w:ascii="Arial" w:hAnsi="Arial" w:cs="Arial"/>
          <w:spacing w:val="21"/>
          <w:sz w:val="20"/>
          <w:szCs w:val="20"/>
        </w:rPr>
        <w:t xml:space="preserve"> </w:t>
      </w:r>
      <w:r>
        <w:rPr>
          <w:rFonts w:ascii="Arial" w:hAnsi="Arial" w:cs="Arial"/>
          <w:w w:val="89"/>
          <w:sz w:val="20"/>
          <w:szCs w:val="20"/>
        </w:rPr>
        <w:t>Science.</w:t>
      </w:r>
      <w:r>
        <w:rPr>
          <w:rFonts w:ascii="Arial" w:hAnsi="Arial" w:cs="Arial"/>
          <w:spacing w:val="38"/>
          <w:w w:val="89"/>
          <w:sz w:val="20"/>
          <w:szCs w:val="20"/>
        </w:rPr>
        <w:t xml:space="preserve"> </w:t>
      </w:r>
      <w:r>
        <w:rPr>
          <w:rFonts w:ascii="Arial" w:hAnsi="Arial" w:cs="Arial"/>
          <w:sz w:val="20"/>
          <w:szCs w:val="20"/>
        </w:rPr>
        <w:t>Springer</w:t>
      </w:r>
      <w:r>
        <w:rPr>
          <w:rFonts w:ascii="Arial" w:hAnsi="Arial" w:cs="Arial"/>
          <w:spacing w:val="1"/>
          <w:sz w:val="20"/>
          <w:szCs w:val="20"/>
        </w:rPr>
        <w:t xml:space="preserve"> </w:t>
      </w:r>
      <w:r>
        <w:rPr>
          <w:rFonts w:ascii="Arial" w:hAnsi="Arial" w:cs="Arial"/>
          <w:sz w:val="20"/>
          <w:szCs w:val="20"/>
        </w:rPr>
        <w:t>Berlin</w:t>
      </w:r>
      <w:r>
        <w:rPr>
          <w:rFonts w:ascii="Arial" w:hAnsi="Arial" w:cs="Arial"/>
          <w:spacing w:val="47"/>
          <w:sz w:val="20"/>
          <w:szCs w:val="20"/>
        </w:rPr>
        <w:t xml:space="preserve"> </w:t>
      </w:r>
      <w:r>
        <w:rPr>
          <w:rFonts w:ascii="Arial" w:hAnsi="Arial" w:cs="Arial"/>
          <w:sz w:val="20"/>
          <w:szCs w:val="20"/>
        </w:rPr>
        <w:t>Heidel</w:t>
      </w:r>
      <w:r>
        <w:rPr>
          <w:rFonts w:ascii="Arial" w:hAnsi="Arial" w:cs="Arial"/>
          <w:spacing w:val="6"/>
          <w:sz w:val="20"/>
          <w:szCs w:val="20"/>
        </w:rPr>
        <w:t>b</w:t>
      </w:r>
      <w:r>
        <w:rPr>
          <w:rFonts w:ascii="Arial" w:hAnsi="Arial" w:cs="Arial"/>
          <w:sz w:val="20"/>
          <w:szCs w:val="20"/>
        </w:rPr>
        <w:t>erg,</w:t>
      </w:r>
      <w:r>
        <w:rPr>
          <w:rFonts w:ascii="Arial" w:hAnsi="Arial" w:cs="Arial"/>
          <w:spacing w:val="-13"/>
          <w:sz w:val="20"/>
          <w:szCs w:val="20"/>
        </w:rPr>
        <w:t xml:space="preserve"> </w:t>
      </w:r>
      <w:r>
        <w:rPr>
          <w:rFonts w:ascii="Arial" w:hAnsi="Arial" w:cs="Arial"/>
          <w:sz w:val="20"/>
          <w:szCs w:val="20"/>
        </w:rPr>
        <w:t>pp.</w:t>
      </w:r>
      <w:r>
        <w:rPr>
          <w:rFonts w:ascii="Arial" w:hAnsi="Arial" w:cs="Arial"/>
          <w:spacing w:val="28"/>
          <w:sz w:val="20"/>
          <w:szCs w:val="20"/>
        </w:rPr>
        <w:t xml:space="preserve"> </w:t>
      </w:r>
      <w:r>
        <w:rPr>
          <w:rFonts w:ascii="Arial" w:hAnsi="Arial" w:cs="Arial"/>
          <w:sz w:val="20"/>
          <w:szCs w:val="20"/>
        </w:rPr>
        <w:t>251–</w:t>
      </w:r>
    </w:p>
    <w:p w14:paraId="42F57143" w14:textId="77777777" w:rsidR="009E6749" w:rsidRDefault="009E6749">
      <w:pPr>
        <w:spacing w:after="0" w:line="240" w:lineRule="auto"/>
        <w:ind w:left="1254" w:right="-20"/>
        <w:rPr>
          <w:rFonts w:ascii="Arial" w:hAnsi="Arial" w:cs="Arial"/>
          <w:sz w:val="20"/>
          <w:szCs w:val="20"/>
        </w:rPr>
      </w:pPr>
      <w:r>
        <w:rPr>
          <w:rFonts w:ascii="Arial" w:hAnsi="Arial" w:cs="Arial"/>
          <w:sz w:val="20"/>
          <w:szCs w:val="20"/>
        </w:rPr>
        <w:t xml:space="preserve">260. </w:t>
      </w:r>
      <w:proofErr w:type="spellStart"/>
      <w:r>
        <w:rPr>
          <w:rFonts w:ascii="Arial" w:hAnsi="Arial" w:cs="Arial"/>
          <w:sz w:val="20"/>
          <w:szCs w:val="20"/>
        </w:rPr>
        <w:t>isbn</w:t>
      </w:r>
      <w:proofErr w:type="spellEnd"/>
      <w:r>
        <w:rPr>
          <w:rFonts w:ascii="Arial" w:hAnsi="Arial" w:cs="Arial"/>
          <w:sz w:val="20"/>
          <w:szCs w:val="20"/>
        </w:rPr>
        <w:t xml:space="preserve">: </w:t>
      </w:r>
      <w:r>
        <w:rPr>
          <w:rFonts w:ascii="Arial" w:hAnsi="Arial" w:cs="Arial"/>
          <w:spacing w:val="1"/>
          <w:sz w:val="20"/>
          <w:szCs w:val="20"/>
        </w:rPr>
        <w:t xml:space="preserve"> </w:t>
      </w:r>
      <w:r>
        <w:rPr>
          <w:rFonts w:ascii="Arial" w:hAnsi="Arial" w:cs="Arial"/>
          <w:w w:val="91"/>
          <w:sz w:val="20"/>
          <w:szCs w:val="20"/>
        </w:rPr>
        <w:t>978-3-5</w:t>
      </w:r>
      <w:r>
        <w:rPr>
          <w:rFonts w:ascii="Arial" w:hAnsi="Arial" w:cs="Arial"/>
          <w:spacing w:val="1"/>
          <w:w w:val="91"/>
          <w:sz w:val="20"/>
          <w:szCs w:val="20"/>
        </w:rPr>
        <w:t>4</w:t>
      </w:r>
      <w:r>
        <w:rPr>
          <w:rFonts w:ascii="Arial" w:hAnsi="Arial" w:cs="Arial"/>
          <w:w w:val="91"/>
          <w:sz w:val="20"/>
          <w:szCs w:val="20"/>
        </w:rPr>
        <w:t>0-44179-3.</w:t>
      </w:r>
      <w:r>
        <w:rPr>
          <w:rFonts w:ascii="Arial" w:hAnsi="Arial" w:cs="Arial"/>
          <w:spacing w:val="45"/>
          <w:w w:val="91"/>
          <w:sz w:val="20"/>
          <w:szCs w:val="20"/>
        </w:rPr>
        <w:t xml:space="preserve"> </w:t>
      </w:r>
      <w:proofErr w:type="spellStart"/>
      <w:r>
        <w:rPr>
          <w:rFonts w:ascii="Arial" w:hAnsi="Arial" w:cs="Arial"/>
          <w:sz w:val="20"/>
          <w:szCs w:val="20"/>
        </w:rPr>
        <w:t>doi</w:t>
      </w:r>
      <w:proofErr w:type="spellEnd"/>
      <w:r>
        <w:rPr>
          <w:rFonts w:ascii="Arial" w:hAnsi="Arial" w:cs="Arial"/>
          <w:sz w:val="20"/>
          <w:szCs w:val="20"/>
        </w:rPr>
        <w:t xml:space="preserve">: </w:t>
      </w:r>
      <w:r>
        <w:rPr>
          <w:rFonts w:ascii="Arial" w:hAnsi="Arial" w:cs="Arial"/>
          <w:spacing w:val="25"/>
          <w:sz w:val="20"/>
          <w:szCs w:val="20"/>
        </w:rPr>
        <w:t xml:space="preserve"> </w:t>
      </w:r>
      <w:hyperlink r:id="rId13">
        <w:r>
          <w:rPr>
            <w:rFonts w:ascii="Arial" w:hAnsi="Arial" w:cs="Arial"/>
            <w:w w:val="93"/>
            <w:sz w:val="20"/>
            <w:szCs w:val="20"/>
          </w:rPr>
          <w:t>10</w:t>
        </w:r>
        <w:r>
          <w:rPr>
            <w:rFonts w:ascii="Arial" w:hAnsi="Arial" w:cs="Arial"/>
            <w:spacing w:val="-28"/>
            <w:sz w:val="20"/>
            <w:szCs w:val="20"/>
          </w:rPr>
          <w:t xml:space="preserve"> </w:t>
        </w:r>
        <w:r>
          <w:rPr>
            <w:rFonts w:ascii="Arial" w:hAnsi="Arial" w:cs="Arial"/>
            <w:w w:val="187"/>
            <w:sz w:val="20"/>
            <w:szCs w:val="20"/>
          </w:rPr>
          <w:t>.</w:t>
        </w:r>
        <w:r>
          <w:rPr>
            <w:rFonts w:ascii="Arial" w:hAnsi="Arial" w:cs="Arial"/>
            <w:spacing w:val="-28"/>
            <w:sz w:val="20"/>
            <w:szCs w:val="20"/>
          </w:rPr>
          <w:t xml:space="preserve"> </w:t>
        </w:r>
        <w:r>
          <w:rPr>
            <w:rFonts w:ascii="Arial" w:hAnsi="Arial" w:cs="Arial"/>
            <w:w w:val="93"/>
            <w:sz w:val="20"/>
            <w:szCs w:val="20"/>
          </w:rPr>
          <w:t>1007</w:t>
        </w:r>
        <w:r>
          <w:rPr>
            <w:rFonts w:ascii="Arial" w:hAnsi="Arial" w:cs="Arial"/>
            <w:spacing w:val="-28"/>
            <w:sz w:val="20"/>
            <w:szCs w:val="20"/>
          </w:rPr>
          <w:t xml:space="preserve"> </w:t>
        </w:r>
        <w:r>
          <w:rPr>
            <w:rFonts w:ascii="Arial" w:hAnsi="Arial" w:cs="Arial"/>
            <w:w w:val="187"/>
            <w:sz w:val="20"/>
            <w:szCs w:val="20"/>
          </w:rPr>
          <w:t>/</w:t>
        </w:r>
        <w:r>
          <w:rPr>
            <w:rFonts w:ascii="Arial" w:hAnsi="Arial" w:cs="Arial"/>
            <w:spacing w:val="-28"/>
            <w:sz w:val="20"/>
            <w:szCs w:val="20"/>
          </w:rPr>
          <w:t xml:space="preserve"> </w:t>
        </w:r>
        <w:r>
          <w:rPr>
            <w:rFonts w:ascii="Arial" w:hAnsi="Arial" w:cs="Arial"/>
            <w:w w:val="93"/>
            <w:sz w:val="20"/>
            <w:szCs w:val="20"/>
          </w:rPr>
          <w:t>3</w:t>
        </w:r>
        <w:r>
          <w:rPr>
            <w:rFonts w:ascii="Arial" w:hAnsi="Arial" w:cs="Arial"/>
            <w:spacing w:val="-28"/>
            <w:sz w:val="20"/>
            <w:szCs w:val="20"/>
          </w:rPr>
          <w:t xml:space="preserve"> </w:t>
        </w:r>
        <w:r>
          <w:rPr>
            <w:rFonts w:ascii="Arial" w:hAnsi="Arial" w:cs="Arial"/>
            <w:w w:val="156"/>
            <w:sz w:val="20"/>
            <w:szCs w:val="20"/>
          </w:rPr>
          <w:t>-</w:t>
        </w:r>
        <w:r>
          <w:rPr>
            <w:rFonts w:ascii="Arial" w:hAnsi="Arial" w:cs="Arial"/>
            <w:spacing w:val="-49"/>
            <w:w w:val="156"/>
            <w:sz w:val="20"/>
            <w:szCs w:val="20"/>
          </w:rPr>
          <w:t xml:space="preserve"> </w:t>
        </w:r>
        <w:r>
          <w:rPr>
            <w:rFonts w:ascii="Arial" w:hAnsi="Arial" w:cs="Arial"/>
            <w:w w:val="93"/>
            <w:sz w:val="20"/>
            <w:szCs w:val="20"/>
          </w:rPr>
          <w:t>540</w:t>
        </w:r>
        <w:r>
          <w:rPr>
            <w:rFonts w:ascii="Arial" w:hAnsi="Arial" w:cs="Arial"/>
            <w:spacing w:val="-28"/>
            <w:sz w:val="20"/>
            <w:szCs w:val="20"/>
          </w:rPr>
          <w:t xml:space="preserve"> </w:t>
        </w:r>
        <w:r>
          <w:rPr>
            <w:rFonts w:ascii="Arial" w:hAnsi="Arial" w:cs="Arial"/>
            <w:w w:val="156"/>
            <w:sz w:val="20"/>
            <w:szCs w:val="20"/>
          </w:rPr>
          <w:t>-</w:t>
        </w:r>
        <w:r>
          <w:rPr>
            <w:rFonts w:ascii="Arial" w:hAnsi="Arial" w:cs="Arial"/>
            <w:spacing w:val="-49"/>
            <w:w w:val="156"/>
            <w:sz w:val="20"/>
            <w:szCs w:val="20"/>
          </w:rPr>
          <w:t xml:space="preserve"> </w:t>
        </w:r>
        <w:r>
          <w:rPr>
            <w:rFonts w:ascii="Arial" w:hAnsi="Arial" w:cs="Arial"/>
            <w:w w:val="93"/>
            <w:sz w:val="20"/>
            <w:szCs w:val="20"/>
          </w:rPr>
          <w:t>45748</w:t>
        </w:r>
        <w:r>
          <w:rPr>
            <w:rFonts w:ascii="Arial" w:hAnsi="Arial" w:cs="Arial"/>
            <w:spacing w:val="-27"/>
            <w:sz w:val="20"/>
            <w:szCs w:val="20"/>
          </w:rPr>
          <w:t xml:space="preserve"> </w:t>
        </w:r>
        <w:r>
          <w:rPr>
            <w:rFonts w:ascii="Arial" w:hAnsi="Arial" w:cs="Arial"/>
            <w:w w:val="156"/>
            <w:sz w:val="20"/>
            <w:szCs w:val="20"/>
          </w:rPr>
          <w:t>-</w:t>
        </w:r>
        <w:r>
          <w:rPr>
            <w:rFonts w:ascii="Arial" w:hAnsi="Arial" w:cs="Arial"/>
            <w:spacing w:val="-49"/>
            <w:w w:val="156"/>
            <w:sz w:val="20"/>
            <w:szCs w:val="20"/>
          </w:rPr>
          <w:t xml:space="preserve"> </w:t>
        </w:r>
        <w:r>
          <w:rPr>
            <w:rFonts w:ascii="Arial" w:hAnsi="Arial" w:cs="Arial"/>
            <w:w w:val="93"/>
            <w:sz w:val="20"/>
            <w:szCs w:val="20"/>
          </w:rPr>
          <w:t>8</w:t>
        </w:r>
        <w:r>
          <w:rPr>
            <w:rFonts w:ascii="Arial" w:hAnsi="Arial" w:cs="Arial"/>
            <w:spacing w:val="-28"/>
            <w:sz w:val="20"/>
            <w:szCs w:val="20"/>
          </w:rPr>
          <w:t xml:space="preserve"> </w:t>
        </w:r>
        <w:r>
          <w:rPr>
            <w:rFonts w:ascii="Arial" w:hAnsi="Arial" w:cs="Arial"/>
            <w:w w:val="93"/>
            <w:sz w:val="20"/>
            <w:szCs w:val="20"/>
          </w:rPr>
          <w:t>_</w:t>
        </w:r>
        <w:r>
          <w:rPr>
            <w:rFonts w:ascii="Arial" w:hAnsi="Arial" w:cs="Arial"/>
            <w:spacing w:val="-28"/>
            <w:sz w:val="20"/>
            <w:szCs w:val="20"/>
          </w:rPr>
          <w:t xml:space="preserve"> </w:t>
        </w:r>
        <w:r>
          <w:rPr>
            <w:rFonts w:ascii="Arial" w:hAnsi="Arial" w:cs="Arial"/>
            <w:sz w:val="20"/>
            <w:szCs w:val="20"/>
          </w:rPr>
          <w:t>24</w:t>
        </w:r>
      </w:hyperlink>
      <w:r>
        <w:rPr>
          <w:rFonts w:ascii="Arial" w:hAnsi="Arial" w:cs="Arial"/>
          <w:sz w:val="20"/>
          <w:szCs w:val="20"/>
        </w:rPr>
        <w:t>.</w:t>
      </w:r>
      <w:r>
        <w:rPr>
          <w:rFonts w:ascii="Arial" w:hAnsi="Arial" w:cs="Arial"/>
          <w:spacing w:val="22"/>
          <w:sz w:val="20"/>
          <w:szCs w:val="20"/>
        </w:rPr>
        <w:t xml:space="preserve"> </w:t>
      </w:r>
      <w:r>
        <w:rPr>
          <w:rFonts w:ascii="Arial" w:hAnsi="Arial" w:cs="Arial"/>
          <w:w w:val="154"/>
          <w:sz w:val="20"/>
          <w:szCs w:val="20"/>
        </w:rPr>
        <w:t>url</w:t>
      </w:r>
      <w:r>
        <w:rPr>
          <w:rFonts w:ascii="Arial" w:hAnsi="Arial" w:cs="Arial"/>
          <w:w w:val="99"/>
          <w:sz w:val="20"/>
          <w:szCs w:val="20"/>
        </w:rPr>
        <w:t>:</w:t>
      </w:r>
    </w:p>
    <w:p w14:paraId="5D06E424" w14:textId="77777777" w:rsidR="009E6749" w:rsidRDefault="00551DDA">
      <w:pPr>
        <w:spacing w:before="9" w:after="0" w:line="240" w:lineRule="auto"/>
        <w:ind w:left="1254" w:right="-20"/>
        <w:rPr>
          <w:rFonts w:ascii="Arial" w:hAnsi="Arial" w:cs="Arial"/>
          <w:sz w:val="20"/>
          <w:szCs w:val="20"/>
        </w:rPr>
      </w:pPr>
      <w:hyperlink r:id="rId14">
        <w:r w:rsidR="009E6749">
          <w:rPr>
            <w:rFonts w:ascii="Arial" w:hAnsi="Arial" w:cs="Arial"/>
            <w:w w:val="128"/>
            <w:sz w:val="20"/>
            <w:szCs w:val="20"/>
          </w:rPr>
          <w:t>http://dx.doi.org/10</w:t>
        </w:r>
        <w:r w:rsidR="009E6749">
          <w:rPr>
            <w:rFonts w:ascii="Arial" w:hAnsi="Arial" w:cs="Arial"/>
            <w:spacing w:val="4"/>
            <w:w w:val="128"/>
            <w:sz w:val="20"/>
            <w:szCs w:val="20"/>
          </w:rPr>
          <w:t>.</w:t>
        </w:r>
        <w:r w:rsidR="009E6749">
          <w:rPr>
            <w:rFonts w:ascii="Arial" w:hAnsi="Arial" w:cs="Arial"/>
            <w:w w:val="107"/>
            <w:sz w:val="20"/>
            <w:szCs w:val="20"/>
          </w:rPr>
          <w:t>1007/3</w:t>
        </w:r>
        <w:r w:rsidR="009E6749">
          <w:rPr>
            <w:rFonts w:ascii="Arial" w:hAnsi="Arial" w:cs="Arial"/>
            <w:spacing w:val="11"/>
            <w:w w:val="107"/>
            <w:sz w:val="20"/>
            <w:szCs w:val="20"/>
          </w:rPr>
          <w:t>-</w:t>
        </w:r>
        <w:r w:rsidR="009E6749">
          <w:rPr>
            <w:rFonts w:ascii="Arial" w:hAnsi="Arial" w:cs="Arial"/>
            <w:w w:val="104"/>
            <w:sz w:val="20"/>
            <w:szCs w:val="20"/>
          </w:rPr>
          <w:t>540</w:t>
        </w:r>
        <w:r w:rsidR="009E6749">
          <w:rPr>
            <w:rFonts w:ascii="Arial" w:hAnsi="Arial" w:cs="Arial"/>
            <w:spacing w:val="11"/>
            <w:w w:val="104"/>
            <w:sz w:val="20"/>
            <w:szCs w:val="20"/>
          </w:rPr>
          <w:t>-</w:t>
        </w:r>
        <w:r w:rsidR="009E6749">
          <w:rPr>
            <w:rFonts w:ascii="Arial" w:hAnsi="Arial" w:cs="Arial"/>
            <w:sz w:val="20"/>
            <w:szCs w:val="20"/>
          </w:rPr>
          <w:t>45748</w:t>
        </w:r>
        <w:r w:rsidR="009E6749">
          <w:rPr>
            <w:rFonts w:ascii="Arial" w:hAnsi="Arial" w:cs="Arial"/>
            <w:spacing w:val="11"/>
            <w:sz w:val="20"/>
            <w:szCs w:val="20"/>
          </w:rPr>
          <w:t>-</w:t>
        </w:r>
        <w:r w:rsidR="009E6749">
          <w:rPr>
            <w:rFonts w:ascii="Arial" w:hAnsi="Arial" w:cs="Arial"/>
            <w:w w:val="93"/>
            <w:sz w:val="20"/>
            <w:szCs w:val="20"/>
          </w:rPr>
          <w:t>8_2</w:t>
        </w:r>
        <w:r w:rsidR="009E6749">
          <w:rPr>
            <w:rFonts w:ascii="Arial" w:hAnsi="Arial" w:cs="Arial"/>
            <w:spacing w:val="1"/>
            <w:w w:val="93"/>
            <w:sz w:val="20"/>
            <w:szCs w:val="20"/>
          </w:rPr>
          <w:t>4</w:t>
        </w:r>
      </w:hyperlink>
      <w:r w:rsidR="009E6749">
        <w:rPr>
          <w:rFonts w:ascii="Arial" w:hAnsi="Arial" w:cs="Arial"/>
          <w:w w:val="99"/>
          <w:sz w:val="20"/>
          <w:szCs w:val="20"/>
        </w:rPr>
        <w:t>.</w:t>
      </w:r>
    </w:p>
    <w:p w14:paraId="6C6B19E2" w14:textId="77777777" w:rsidR="009E6749" w:rsidRDefault="009E6749">
      <w:pPr>
        <w:spacing w:before="9" w:after="0" w:line="249" w:lineRule="auto"/>
        <w:ind w:left="1254" w:right="900" w:hanging="299"/>
        <w:jc w:val="both"/>
        <w:rPr>
          <w:rFonts w:ascii="Arial" w:hAnsi="Arial" w:cs="Arial"/>
          <w:sz w:val="20"/>
          <w:szCs w:val="20"/>
        </w:rPr>
      </w:pPr>
      <w:proofErr w:type="spellStart"/>
      <w:r>
        <w:rPr>
          <w:rFonts w:ascii="Arial" w:hAnsi="Arial" w:cs="Arial"/>
          <w:spacing w:val="-16"/>
          <w:sz w:val="20"/>
          <w:szCs w:val="20"/>
        </w:rPr>
        <w:t>F</w:t>
      </w:r>
      <w:r>
        <w:rPr>
          <w:rFonts w:ascii="Arial" w:hAnsi="Arial" w:cs="Arial"/>
          <w:sz w:val="20"/>
          <w:szCs w:val="20"/>
        </w:rPr>
        <w:t>ros</w:t>
      </w:r>
      <w:r>
        <w:rPr>
          <w:rFonts w:ascii="Arial" w:hAnsi="Arial" w:cs="Arial"/>
          <w:spacing w:val="-5"/>
          <w:sz w:val="20"/>
          <w:szCs w:val="20"/>
        </w:rPr>
        <w:t>c</w:t>
      </w:r>
      <w:r>
        <w:rPr>
          <w:rFonts w:ascii="Arial" w:hAnsi="Arial" w:cs="Arial"/>
          <w:sz w:val="20"/>
          <w:szCs w:val="20"/>
        </w:rPr>
        <w:t>h</w:t>
      </w:r>
      <w:proofErr w:type="spellEnd"/>
      <w:r>
        <w:rPr>
          <w:rFonts w:ascii="Arial" w:hAnsi="Arial" w:cs="Arial"/>
          <w:sz w:val="20"/>
          <w:szCs w:val="20"/>
        </w:rPr>
        <w:t>,</w:t>
      </w:r>
      <w:r>
        <w:rPr>
          <w:rFonts w:ascii="Arial" w:hAnsi="Arial" w:cs="Arial"/>
          <w:spacing w:val="5"/>
          <w:sz w:val="20"/>
          <w:szCs w:val="20"/>
        </w:rPr>
        <w:t xml:space="preserve"> </w:t>
      </w:r>
      <w:proofErr w:type="spellStart"/>
      <w:r>
        <w:rPr>
          <w:rFonts w:ascii="Arial" w:hAnsi="Arial" w:cs="Arial"/>
          <w:sz w:val="20"/>
          <w:szCs w:val="20"/>
        </w:rPr>
        <w:t>Tilman</w:t>
      </w:r>
      <w:proofErr w:type="spellEnd"/>
      <w:r>
        <w:rPr>
          <w:rFonts w:ascii="Arial" w:hAnsi="Arial" w:cs="Arial"/>
          <w:sz w:val="20"/>
          <w:szCs w:val="20"/>
        </w:rPr>
        <w:t xml:space="preserve">, </w:t>
      </w:r>
      <w:r>
        <w:rPr>
          <w:rFonts w:ascii="Arial" w:hAnsi="Arial" w:cs="Arial"/>
          <w:spacing w:val="5"/>
          <w:sz w:val="20"/>
          <w:szCs w:val="20"/>
        </w:rPr>
        <w:t xml:space="preserve"> </w:t>
      </w:r>
      <w:r>
        <w:rPr>
          <w:rFonts w:ascii="Arial" w:hAnsi="Arial" w:cs="Arial"/>
          <w:sz w:val="20"/>
          <w:szCs w:val="20"/>
        </w:rPr>
        <w:t>Christian</w:t>
      </w:r>
      <w:r>
        <w:rPr>
          <w:rFonts w:ascii="Arial" w:hAnsi="Arial" w:cs="Arial"/>
          <w:spacing w:val="50"/>
          <w:sz w:val="20"/>
          <w:szCs w:val="20"/>
        </w:rPr>
        <w:t xml:space="preserve"> </w:t>
      </w:r>
      <w:proofErr w:type="spellStart"/>
      <w:r>
        <w:rPr>
          <w:rFonts w:ascii="Arial" w:hAnsi="Arial" w:cs="Arial"/>
          <w:sz w:val="20"/>
          <w:szCs w:val="20"/>
        </w:rPr>
        <w:t>Main</w:t>
      </w:r>
      <w:r>
        <w:rPr>
          <w:rFonts w:ascii="Arial" w:hAnsi="Arial" w:cs="Arial"/>
          <w:spacing w:val="-11"/>
          <w:sz w:val="20"/>
          <w:szCs w:val="20"/>
        </w:rPr>
        <w:t>k</w:t>
      </w:r>
      <w:r>
        <w:rPr>
          <w:rFonts w:ascii="Arial" w:hAnsi="Arial" w:cs="Arial"/>
          <w:sz w:val="20"/>
          <w:szCs w:val="20"/>
        </w:rPr>
        <w:t>a</w:t>
      </w:r>
      <w:proofErr w:type="spellEnd"/>
      <w:r>
        <w:rPr>
          <w:rFonts w:ascii="Arial" w:hAnsi="Arial" w:cs="Arial"/>
          <w:sz w:val="20"/>
          <w:szCs w:val="20"/>
        </w:rPr>
        <w:t>,</w:t>
      </w:r>
      <w:r>
        <w:rPr>
          <w:rFonts w:ascii="Arial" w:hAnsi="Arial" w:cs="Arial"/>
          <w:spacing w:val="37"/>
          <w:sz w:val="20"/>
          <w:szCs w:val="20"/>
        </w:rPr>
        <w:t xml:space="preserve"> </w:t>
      </w:r>
      <w:r>
        <w:rPr>
          <w:rFonts w:ascii="Arial" w:hAnsi="Arial" w:cs="Arial"/>
          <w:sz w:val="20"/>
          <w:szCs w:val="20"/>
        </w:rPr>
        <w:t>Christoph</w:t>
      </w:r>
      <w:r>
        <w:rPr>
          <w:rFonts w:ascii="Arial" w:hAnsi="Arial" w:cs="Arial"/>
          <w:spacing w:val="35"/>
          <w:sz w:val="20"/>
          <w:szCs w:val="20"/>
        </w:rPr>
        <w:t xml:space="preserve"> </w:t>
      </w:r>
      <w:r>
        <w:rPr>
          <w:rFonts w:ascii="Arial" w:hAnsi="Arial" w:cs="Arial"/>
          <w:sz w:val="20"/>
          <w:szCs w:val="20"/>
        </w:rPr>
        <w:t>Bader,</w:t>
      </w:r>
      <w:r>
        <w:rPr>
          <w:rFonts w:ascii="Arial" w:hAnsi="Arial" w:cs="Arial"/>
          <w:spacing w:val="17"/>
          <w:sz w:val="20"/>
          <w:szCs w:val="20"/>
        </w:rPr>
        <w:t xml:space="preserve"> </w:t>
      </w:r>
      <w:r>
        <w:rPr>
          <w:rFonts w:ascii="Arial" w:hAnsi="Arial" w:cs="Arial"/>
          <w:sz w:val="20"/>
          <w:szCs w:val="20"/>
        </w:rPr>
        <w:t>Florian</w:t>
      </w:r>
      <w:r>
        <w:rPr>
          <w:rFonts w:ascii="Arial" w:hAnsi="Arial" w:cs="Arial"/>
          <w:spacing w:val="47"/>
          <w:sz w:val="20"/>
          <w:szCs w:val="20"/>
        </w:rPr>
        <w:t xml:space="preserve"> </w:t>
      </w:r>
      <w:r>
        <w:rPr>
          <w:rFonts w:ascii="Arial" w:hAnsi="Arial" w:cs="Arial"/>
          <w:sz w:val="20"/>
          <w:szCs w:val="20"/>
        </w:rPr>
        <w:t>Bergsma,</w:t>
      </w:r>
      <w:r>
        <w:rPr>
          <w:rFonts w:ascii="Arial" w:hAnsi="Arial" w:cs="Arial"/>
          <w:spacing w:val="-17"/>
          <w:sz w:val="20"/>
          <w:szCs w:val="20"/>
        </w:rPr>
        <w:t xml:space="preserve"> </w:t>
      </w:r>
      <w:proofErr w:type="spellStart"/>
      <w:r>
        <w:rPr>
          <w:rFonts w:ascii="Arial" w:hAnsi="Arial" w:cs="Arial"/>
          <w:sz w:val="20"/>
          <w:szCs w:val="20"/>
        </w:rPr>
        <w:t>J</w:t>
      </w:r>
      <w:r>
        <w:rPr>
          <w:rFonts w:ascii="Arial" w:hAnsi="Arial" w:cs="Arial"/>
          <w:spacing w:val="6"/>
          <w:sz w:val="20"/>
          <w:szCs w:val="20"/>
        </w:rPr>
        <w:t>o</w:t>
      </w:r>
      <w:r>
        <w:rPr>
          <w:rFonts w:ascii="Arial" w:hAnsi="Arial" w:cs="Arial"/>
          <w:sz w:val="20"/>
          <w:szCs w:val="20"/>
        </w:rPr>
        <w:t>erg</w:t>
      </w:r>
      <w:proofErr w:type="spellEnd"/>
      <w:r>
        <w:rPr>
          <w:rFonts w:ascii="Arial" w:hAnsi="Arial" w:cs="Arial"/>
          <w:sz w:val="20"/>
          <w:szCs w:val="20"/>
        </w:rPr>
        <w:t xml:space="preserve"> </w:t>
      </w:r>
      <w:proofErr w:type="spellStart"/>
      <w:r>
        <w:rPr>
          <w:rFonts w:ascii="Arial" w:hAnsi="Arial" w:cs="Arial"/>
          <w:w w:val="94"/>
          <w:sz w:val="20"/>
          <w:szCs w:val="20"/>
        </w:rPr>
        <w:t>S</w:t>
      </w:r>
      <w:r>
        <w:rPr>
          <w:rFonts w:ascii="Arial" w:hAnsi="Arial" w:cs="Arial"/>
          <w:spacing w:val="-5"/>
          <w:w w:val="94"/>
          <w:sz w:val="20"/>
          <w:szCs w:val="20"/>
        </w:rPr>
        <w:t>ch</w:t>
      </w:r>
      <w:r>
        <w:rPr>
          <w:rFonts w:ascii="Arial" w:hAnsi="Arial" w:cs="Arial"/>
          <w:spacing w:val="-6"/>
          <w:w w:val="94"/>
          <w:sz w:val="20"/>
          <w:szCs w:val="20"/>
        </w:rPr>
        <w:t>w</w:t>
      </w:r>
      <w:r>
        <w:rPr>
          <w:rFonts w:ascii="Arial" w:hAnsi="Arial" w:cs="Arial"/>
          <w:w w:val="94"/>
          <w:sz w:val="20"/>
          <w:szCs w:val="20"/>
        </w:rPr>
        <w:t>enk</w:t>
      </w:r>
      <w:proofErr w:type="spellEnd"/>
      <w:r>
        <w:rPr>
          <w:rFonts w:ascii="Arial" w:hAnsi="Arial" w:cs="Arial"/>
          <w:spacing w:val="-17"/>
          <w:w w:val="94"/>
          <w:sz w:val="20"/>
          <w:szCs w:val="20"/>
        </w:rPr>
        <w:t xml:space="preserve"> </w:t>
      </w:r>
      <w:r>
        <w:rPr>
          <w:rFonts w:ascii="Arial" w:hAnsi="Arial" w:cs="Arial"/>
          <w:w w:val="94"/>
          <w:sz w:val="20"/>
          <w:szCs w:val="20"/>
        </w:rPr>
        <w:t>and</w:t>
      </w:r>
      <w:r>
        <w:rPr>
          <w:rFonts w:ascii="Arial" w:hAnsi="Arial" w:cs="Arial"/>
          <w:spacing w:val="-1"/>
          <w:w w:val="94"/>
          <w:sz w:val="20"/>
          <w:szCs w:val="20"/>
        </w:rPr>
        <w:t xml:space="preserve"> </w:t>
      </w:r>
      <w:r>
        <w:rPr>
          <w:rFonts w:ascii="Arial" w:hAnsi="Arial" w:cs="Arial"/>
          <w:sz w:val="20"/>
          <w:szCs w:val="20"/>
        </w:rPr>
        <w:t>Thorsten</w:t>
      </w:r>
      <w:r>
        <w:rPr>
          <w:rFonts w:ascii="Arial" w:hAnsi="Arial" w:cs="Arial"/>
          <w:spacing w:val="-19"/>
          <w:sz w:val="20"/>
          <w:szCs w:val="20"/>
        </w:rPr>
        <w:t xml:space="preserve"> </w:t>
      </w:r>
      <w:proofErr w:type="spellStart"/>
      <w:r>
        <w:rPr>
          <w:rFonts w:ascii="Arial" w:hAnsi="Arial" w:cs="Arial"/>
          <w:sz w:val="20"/>
          <w:szCs w:val="20"/>
        </w:rPr>
        <w:t>Holz</w:t>
      </w:r>
      <w:proofErr w:type="spellEnd"/>
      <w:r>
        <w:rPr>
          <w:rFonts w:ascii="Arial" w:hAnsi="Arial" w:cs="Arial"/>
          <w:spacing w:val="-20"/>
          <w:sz w:val="20"/>
          <w:szCs w:val="20"/>
        </w:rPr>
        <w:t xml:space="preserve"> </w:t>
      </w:r>
      <w:r>
        <w:rPr>
          <w:rFonts w:ascii="Arial" w:hAnsi="Arial" w:cs="Arial"/>
          <w:w w:val="95"/>
          <w:sz w:val="20"/>
          <w:szCs w:val="20"/>
        </w:rPr>
        <w:t>(2016).</w:t>
      </w:r>
      <w:r>
        <w:rPr>
          <w:rFonts w:ascii="Arial" w:hAnsi="Arial" w:cs="Arial"/>
          <w:spacing w:val="-7"/>
          <w:w w:val="95"/>
          <w:sz w:val="20"/>
          <w:szCs w:val="20"/>
        </w:rPr>
        <w:t xml:space="preserve"> </w:t>
      </w:r>
      <w:r>
        <w:rPr>
          <w:rFonts w:ascii="Arial" w:hAnsi="Arial" w:cs="Arial"/>
          <w:sz w:val="20"/>
          <w:szCs w:val="20"/>
        </w:rPr>
        <w:t>‘H</w:t>
      </w:r>
      <w:r>
        <w:rPr>
          <w:rFonts w:ascii="Arial" w:hAnsi="Arial" w:cs="Arial"/>
          <w:spacing w:val="-5"/>
          <w:sz w:val="20"/>
          <w:szCs w:val="20"/>
        </w:rPr>
        <w:t>o</w:t>
      </w:r>
      <w:r>
        <w:rPr>
          <w:rFonts w:ascii="Arial" w:hAnsi="Arial" w:cs="Arial"/>
          <w:sz w:val="20"/>
          <w:szCs w:val="20"/>
        </w:rPr>
        <w:t>w</w:t>
      </w:r>
      <w:r>
        <w:rPr>
          <w:rFonts w:ascii="Arial" w:hAnsi="Arial" w:cs="Arial"/>
          <w:spacing w:val="-9"/>
          <w:sz w:val="20"/>
          <w:szCs w:val="20"/>
        </w:rPr>
        <w:t xml:space="preserve"> </w:t>
      </w:r>
      <w:r>
        <w:rPr>
          <w:rFonts w:ascii="Arial" w:hAnsi="Arial" w:cs="Arial"/>
          <w:w w:val="90"/>
          <w:sz w:val="20"/>
          <w:szCs w:val="20"/>
        </w:rPr>
        <w:t>Secure</w:t>
      </w:r>
      <w:r>
        <w:rPr>
          <w:rFonts w:ascii="Arial" w:hAnsi="Arial" w:cs="Arial"/>
          <w:spacing w:val="-12"/>
          <w:w w:val="90"/>
          <w:sz w:val="20"/>
          <w:szCs w:val="20"/>
        </w:rPr>
        <w:t xml:space="preserve"> </w:t>
      </w:r>
      <w:r>
        <w:rPr>
          <w:rFonts w:ascii="Arial" w:hAnsi="Arial" w:cs="Arial"/>
          <w:w w:val="90"/>
          <w:sz w:val="20"/>
          <w:szCs w:val="20"/>
        </w:rPr>
        <w:t>is</w:t>
      </w:r>
      <w:r>
        <w:rPr>
          <w:rFonts w:ascii="Arial" w:hAnsi="Arial" w:cs="Arial"/>
          <w:spacing w:val="-3"/>
          <w:w w:val="90"/>
          <w:sz w:val="20"/>
          <w:szCs w:val="20"/>
        </w:rPr>
        <w:t xml:space="preserve"> </w:t>
      </w:r>
      <w:proofErr w:type="spellStart"/>
      <w:r>
        <w:rPr>
          <w:rFonts w:ascii="Arial" w:hAnsi="Arial" w:cs="Arial"/>
          <w:spacing w:val="-16"/>
          <w:w w:val="95"/>
          <w:sz w:val="20"/>
          <w:szCs w:val="20"/>
        </w:rPr>
        <w:t>T</w:t>
      </w:r>
      <w:r>
        <w:rPr>
          <w:rFonts w:ascii="Arial" w:hAnsi="Arial" w:cs="Arial"/>
          <w:w w:val="95"/>
          <w:sz w:val="20"/>
          <w:szCs w:val="20"/>
        </w:rPr>
        <w:t>extSecure</w:t>
      </w:r>
      <w:proofErr w:type="spellEnd"/>
      <w:r>
        <w:rPr>
          <w:rFonts w:ascii="Arial" w:hAnsi="Arial" w:cs="Arial"/>
          <w:w w:val="95"/>
          <w:sz w:val="20"/>
          <w:szCs w:val="20"/>
        </w:rPr>
        <w:t>?’</w:t>
      </w:r>
      <w:r>
        <w:rPr>
          <w:rFonts w:ascii="Arial" w:hAnsi="Arial" w:cs="Arial"/>
          <w:spacing w:val="-2"/>
          <w:w w:val="95"/>
          <w:sz w:val="20"/>
          <w:szCs w:val="20"/>
        </w:rPr>
        <w:t xml:space="preserve"> </w:t>
      </w:r>
      <w:r>
        <w:rPr>
          <w:rFonts w:ascii="Arial" w:hAnsi="Arial" w:cs="Arial"/>
          <w:sz w:val="20"/>
          <w:szCs w:val="20"/>
        </w:rPr>
        <w:t>In:</w:t>
      </w:r>
      <w:r>
        <w:rPr>
          <w:rFonts w:ascii="Arial" w:hAnsi="Arial" w:cs="Arial"/>
          <w:spacing w:val="2"/>
          <w:sz w:val="20"/>
          <w:szCs w:val="20"/>
        </w:rPr>
        <w:t xml:space="preserve"> </w:t>
      </w:r>
      <w:r>
        <w:rPr>
          <w:rFonts w:ascii="Arial" w:hAnsi="Arial" w:cs="Arial"/>
          <w:i/>
          <w:w w:val="104"/>
          <w:sz w:val="20"/>
          <w:szCs w:val="20"/>
        </w:rPr>
        <w:t>Eu</w:t>
      </w:r>
      <w:r>
        <w:rPr>
          <w:rFonts w:ascii="Arial" w:hAnsi="Arial" w:cs="Arial"/>
          <w:i/>
          <w:spacing w:val="-10"/>
          <w:w w:val="104"/>
          <w:sz w:val="20"/>
          <w:szCs w:val="20"/>
        </w:rPr>
        <w:t>r</w:t>
      </w:r>
      <w:r>
        <w:rPr>
          <w:rFonts w:ascii="Arial" w:hAnsi="Arial" w:cs="Arial"/>
          <w:i/>
          <w:w w:val="91"/>
          <w:sz w:val="20"/>
          <w:szCs w:val="20"/>
        </w:rPr>
        <w:t>o</w:t>
      </w:r>
      <w:r>
        <w:rPr>
          <w:rFonts w:ascii="Arial" w:hAnsi="Arial" w:cs="Arial"/>
          <w:i/>
          <w:spacing w:val="-10"/>
          <w:w w:val="91"/>
          <w:sz w:val="20"/>
          <w:szCs w:val="20"/>
        </w:rPr>
        <w:t>p</w:t>
      </w:r>
      <w:r>
        <w:rPr>
          <w:rFonts w:ascii="Arial" w:hAnsi="Arial" w:cs="Arial"/>
          <w:i/>
          <w:spacing w:val="-10"/>
          <w:w w:val="82"/>
          <w:sz w:val="20"/>
          <w:szCs w:val="20"/>
        </w:rPr>
        <w:t>e</w:t>
      </w:r>
      <w:r>
        <w:rPr>
          <w:rFonts w:ascii="Arial" w:hAnsi="Arial" w:cs="Arial"/>
          <w:i/>
          <w:w w:val="96"/>
          <w:sz w:val="20"/>
          <w:szCs w:val="20"/>
        </w:rPr>
        <w:t xml:space="preserve">an </w:t>
      </w:r>
      <w:r>
        <w:rPr>
          <w:rFonts w:ascii="Arial" w:hAnsi="Arial" w:cs="Arial"/>
          <w:i/>
          <w:w w:val="93"/>
          <w:sz w:val="20"/>
          <w:szCs w:val="20"/>
        </w:rPr>
        <w:t>Sym</w:t>
      </w:r>
      <w:r>
        <w:rPr>
          <w:rFonts w:ascii="Arial" w:hAnsi="Arial" w:cs="Arial"/>
          <w:i/>
          <w:spacing w:val="-9"/>
          <w:w w:val="93"/>
          <w:sz w:val="20"/>
          <w:szCs w:val="20"/>
        </w:rPr>
        <w:t>p</w:t>
      </w:r>
      <w:r>
        <w:rPr>
          <w:rFonts w:ascii="Arial" w:hAnsi="Arial" w:cs="Arial"/>
          <w:i/>
          <w:w w:val="93"/>
          <w:sz w:val="20"/>
          <w:szCs w:val="20"/>
        </w:rPr>
        <w:t>osium</w:t>
      </w:r>
      <w:r>
        <w:rPr>
          <w:rFonts w:ascii="Arial" w:hAnsi="Arial" w:cs="Arial"/>
          <w:i/>
          <w:spacing w:val="25"/>
          <w:w w:val="93"/>
          <w:sz w:val="20"/>
          <w:szCs w:val="20"/>
        </w:rPr>
        <w:t xml:space="preserve"> </w:t>
      </w:r>
      <w:r>
        <w:rPr>
          <w:rFonts w:ascii="Arial" w:hAnsi="Arial" w:cs="Arial"/>
          <w:i/>
          <w:sz w:val="20"/>
          <w:szCs w:val="20"/>
        </w:rPr>
        <w:t>on</w:t>
      </w:r>
      <w:r>
        <w:rPr>
          <w:rFonts w:ascii="Arial" w:hAnsi="Arial" w:cs="Arial"/>
          <w:i/>
          <w:spacing w:val="2"/>
          <w:sz w:val="20"/>
          <w:szCs w:val="20"/>
        </w:rPr>
        <w:t xml:space="preserve"> </w:t>
      </w:r>
      <w:r>
        <w:rPr>
          <w:rFonts w:ascii="Arial" w:hAnsi="Arial" w:cs="Arial"/>
          <w:i/>
          <w:w w:val="97"/>
          <w:sz w:val="20"/>
          <w:szCs w:val="20"/>
        </w:rPr>
        <w:t>S</w:t>
      </w:r>
      <w:r>
        <w:rPr>
          <w:rFonts w:ascii="Arial" w:hAnsi="Arial" w:cs="Arial"/>
          <w:i/>
          <w:spacing w:val="-10"/>
          <w:w w:val="97"/>
          <w:sz w:val="20"/>
          <w:szCs w:val="20"/>
        </w:rPr>
        <w:t>e</w:t>
      </w:r>
      <w:r>
        <w:rPr>
          <w:rFonts w:ascii="Arial" w:hAnsi="Arial" w:cs="Arial"/>
          <w:i/>
          <w:w w:val="97"/>
          <w:sz w:val="20"/>
          <w:szCs w:val="20"/>
        </w:rPr>
        <w:t>curity</w:t>
      </w:r>
      <w:r>
        <w:rPr>
          <w:rFonts w:ascii="Arial" w:hAnsi="Arial" w:cs="Arial"/>
          <w:i/>
          <w:spacing w:val="16"/>
          <w:w w:val="97"/>
          <w:sz w:val="20"/>
          <w:szCs w:val="20"/>
        </w:rPr>
        <w:t xml:space="preserve"> </w:t>
      </w:r>
      <w:r>
        <w:rPr>
          <w:rFonts w:ascii="Arial" w:hAnsi="Arial" w:cs="Arial"/>
          <w:i/>
          <w:sz w:val="20"/>
          <w:szCs w:val="20"/>
        </w:rPr>
        <w:t>and</w:t>
      </w:r>
      <w:r>
        <w:rPr>
          <w:rFonts w:ascii="Arial" w:hAnsi="Arial" w:cs="Arial"/>
          <w:i/>
          <w:spacing w:val="-9"/>
          <w:sz w:val="20"/>
          <w:szCs w:val="20"/>
        </w:rPr>
        <w:t xml:space="preserve"> </w:t>
      </w:r>
      <w:r>
        <w:rPr>
          <w:rFonts w:ascii="Arial" w:hAnsi="Arial" w:cs="Arial"/>
          <w:i/>
          <w:sz w:val="20"/>
          <w:szCs w:val="20"/>
        </w:rPr>
        <w:t>Privac</w:t>
      </w:r>
      <w:r>
        <w:rPr>
          <w:rFonts w:ascii="Arial" w:hAnsi="Arial" w:cs="Arial"/>
          <w:i/>
          <w:spacing w:val="1"/>
          <w:sz w:val="20"/>
          <w:szCs w:val="20"/>
        </w:rPr>
        <w:t>y</w:t>
      </w:r>
      <w:r>
        <w:rPr>
          <w:rFonts w:ascii="Arial" w:hAnsi="Arial" w:cs="Arial"/>
          <w:sz w:val="20"/>
          <w:szCs w:val="20"/>
        </w:rPr>
        <w:t>.</w:t>
      </w:r>
      <w:r>
        <w:rPr>
          <w:rFonts w:ascii="Arial" w:hAnsi="Arial" w:cs="Arial"/>
          <w:spacing w:val="4"/>
          <w:sz w:val="20"/>
          <w:szCs w:val="20"/>
        </w:rPr>
        <w:t xml:space="preserve"> </w:t>
      </w:r>
      <w:r>
        <w:rPr>
          <w:rFonts w:ascii="Arial" w:hAnsi="Arial" w:cs="Arial"/>
          <w:spacing w:val="-16"/>
          <w:sz w:val="20"/>
          <w:szCs w:val="20"/>
        </w:rPr>
        <w:t>F</w:t>
      </w:r>
      <w:r>
        <w:rPr>
          <w:rFonts w:ascii="Arial" w:hAnsi="Arial" w:cs="Arial"/>
          <w:sz w:val="20"/>
          <w:szCs w:val="20"/>
        </w:rPr>
        <w:t>ull</w:t>
      </w:r>
      <w:r>
        <w:rPr>
          <w:rFonts w:ascii="Arial" w:hAnsi="Arial" w:cs="Arial"/>
          <w:spacing w:val="33"/>
          <w:sz w:val="20"/>
          <w:szCs w:val="20"/>
        </w:rPr>
        <w:t xml:space="preserve"> </w:t>
      </w:r>
      <w:r>
        <w:rPr>
          <w:rFonts w:ascii="Arial" w:hAnsi="Arial" w:cs="Arial"/>
          <w:spacing w:val="-4"/>
          <w:w w:val="89"/>
          <w:sz w:val="20"/>
          <w:szCs w:val="20"/>
        </w:rPr>
        <w:t>v</w:t>
      </w:r>
      <w:r>
        <w:rPr>
          <w:rFonts w:ascii="Arial" w:hAnsi="Arial" w:cs="Arial"/>
          <w:w w:val="89"/>
          <w:sz w:val="20"/>
          <w:szCs w:val="20"/>
        </w:rPr>
        <w:t>ersion</w:t>
      </w:r>
      <w:r>
        <w:rPr>
          <w:rFonts w:ascii="Arial" w:hAnsi="Arial" w:cs="Arial"/>
          <w:spacing w:val="49"/>
          <w:w w:val="89"/>
          <w:sz w:val="20"/>
          <w:szCs w:val="20"/>
        </w:rPr>
        <w:t xml:space="preserve"> </w:t>
      </w:r>
      <w:r>
        <w:rPr>
          <w:rFonts w:ascii="Arial" w:hAnsi="Arial" w:cs="Arial"/>
          <w:w w:val="89"/>
          <w:sz w:val="20"/>
          <w:szCs w:val="20"/>
        </w:rPr>
        <w:t>as</w:t>
      </w:r>
      <w:r>
        <w:rPr>
          <w:rFonts w:ascii="Arial" w:hAnsi="Arial" w:cs="Arial"/>
          <w:spacing w:val="1"/>
          <w:w w:val="89"/>
          <w:sz w:val="20"/>
          <w:szCs w:val="20"/>
        </w:rPr>
        <w:t xml:space="preserve"> </w:t>
      </w:r>
      <w:r>
        <w:rPr>
          <w:rFonts w:ascii="Arial" w:hAnsi="Arial" w:cs="Arial"/>
          <w:sz w:val="20"/>
          <w:szCs w:val="20"/>
        </w:rPr>
        <w:t>I</w:t>
      </w:r>
      <w:r>
        <w:rPr>
          <w:rFonts w:ascii="Arial" w:hAnsi="Arial" w:cs="Arial"/>
          <w:spacing w:val="-5"/>
          <w:sz w:val="20"/>
          <w:szCs w:val="20"/>
        </w:rPr>
        <w:t>A</w:t>
      </w:r>
      <w:r>
        <w:rPr>
          <w:rFonts w:ascii="Arial" w:hAnsi="Arial" w:cs="Arial"/>
          <w:sz w:val="20"/>
          <w:szCs w:val="20"/>
        </w:rPr>
        <w:t>CR</w:t>
      </w:r>
      <w:r>
        <w:rPr>
          <w:rFonts w:ascii="Arial" w:hAnsi="Arial" w:cs="Arial"/>
          <w:spacing w:val="37"/>
          <w:sz w:val="20"/>
          <w:szCs w:val="20"/>
        </w:rPr>
        <w:t xml:space="preserve"> </w:t>
      </w:r>
      <w:proofErr w:type="spellStart"/>
      <w:r>
        <w:rPr>
          <w:rFonts w:ascii="Arial" w:hAnsi="Arial" w:cs="Arial"/>
          <w:sz w:val="20"/>
          <w:szCs w:val="20"/>
        </w:rPr>
        <w:t>ePri</w:t>
      </w:r>
      <w:r>
        <w:rPr>
          <w:rFonts w:ascii="Arial" w:hAnsi="Arial" w:cs="Arial"/>
          <w:spacing w:val="-5"/>
          <w:sz w:val="20"/>
          <w:szCs w:val="20"/>
        </w:rPr>
        <w:t>n</w:t>
      </w:r>
      <w:r>
        <w:rPr>
          <w:rFonts w:ascii="Arial" w:hAnsi="Arial" w:cs="Arial"/>
          <w:w w:val="139"/>
          <w:sz w:val="20"/>
          <w:szCs w:val="20"/>
        </w:rPr>
        <w:t>t</w:t>
      </w:r>
      <w:proofErr w:type="spellEnd"/>
      <w:r>
        <w:rPr>
          <w:rFonts w:ascii="Arial" w:hAnsi="Arial" w:cs="Arial"/>
          <w:spacing w:val="5"/>
          <w:sz w:val="20"/>
          <w:szCs w:val="20"/>
        </w:rPr>
        <w:t xml:space="preserve"> </w:t>
      </w:r>
      <w:r>
        <w:rPr>
          <w:rFonts w:ascii="Arial" w:hAnsi="Arial" w:cs="Arial"/>
          <w:sz w:val="20"/>
          <w:szCs w:val="20"/>
        </w:rPr>
        <w:t>2014/904. IEEE.</w:t>
      </w:r>
      <w:r>
        <w:rPr>
          <w:rFonts w:ascii="Arial" w:hAnsi="Arial" w:cs="Arial"/>
          <w:spacing w:val="31"/>
          <w:sz w:val="20"/>
          <w:szCs w:val="20"/>
        </w:rPr>
        <w:t xml:space="preserve"> </w:t>
      </w:r>
      <w:r>
        <w:rPr>
          <w:rFonts w:ascii="Arial" w:hAnsi="Arial" w:cs="Arial"/>
          <w:w w:val="154"/>
          <w:sz w:val="20"/>
          <w:szCs w:val="20"/>
        </w:rPr>
        <w:t>url</w:t>
      </w:r>
      <w:r>
        <w:rPr>
          <w:rFonts w:ascii="Arial" w:hAnsi="Arial" w:cs="Arial"/>
          <w:w w:val="99"/>
          <w:sz w:val="20"/>
          <w:szCs w:val="20"/>
        </w:rPr>
        <w:t>:</w:t>
      </w:r>
      <w:r>
        <w:rPr>
          <w:rFonts w:ascii="Arial" w:hAnsi="Arial" w:cs="Arial"/>
          <w:spacing w:val="11"/>
          <w:sz w:val="20"/>
          <w:szCs w:val="20"/>
        </w:rPr>
        <w:t xml:space="preserve"> </w:t>
      </w:r>
      <w:hyperlink r:id="rId15">
        <w:r>
          <w:rPr>
            <w:rFonts w:ascii="Arial" w:hAnsi="Arial" w:cs="Arial"/>
            <w:w w:val="135"/>
            <w:sz w:val="20"/>
            <w:szCs w:val="20"/>
          </w:rPr>
          <w:t>http://eprint.iacr.</w:t>
        </w:r>
        <w:r>
          <w:rPr>
            <w:rFonts w:ascii="Arial" w:hAnsi="Arial" w:cs="Arial"/>
            <w:spacing w:val="3"/>
            <w:w w:val="135"/>
            <w:sz w:val="20"/>
            <w:szCs w:val="20"/>
          </w:rPr>
          <w:t>o</w:t>
        </w:r>
        <w:r>
          <w:rPr>
            <w:rFonts w:ascii="Arial" w:hAnsi="Arial" w:cs="Arial"/>
            <w:w w:val="107"/>
            <w:sz w:val="20"/>
            <w:szCs w:val="20"/>
          </w:rPr>
          <w:t>rg/2014/90</w:t>
        </w:r>
        <w:r>
          <w:rPr>
            <w:rFonts w:ascii="Arial" w:hAnsi="Arial" w:cs="Arial"/>
            <w:spacing w:val="2"/>
            <w:w w:val="107"/>
            <w:sz w:val="20"/>
            <w:szCs w:val="20"/>
          </w:rPr>
          <w:t>4</w:t>
        </w:r>
      </w:hyperlink>
      <w:r>
        <w:rPr>
          <w:rFonts w:ascii="Arial" w:hAnsi="Arial" w:cs="Arial"/>
          <w:w w:val="99"/>
          <w:sz w:val="20"/>
          <w:szCs w:val="20"/>
        </w:rPr>
        <w:t>.</w:t>
      </w:r>
    </w:p>
    <w:p w14:paraId="63CCE704" w14:textId="77777777" w:rsidR="009E6749" w:rsidRDefault="009E6749">
      <w:pPr>
        <w:spacing w:after="0" w:line="240" w:lineRule="auto"/>
        <w:ind w:left="920" w:right="916"/>
        <w:jc w:val="center"/>
        <w:rPr>
          <w:rFonts w:ascii="Arial" w:hAnsi="Arial" w:cs="Arial"/>
          <w:sz w:val="20"/>
          <w:szCs w:val="20"/>
        </w:rPr>
      </w:pPr>
      <w:proofErr w:type="spellStart"/>
      <w:r>
        <w:rPr>
          <w:rFonts w:ascii="Arial" w:hAnsi="Arial" w:cs="Arial"/>
          <w:w w:val="94"/>
          <w:sz w:val="20"/>
          <w:szCs w:val="20"/>
        </w:rPr>
        <w:t>Gadde</w:t>
      </w:r>
      <w:proofErr w:type="spellEnd"/>
      <w:r>
        <w:rPr>
          <w:rFonts w:ascii="Arial" w:hAnsi="Arial" w:cs="Arial"/>
          <w:w w:val="94"/>
          <w:sz w:val="20"/>
          <w:szCs w:val="20"/>
        </w:rPr>
        <w:t>,</w:t>
      </w:r>
      <w:r>
        <w:rPr>
          <w:rFonts w:ascii="Arial" w:hAnsi="Arial" w:cs="Arial"/>
          <w:spacing w:val="18"/>
          <w:w w:val="94"/>
          <w:sz w:val="20"/>
          <w:szCs w:val="20"/>
        </w:rPr>
        <w:t xml:space="preserve"> </w:t>
      </w:r>
      <w:proofErr w:type="spellStart"/>
      <w:r>
        <w:rPr>
          <w:rFonts w:ascii="Arial" w:hAnsi="Arial" w:cs="Arial"/>
          <w:sz w:val="20"/>
          <w:szCs w:val="20"/>
        </w:rPr>
        <w:t>Vij</w:t>
      </w:r>
      <w:r>
        <w:rPr>
          <w:rFonts w:ascii="Arial" w:hAnsi="Arial" w:cs="Arial"/>
          <w:spacing w:val="-5"/>
          <w:sz w:val="20"/>
          <w:szCs w:val="20"/>
        </w:rPr>
        <w:t>ay</w:t>
      </w:r>
      <w:r>
        <w:rPr>
          <w:rFonts w:ascii="Arial" w:hAnsi="Arial" w:cs="Arial"/>
          <w:sz w:val="20"/>
          <w:szCs w:val="20"/>
        </w:rPr>
        <w:t>a</w:t>
      </w:r>
      <w:proofErr w:type="spellEnd"/>
      <w:r>
        <w:rPr>
          <w:rFonts w:ascii="Arial" w:hAnsi="Arial" w:cs="Arial"/>
          <w:spacing w:val="37"/>
          <w:sz w:val="20"/>
          <w:szCs w:val="20"/>
        </w:rPr>
        <w:t xml:space="preserve"> </w:t>
      </w:r>
      <w:r>
        <w:rPr>
          <w:rFonts w:ascii="Arial" w:hAnsi="Arial" w:cs="Arial"/>
          <w:sz w:val="20"/>
          <w:szCs w:val="20"/>
        </w:rPr>
        <w:t>(2014).</w:t>
      </w:r>
      <w:r>
        <w:rPr>
          <w:rFonts w:ascii="Arial" w:hAnsi="Arial" w:cs="Arial"/>
          <w:spacing w:val="-17"/>
          <w:sz w:val="20"/>
          <w:szCs w:val="20"/>
        </w:rPr>
        <w:t xml:space="preserve"> </w:t>
      </w:r>
      <w:r>
        <w:rPr>
          <w:rFonts w:ascii="Arial" w:hAnsi="Arial" w:cs="Arial"/>
          <w:sz w:val="20"/>
          <w:szCs w:val="20"/>
        </w:rPr>
        <w:t>‘Chall</w:t>
      </w:r>
      <w:r>
        <w:rPr>
          <w:rFonts w:ascii="Arial" w:hAnsi="Arial" w:cs="Arial"/>
          <w:spacing w:val="1"/>
          <w:sz w:val="20"/>
          <w:szCs w:val="20"/>
        </w:rPr>
        <w:t>e</w:t>
      </w:r>
      <w:r>
        <w:rPr>
          <w:rFonts w:ascii="Arial" w:hAnsi="Arial" w:cs="Arial"/>
          <w:sz w:val="20"/>
          <w:szCs w:val="20"/>
        </w:rPr>
        <w:t>nging</w:t>
      </w:r>
      <w:r>
        <w:rPr>
          <w:rFonts w:ascii="Arial" w:hAnsi="Arial" w:cs="Arial"/>
          <w:spacing w:val="-6"/>
          <w:sz w:val="20"/>
          <w:szCs w:val="20"/>
        </w:rPr>
        <w:t xml:space="preserve"> </w:t>
      </w:r>
      <w:r>
        <w:rPr>
          <w:rFonts w:ascii="Arial" w:hAnsi="Arial" w:cs="Arial"/>
          <w:sz w:val="20"/>
          <w:szCs w:val="20"/>
        </w:rPr>
        <w:t>the</w:t>
      </w:r>
      <w:r>
        <w:rPr>
          <w:rFonts w:ascii="Arial" w:hAnsi="Arial" w:cs="Arial"/>
          <w:spacing w:val="11"/>
          <w:sz w:val="20"/>
          <w:szCs w:val="20"/>
        </w:rPr>
        <w:t xml:space="preserve"> </w:t>
      </w:r>
      <w:r>
        <w:rPr>
          <w:rFonts w:ascii="Arial" w:hAnsi="Arial" w:cs="Arial"/>
          <w:w w:val="83"/>
          <w:sz w:val="20"/>
          <w:szCs w:val="20"/>
        </w:rPr>
        <w:t>access</w:t>
      </w:r>
      <w:r>
        <w:rPr>
          <w:rFonts w:ascii="Arial" w:hAnsi="Arial" w:cs="Arial"/>
          <w:spacing w:val="23"/>
          <w:w w:val="83"/>
          <w:sz w:val="20"/>
          <w:szCs w:val="20"/>
        </w:rPr>
        <w:t xml:space="preserve"> </w:t>
      </w:r>
      <w:r>
        <w:rPr>
          <w:rFonts w:ascii="Arial" w:hAnsi="Arial" w:cs="Arial"/>
          <w:sz w:val="20"/>
          <w:szCs w:val="20"/>
        </w:rPr>
        <w:t>ban</w:t>
      </w:r>
      <w:r>
        <w:rPr>
          <w:rFonts w:ascii="Arial" w:hAnsi="Arial" w:cs="Arial"/>
          <w:spacing w:val="1"/>
          <w:sz w:val="20"/>
          <w:szCs w:val="20"/>
        </w:rPr>
        <w:t xml:space="preserve"> </w:t>
      </w:r>
      <w:r>
        <w:rPr>
          <w:rFonts w:ascii="Arial" w:hAnsi="Arial" w:cs="Arial"/>
          <w:sz w:val="20"/>
          <w:szCs w:val="20"/>
        </w:rPr>
        <w:t>in</w:t>
      </w:r>
      <w:r>
        <w:rPr>
          <w:rFonts w:ascii="Arial" w:hAnsi="Arial" w:cs="Arial"/>
          <w:spacing w:val="23"/>
          <w:sz w:val="20"/>
          <w:szCs w:val="20"/>
        </w:rPr>
        <w:t xml:space="preserve"> </w:t>
      </w:r>
      <w:r>
        <w:rPr>
          <w:rFonts w:ascii="Arial" w:hAnsi="Arial" w:cs="Arial"/>
          <w:spacing w:val="-17"/>
          <w:sz w:val="20"/>
          <w:szCs w:val="20"/>
        </w:rPr>
        <w:t>T</w:t>
      </w:r>
      <w:r>
        <w:rPr>
          <w:rFonts w:ascii="Arial" w:hAnsi="Arial" w:cs="Arial"/>
          <w:sz w:val="20"/>
          <w:szCs w:val="20"/>
        </w:rPr>
        <w:t>ur</w:t>
      </w:r>
      <w:r>
        <w:rPr>
          <w:rFonts w:ascii="Arial" w:hAnsi="Arial" w:cs="Arial"/>
          <w:spacing w:val="-5"/>
          <w:sz w:val="20"/>
          <w:szCs w:val="20"/>
        </w:rPr>
        <w:t>k</w:t>
      </w:r>
      <w:r>
        <w:rPr>
          <w:rFonts w:ascii="Arial" w:hAnsi="Arial" w:cs="Arial"/>
          <w:sz w:val="20"/>
          <w:szCs w:val="20"/>
        </w:rPr>
        <w:t>ey’.</w:t>
      </w:r>
      <w:r>
        <w:rPr>
          <w:rFonts w:ascii="Arial" w:hAnsi="Arial" w:cs="Arial"/>
          <w:spacing w:val="40"/>
          <w:sz w:val="20"/>
          <w:szCs w:val="20"/>
        </w:rPr>
        <w:t xml:space="preserve"> </w:t>
      </w:r>
      <w:r>
        <w:rPr>
          <w:rFonts w:ascii="Arial" w:hAnsi="Arial" w:cs="Arial"/>
          <w:w w:val="106"/>
          <w:sz w:val="20"/>
          <w:szCs w:val="20"/>
        </w:rPr>
        <w:t>In:</w:t>
      </w:r>
      <w:r>
        <w:rPr>
          <w:rFonts w:ascii="Arial" w:hAnsi="Arial" w:cs="Arial"/>
          <w:spacing w:val="12"/>
          <w:w w:val="106"/>
          <w:sz w:val="20"/>
          <w:szCs w:val="20"/>
        </w:rPr>
        <w:t xml:space="preserve"> </w:t>
      </w:r>
      <w:r>
        <w:rPr>
          <w:rFonts w:ascii="Arial" w:hAnsi="Arial" w:cs="Arial"/>
          <w:i/>
          <w:sz w:val="20"/>
          <w:szCs w:val="20"/>
        </w:rPr>
        <w:t xml:space="preserve">Twitter </w:t>
      </w:r>
      <w:r>
        <w:rPr>
          <w:rFonts w:ascii="Arial" w:hAnsi="Arial" w:cs="Arial"/>
          <w:i/>
          <w:spacing w:val="5"/>
          <w:sz w:val="20"/>
          <w:szCs w:val="20"/>
        </w:rPr>
        <w:t xml:space="preserve"> </w:t>
      </w:r>
      <w:r>
        <w:rPr>
          <w:rFonts w:ascii="Arial" w:hAnsi="Arial" w:cs="Arial"/>
          <w:i/>
          <w:w w:val="105"/>
          <w:sz w:val="20"/>
          <w:szCs w:val="20"/>
        </w:rPr>
        <w:t>Inc.</w:t>
      </w:r>
    </w:p>
    <w:p w14:paraId="46C75E4B" w14:textId="77777777" w:rsidR="009E6749" w:rsidRDefault="009E6749">
      <w:pPr>
        <w:spacing w:before="9" w:after="0" w:line="240" w:lineRule="auto"/>
        <w:ind w:left="1254" w:right="-20"/>
        <w:rPr>
          <w:rFonts w:ascii="Arial" w:hAnsi="Arial" w:cs="Arial"/>
          <w:sz w:val="20"/>
          <w:szCs w:val="20"/>
        </w:rPr>
      </w:pPr>
      <w:r>
        <w:rPr>
          <w:rFonts w:ascii="Arial" w:hAnsi="Arial" w:cs="Arial"/>
          <w:spacing w:val="-16"/>
          <w:sz w:val="20"/>
          <w:szCs w:val="20"/>
        </w:rPr>
        <w:t>F</w:t>
      </w:r>
      <w:r>
        <w:rPr>
          <w:rFonts w:ascii="Arial" w:hAnsi="Arial" w:cs="Arial"/>
          <w:sz w:val="20"/>
          <w:szCs w:val="20"/>
        </w:rPr>
        <w:t>et</w:t>
      </w:r>
      <w:r>
        <w:rPr>
          <w:rFonts w:ascii="Arial" w:hAnsi="Arial" w:cs="Arial"/>
          <w:spacing w:val="-5"/>
          <w:sz w:val="20"/>
          <w:szCs w:val="20"/>
        </w:rPr>
        <w:t>c</w:t>
      </w:r>
      <w:r>
        <w:rPr>
          <w:rFonts w:ascii="Arial" w:hAnsi="Arial" w:cs="Arial"/>
          <w:sz w:val="20"/>
          <w:szCs w:val="20"/>
        </w:rPr>
        <w:t>hed</w:t>
      </w:r>
      <w:r>
        <w:rPr>
          <w:rFonts w:ascii="Arial" w:hAnsi="Arial" w:cs="Arial"/>
          <w:spacing w:val="8"/>
          <w:sz w:val="20"/>
          <w:szCs w:val="20"/>
        </w:rPr>
        <w:t xml:space="preserve"> </w:t>
      </w:r>
      <w:r>
        <w:rPr>
          <w:rFonts w:ascii="Arial" w:hAnsi="Arial" w:cs="Arial"/>
          <w:sz w:val="20"/>
          <w:szCs w:val="20"/>
        </w:rPr>
        <w:t>on</w:t>
      </w:r>
      <w:r>
        <w:rPr>
          <w:rFonts w:ascii="Arial" w:hAnsi="Arial" w:cs="Arial"/>
          <w:spacing w:val="27"/>
          <w:sz w:val="20"/>
          <w:szCs w:val="20"/>
        </w:rPr>
        <w:t xml:space="preserve"> </w:t>
      </w:r>
      <w:r>
        <w:rPr>
          <w:rFonts w:ascii="Arial" w:hAnsi="Arial" w:cs="Arial"/>
          <w:sz w:val="20"/>
          <w:szCs w:val="20"/>
        </w:rPr>
        <w:t>14th</w:t>
      </w:r>
      <w:r>
        <w:rPr>
          <w:rFonts w:ascii="Arial" w:hAnsi="Arial" w:cs="Arial"/>
          <w:spacing w:val="37"/>
          <w:sz w:val="20"/>
          <w:szCs w:val="20"/>
        </w:rPr>
        <w:t xml:space="preserve"> </w:t>
      </w:r>
      <w:r>
        <w:rPr>
          <w:rFonts w:ascii="Arial" w:hAnsi="Arial" w:cs="Arial"/>
          <w:sz w:val="20"/>
          <w:szCs w:val="20"/>
        </w:rPr>
        <w:t>June</w:t>
      </w:r>
      <w:r>
        <w:rPr>
          <w:rFonts w:ascii="Arial" w:hAnsi="Arial" w:cs="Arial"/>
          <w:spacing w:val="15"/>
          <w:sz w:val="20"/>
          <w:szCs w:val="20"/>
        </w:rPr>
        <w:t xml:space="preserve"> </w:t>
      </w:r>
      <w:r>
        <w:rPr>
          <w:rFonts w:ascii="Arial" w:hAnsi="Arial" w:cs="Arial"/>
          <w:sz w:val="20"/>
          <w:szCs w:val="20"/>
        </w:rPr>
        <w:t>2016.</w:t>
      </w:r>
      <w:r>
        <w:rPr>
          <w:rFonts w:ascii="Arial" w:hAnsi="Arial" w:cs="Arial"/>
          <w:spacing w:val="-8"/>
          <w:sz w:val="20"/>
          <w:szCs w:val="20"/>
        </w:rPr>
        <w:t xml:space="preserve"> </w:t>
      </w:r>
      <w:r>
        <w:rPr>
          <w:rFonts w:ascii="Arial" w:hAnsi="Arial" w:cs="Arial"/>
          <w:w w:val="154"/>
          <w:sz w:val="20"/>
          <w:szCs w:val="20"/>
        </w:rPr>
        <w:t>url</w:t>
      </w:r>
      <w:r>
        <w:rPr>
          <w:rFonts w:ascii="Arial" w:hAnsi="Arial" w:cs="Arial"/>
          <w:w w:val="99"/>
          <w:sz w:val="20"/>
          <w:szCs w:val="20"/>
        </w:rPr>
        <w:t>:</w:t>
      </w:r>
      <w:r>
        <w:rPr>
          <w:rFonts w:ascii="Arial" w:hAnsi="Arial" w:cs="Arial"/>
          <w:sz w:val="20"/>
          <w:szCs w:val="20"/>
        </w:rPr>
        <w:t xml:space="preserve"> </w:t>
      </w:r>
      <w:r>
        <w:rPr>
          <w:rFonts w:ascii="Arial" w:hAnsi="Arial" w:cs="Arial"/>
          <w:spacing w:val="-15"/>
          <w:sz w:val="20"/>
          <w:szCs w:val="20"/>
        </w:rPr>
        <w:t xml:space="preserve"> </w:t>
      </w:r>
      <w:hyperlink r:id="rId16">
        <w:r>
          <w:rPr>
            <w:rFonts w:ascii="Arial" w:hAnsi="Arial" w:cs="Arial"/>
            <w:w w:val="120"/>
            <w:sz w:val="20"/>
            <w:szCs w:val="20"/>
          </w:rPr>
          <w:t>https</w:t>
        </w:r>
        <w:r>
          <w:rPr>
            <w:rFonts w:ascii="Arial" w:hAnsi="Arial" w:cs="Arial"/>
            <w:spacing w:val="-25"/>
            <w:sz w:val="20"/>
            <w:szCs w:val="20"/>
          </w:rPr>
          <w:t xml:space="preserve"> </w:t>
        </w:r>
        <w:r>
          <w:rPr>
            <w:rFonts w:ascii="Arial" w:hAnsi="Arial" w:cs="Arial"/>
            <w:w w:val="187"/>
            <w:sz w:val="20"/>
            <w:szCs w:val="20"/>
          </w:rPr>
          <w:t>:</w:t>
        </w:r>
        <w:r>
          <w:rPr>
            <w:rFonts w:ascii="Arial" w:hAnsi="Arial" w:cs="Arial"/>
            <w:spacing w:val="-26"/>
            <w:sz w:val="20"/>
            <w:szCs w:val="20"/>
          </w:rPr>
          <w:t xml:space="preserve"> </w:t>
        </w:r>
        <w:r>
          <w:rPr>
            <w:rFonts w:ascii="Arial" w:hAnsi="Arial" w:cs="Arial"/>
            <w:w w:val="187"/>
            <w:sz w:val="20"/>
            <w:szCs w:val="20"/>
          </w:rPr>
          <w:t>/</w:t>
        </w:r>
        <w:r>
          <w:rPr>
            <w:rFonts w:ascii="Arial" w:hAnsi="Arial" w:cs="Arial"/>
            <w:spacing w:val="-26"/>
            <w:sz w:val="20"/>
            <w:szCs w:val="20"/>
          </w:rPr>
          <w:t xml:space="preserve"> </w:t>
        </w:r>
        <w:r>
          <w:rPr>
            <w:rFonts w:ascii="Arial" w:hAnsi="Arial" w:cs="Arial"/>
            <w:w w:val="187"/>
            <w:sz w:val="20"/>
            <w:szCs w:val="20"/>
          </w:rPr>
          <w:t>/</w:t>
        </w:r>
        <w:r>
          <w:rPr>
            <w:rFonts w:ascii="Arial" w:hAnsi="Arial" w:cs="Arial"/>
            <w:spacing w:val="-26"/>
            <w:sz w:val="20"/>
            <w:szCs w:val="20"/>
          </w:rPr>
          <w:t xml:space="preserve"> </w:t>
        </w:r>
        <w:r>
          <w:rPr>
            <w:rFonts w:ascii="Arial" w:hAnsi="Arial" w:cs="Arial"/>
            <w:sz w:val="20"/>
            <w:szCs w:val="20"/>
          </w:rPr>
          <w:t>blog</w:t>
        </w:r>
        <w:r>
          <w:rPr>
            <w:rFonts w:ascii="Arial" w:hAnsi="Arial" w:cs="Arial"/>
            <w:spacing w:val="13"/>
            <w:sz w:val="20"/>
            <w:szCs w:val="20"/>
          </w:rPr>
          <w:t xml:space="preserve"> </w:t>
        </w:r>
        <w:r>
          <w:rPr>
            <w:rFonts w:ascii="Arial" w:hAnsi="Arial" w:cs="Arial"/>
            <w:w w:val="187"/>
            <w:sz w:val="20"/>
            <w:szCs w:val="20"/>
          </w:rPr>
          <w:t>.</w:t>
        </w:r>
        <w:r>
          <w:rPr>
            <w:rFonts w:ascii="Arial" w:hAnsi="Arial" w:cs="Arial"/>
            <w:spacing w:val="-26"/>
            <w:sz w:val="20"/>
            <w:szCs w:val="20"/>
          </w:rPr>
          <w:t xml:space="preserve"> </w:t>
        </w:r>
        <w:r>
          <w:rPr>
            <w:rFonts w:ascii="Arial" w:hAnsi="Arial" w:cs="Arial"/>
            <w:w w:val="146"/>
            <w:sz w:val="20"/>
            <w:szCs w:val="20"/>
          </w:rPr>
          <w:t>twit</w:t>
        </w:r>
        <w:r>
          <w:rPr>
            <w:rFonts w:ascii="Arial" w:hAnsi="Arial" w:cs="Arial"/>
            <w:spacing w:val="1"/>
            <w:w w:val="146"/>
            <w:sz w:val="20"/>
            <w:szCs w:val="20"/>
          </w:rPr>
          <w:t>t</w:t>
        </w:r>
        <w:r>
          <w:rPr>
            <w:rFonts w:ascii="Arial" w:hAnsi="Arial" w:cs="Arial"/>
            <w:w w:val="117"/>
            <w:sz w:val="20"/>
            <w:szCs w:val="20"/>
          </w:rPr>
          <w:t>er</w:t>
        </w:r>
        <w:r>
          <w:rPr>
            <w:rFonts w:ascii="Arial" w:hAnsi="Arial" w:cs="Arial"/>
            <w:spacing w:val="-26"/>
            <w:sz w:val="20"/>
            <w:szCs w:val="20"/>
          </w:rPr>
          <w:t xml:space="preserve"> </w:t>
        </w:r>
        <w:r>
          <w:rPr>
            <w:rFonts w:ascii="Arial" w:hAnsi="Arial" w:cs="Arial"/>
            <w:w w:val="187"/>
            <w:sz w:val="20"/>
            <w:szCs w:val="20"/>
          </w:rPr>
          <w:t>.</w:t>
        </w:r>
        <w:r>
          <w:rPr>
            <w:rFonts w:ascii="Arial" w:hAnsi="Arial" w:cs="Arial"/>
            <w:spacing w:val="-26"/>
            <w:sz w:val="20"/>
            <w:szCs w:val="20"/>
          </w:rPr>
          <w:t xml:space="preserve"> </w:t>
        </w:r>
        <w:r>
          <w:rPr>
            <w:rFonts w:ascii="Arial" w:hAnsi="Arial" w:cs="Arial"/>
            <w:w w:val="82"/>
            <w:sz w:val="20"/>
            <w:szCs w:val="20"/>
          </w:rPr>
          <w:t>com</w:t>
        </w:r>
        <w:r>
          <w:rPr>
            <w:rFonts w:ascii="Arial" w:hAnsi="Arial" w:cs="Arial"/>
            <w:spacing w:val="-26"/>
            <w:sz w:val="20"/>
            <w:szCs w:val="20"/>
          </w:rPr>
          <w:t xml:space="preserve"> </w:t>
        </w:r>
        <w:r>
          <w:rPr>
            <w:rFonts w:ascii="Arial" w:hAnsi="Arial" w:cs="Arial"/>
            <w:w w:val="187"/>
            <w:sz w:val="20"/>
            <w:szCs w:val="20"/>
          </w:rPr>
          <w:t>/</w:t>
        </w:r>
        <w:r>
          <w:rPr>
            <w:rFonts w:ascii="Arial" w:hAnsi="Arial" w:cs="Arial"/>
            <w:spacing w:val="-26"/>
            <w:sz w:val="20"/>
            <w:szCs w:val="20"/>
          </w:rPr>
          <w:t xml:space="preserve"> </w:t>
        </w:r>
        <w:r>
          <w:rPr>
            <w:rFonts w:ascii="Arial" w:hAnsi="Arial" w:cs="Arial"/>
            <w:w w:val="93"/>
            <w:sz w:val="20"/>
            <w:szCs w:val="20"/>
          </w:rPr>
          <w:t>2014</w:t>
        </w:r>
        <w:r>
          <w:rPr>
            <w:rFonts w:ascii="Arial" w:hAnsi="Arial" w:cs="Arial"/>
            <w:spacing w:val="-25"/>
            <w:sz w:val="20"/>
            <w:szCs w:val="20"/>
          </w:rPr>
          <w:t xml:space="preserve"> </w:t>
        </w:r>
        <w:r>
          <w:rPr>
            <w:rFonts w:ascii="Arial" w:hAnsi="Arial" w:cs="Arial"/>
            <w:w w:val="187"/>
            <w:sz w:val="20"/>
            <w:szCs w:val="20"/>
          </w:rPr>
          <w:t>/</w:t>
        </w:r>
      </w:hyperlink>
    </w:p>
    <w:p w14:paraId="697934EA" w14:textId="77777777" w:rsidR="009E6749" w:rsidRDefault="00551DDA">
      <w:pPr>
        <w:spacing w:before="9" w:after="0" w:line="240" w:lineRule="auto"/>
        <w:ind w:left="1254" w:right="-20"/>
        <w:rPr>
          <w:rFonts w:ascii="Arial" w:hAnsi="Arial" w:cs="Arial"/>
          <w:sz w:val="20"/>
          <w:szCs w:val="20"/>
        </w:rPr>
      </w:pPr>
      <w:hyperlink r:id="rId17">
        <w:r w:rsidR="009E6749">
          <w:rPr>
            <w:rFonts w:ascii="Arial" w:hAnsi="Arial" w:cs="Arial"/>
            <w:w w:val="116"/>
            <w:sz w:val="20"/>
            <w:szCs w:val="20"/>
          </w:rPr>
          <w:t>challenging</w:t>
        </w:r>
        <w:r w:rsidR="009E6749">
          <w:rPr>
            <w:rFonts w:ascii="Arial" w:hAnsi="Arial" w:cs="Arial"/>
            <w:spacing w:val="12"/>
            <w:w w:val="116"/>
            <w:sz w:val="20"/>
            <w:szCs w:val="20"/>
          </w:rPr>
          <w:t>-</w:t>
        </w:r>
        <w:r w:rsidR="009E6749">
          <w:rPr>
            <w:rFonts w:ascii="Arial" w:hAnsi="Arial" w:cs="Arial"/>
            <w:w w:val="121"/>
            <w:sz w:val="20"/>
            <w:szCs w:val="20"/>
          </w:rPr>
          <w:t>the</w:t>
        </w:r>
        <w:r w:rsidR="009E6749">
          <w:rPr>
            <w:rFonts w:ascii="Arial" w:hAnsi="Arial" w:cs="Arial"/>
            <w:spacing w:val="11"/>
            <w:w w:val="121"/>
            <w:sz w:val="20"/>
            <w:szCs w:val="20"/>
          </w:rPr>
          <w:t>-</w:t>
        </w:r>
        <w:r w:rsidR="009E6749">
          <w:rPr>
            <w:rFonts w:ascii="Arial" w:hAnsi="Arial" w:cs="Arial"/>
            <w:w w:val="99"/>
            <w:sz w:val="20"/>
            <w:szCs w:val="20"/>
          </w:rPr>
          <w:t>acce</w:t>
        </w:r>
        <w:r w:rsidR="009E6749">
          <w:rPr>
            <w:rFonts w:ascii="Arial" w:hAnsi="Arial" w:cs="Arial"/>
            <w:spacing w:val="1"/>
            <w:w w:val="99"/>
            <w:sz w:val="20"/>
            <w:szCs w:val="20"/>
          </w:rPr>
          <w:t>s</w:t>
        </w:r>
        <w:r w:rsidR="009E6749">
          <w:rPr>
            <w:rFonts w:ascii="Arial" w:hAnsi="Arial" w:cs="Arial"/>
            <w:w w:val="125"/>
            <w:sz w:val="20"/>
            <w:szCs w:val="20"/>
          </w:rPr>
          <w:t>s</w:t>
        </w:r>
        <w:r w:rsidR="009E6749">
          <w:rPr>
            <w:rFonts w:ascii="Arial" w:hAnsi="Arial" w:cs="Arial"/>
            <w:spacing w:val="10"/>
            <w:w w:val="125"/>
            <w:sz w:val="20"/>
            <w:szCs w:val="20"/>
          </w:rPr>
          <w:t>-</w:t>
        </w:r>
        <w:r w:rsidR="009E6749">
          <w:rPr>
            <w:rFonts w:ascii="Arial" w:hAnsi="Arial" w:cs="Arial"/>
            <w:w w:val="104"/>
            <w:sz w:val="20"/>
            <w:szCs w:val="20"/>
          </w:rPr>
          <w:t>ban</w:t>
        </w:r>
        <w:r w:rsidR="009E6749">
          <w:rPr>
            <w:rFonts w:ascii="Arial" w:hAnsi="Arial" w:cs="Arial"/>
            <w:spacing w:val="11"/>
            <w:w w:val="104"/>
            <w:sz w:val="20"/>
            <w:szCs w:val="20"/>
          </w:rPr>
          <w:t>-</w:t>
        </w:r>
        <w:r w:rsidR="009E6749">
          <w:rPr>
            <w:rFonts w:ascii="Arial" w:hAnsi="Arial" w:cs="Arial"/>
            <w:w w:val="140"/>
            <w:sz w:val="20"/>
            <w:szCs w:val="20"/>
          </w:rPr>
          <w:t>in</w:t>
        </w:r>
        <w:r w:rsidR="009E6749">
          <w:rPr>
            <w:rFonts w:ascii="Arial" w:hAnsi="Arial" w:cs="Arial"/>
            <w:spacing w:val="11"/>
            <w:w w:val="140"/>
            <w:sz w:val="20"/>
            <w:szCs w:val="20"/>
          </w:rPr>
          <w:t>-</w:t>
        </w:r>
        <w:r w:rsidR="009E6749">
          <w:rPr>
            <w:rFonts w:ascii="Arial" w:hAnsi="Arial" w:cs="Arial"/>
            <w:w w:val="115"/>
            <w:sz w:val="20"/>
            <w:szCs w:val="20"/>
          </w:rPr>
          <w:t>turke</w:t>
        </w:r>
        <w:r w:rsidR="009E6749">
          <w:rPr>
            <w:rFonts w:ascii="Arial" w:hAnsi="Arial" w:cs="Arial"/>
            <w:spacing w:val="1"/>
            <w:w w:val="115"/>
            <w:sz w:val="20"/>
            <w:szCs w:val="20"/>
          </w:rPr>
          <w:t>y</w:t>
        </w:r>
      </w:hyperlink>
      <w:r w:rsidR="009E6749">
        <w:rPr>
          <w:rFonts w:ascii="Arial" w:hAnsi="Arial" w:cs="Arial"/>
          <w:w w:val="99"/>
          <w:sz w:val="20"/>
          <w:szCs w:val="20"/>
        </w:rPr>
        <w:t>.</w:t>
      </w:r>
    </w:p>
    <w:p w14:paraId="69EFF4C2" w14:textId="77777777" w:rsidR="009E6749" w:rsidRDefault="009E6749">
      <w:pPr>
        <w:spacing w:before="9" w:after="0" w:line="249" w:lineRule="auto"/>
        <w:ind w:left="1254" w:right="916" w:hanging="299"/>
        <w:jc w:val="both"/>
        <w:rPr>
          <w:rFonts w:ascii="Arial" w:hAnsi="Arial" w:cs="Arial"/>
          <w:sz w:val="20"/>
          <w:szCs w:val="20"/>
        </w:rPr>
      </w:pPr>
      <w:proofErr w:type="spellStart"/>
      <w:r>
        <w:rPr>
          <w:rFonts w:ascii="Arial" w:hAnsi="Arial" w:cs="Arial"/>
          <w:w w:val="92"/>
          <w:sz w:val="20"/>
          <w:szCs w:val="20"/>
        </w:rPr>
        <w:t>Ga</w:t>
      </w:r>
      <w:r>
        <w:rPr>
          <w:rFonts w:ascii="Arial" w:hAnsi="Arial" w:cs="Arial"/>
          <w:spacing w:val="-5"/>
          <w:w w:val="92"/>
          <w:sz w:val="20"/>
          <w:szCs w:val="20"/>
        </w:rPr>
        <w:t>m</w:t>
      </w:r>
      <w:r>
        <w:rPr>
          <w:rFonts w:ascii="Arial" w:hAnsi="Arial" w:cs="Arial"/>
          <w:w w:val="92"/>
          <w:sz w:val="20"/>
          <w:szCs w:val="20"/>
        </w:rPr>
        <w:t>bs</w:t>
      </w:r>
      <w:proofErr w:type="spellEnd"/>
      <w:r>
        <w:rPr>
          <w:rFonts w:ascii="Arial" w:hAnsi="Arial" w:cs="Arial"/>
          <w:w w:val="92"/>
          <w:sz w:val="20"/>
          <w:szCs w:val="20"/>
        </w:rPr>
        <w:t>,</w:t>
      </w:r>
      <w:r>
        <w:rPr>
          <w:rFonts w:ascii="Arial" w:hAnsi="Arial" w:cs="Arial"/>
          <w:spacing w:val="23"/>
          <w:w w:val="92"/>
          <w:sz w:val="20"/>
          <w:szCs w:val="20"/>
        </w:rPr>
        <w:t xml:space="preserve"> </w:t>
      </w:r>
      <w:r>
        <w:rPr>
          <w:rFonts w:ascii="Arial" w:hAnsi="Arial" w:cs="Arial"/>
          <w:w w:val="92"/>
          <w:sz w:val="20"/>
          <w:szCs w:val="20"/>
        </w:rPr>
        <w:t xml:space="preserve">S., </w:t>
      </w:r>
      <w:r>
        <w:rPr>
          <w:rFonts w:ascii="Arial" w:hAnsi="Arial" w:cs="Arial"/>
          <w:sz w:val="20"/>
          <w:szCs w:val="20"/>
        </w:rPr>
        <w:t>M.-O.</w:t>
      </w:r>
      <w:r>
        <w:rPr>
          <w:rFonts w:ascii="Arial" w:hAnsi="Arial" w:cs="Arial"/>
          <w:spacing w:val="10"/>
          <w:sz w:val="20"/>
          <w:szCs w:val="20"/>
        </w:rPr>
        <w:t xml:space="preserve"> </w:t>
      </w:r>
      <w:proofErr w:type="spellStart"/>
      <w:r>
        <w:rPr>
          <w:rFonts w:ascii="Arial" w:hAnsi="Arial" w:cs="Arial"/>
          <w:w w:val="111"/>
          <w:sz w:val="20"/>
          <w:szCs w:val="20"/>
        </w:rPr>
        <w:t>Killijian</w:t>
      </w:r>
      <w:proofErr w:type="spellEnd"/>
      <w:r>
        <w:rPr>
          <w:rFonts w:ascii="Arial" w:hAnsi="Arial" w:cs="Arial"/>
          <w:w w:val="111"/>
          <w:sz w:val="20"/>
          <w:szCs w:val="20"/>
        </w:rPr>
        <w:t>,</w:t>
      </w:r>
      <w:r>
        <w:rPr>
          <w:rFonts w:ascii="Arial" w:hAnsi="Arial" w:cs="Arial"/>
          <w:spacing w:val="-5"/>
          <w:w w:val="111"/>
          <w:sz w:val="20"/>
          <w:szCs w:val="20"/>
        </w:rPr>
        <w:t xml:space="preserve"> </w:t>
      </w:r>
      <w:r>
        <w:rPr>
          <w:rFonts w:ascii="Arial" w:hAnsi="Arial" w:cs="Arial"/>
          <w:sz w:val="20"/>
          <w:szCs w:val="20"/>
        </w:rPr>
        <w:t>M.</w:t>
      </w:r>
      <w:r>
        <w:rPr>
          <w:rFonts w:ascii="Arial" w:hAnsi="Arial" w:cs="Arial"/>
          <w:spacing w:val="14"/>
          <w:sz w:val="20"/>
          <w:szCs w:val="20"/>
        </w:rPr>
        <w:t xml:space="preserve"> </w:t>
      </w:r>
      <w:r>
        <w:rPr>
          <w:rFonts w:ascii="Arial" w:hAnsi="Arial" w:cs="Arial"/>
          <w:sz w:val="20"/>
          <w:szCs w:val="20"/>
        </w:rPr>
        <w:t>R</w:t>
      </w:r>
      <w:r>
        <w:rPr>
          <w:rFonts w:ascii="Arial" w:hAnsi="Arial" w:cs="Arial"/>
          <w:spacing w:val="-5"/>
          <w:sz w:val="20"/>
          <w:szCs w:val="20"/>
        </w:rPr>
        <w:t>o</w:t>
      </w:r>
      <w:r>
        <w:rPr>
          <w:rFonts w:ascii="Arial" w:hAnsi="Arial" w:cs="Arial"/>
          <w:sz w:val="20"/>
          <w:szCs w:val="20"/>
        </w:rPr>
        <w:t>y</w:t>
      </w:r>
      <w:r>
        <w:rPr>
          <w:rFonts w:ascii="Arial" w:hAnsi="Arial" w:cs="Arial"/>
          <w:spacing w:val="-5"/>
          <w:sz w:val="20"/>
          <w:szCs w:val="20"/>
        </w:rPr>
        <w:t xml:space="preserve"> </w:t>
      </w:r>
      <w:r>
        <w:rPr>
          <w:rFonts w:ascii="Arial" w:hAnsi="Arial" w:cs="Arial"/>
          <w:sz w:val="20"/>
          <w:szCs w:val="20"/>
        </w:rPr>
        <w:t>and</w:t>
      </w:r>
      <w:r>
        <w:rPr>
          <w:rFonts w:ascii="Arial" w:hAnsi="Arial" w:cs="Arial"/>
          <w:spacing w:val="-13"/>
          <w:sz w:val="20"/>
          <w:szCs w:val="20"/>
        </w:rPr>
        <w:t xml:space="preserve"> </w:t>
      </w:r>
      <w:r>
        <w:rPr>
          <w:rFonts w:ascii="Arial" w:hAnsi="Arial" w:cs="Arial"/>
          <w:sz w:val="20"/>
          <w:szCs w:val="20"/>
        </w:rPr>
        <w:t>M.</w:t>
      </w:r>
      <w:r>
        <w:rPr>
          <w:rFonts w:ascii="Arial" w:hAnsi="Arial" w:cs="Arial"/>
          <w:spacing w:val="13"/>
          <w:sz w:val="20"/>
          <w:szCs w:val="20"/>
        </w:rPr>
        <w:t xml:space="preserve"> </w:t>
      </w:r>
      <w:proofErr w:type="spellStart"/>
      <w:r>
        <w:rPr>
          <w:rFonts w:ascii="Arial" w:hAnsi="Arial" w:cs="Arial"/>
          <w:spacing w:val="-17"/>
          <w:sz w:val="20"/>
          <w:szCs w:val="20"/>
        </w:rPr>
        <w:t>T</w:t>
      </w:r>
      <w:r>
        <w:rPr>
          <w:rFonts w:ascii="Arial" w:hAnsi="Arial" w:cs="Arial"/>
          <w:sz w:val="20"/>
          <w:szCs w:val="20"/>
        </w:rPr>
        <w:t>raore</w:t>
      </w:r>
      <w:proofErr w:type="spellEnd"/>
      <w:r>
        <w:rPr>
          <w:rFonts w:ascii="Arial" w:hAnsi="Arial" w:cs="Arial"/>
          <w:spacing w:val="-6"/>
          <w:sz w:val="20"/>
          <w:szCs w:val="20"/>
        </w:rPr>
        <w:t xml:space="preserve"> </w:t>
      </w:r>
      <w:r>
        <w:rPr>
          <w:rFonts w:ascii="Arial" w:hAnsi="Arial" w:cs="Arial"/>
          <w:w w:val="95"/>
          <w:sz w:val="20"/>
          <w:szCs w:val="20"/>
        </w:rPr>
        <w:t>(2014).</w:t>
      </w:r>
      <w:r>
        <w:rPr>
          <w:rFonts w:ascii="Arial" w:hAnsi="Arial" w:cs="Arial"/>
          <w:spacing w:val="4"/>
          <w:w w:val="95"/>
          <w:sz w:val="20"/>
          <w:szCs w:val="20"/>
        </w:rPr>
        <w:t xml:space="preserve"> </w:t>
      </w:r>
      <w:r>
        <w:rPr>
          <w:rFonts w:ascii="Arial" w:hAnsi="Arial" w:cs="Arial"/>
          <w:sz w:val="20"/>
          <w:szCs w:val="20"/>
        </w:rPr>
        <w:t>‘P</w:t>
      </w:r>
      <w:r>
        <w:rPr>
          <w:rFonts w:ascii="Arial" w:hAnsi="Arial" w:cs="Arial"/>
          <w:spacing w:val="-5"/>
          <w:sz w:val="20"/>
          <w:szCs w:val="20"/>
        </w:rPr>
        <w:t>R</w:t>
      </w:r>
      <w:r>
        <w:rPr>
          <w:rFonts w:ascii="Arial" w:hAnsi="Arial" w:cs="Arial"/>
          <w:sz w:val="20"/>
          <w:szCs w:val="20"/>
        </w:rPr>
        <w:t>OPS:</w:t>
      </w:r>
      <w:r>
        <w:rPr>
          <w:rFonts w:ascii="Arial" w:hAnsi="Arial" w:cs="Arial"/>
          <w:spacing w:val="-11"/>
          <w:sz w:val="20"/>
          <w:szCs w:val="20"/>
        </w:rPr>
        <w:t xml:space="preserve"> </w:t>
      </w:r>
      <w:r>
        <w:rPr>
          <w:rFonts w:ascii="Arial" w:hAnsi="Arial" w:cs="Arial"/>
          <w:sz w:val="20"/>
          <w:szCs w:val="20"/>
        </w:rPr>
        <w:t>A</w:t>
      </w:r>
      <w:r>
        <w:rPr>
          <w:rFonts w:ascii="Arial" w:hAnsi="Arial" w:cs="Arial"/>
          <w:spacing w:val="15"/>
          <w:sz w:val="20"/>
          <w:szCs w:val="20"/>
        </w:rPr>
        <w:t xml:space="preserve"> </w:t>
      </w:r>
      <w:proofErr w:type="spellStart"/>
      <w:r>
        <w:rPr>
          <w:rFonts w:ascii="Arial" w:hAnsi="Arial" w:cs="Arial"/>
          <w:sz w:val="20"/>
          <w:szCs w:val="20"/>
        </w:rPr>
        <w:t>PRi</w:t>
      </w:r>
      <w:r>
        <w:rPr>
          <w:rFonts w:ascii="Arial" w:hAnsi="Arial" w:cs="Arial"/>
          <w:spacing w:val="-10"/>
          <w:sz w:val="20"/>
          <w:szCs w:val="20"/>
        </w:rPr>
        <w:t>v</w:t>
      </w:r>
      <w:r>
        <w:rPr>
          <w:rFonts w:ascii="Arial" w:hAnsi="Arial" w:cs="Arial"/>
          <w:sz w:val="20"/>
          <w:szCs w:val="20"/>
        </w:rPr>
        <w:t>acy</w:t>
      </w:r>
      <w:proofErr w:type="spellEnd"/>
      <w:r>
        <w:rPr>
          <w:rFonts w:ascii="Arial" w:hAnsi="Arial" w:cs="Arial"/>
          <w:sz w:val="20"/>
          <w:szCs w:val="20"/>
        </w:rPr>
        <w:t xml:space="preserve">- </w:t>
      </w:r>
      <w:r>
        <w:rPr>
          <w:rFonts w:ascii="Arial" w:hAnsi="Arial" w:cs="Arial"/>
          <w:w w:val="95"/>
          <w:sz w:val="20"/>
          <w:szCs w:val="20"/>
        </w:rPr>
        <w:t>preserving</w:t>
      </w:r>
      <w:r>
        <w:rPr>
          <w:rFonts w:ascii="Arial" w:hAnsi="Arial" w:cs="Arial"/>
          <w:spacing w:val="-1"/>
          <w:w w:val="95"/>
          <w:sz w:val="20"/>
          <w:szCs w:val="20"/>
        </w:rPr>
        <w:t xml:space="preserve"> </w:t>
      </w:r>
      <w:proofErr w:type="spellStart"/>
      <w:r>
        <w:rPr>
          <w:rFonts w:ascii="Arial" w:hAnsi="Arial" w:cs="Arial"/>
          <w:sz w:val="20"/>
          <w:szCs w:val="20"/>
        </w:rPr>
        <w:t>lOcation</w:t>
      </w:r>
      <w:proofErr w:type="spellEnd"/>
      <w:r>
        <w:rPr>
          <w:rFonts w:ascii="Arial" w:hAnsi="Arial" w:cs="Arial"/>
          <w:spacing w:val="-4"/>
          <w:sz w:val="20"/>
          <w:szCs w:val="20"/>
        </w:rPr>
        <w:t xml:space="preserve"> </w:t>
      </w:r>
      <w:r>
        <w:rPr>
          <w:rFonts w:ascii="Arial" w:hAnsi="Arial" w:cs="Arial"/>
          <w:sz w:val="20"/>
          <w:szCs w:val="20"/>
        </w:rPr>
        <w:t>Pr</w:t>
      </w:r>
      <w:r>
        <w:rPr>
          <w:rFonts w:ascii="Arial" w:hAnsi="Arial" w:cs="Arial"/>
          <w:spacing w:val="6"/>
          <w:sz w:val="20"/>
          <w:szCs w:val="20"/>
        </w:rPr>
        <w:t>o</w:t>
      </w:r>
      <w:r>
        <w:rPr>
          <w:rFonts w:ascii="Arial" w:hAnsi="Arial" w:cs="Arial"/>
          <w:sz w:val="20"/>
          <w:szCs w:val="20"/>
        </w:rPr>
        <w:t>of</w:t>
      </w:r>
      <w:r>
        <w:rPr>
          <w:rFonts w:ascii="Arial" w:hAnsi="Arial" w:cs="Arial"/>
          <w:spacing w:val="-12"/>
          <w:sz w:val="20"/>
          <w:szCs w:val="20"/>
        </w:rPr>
        <w:t xml:space="preserve"> </w:t>
      </w:r>
      <w:r>
        <w:rPr>
          <w:rFonts w:ascii="Arial" w:hAnsi="Arial" w:cs="Arial"/>
          <w:w w:val="96"/>
          <w:sz w:val="20"/>
          <w:szCs w:val="20"/>
        </w:rPr>
        <w:t>System’.</w:t>
      </w:r>
      <w:r>
        <w:rPr>
          <w:rFonts w:ascii="Arial" w:hAnsi="Arial" w:cs="Arial"/>
          <w:spacing w:val="-2"/>
          <w:w w:val="96"/>
          <w:sz w:val="20"/>
          <w:szCs w:val="20"/>
        </w:rPr>
        <w:t xml:space="preserve"> </w:t>
      </w:r>
      <w:r>
        <w:rPr>
          <w:rFonts w:ascii="Arial" w:hAnsi="Arial" w:cs="Arial"/>
          <w:sz w:val="20"/>
          <w:szCs w:val="20"/>
        </w:rPr>
        <w:t>In:</w:t>
      </w:r>
      <w:r>
        <w:rPr>
          <w:rFonts w:ascii="Arial" w:hAnsi="Arial" w:cs="Arial"/>
          <w:spacing w:val="8"/>
          <w:sz w:val="20"/>
          <w:szCs w:val="20"/>
        </w:rPr>
        <w:t xml:space="preserve"> </w:t>
      </w:r>
      <w:r>
        <w:rPr>
          <w:rFonts w:ascii="Arial" w:hAnsi="Arial" w:cs="Arial"/>
          <w:i/>
          <w:spacing w:val="-9"/>
          <w:w w:val="94"/>
          <w:sz w:val="20"/>
          <w:szCs w:val="20"/>
        </w:rPr>
        <w:t>R</w:t>
      </w:r>
      <w:r>
        <w:rPr>
          <w:rFonts w:ascii="Arial" w:hAnsi="Arial" w:cs="Arial"/>
          <w:i/>
          <w:w w:val="94"/>
          <w:sz w:val="20"/>
          <w:szCs w:val="20"/>
        </w:rPr>
        <w:t>eliable</w:t>
      </w:r>
      <w:r>
        <w:rPr>
          <w:rFonts w:ascii="Arial" w:hAnsi="Arial" w:cs="Arial"/>
          <w:i/>
          <w:spacing w:val="8"/>
          <w:w w:val="94"/>
          <w:sz w:val="20"/>
          <w:szCs w:val="20"/>
        </w:rPr>
        <w:t xml:space="preserve"> </w:t>
      </w:r>
      <w:r>
        <w:rPr>
          <w:rFonts w:ascii="Arial" w:hAnsi="Arial" w:cs="Arial"/>
          <w:i/>
          <w:sz w:val="20"/>
          <w:szCs w:val="20"/>
        </w:rPr>
        <w:t>Distribut</w:t>
      </w:r>
      <w:r>
        <w:rPr>
          <w:rFonts w:ascii="Arial" w:hAnsi="Arial" w:cs="Arial"/>
          <w:i/>
          <w:spacing w:val="-9"/>
          <w:sz w:val="20"/>
          <w:szCs w:val="20"/>
        </w:rPr>
        <w:t>e</w:t>
      </w:r>
      <w:r>
        <w:rPr>
          <w:rFonts w:ascii="Arial" w:hAnsi="Arial" w:cs="Arial"/>
          <w:i/>
          <w:sz w:val="20"/>
          <w:szCs w:val="20"/>
        </w:rPr>
        <w:t>d</w:t>
      </w:r>
      <w:r>
        <w:rPr>
          <w:rFonts w:ascii="Arial" w:hAnsi="Arial" w:cs="Arial"/>
          <w:i/>
          <w:spacing w:val="-1"/>
          <w:sz w:val="20"/>
          <w:szCs w:val="20"/>
        </w:rPr>
        <w:t xml:space="preserve"> </w:t>
      </w:r>
      <w:r>
        <w:rPr>
          <w:rFonts w:ascii="Arial" w:hAnsi="Arial" w:cs="Arial"/>
          <w:i/>
          <w:w w:val="89"/>
          <w:sz w:val="20"/>
          <w:szCs w:val="20"/>
        </w:rPr>
        <w:t>Systems</w:t>
      </w:r>
      <w:r>
        <w:rPr>
          <w:rFonts w:ascii="Arial" w:hAnsi="Arial" w:cs="Arial"/>
          <w:i/>
          <w:spacing w:val="12"/>
          <w:w w:val="89"/>
          <w:sz w:val="20"/>
          <w:szCs w:val="20"/>
        </w:rPr>
        <w:t xml:space="preserve"> </w:t>
      </w:r>
      <w:r>
        <w:rPr>
          <w:rFonts w:ascii="Arial" w:hAnsi="Arial" w:cs="Arial"/>
          <w:i/>
          <w:sz w:val="20"/>
          <w:szCs w:val="20"/>
        </w:rPr>
        <w:t>(SRDS),</w:t>
      </w:r>
    </w:p>
    <w:p w14:paraId="358DAB11" w14:textId="77777777" w:rsidR="009E6749" w:rsidRDefault="009E6749">
      <w:pPr>
        <w:spacing w:after="0" w:line="240" w:lineRule="auto"/>
        <w:ind w:left="1254" w:right="-20"/>
        <w:rPr>
          <w:rFonts w:ascii="Arial" w:hAnsi="Arial" w:cs="Arial"/>
          <w:sz w:val="20"/>
          <w:szCs w:val="20"/>
        </w:rPr>
      </w:pPr>
      <w:r>
        <w:rPr>
          <w:rFonts w:ascii="Arial" w:hAnsi="Arial" w:cs="Arial"/>
          <w:i/>
          <w:w w:val="91"/>
          <w:sz w:val="20"/>
          <w:szCs w:val="20"/>
        </w:rPr>
        <w:t>2014</w:t>
      </w:r>
      <w:r>
        <w:rPr>
          <w:rFonts w:ascii="Arial" w:hAnsi="Arial" w:cs="Arial"/>
          <w:i/>
          <w:spacing w:val="5"/>
          <w:w w:val="91"/>
          <w:sz w:val="20"/>
          <w:szCs w:val="20"/>
        </w:rPr>
        <w:t xml:space="preserve"> </w:t>
      </w:r>
      <w:r>
        <w:rPr>
          <w:rFonts w:ascii="Arial" w:hAnsi="Arial" w:cs="Arial"/>
          <w:i/>
          <w:sz w:val="20"/>
          <w:szCs w:val="20"/>
        </w:rPr>
        <w:t>IEEE</w:t>
      </w:r>
      <w:r>
        <w:rPr>
          <w:rFonts w:ascii="Arial" w:hAnsi="Arial" w:cs="Arial"/>
          <w:i/>
          <w:spacing w:val="22"/>
          <w:sz w:val="20"/>
          <w:szCs w:val="20"/>
        </w:rPr>
        <w:t xml:space="preserve"> </w:t>
      </w:r>
      <w:r>
        <w:rPr>
          <w:rFonts w:ascii="Arial" w:hAnsi="Arial" w:cs="Arial"/>
          <w:i/>
          <w:sz w:val="20"/>
          <w:szCs w:val="20"/>
        </w:rPr>
        <w:t>33</w:t>
      </w:r>
      <w:r>
        <w:rPr>
          <w:rFonts w:ascii="Arial" w:hAnsi="Arial" w:cs="Arial"/>
          <w:i/>
          <w:spacing w:val="-10"/>
          <w:sz w:val="20"/>
          <w:szCs w:val="20"/>
        </w:rPr>
        <w:t>r</w:t>
      </w:r>
      <w:r>
        <w:rPr>
          <w:rFonts w:ascii="Arial" w:hAnsi="Arial" w:cs="Arial"/>
          <w:i/>
          <w:sz w:val="20"/>
          <w:szCs w:val="20"/>
        </w:rPr>
        <w:t>d</w:t>
      </w:r>
      <w:r>
        <w:rPr>
          <w:rFonts w:ascii="Arial" w:hAnsi="Arial" w:cs="Arial"/>
          <w:i/>
          <w:spacing w:val="-14"/>
          <w:sz w:val="20"/>
          <w:szCs w:val="20"/>
        </w:rPr>
        <w:t xml:space="preserve"> </w:t>
      </w:r>
      <w:r>
        <w:rPr>
          <w:rFonts w:ascii="Arial" w:hAnsi="Arial" w:cs="Arial"/>
          <w:i/>
          <w:sz w:val="20"/>
          <w:szCs w:val="20"/>
        </w:rPr>
        <w:t>International</w:t>
      </w:r>
      <w:r>
        <w:rPr>
          <w:rFonts w:ascii="Arial" w:hAnsi="Arial" w:cs="Arial"/>
          <w:i/>
          <w:spacing w:val="33"/>
          <w:sz w:val="20"/>
          <w:szCs w:val="20"/>
        </w:rPr>
        <w:t xml:space="preserve"> </w:t>
      </w:r>
      <w:r>
        <w:rPr>
          <w:rFonts w:ascii="Arial" w:hAnsi="Arial" w:cs="Arial"/>
          <w:i/>
          <w:w w:val="93"/>
          <w:sz w:val="20"/>
          <w:szCs w:val="20"/>
        </w:rPr>
        <w:t>Sym</w:t>
      </w:r>
      <w:r>
        <w:rPr>
          <w:rFonts w:ascii="Arial" w:hAnsi="Arial" w:cs="Arial"/>
          <w:i/>
          <w:spacing w:val="-9"/>
          <w:w w:val="93"/>
          <w:sz w:val="20"/>
          <w:szCs w:val="20"/>
        </w:rPr>
        <w:t>p</w:t>
      </w:r>
      <w:r>
        <w:rPr>
          <w:rFonts w:ascii="Arial" w:hAnsi="Arial" w:cs="Arial"/>
          <w:i/>
          <w:w w:val="93"/>
          <w:sz w:val="20"/>
          <w:szCs w:val="20"/>
        </w:rPr>
        <w:t>osium</w:t>
      </w:r>
      <w:r>
        <w:rPr>
          <w:rFonts w:ascii="Arial" w:hAnsi="Arial" w:cs="Arial"/>
          <w:i/>
          <w:spacing w:val="14"/>
          <w:w w:val="93"/>
          <w:sz w:val="20"/>
          <w:szCs w:val="20"/>
        </w:rPr>
        <w:t xml:space="preserve"> </w:t>
      </w:r>
      <w:r>
        <w:rPr>
          <w:rFonts w:ascii="Arial" w:hAnsi="Arial" w:cs="Arial"/>
          <w:i/>
          <w:sz w:val="20"/>
          <w:szCs w:val="20"/>
        </w:rPr>
        <w:t>on</w:t>
      </w:r>
      <w:r>
        <w:rPr>
          <w:rFonts w:ascii="Arial" w:hAnsi="Arial" w:cs="Arial"/>
          <w:sz w:val="20"/>
          <w:szCs w:val="20"/>
        </w:rPr>
        <w:t>,</w:t>
      </w:r>
      <w:r>
        <w:rPr>
          <w:rFonts w:ascii="Arial" w:hAnsi="Arial" w:cs="Arial"/>
          <w:spacing w:val="-16"/>
          <w:sz w:val="20"/>
          <w:szCs w:val="20"/>
        </w:rPr>
        <w:t xml:space="preserve"> </w:t>
      </w:r>
      <w:r>
        <w:rPr>
          <w:rFonts w:ascii="Arial" w:hAnsi="Arial" w:cs="Arial"/>
          <w:sz w:val="20"/>
          <w:szCs w:val="20"/>
        </w:rPr>
        <w:t>pp.</w:t>
      </w:r>
      <w:r>
        <w:rPr>
          <w:rFonts w:ascii="Arial" w:hAnsi="Arial" w:cs="Arial"/>
          <w:spacing w:val="-10"/>
          <w:sz w:val="20"/>
          <w:szCs w:val="20"/>
        </w:rPr>
        <w:t xml:space="preserve"> </w:t>
      </w:r>
      <w:r>
        <w:rPr>
          <w:rFonts w:ascii="Arial" w:hAnsi="Arial" w:cs="Arial"/>
          <w:w w:val="90"/>
          <w:sz w:val="20"/>
          <w:szCs w:val="20"/>
        </w:rPr>
        <w:t>1–10.</w:t>
      </w:r>
      <w:r>
        <w:rPr>
          <w:rFonts w:ascii="Arial" w:hAnsi="Arial" w:cs="Arial"/>
          <w:spacing w:val="-1"/>
          <w:w w:val="90"/>
          <w:sz w:val="20"/>
          <w:szCs w:val="20"/>
        </w:rPr>
        <w:t xml:space="preserve"> </w:t>
      </w:r>
      <w:proofErr w:type="spellStart"/>
      <w:r>
        <w:rPr>
          <w:rFonts w:ascii="Arial" w:hAnsi="Arial" w:cs="Arial"/>
          <w:sz w:val="20"/>
          <w:szCs w:val="20"/>
        </w:rPr>
        <w:t>doi</w:t>
      </w:r>
      <w:proofErr w:type="spellEnd"/>
      <w:r>
        <w:rPr>
          <w:rFonts w:ascii="Arial" w:hAnsi="Arial" w:cs="Arial"/>
          <w:sz w:val="20"/>
          <w:szCs w:val="20"/>
        </w:rPr>
        <w:t>:</w:t>
      </w:r>
      <w:r>
        <w:rPr>
          <w:rFonts w:ascii="Arial" w:hAnsi="Arial" w:cs="Arial"/>
          <w:spacing w:val="35"/>
          <w:sz w:val="20"/>
          <w:szCs w:val="20"/>
        </w:rPr>
        <w:t xml:space="preserve"> </w:t>
      </w:r>
      <w:hyperlink r:id="rId18">
        <w:r>
          <w:rPr>
            <w:rFonts w:ascii="Arial" w:hAnsi="Arial" w:cs="Arial"/>
            <w:sz w:val="20"/>
            <w:szCs w:val="20"/>
          </w:rPr>
          <w:t>10.1109/SRDS.</w:t>
        </w:r>
      </w:hyperlink>
    </w:p>
    <w:p w14:paraId="16E876EE" w14:textId="77777777" w:rsidR="009E6749" w:rsidRDefault="00551DDA">
      <w:pPr>
        <w:spacing w:before="9" w:after="0" w:line="240" w:lineRule="auto"/>
        <w:ind w:left="1254" w:right="-20"/>
        <w:rPr>
          <w:rFonts w:ascii="Arial" w:hAnsi="Arial" w:cs="Arial"/>
          <w:sz w:val="20"/>
          <w:szCs w:val="20"/>
        </w:rPr>
      </w:pPr>
      <w:hyperlink r:id="rId19">
        <w:r w:rsidR="009E6749">
          <w:rPr>
            <w:rFonts w:ascii="Arial" w:hAnsi="Arial" w:cs="Arial"/>
            <w:w w:val="93"/>
            <w:sz w:val="20"/>
            <w:szCs w:val="20"/>
          </w:rPr>
          <w:t>201</w:t>
        </w:r>
        <w:r w:rsidR="009E6749">
          <w:rPr>
            <w:rFonts w:ascii="Arial" w:hAnsi="Arial" w:cs="Arial"/>
            <w:spacing w:val="7"/>
            <w:w w:val="93"/>
            <w:sz w:val="20"/>
            <w:szCs w:val="20"/>
          </w:rPr>
          <w:t>4</w:t>
        </w:r>
        <w:r w:rsidR="009E6749">
          <w:rPr>
            <w:rFonts w:ascii="Arial" w:hAnsi="Arial" w:cs="Arial"/>
            <w:spacing w:val="7"/>
            <w:w w:val="187"/>
            <w:sz w:val="20"/>
            <w:szCs w:val="20"/>
          </w:rPr>
          <w:t>.</w:t>
        </w:r>
        <w:r w:rsidR="009E6749">
          <w:rPr>
            <w:rFonts w:ascii="Arial" w:hAnsi="Arial" w:cs="Arial"/>
            <w:w w:val="93"/>
            <w:sz w:val="20"/>
            <w:szCs w:val="20"/>
          </w:rPr>
          <w:t>37</w:t>
        </w:r>
      </w:hyperlink>
      <w:r w:rsidR="009E6749">
        <w:rPr>
          <w:rFonts w:ascii="Arial" w:hAnsi="Arial" w:cs="Arial"/>
          <w:w w:val="99"/>
          <w:sz w:val="20"/>
          <w:szCs w:val="20"/>
        </w:rPr>
        <w:t>.</w:t>
      </w:r>
      <w:r w:rsidR="009E6749">
        <w:rPr>
          <w:rFonts w:ascii="Arial" w:hAnsi="Arial" w:cs="Arial"/>
          <w:spacing w:val="18"/>
          <w:sz w:val="20"/>
          <w:szCs w:val="20"/>
        </w:rPr>
        <w:t xml:space="preserve"> </w:t>
      </w:r>
      <w:r w:rsidR="009E6749">
        <w:rPr>
          <w:rFonts w:ascii="Arial" w:hAnsi="Arial" w:cs="Arial"/>
          <w:w w:val="154"/>
          <w:sz w:val="20"/>
          <w:szCs w:val="20"/>
        </w:rPr>
        <w:t>url</w:t>
      </w:r>
      <w:r w:rsidR="009E6749">
        <w:rPr>
          <w:rFonts w:ascii="Arial" w:hAnsi="Arial" w:cs="Arial"/>
          <w:w w:val="99"/>
          <w:sz w:val="20"/>
          <w:szCs w:val="20"/>
        </w:rPr>
        <w:t>:</w:t>
      </w:r>
      <w:r w:rsidR="009E6749">
        <w:rPr>
          <w:rFonts w:ascii="Arial" w:hAnsi="Arial" w:cs="Arial"/>
          <w:spacing w:val="18"/>
          <w:sz w:val="20"/>
          <w:szCs w:val="20"/>
        </w:rPr>
        <w:t xml:space="preserve"> </w:t>
      </w:r>
      <w:hyperlink r:id="rId20">
        <w:r w:rsidR="009E6749">
          <w:rPr>
            <w:rFonts w:ascii="Arial" w:hAnsi="Arial" w:cs="Arial"/>
            <w:w w:val="125"/>
            <w:sz w:val="20"/>
            <w:szCs w:val="20"/>
          </w:rPr>
          <w:t>htt</w:t>
        </w:r>
        <w:r w:rsidR="009E6749">
          <w:rPr>
            <w:rFonts w:ascii="Arial" w:hAnsi="Arial" w:cs="Arial"/>
            <w:spacing w:val="7"/>
            <w:w w:val="125"/>
            <w:sz w:val="20"/>
            <w:szCs w:val="20"/>
          </w:rPr>
          <w:t>p</w:t>
        </w:r>
        <w:r w:rsidR="009E6749">
          <w:rPr>
            <w:rFonts w:ascii="Arial" w:hAnsi="Arial" w:cs="Arial"/>
            <w:spacing w:val="7"/>
            <w:w w:val="187"/>
            <w:sz w:val="20"/>
            <w:szCs w:val="20"/>
          </w:rPr>
          <w:t>://</w:t>
        </w:r>
        <w:r w:rsidR="009E6749">
          <w:rPr>
            <w:rFonts w:ascii="Arial" w:hAnsi="Arial" w:cs="Arial"/>
            <w:w w:val="113"/>
            <w:sz w:val="20"/>
            <w:szCs w:val="20"/>
          </w:rPr>
          <w:t>ieeexplor</w:t>
        </w:r>
        <w:r w:rsidR="009E6749">
          <w:rPr>
            <w:rFonts w:ascii="Arial" w:hAnsi="Arial" w:cs="Arial"/>
            <w:spacing w:val="9"/>
            <w:w w:val="113"/>
            <w:sz w:val="20"/>
            <w:szCs w:val="20"/>
          </w:rPr>
          <w:t>e</w:t>
        </w:r>
        <w:r w:rsidR="009E6749">
          <w:rPr>
            <w:rFonts w:ascii="Arial" w:hAnsi="Arial" w:cs="Arial"/>
            <w:spacing w:val="7"/>
            <w:w w:val="187"/>
            <w:sz w:val="20"/>
            <w:szCs w:val="20"/>
          </w:rPr>
          <w:t>.</w:t>
        </w:r>
        <w:r w:rsidR="009E6749">
          <w:rPr>
            <w:rFonts w:ascii="Arial" w:hAnsi="Arial" w:cs="Arial"/>
            <w:w w:val="110"/>
            <w:sz w:val="20"/>
            <w:szCs w:val="20"/>
          </w:rPr>
          <w:t>iee</w:t>
        </w:r>
        <w:r w:rsidR="009E6749">
          <w:rPr>
            <w:rFonts w:ascii="Arial" w:hAnsi="Arial" w:cs="Arial"/>
            <w:spacing w:val="7"/>
            <w:w w:val="110"/>
            <w:sz w:val="20"/>
            <w:szCs w:val="20"/>
          </w:rPr>
          <w:t>e</w:t>
        </w:r>
        <w:r w:rsidR="009E6749">
          <w:rPr>
            <w:rFonts w:ascii="Arial" w:hAnsi="Arial" w:cs="Arial"/>
            <w:spacing w:val="7"/>
            <w:w w:val="187"/>
            <w:sz w:val="20"/>
            <w:szCs w:val="20"/>
          </w:rPr>
          <w:t>.</w:t>
        </w:r>
        <w:r w:rsidR="009E6749">
          <w:rPr>
            <w:rFonts w:ascii="Arial" w:hAnsi="Arial" w:cs="Arial"/>
            <w:w w:val="108"/>
            <w:sz w:val="20"/>
            <w:szCs w:val="20"/>
          </w:rPr>
          <w:t>or</w:t>
        </w:r>
        <w:r w:rsidR="009E6749">
          <w:rPr>
            <w:rFonts w:ascii="Arial" w:hAnsi="Arial" w:cs="Arial"/>
            <w:spacing w:val="7"/>
            <w:w w:val="108"/>
            <w:sz w:val="20"/>
            <w:szCs w:val="20"/>
          </w:rPr>
          <w:t>g</w:t>
        </w:r>
        <w:r w:rsidR="009E6749">
          <w:rPr>
            <w:rFonts w:ascii="Arial" w:hAnsi="Arial" w:cs="Arial"/>
            <w:spacing w:val="7"/>
            <w:w w:val="187"/>
            <w:sz w:val="20"/>
            <w:szCs w:val="20"/>
          </w:rPr>
          <w:t>/</w:t>
        </w:r>
        <w:r w:rsidR="009E6749">
          <w:rPr>
            <w:rFonts w:ascii="Arial" w:hAnsi="Arial" w:cs="Arial"/>
            <w:w w:val="126"/>
            <w:sz w:val="20"/>
            <w:szCs w:val="20"/>
          </w:rPr>
          <w:t>ielx</w:t>
        </w:r>
        <w:r w:rsidR="009E6749">
          <w:rPr>
            <w:rFonts w:ascii="Arial" w:hAnsi="Arial" w:cs="Arial"/>
            <w:spacing w:val="8"/>
            <w:w w:val="126"/>
            <w:sz w:val="20"/>
            <w:szCs w:val="20"/>
          </w:rPr>
          <w:t>7</w:t>
        </w:r>
        <w:r w:rsidR="009E6749">
          <w:rPr>
            <w:rFonts w:ascii="Arial" w:hAnsi="Arial" w:cs="Arial"/>
            <w:spacing w:val="7"/>
            <w:w w:val="187"/>
            <w:sz w:val="20"/>
            <w:szCs w:val="20"/>
          </w:rPr>
          <w:t>/</w:t>
        </w:r>
        <w:r w:rsidR="009E6749">
          <w:rPr>
            <w:rFonts w:ascii="Arial" w:hAnsi="Arial" w:cs="Arial"/>
            <w:w w:val="93"/>
            <w:sz w:val="20"/>
            <w:szCs w:val="20"/>
          </w:rPr>
          <w:t>697934</w:t>
        </w:r>
        <w:r w:rsidR="009E6749">
          <w:rPr>
            <w:rFonts w:ascii="Arial" w:hAnsi="Arial" w:cs="Arial"/>
            <w:spacing w:val="8"/>
            <w:w w:val="93"/>
            <w:sz w:val="20"/>
            <w:szCs w:val="20"/>
          </w:rPr>
          <w:t>7</w:t>
        </w:r>
        <w:r w:rsidR="009E6749">
          <w:rPr>
            <w:rFonts w:ascii="Arial" w:hAnsi="Arial" w:cs="Arial"/>
            <w:spacing w:val="7"/>
            <w:w w:val="187"/>
            <w:sz w:val="20"/>
            <w:szCs w:val="20"/>
          </w:rPr>
          <w:t>/</w:t>
        </w:r>
        <w:r w:rsidR="009E6749">
          <w:rPr>
            <w:rFonts w:ascii="Arial" w:hAnsi="Arial" w:cs="Arial"/>
            <w:w w:val="93"/>
            <w:sz w:val="20"/>
            <w:szCs w:val="20"/>
          </w:rPr>
          <w:t>6983</w:t>
        </w:r>
        <w:r w:rsidR="009E6749">
          <w:rPr>
            <w:rFonts w:ascii="Arial" w:hAnsi="Arial" w:cs="Arial"/>
            <w:spacing w:val="1"/>
            <w:w w:val="93"/>
            <w:sz w:val="20"/>
            <w:szCs w:val="20"/>
          </w:rPr>
          <w:t>3</w:t>
        </w:r>
        <w:r w:rsidR="009E6749">
          <w:rPr>
            <w:rFonts w:ascii="Arial" w:hAnsi="Arial" w:cs="Arial"/>
            <w:w w:val="93"/>
            <w:sz w:val="20"/>
            <w:szCs w:val="20"/>
          </w:rPr>
          <w:t>6</w:t>
        </w:r>
        <w:r w:rsidR="009E6749">
          <w:rPr>
            <w:rFonts w:ascii="Arial" w:hAnsi="Arial" w:cs="Arial"/>
            <w:spacing w:val="7"/>
            <w:w w:val="93"/>
            <w:sz w:val="20"/>
            <w:szCs w:val="20"/>
          </w:rPr>
          <w:t>2</w:t>
        </w:r>
        <w:r w:rsidR="009E6749">
          <w:rPr>
            <w:rFonts w:ascii="Arial" w:hAnsi="Arial" w:cs="Arial"/>
            <w:w w:val="187"/>
            <w:sz w:val="20"/>
            <w:szCs w:val="20"/>
          </w:rPr>
          <w:t>/</w:t>
        </w:r>
      </w:hyperlink>
    </w:p>
    <w:p w14:paraId="6F275470" w14:textId="77777777" w:rsidR="009E6749" w:rsidRDefault="00551DDA">
      <w:pPr>
        <w:spacing w:before="9" w:after="0" w:line="240" w:lineRule="auto"/>
        <w:ind w:left="1254" w:right="-20"/>
        <w:rPr>
          <w:rFonts w:ascii="Arial" w:hAnsi="Arial" w:cs="Arial"/>
          <w:sz w:val="20"/>
          <w:szCs w:val="20"/>
        </w:rPr>
      </w:pPr>
      <w:hyperlink r:id="rId21">
        <w:r w:rsidR="009E6749">
          <w:rPr>
            <w:rFonts w:ascii="Arial" w:hAnsi="Arial" w:cs="Arial"/>
            <w:w w:val="102"/>
            <w:sz w:val="20"/>
            <w:szCs w:val="20"/>
          </w:rPr>
          <w:t>06983374.pd</w:t>
        </w:r>
        <w:r w:rsidR="009E6749">
          <w:rPr>
            <w:rFonts w:ascii="Arial" w:hAnsi="Arial" w:cs="Arial"/>
            <w:spacing w:val="2"/>
            <w:w w:val="102"/>
            <w:sz w:val="20"/>
            <w:szCs w:val="20"/>
          </w:rPr>
          <w:t>f</w:t>
        </w:r>
      </w:hyperlink>
      <w:r w:rsidR="009E6749">
        <w:rPr>
          <w:rFonts w:ascii="Arial" w:hAnsi="Arial" w:cs="Arial"/>
          <w:w w:val="99"/>
          <w:sz w:val="20"/>
          <w:szCs w:val="20"/>
        </w:rPr>
        <w:t>.</w:t>
      </w:r>
    </w:p>
    <w:p w14:paraId="52DF2D92" w14:textId="77777777" w:rsidR="009E6749" w:rsidRDefault="009E6749">
      <w:pPr>
        <w:spacing w:before="9" w:after="0" w:line="240" w:lineRule="auto"/>
        <w:ind w:left="920" w:right="917"/>
        <w:jc w:val="center"/>
        <w:rPr>
          <w:rFonts w:ascii="Arial" w:hAnsi="Arial" w:cs="Arial"/>
          <w:sz w:val="20"/>
          <w:szCs w:val="20"/>
        </w:rPr>
      </w:pPr>
      <w:r>
        <w:rPr>
          <w:rFonts w:ascii="Arial" w:hAnsi="Arial" w:cs="Arial"/>
          <w:w w:val="96"/>
          <w:sz w:val="20"/>
          <w:szCs w:val="20"/>
        </w:rPr>
        <w:t>Gold</w:t>
      </w:r>
      <w:r>
        <w:rPr>
          <w:rFonts w:ascii="Arial" w:hAnsi="Arial" w:cs="Arial"/>
          <w:spacing w:val="6"/>
          <w:w w:val="96"/>
          <w:sz w:val="20"/>
          <w:szCs w:val="20"/>
        </w:rPr>
        <w:t>b</w:t>
      </w:r>
      <w:r>
        <w:rPr>
          <w:rFonts w:ascii="Arial" w:hAnsi="Arial" w:cs="Arial"/>
          <w:w w:val="96"/>
          <w:sz w:val="20"/>
          <w:szCs w:val="20"/>
        </w:rPr>
        <w:t>erg,</w:t>
      </w:r>
      <w:r>
        <w:rPr>
          <w:rFonts w:ascii="Arial" w:hAnsi="Arial" w:cs="Arial"/>
          <w:spacing w:val="5"/>
          <w:w w:val="96"/>
          <w:sz w:val="20"/>
          <w:szCs w:val="20"/>
        </w:rPr>
        <w:t xml:space="preserve"> </w:t>
      </w:r>
      <w:r>
        <w:rPr>
          <w:rFonts w:ascii="Arial" w:hAnsi="Arial" w:cs="Arial"/>
          <w:sz w:val="20"/>
          <w:szCs w:val="20"/>
        </w:rPr>
        <w:t>Ian,</w:t>
      </w:r>
      <w:r>
        <w:rPr>
          <w:rFonts w:ascii="Arial" w:hAnsi="Arial" w:cs="Arial"/>
          <w:spacing w:val="-1"/>
          <w:sz w:val="20"/>
          <w:szCs w:val="20"/>
        </w:rPr>
        <w:t xml:space="preserve"> </w:t>
      </w:r>
      <w:proofErr w:type="spellStart"/>
      <w:r>
        <w:rPr>
          <w:rFonts w:ascii="Arial" w:hAnsi="Arial" w:cs="Arial"/>
          <w:sz w:val="20"/>
          <w:szCs w:val="20"/>
        </w:rPr>
        <w:t>Ber</w:t>
      </w:r>
      <w:r>
        <w:rPr>
          <w:rFonts w:ascii="Arial" w:hAnsi="Arial" w:cs="Arial"/>
          <w:spacing w:val="-11"/>
          <w:sz w:val="20"/>
          <w:szCs w:val="20"/>
        </w:rPr>
        <w:t>k</w:t>
      </w:r>
      <w:r>
        <w:rPr>
          <w:rFonts w:ascii="Arial" w:hAnsi="Arial" w:cs="Arial"/>
          <w:w w:val="94"/>
          <w:sz w:val="20"/>
          <w:szCs w:val="20"/>
        </w:rPr>
        <w:t>a</w:t>
      </w:r>
      <w:r>
        <w:rPr>
          <w:rFonts w:ascii="Arial" w:hAnsi="Arial" w:cs="Arial"/>
          <w:spacing w:val="-5"/>
          <w:w w:val="94"/>
          <w:sz w:val="20"/>
          <w:szCs w:val="20"/>
        </w:rPr>
        <w:t>n</w:t>
      </w:r>
      <w:r>
        <w:rPr>
          <w:rFonts w:ascii="Arial" w:hAnsi="Arial" w:cs="Arial"/>
          <w:w w:val="139"/>
          <w:sz w:val="20"/>
          <w:szCs w:val="20"/>
        </w:rPr>
        <w:t>t</w:t>
      </w:r>
      <w:proofErr w:type="spellEnd"/>
      <w:r>
        <w:rPr>
          <w:rFonts w:ascii="Arial" w:hAnsi="Arial" w:cs="Arial"/>
          <w:spacing w:val="-4"/>
          <w:sz w:val="20"/>
          <w:szCs w:val="20"/>
        </w:rPr>
        <w:t xml:space="preserve"> </w:t>
      </w:r>
      <w:proofErr w:type="spellStart"/>
      <w:r>
        <w:rPr>
          <w:rFonts w:ascii="Arial" w:hAnsi="Arial" w:cs="Arial"/>
          <w:w w:val="97"/>
          <w:sz w:val="20"/>
          <w:szCs w:val="20"/>
        </w:rPr>
        <w:t>Ustaoğlu</w:t>
      </w:r>
      <w:proofErr w:type="spellEnd"/>
      <w:r>
        <w:rPr>
          <w:rFonts w:ascii="Arial" w:hAnsi="Arial" w:cs="Arial"/>
          <w:w w:val="97"/>
          <w:sz w:val="20"/>
          <w:szCs w:val="20"/>
        </w:rPr>
        <w:t>,</w:t>
      </w:r>
      <w:r>
        <w:rPr>
          <w:rFonts w:ascii="Arial" w:hAnsi="Arial" w:cs="Arial"/>
          <w:spacing w:val="-1"/>
          <w:w w:val="97"/>
          <w:sz w:val="20"/>
          <w:szCs w:val="20"/>
        </w:rPr>
        <w:t xml:space="preserve"> </w:t>
      </w:r>
      <w:r>
        <w:rPr>
          <w:rFonts w:ascii="Arial" w:hAnsi="Arial" w:cs="Arial"/>
          <w:sz w:val="20"/>
          <w:szCs w:val="20"/>
        </w:rPr>
        <w:t>Matthew</w:t>
      </w:r>
      <w:r>
        <w:rPr>
          <w:rFonts w:ascii="Arial" w:hAnsi="Arial" w:cs="Arial"/>
          <w:spacing w:val="20"/>
          <w:sz w:val="20"/>
          <w:szCs w:val="20"/>
        </w:rPr>
        <w:t xml:space="preserve"> </w:t>
      </w:r>
      <w:r>
        <w:rPr>
          <w:rFonts w:ascii="Arial" w:hAnsi="Arial" w:cs="Arial"/>
          <w:sz w:val="20"/>
          <w:szCs w:val="20"/>
        </w:rPr>
        <w:t>D</w:t>
      </w:r>
      <w:r>
        <w:rPr>
          <w:rFonts w:ascii="Arial" w:hAnsi="Arial" w:cs="Arial"/>
          <w:spacing w:val="3"/>
          <w:sz w:val="20"/>
          <w:szCs w:val="20"/>
        </w:rPr>
        <w:t xml:space="preserve"> </w:t>
      </w:r>
      <w:r>
        <w:rPr>
          <w:rFonts w:ascii="Arial" w:hAnsi="Arial" w:cs="Arial"/>
          <w:spacing w:val="-16"/>
          <w:sz w:val="20"/>
          <w:szCs w:val="20"/>
        </w:rPr>
        <w:t>V</w:t>
      </w:r>
      <w:r>
        <w:rPr>
          <w:rFonts w:ascii="Arial" w:hAnsi="Arial" w:cs="Arial"/>
          <w:sz w:val="20"/>
          <w:szCs w:val="20"/>
        </w:rPr>
        <w:t>an</w:t>
      </w:r>
      <w:r>
        <w:rPr>
          <w:rFonts w:ascii="Arial" w:hAnsi="Arial" w:cs="Arial"/>
          <w:spacing w:val="-3"/>
          <w:sz w:val="20"/>
          <w:szCs w:val="20"/>
        </w:rPr>
        <w:t xml:space="preserve"> </w:t>
      </w:r>
      <w:r>
        <w:rPr>
          <w:rFonts w:ascii="Arial" w:hAnsi="Arial" w:cs="Arial"/>
          <w:sz w:val="20"/>
          <w:szCs w:val="20"/>
        </w:rPr>
        <w:t>Gundy</w:t>
      </w:r>
      <w:r>
        <w:rPr>
          <w:rFonts w:ascii="Arial" w:hAnsi="Arial" w:cs="Arial"/>
          <w:spacing w:val="-4"/>
          <w:sz w:val="20"/>
          <w:szCs w:val="20"/>
        </w:rPr>
        <w:t xml:space="preserve"> </w:t>
      </w:r>
      <w:r>
        <w:rPr>
          <w:rFonts w:ascii="Arial" w:hAnsi="Arial" w:cs="Arial"/>
          <w:sz w:val="20"/>
          <w:szCs w:val="20"/>
        </w:rPr>
        <w:t>and</w:t>
      </w:r>
      <w:r>
        <w:rPr>
          <w:rFonts w:ascii="Arial" w:hAnsi="Arial" w:cs="Arial"/>
          <w:spacing w:val="-17"/>
          <w:sz w:val="20"/>
          <w:szCs w:val="20"/>
        </w:rPr>
        <w:t xml:space="preserve"> </w:t>
      </w:r>
      <w:proofErr w:type="spellStart"/>
      <w:r>
        <w:rPr>
          <w:rFonts w:ascii="Arial" w:hAnsi="Arial" w:cs="Arial"/>
          <w:w w:val="95"/>
          <w:sz w:val="20"/>
          <w:szCs w:val="20"/>
        </w:rPr>
        <w:t>Hao</w:t>
      </w:r>
      <w:proofErr w:type="spellEnd"/>
      <w:r>
        <w:rPr>
          <w:rFonts w:ascii="Arial" w:hAnsi="Arial" w:cs="Arial"/>
          <w:spacing w:val="-4"/>
          <w:w w:val="95"/>
          <w:sz w:val="20"/>
          <w:szCs w:val="20"/>
        </w:rPr>
        <w:t xml:space="preserve"> </w:t>
      </w:r>
      <w:r>
        <w:rPr>
          <w:rFonts w:ascii="Arial" w:hAnsi="Arial" w:cs="Arial"/>
          <w:w w:val="95"/>
          <w:sz w:val="20"/>
          <w:szCs w:val="20"/>
        </w:rPr>
        <w:t>Chen</w:t>
      </w:r>
      <w:r>
        <w:rPr>
          <w:rFonts w:ascii="Arial" w:hAnsi="Arial" w:cs="Arial"/>
          <w:spacing w:val="-6"/>
          <w:w w:val="95"/>
          <w:sz w:val="20"/>
          <w:szCs w:val="20"/>
        </w:rPr>
        <w:t xml:space="preserve"> </w:t>
      </w:r>
      <w:r>
        <w:rPr>
          <w:rFonts w:ascii="Arial" w:hAnsi="Arial" w:cs="Arial"/>
          <w:w w:val="95"/>
          <w:sz w:val="20"/>
          <w:szCs w:val="20"/>
        </w:rPr>
        <w:t>(2009).</w:t>
      </w:r>
    </w:p>
    <w:p w14:paraId="56E40EA2" w14:textId="77777777" w:rsidR="009E6749" w:rsidRDefault="009E6749">
      <w:pPr>
        <w:spacing w:before="9" w:after="0" w:line="249" w:lineRule="auto"/>
        <w:ind w:left="1254" w:right="916"/>
        <w:rPr>
          <w:rFonts w:ascii="Arial" w:hAnsi="Arial" w:cs="Arial"/>
          <w:sz w:val="20"/>
          <w:szCs w:val="20"/>
        </w:rPr>
      </w:pPr>
      <w:r>
        <w:rPr>
          <w:rFonts w:ascii="Arial" w:hAnsi="Arial" w:cs="Arial"/>
          <w:w w:val="109"/>
          <w:sz w:val="20"/>
          <w:szCs w:val="20"/>
        </w:rPr>
        <w:t>‘Multi-par</w:t>
      </w:r>
      <w:r>
        <w:rPr>
          <w:rFonts w:ascii="Arial" w:hAnsi="Arial" w:cs="Arial"/>
          <w:spacing w:val="-4"/>
          <w:w w:val="109"/>
          <w:sz w:val="20"/>
          <w:szCs w:val="20"/>
        </w:rPr>
        <w:t>t</w:t>
      </w:r>
      <w:r>
        <w:rPr>
          <w:rFonts w:ascii="Arial" w:hAnsi="Arial" w:cs="Arial"/>
          <w:w w:val="109"/>
          <w:sz w:val="20"/>
          <w:szCs w:val="20"/>
        </w:rPr>
        <w:t>y</w:t>
      </w:r>
      <w:r>
        <w:rPr>
          <w:rFonts w:ascii="Arial" w:hAnsi="Arial" w:cs="Arial"/>
          <w:spacing w:val="-4"/>
          <w:w w:val="109"/>
          <w:sz w:val="20"/>
          <w:szCs w:val="20"/>
        </w:rPr>
        <w:t xml:space="preserve"> </w:t>
      </w:r>
      <w:r>
        <w:rPr>
          <w:rFonts w:ascii="Arial" w:hAnsi="Arial" w:cs="Arial"/>
          <w:w w:val="93"/>
          <w:sz w:val="20"/>
          <w:szCs w:val="20"/>
        </w:rPr>
        <w:t>off-the-record</w:t>
      </w:r>
      <w:r>
        <w:rPr>
          <w:rFonts w:ascii="Arial" w:hAnsi="Arial" w:cs="Arial"/>
          <w:spacing w:val="49"/>
          <w:w w:val="93"/>
          <w:sz w:val="20"/>
          <w:szCs w:val="20"/>
        </w:rPr>
        <w:t xml:space="preserve"> </w:t>
      </w:r>
      <w:r>
        <w:rPr>
          <w:rFonts w:ascii="Arial" w:hAnsi="Arial" w:cs="Arial"/>
          <w:w w:val="93"/>
          <w:sz w:val="20"/>
          <w:szCs w:val="20"/>
        </w:rPr>
        <w:t>messaging’.</w:t>
      </w:r>
      <w:r>
        <w:rPr>
          <w:rFonts w:ascii="Arial" w:hAnsi="Arial" w:cs="Arial"/>
          <w:spacing w:val="-10"/>
          <w:w w:val="93"/>
          <w:sz w:val="20"/>
          <w:szCs w:val="20"/>
        </w:rPr>
        <w:t xml:space="preserve"> </w:t>
      </w:r>
      <w:r>
        <w:rPr>
          <w:rFonts w:ascii="Arial" w:hAnsi="Arial" w:cs="Arial"/>
          <w:sz w:val="20"/>
          <w:szCs w:val="20"/>
        </w:rPr>
        <w:t>In:</w:t>
      </w:r>
      <w:r>
        <w:rPr>
          <w:rFonts w:ascii="Arial" w:hAnsi="Arial" w:cs="Arial"/>
          <w:spacing w:val="9"/>
          <w:sz w:val="20"/>
          <w:szCs w:val="20"/>
        </w:rPr>
        <w:t xml:space="preserve"> </w:t>
      </w:r>
      <w:r>
        <w:rPr>
          <w:rFonts w:ascii="Arial" w:hAnsi="Arial" w:cs="Arial"/>
          <w:i/>
          <w:w w:val="92"/>
          <w:sz w:val="20"/>
          <w:szCs w:val="20"/>
        </w:rPr>
        <w:t>P</w:t>
      </w:r>
      <w:r>
        <w:rPr>
          <w:rFonts w:ascii="Arial" w:hAnsi="Arial" w:cs="Arial"/>
          <w:i/>
          <w:spacing w:val="-9"/>
          <w:w w:val="92"/>
          <w:sz w:val="20"/>
          <w:szCs w:val="20"/>
        </w:rPr>
        <w:t>rocee</w:t>
      </w:r>
      <w:r>
        <w:rPr>
          <w:rFonts w:ascii="Arial" w:hAnsi="Arial" w:cs="Arial"/>
          <w:i/>
          <w:w w:val="92"/>
          <w:sz w:val="20"/>
          <w:szCs w:val="20"/>
        </w:rPr>
        <w:t>dings</w:t>
      </w:r>
      <w:r>
        <w:rPr>
          <w:rFonts w:ascii="Arial" w:hAnsi="Arial" w:cs="Arial"/>
          <w:i/>
          <w:spacing w:val="18"/>
          <w:w w:val="92"/>
          <w:sz w:val="20"/>
          <w:szCs w:val="20"/>
        </w:rPr>
        <w:t xml:space="preserve"> </w:t>
      </w:r>
      <w:r>
        <w:rPr>
          <w:rFonts w:ascii="Arial" w:hAnsi="Arial" w:cs="Arial"/>
          <w:i/>
          <w:sz w:val="20"/>
          <w:szCs w:val="20"/>
        </w:rPr>
        <w:t>of</w:t>
      </w:r>
      <w:r>
        <w:rPr>
          <w:rFonts w:ascii="Arial" w:hAnsi="Arial" w:cs="Arial"/>
          <w:i/>
          <w:spacing w:val="-2"/>
          <w:sz w:val="20"/>
          <w:szCs w:val="20"/>
        </w:rPr>
        <w:t xml:space="preserve"> </w:t>
      </w:r>
      <w:r>
        <w:rPr>
          <w:rFonts w:ascii="Arial" w:hAnsi="Arial" w:cs="Arial"/>
          <w:i/>
          <w:sz w:val="20"/>
          <w:szCs w:val="20"/>
        </w:rPr>
        <w:t>the</w:t>
      </w:r>
      <w:r>
        <w:rPr>
          <w:rFonts w:ascii="Arial" w:hAnsi="Arial" w:cs="Arial"/>
          <w:i/>
          <w:spacing w:val="-17"/>
          <w:sz w:val="20"/>
          <w:szCs w:val="20"/>
        </w:rPr>
        <w:t xml:space="preserve"> </w:t>
      </w:r>
      <w:r>
        <w:rPr>
          <w:rFonts w:ascii="Arial" w:hAnsi="Arial" w:cs="Arial"/>
          <w:i/>
          <w:sz w:val="20"/>
          <w:szCs w:val="20"/>
        </w:rPr>
        <w:t>16th</w:t>
      </w:r>
      <w:r>
        <w:rPr>
          <w:rFonts w:ascii="Arial" w:hAnsi="Arial" w:cs="Arial"/>
          <w:i/>
          <w:spacing w:val="-16"/>
          <w:sz w:val="20"/>
          <w:szCs w:val="20"/>
        </w:rPr>
        <w:t xml:space="preserve"> </w:t>
      </w:r>
      <w:r>
        <w:rPr>
          <w:rFonts w:ascii="Arial" w:hAnsi="Arial" w:cs="Arial"/>
          <w:i/>
          <w:spacing w:val="-5"/>
          <w:sz w:val="20"/>
          <w:szCs w:val="20"/>
        </w:rPr>
        <w:t>A</w:t>
      </w:r>
      <w:r>
        <w:rPr>
          <w:rFonts w:ascii="Arial" w:hAnsi="Arial" w:cs="Arial"/>
          <w:i/>
          <w:sz w:val="20"/>
          <w:szCs w:val="20"/>
        </w:rPr>
        <w:t>CM</w:t>
      </w:r>
      <w:r>
        <w:rPr>
          <w:rFonts w:ascii="Arial" w:hAnsi="Arial" w:cs="Arial"/>
          <w:i/>
          <w:spacing w:val="25"/>
          <w:sz w:val="20"/>
          <w:szCs w:val="20"/>
        </w:rPr>
        <w:t xml:space="preserve"> </w:t>
      </w:r>
      <w:r>
        <w:rPr>
          <w:rFonts w:ascii="Arial" w:hAnsi="Arial" w:cs="Arial"/>
          <w:i/>
          <w:spacing w:val="-10"/>
          <w:sz w:val="20"/>
          <w:szCs w:val="20"/>
        </w:rPr>
        <w:t>c</w:t>
      </w:r>
      <w:r>
        <w:rPr>
          <w:rFonts w:ascii="Arial" w:hAnsi="Arial" w:cs="Arial"/>
          <w:i/>
          <w:sz w:val="20"/>
          <w:szCs w:val="20"/>
        </w:rPr>
        <w:t xml:space="preserve">on- </w:t>
      </w:r>
      <w:proofErr w:type="spellStart"/>
      <w:r>
        <w:rPr>
          <w:rFonts w:ascii="Arial" w:hAnsi="Arial" w:cs="Arial"/>
          <w:i/>
          <w:w w:val="92"/>
          <w:sz w:val="20"/>
          <w:szCs w:val="20"/>
        </w:rPr>
        <w:t>fe</w:t>
      </w:r>
      <w:r>
        <w:rPr>
          <w:rFonts w:ascii="Arial" w:hAnsi="Arial" w:cs="Arial"/>
          <w:i/>
          <w:spacing w:val="-9"/>
          <w:w w:val="92"/>
          <w:sz w:val="20"/>
          <w:szCs w:val="20"/>
        </w:rPr>
        <w:t>r</w:t>
      </w:r>
      <w:r>
        <w:rPr>
          <w:rFonts w:ascii="Arial" w:hAnsi="Arial" w:cs="Arial"/>
          <w:i/>
          <w:w w:val="92"/>
          <w:sz w:val="20"/>
          <w:szCs w:val="20"/>
        </w:rPr>
        <w:t>en</w:t>
      </w:r>
      <w:r>
        <w:rPr>
          <w:rFonts w:ascii="Arial" w:hAnsi="Arial" w:cs="Arial"/>
          <w:i/>
          <w:spacing w:val="-9"/>
          <w:w w:val="92"/>
          <w:sz w:val="20"/>
          <w:szCs w:val="20"/>
        </w:rPr>
        <w:t>c</w:t>
      </w:r>
      <w:r>
        <w:rPr>
          <w:rFonts w:ascii="Arial" w:hAnsi="Arial" w:cs="Arial"/>
          <w:i/>
          <w:w w:val="92"/>
          <w:sz w:val="20"/>
          <w:szCs w:val="20"/>
        </w:rPr>
        <w:t>e</w:t>
      </w:r>
      <w:proofErr w:type="spellEnd"/>
      <w:r>
        <w:rPr>
          <w:rFonts w:ascii="Arial" w:hAnsi="Arial" w:cs="Arial"/>
          <w:i/>
          <w:spacing w:val="25"/>
          <w:w w:val="92"/>
          <w:sz w:val="20"/>
          <w:szCs w:val="20"/>
        </w:rPr>
        <w:t xml:space="preserve"> </w:t>
      </w:r>
      <w:r>
        <w:rPr>
          <w:rFonts w:ascii="Arial" w:hAnsi="Arial" w:cs="Arial"/>
          <w:i/>
          <w:sz w:val="20"/>
          <w:szCs w:val="20"/>
        </w:rPr>
        <w:t>on</w:t>
      </w:r>
      <w:r>
        <w:rPr>
          <w:rFonts w:ascii="Arial" w:hAnsi="Arial" w:cs="Arial"/>
          <w:i/>
          <w:spacing w:val="7"/>
          <w:sz w:val="20"/>
          <w:szCs w:val="20"/>
        </w:rPr>
        <w:t xml:space="preserve"> </w:t>
      </w:r>
      <w:r>
        <w:rPr>
          <w:rFonts w:ascii="Arial" w:hAnsi="Arial" w:cs="Arial"/>
          <w:i/>
          <w:sz w:val="20"/>
          <w:szCs w:val="20"/>
        </w:rPr>
        <w:t>Computer</w:t>
      </w:r>
      <w:r>
        <w:rPr>
          <w:rFonts w:ascii="Arial" w:hAnsi="Arial" w:cs="Arial"/>
          <w:i/>
          <w:spacing w:val="-9"/>
          <w:sz w:val="20"/>
          <w:szCs w:val="20"/>
        </w:rPr>
        <w:t xml:space="preserve"> </w:t>
      </w:r>
      <w:r>
        <w:rPr>
          <w:rFonts w:ascii="Arial" w:hAnsi="Arial" w:cs="Arial"/>
          <w:i/>
          <w:sz w:val="20"/>
          <w:szCs w:val="20"/>
        </w:rPr>
        <w:t>and</w:t>
      </w:r>
      <w:r>
        <w:rPr>
          <w:rFonts w:ascii="Arial" w:hAnsi="Arial" w:cs="Arial"/>
          <w:i/>
          <w:spacing w:val="-4"/>
          <w:sz w:val="20"/>
          <w:szCs w:val="20"/>
        </w:rPr>
        <w:t xml:space="preserve"> </w:t>
      </w:r>
      <w:r>
        <w:rPr>
          <w:rFonts w:ascii="Arial" w:hAnsi="Arial" w:cs="Arial"/>
          <w:i/>
          <w:spacing w:val="-10"/>
          <w:sz w:val="20"/>
          <w:szCs w:val="20"/>
        </w:rPr>
        <w:t>c</w:t>
      </w:r>
      <w:r>
        <w:rPr>
          <w:rFonts w:ascii="Arial" w:hAnsi="Arial" w:cs="Arial"/>
          <w:i/>
          <w:sz w:val="20"/>
          <w:szCs w:val="20"/>
        </w:rPr>
        <w:t>ommuni</w:t>
      </w:r>
      <w:r>
        <w:rPr>
          <w:rFonts w:ascii="Arial" w:hAnsi="Arial" w:cs="Arial"/>
          <w:i/>
          <w:spacing w:val="-9"/>
          <w:sz w:val="20"/>
          <w:szCs w:val="20"/>
        </w:rPr>
        <w:t>c</w:t>
      </w:r>
      <w:r>
        <w:rPr>
          <w:rFonts w:ascii="Arial" w:hAnsi="Arial" w:cs="Arial"/>
          <w:i/>
          <w:sz w:val="20"/>
          <w:szCs w:val="20"/>
        </w:rPr>
        <w:t>ations</w:t>
      </w:r>
      <w:r>
        <w:rPr>
          <w:rFonts w:ascii="Arial" w:hAnsi="Arial" w:cs="Arial"/>
          <w:i/>
          <w:spacing w:val="-20"/>
          <w:sz w:val="20"/>
          <w:szCs w:val="20"/>
        </w:rPr>
        <w:t xml:space="preserve"> </w:t>
      </w:r>
      <w:r>
        <w:rPr>
          <w:rFonts w:ascii="Arial" w:hAnsi="Arial" w:cs="Arial"/>
          <w:i/>
          <w:w w:val="97"/>
          <w:sz w:val="20"/>
          <w:szCs w:val="20"/>
        </w:rPr>
        <w:t>s</w:t>
      </w:r>
      <w:r>
        <w:rPr>
          <w:rFonts w:ascii="Arial" w:hAnsi="Arial" w:cs="Arial"/>
          <w:i/>
          <w:spacing w:val="-10"/>
          <w:w w:val="97"/>
          <w:sz w:val="20"/>
          <w:szCs w:val="20"/>
        </w:rPr>
        <w:t>e</w:t>
      </w:r>
      <w:r>
        <w:rPr>
          <w:rFonts w:ascii="Arial" w:hAnsi="Arial" w:cs="Arial"/>
          <w:i/>
          <w:w w:val="97"/>
          <w:sz w:val="20"/>
          <w:szCs w:val="20"/>
        </w:rPr>
        <w:t>curit</w:t>
      </w:r>
      <w:r>
        <w:rPr>
          <w:rFonts w:ascii="Arial" w:hAnsi="Arial" w:cs="Arial"/>
          <w:i/>
          <w:spacing w:val="1"/>
          <w:w w:val="97"/>
          <w:sz w:val="20"/>
          <w:szCs w:val="20"/>
        </w:rPr>
        <w:t>y</w:t>
      </w:r>
      <w:r>
        <w:rPr>
          <w:rFonts w:ascii="Arial" w:hAnsi="Arial" w:cs="Arial"/>
          <w:w w:val="97"/>
          <w:sz w:val="20"/>
          <w:szCs w:val="20"/>
        </w:rPr>
        <w:t>.</w:t>
      </w:r>
      <w:r>
        <w:rPr>
          <w:rFonts w:ascii="Arial" w:hAnsi="Arial" w:cs="Arial"/>
          <w:spacing w:val="18"/>
          <w:w w:val="97"/>
          <w:sz w:val="20"/>
          <w:szCs w:val="20"/>
        </w:rPr>
        <w:t xml:space="preserve"> </w:t>
      </w:r>
      <w:r>
        <w:rPr>
          <w:rFonts w:ascii="Arial" w:hAnsi="Arial" w:cs="Arial"/>
          <w:spacing w:val="-5"/>
          <w:sz w:val="20"/>
          <w:szCs w:val="20"/>
        </w:rPr>
        <w:t>A</w:t>
      </w:r>
      <w:r>
        <w:rPr>
          <w:rFonts w:ascii="Arial" w:hAnsi="Arial" w:cs="Arial"/>
          <w:sz w:val="20"/>
          <w:szCs w:val="20"/>
        </w:rPr>
        <w:t>CM,</w:t>
      </w:r>
      <w:r>
        <w:rPr>
          <w:rFonts w:ascii="Arial" w:hAnsi="Arial" w:cs="Arial"/>
          <w:spacing w:val="40"/>
          <w:sz w:val="20"/>
          <w:szCs w:val="20"/>
        </w:rPr>
        <w:t xml:space="preserve"> </w:t>
      </w:r>
      <w:r>
        <w:rPr>
          <w:rFonts w:ascii="Arial" w:hAnsi="Arial" w:cs="Arial"/>
          <w:sz w:val="20"/>
          <w:szCs w:val="20"/>
        </w:rPr>
        <w:t>pp.</w:t>
      </w:r>
      <w:r>
        <w:rPr>
          <w:rFonts w:ascii="Arial" w:hAnsi="Arial" w:cs="Arial"/>
          <w:spacing w:val="8"/>
          <w:sz w:val="20"/>
          <w:szCs w:val="20"/>
        </w:rPr>
        <w:t xml:space="preserve"> </w:t>
      </w:r>
      <w:r>
        <w:rPr>
          <w:rFonts w:ascii="Arial" w:hAnsi="Arial" w:cs="Arial"/>
          <w:sz w:val="20"/>
          <w:szCs w:val="20"/>
        </w:rPr>
        <w:t>358–368.</w:t>
      </w:r>
    </w:p>
    <w:p w14:paraId="06123977" w14:textId="77777777" w:rsidR="009E6749" w:rsidRDefault="009E6749">
      <w:pPr>
        <w:spacing w:after="0" w:line="249" w:lineRule="auto"/>
        <w:ind w:left="1254" w:right="766" w:hanging="299"/>
        <w:rPr>
          <w:rFonts w:ascii="Arial" w:hAnsi="Arial" w:cs="Arial"/>
          <w:sz w:val="20"/>
          <w:szCs w:val="20"/>
        </w:rPr>
      </w:pPr>
      <w:r>
        <w:rPr>
          <w:rFonts w:ascii="Arial" w:hAnsi="Arial" w:cs="Arial"/>
          <w:sz w:val="20"/>
          <w:szCs w:val="20"/>
        </w:rPr>
        <w:t>Gree</w:t>
      </w:r>
      <w:r>
        <w:rPr>
          <w:rFonts w:ascii="Arial" w:hAnsi="Arial" w:cs="Arial"/>
          <w:spacing w:val="-5"/>
          <w:sz w:val="20"/>
          <w:szCs w:val="20"/>
        </w:rPr>
        <w:t>nw</w:t>
      </w:r>
      <w:r>
        <w:rPr>
          <w:rFonts w:ascii="Arial" w:hAnsi="Arial" w:cs="Arial"/>
          <w:sz w:val="20"/>
          <w:szCs w:val="20"/>
        </w:rPr>
        <w:t>ald,</w:t>
      </w:r>
      <w:r>
        <w:rPr>
          <w:rFonts w:ascii="Arial" w:hAnsi="Arial" w:cs="Arial"/>
          <w:spacing w:val="-17"/>
          <w:sz w:val="20"/>
          <w:szCs w:val="20"/>
        </w:rPr>
        <w:t xml:space="preserve"> </w:t>
      </w:r>
      <w:r>
        <w:rPr>
          <w:rFonts w:ascii="Arial" w:hAnsi="Arial" w:cs="Arial"/>
          <w:sz w:val="20"/>
          <w:szCs w:val="20"/>
        </w:rPr>
        <w:t>Glenn</w:t>
      </w:r>
      <w:r>
        <w:rPr>
          <w:rFonts w:ascii="Arial" w:hAnsi="Arial" w:cs="Arial"/>
          <w:spacing w:val="11"/>
          <w:sz w:val="20"/>
          <w:szCs w:val="20"/>
        </w:rPr>
        <w:t xml:space="preserve"> </w:t>
      </w:r>
      <w:r>
        <w:rPr>
          <w:rFonts w:ascii="Arial" w:hAnsi="Arial" w:cs="Arial"/>
          <w:sz w:val="20"/>
          <w:szCs w:val="20"/>
        </w:rPr>
        <w:t>(2013).</w:t>
      </w:r>
      <w:r>
        <w:rPr>
          <w:rFonts w:ascii="Arial" w:hAnsi="Arial" w:cs="Arial"/>
          <w:spacing w:val="-4"/>
          <w:sz w:val="20"/>
          <w:szCs w:val="20"/>
        </w:rPr>
        <w:t xml:space="preserve"> </w:t>
      </w:r>
      <w:r>
        <w:rPr>
          <w:rFonts w:ascii="Arial" w:hAnsi="Arial" w:cs="Arial"/>
          <w:sz w:val="20"/>
          <w:szCs w:val="20"/>
        </w:rPr>
        <w:t>‘</w:t>
      </w:r>
      <w:proofErr w:type="spellStart"/>
      <w:r>
        <w:rPr>
          <w:rFonts w:ascii="Arial" w:hAnsi="Arial" w:cs="Arial"/>
          <w:sz w:val="20"/>
          <w:szCs w:val="20"/>
        </w:rPr>
        <w:t>XKeyscore</w:t>
      </w:r>
      <w:proofErr w:type="spellEnd"/>
      <w:r>
        <w:rPr>
          <w:rFonts w:ascii="Arial" w:hAnsi="Arial" w:cs="Arial"/>
          <w:sz w:val="20"/>
          <w:szCs w:val="20"/>
        </w:rPr>
        <w:t>:</w:t>
      </w:r>
      <w:r>
        <w:rPr>
          <w:rFonts w:ascii="Arial" w:hAnsi="Arial" w:cs="Arial"/>
          <w:spacing w:val="-4"/>
          <w:sz w:val="20"/>
          <w:szCs w:val="20"/>
        </w:rPr>
        <w:t xml:space="preserve"> </w:t>
      </w:r>
      <w:r>
        <w:rPr>
          <w:rFonts w:ascii="Arial" w:hAnsi="Arial" w:cs="Arial"/>
          <w:sz w:val="20"/>
          <w:szCs w:val="20"/>
        </w:rPr>
        <w:t>NSA</w:t>
      </w:r>
      <w:r>
        <w:rPr>
          <w:rFonts w:ascii="Arial" w:hAnsi="Arial" w:cs="Arial"/>
          <w:spacing w:val="23"/>
          <w:sz w:val="20"/>
          <w:szCs w:val="20"/>
        </w:rPr>
        <w:t xml:space="preserve"> </w:t>
      </w:r>
      <w:r>
        <w:rPr>
          <w:rFonts w:ascii="Arial" w:hAnsi="Arial" w:cs="Arial"/>
          <w:sz w:val="20"/>
          <w:szCs w:val="20"/>
        </w:rPr>
        <w:t>t</w:t>
      </w:r>
      <w:r>
        <w:rPr>
          <w:rFonts w:ascii="Arial" w:hAnsi="Arial" w:cs="Arial"/>
          <w:spacing w:val="6"/>
          <w:sz w:val="20"/>
          <w:szCs w:val="20"/>
        </w:rPr>
        <w:t>o</w:t>
      </w:r>
      <w:r>
        <w:rPr>
          <w:rFonts w:ascii="Arial" w:hAnsi="Arial" w:cs="Arial"/>
          <w:sz w:val="20"/>
          <w:szCs w:val="20"/>
        </w:rPr>
        <w:t>ol</w:t>
      </w:r>
      <w:r>
        <w:rPr>
          <w:rFonts w:ascii="Arial" w:hAnsi="Arial" w:cs="Arial"/>
          <w:spacing w:val="34"/>
          <w:sz w:val="20"/>
          <w:szCs w:val="20"/>
        </w:rPr>
        <w:t xml:space="preserve"> </w:t>
      </w:r>
      <w:r>
        <w:rPr>
          <w:rFonts w:ascii="Arial" w:hAnsi="Arial" w:cs="Arial"/>
          <w:sz w:val="20"/>
          <w:szCs w:val="20"/>
        </w:rPr>
        <w:t>collects</w:t>
      </w:r>
      <w:r>
        <w:rPr>
          <w:rFonts w:ascii="Arial" w:hAnsi="Arial" w:cs="Arial"/>
          <w:spacing w:val="-12"/>
          <w:sz w:val="20"/>
          <w:szCs w:val="20"/>
        </w:rPr>
        <w:t xml:space="preserve"> </w:t>
      </w:r>
      <w:r>
        <w:rPr>
          <w:rFonts w:ascii="Arial" w:hAnsi="Arial" w:cs="Arial"/>
          <w:sz w:val="20"/>
          <w:szCs w:val="20"/>
        </w:rPr>
        <w:t>‘nearly</w:t>
      </w:r>
      <w:r>
        <w:rPr>
          <w:rFonts w:ascii="Arial" w:hAnsi="Arial" w:cs="Arial"/>
          <w:spacing w:val="28"/>
          <w:sz w:val="20"/>
          <w:szCs w:val="20"/>
        </w:rPr>
        <w:t xml:space="preserve"> </w:t>
      </w:r>
      <w:r>
        <w:rPr>
          <w:rFonts w:ascii="Arial" w:hAnsi="Arial" w:cs="Arial"/>
          <w:sz w:val="20"/>
          <w:szCs w:val="20"/>
        </w:rPr>
        <w:t>e</w:t>
      </w:r>
      <w:r>
        <w:rPr>
          <w:rFonts w:ascii="Arial" w:hAnsi="Arial" w:cs="Arial"/>
          <w:spacing w:val="-5"/>
          <w:sz w:val="20"/>
          <w:szCs w:val="20"/>
        </w:rPr>
        <w:t>v</w:t>
      </w:r>
      <w:r>
        <w:rPr>
          <w:rFonts w:ascii="Arial" w:hAnsi="Arial" w:cs="Arial"/>
          <w:sz w:val="20"/>
          <w:szCs w:val="20"/>
        </w:rPr>
        <w:t>erything</w:t>
      </w:r>
      <w:r>
        <w:rPr>
          <w:rFonts w:ascii="Arial" w:hAnsi="Arial" w:cs="Arial"/>
          <w:spacing w:val="16"/>
          <w:sz w:val="20"/>
          <w:szCs w:val="20"/>
        </w:rPr>
        <w:t xml:space="preserve"> </w:t>
      </w:r>
      <w:r>
        <w:rPr>
          <w:rFonts w:ascii="Arial" w:hAnsi="Arial" w:cs="Arial"/>
          <w:sz w:val="20"/>
          <w:szCs w:val="20"/>
        </w:rPr>
        <w:t xml:space="preserve">a </w:t>
      </w:r>
      <w:r>
        <w:rPr>
          <w:rFonts w:ascii="Arial" w:hAnsi="Arial" w:cs="Arial"/>
          <w:w w:val="89"/>
          <w:sz w:val="20"/>
          <w:szCs w:val="20"/>
        </w:rPr>
        <w:t>user</w:t>
      </w:r>
      <w:r>
        <w:rPr>
          <w:rFonts w:ascii="Arial" w:hAnsi="Arial" w:cs="Arial"/>
          <w:spacing w:val="3"/>
          <w:w w:val="89"/>
          <w:sz w:val="20"/>
          <w:szCs w:val="20"/>
        </w:rPr>
        <w:t xml:space="preserve"> </w:t>
      </w:r>
      <w:r>
        <w:rPr>
          <w:rFonts w:ascii="Arial" w:hAnsi="Arial" w:cs="Arial"/>
          <w:w w:val="89"/>
          <w:sz w:val="20"/>
          <w:szCs w:val="20"/>
        </w:rPr>
        <w:t>d</w:t>
      </w:r>
      <w:r>
        <w:rPr>
          <w:rFonts w:ascii="Arial" w:hAnsi="Arial" w:cs="Arial"/>
          <w:spacing w:val="5"/>
          <w:w w:val="89"/>
          <w:sz w:val="20"/>
          <w:szCs w:val="20"/>
        </w:rPr>
        <w:t>o</w:t>
      </w:r>
      <w:r>
        <w:rPr>
          <w:rFonts w:ascii="Arial" w:hAnsi="Arial" w:cs="Arial"/>
          <w:w w:val="89"/>
          <w:sz w:val="20"/>
          <w:szCs w:val="20"/>
        </w:rPr>
        <w:t>es</w:t>
      </w:r>
      <w:r>
        <w:rPr>
          <w:rFonts w:ascii="Arial" w:hAnsi="Arial" w:cs="Arial"/>
          <w:spacing w:val="-14"/>
          <w:w w:val="89"/>
          <w:sz w:val="20"/>
          <w:szCs w:val="20"/>
        </w:rPr>
        <w:t xml:space="preserve"> </w:t>
      </w:r>
      <w:r>
        <w:rPr>
          <w:rFonts w:ascii="Arial" w:hAnsi="Arial" w:cs="Arial"/>
          <w:w w:val="89"/>
          <w:sz w:val="20"/>
          <w:szCs w:val="20"/>
        </w:rPr>
        <w:t>on</w:t>
      </w:r>
      <w:r>
        <w:rPr>
          <w:rFonts w:ascii="Arial" w:hAnsi="Arial" w:cs="Arial"/>
          <w:spacing w:val="6"/>
          <w:w w:val="89"/>
          <w:sz w:val="20"/>
          <w:szCs w:val="20"/>
        </w:rPr>
        <w:t xml:space="preserve"> </w:t>
      </w:r>
      <w:r>
        <w:rPr>
          <w:rFonts w:ascii="Arial" w:hAnsi="Arial" w:cs="Arial"/>
          <w:sz w:val="20"/>
          <w:szCs w:val="20"/>
        </w:rPr>
        <w:t>the</w:t>
      </w:r>
      <w:r>
        <w:rPr>
          <w:rFonts w:ascii="Arial" w:hAnsi="Arial" w:cs="Arial"/>
          <w:spacing w:val="-14"/>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ternet’’.</w:t>
      </w:r>
      <w:r>
        <w:rPr>
          <w:rFonts w:ascii="Arial" w:hAnsi="Arial" w:cs="Arial"/>
          <w:spacing w:val="26"/>
          <w:sz w:val="20"/>
          <w:szCs w:val="20"/>
        </w:rPr>
        <w:t xml:space="preserve"> </w:t>
      </w:r>
      <w:r>
        <w:rPr>
          <w:rFonts w:ascii="Arial" w:hAnsi="Arial" w:cs="Arial"/>
          <w:sz w:val="20"/>
          <w:szCs w:val="20"/>
        </w:rPr>
        <w:t>In:</w:t>
      </w:r>
      <w:r>
        <w:rPr>
          <w:rFonts w:ascii="Arial" w:hAnsi="Arial" w:cs="Arial"/>
          <w:spacing w:val="2"/>
          <w:sz w:val="20"/>
          <w:szCs w:val="20"/>
        </w:rPr>
        <w:t xml:space="preserve"> </w:t>
      </w:r>
      <w:r>
        <w:rPr>
          <w:rFonts w:ascii="Arial" w:hAnsi="Arial" w:cs="Arial"/>
          <w:i/>
          <w:sz w:val="20"/>
          <w:szCs w:val="20"/>
        </w:rPr>
        <w:t>The</w:t>
      </w:r>
      <w:r>
        <w:rPr>
          <w:rFonts w:ascii="Arial" w:hAnsi="Arial" w:cs="Arial"/>
          <w:i/>
          <w:spacing w:val="-14"/>
          <w:sz w:val="20"/>
          <w:szCs w:val="20"/>
        </w:rPr>
        <w:t xml:space="preserve"> </w:t>
      </w:r>
      <w:r>
        <w:rPr>
          <w:rFonts w:ascii="Arial" w:hAnsi="Arial" w:cs="Arial"/>
          <w:i/>
          <w:sz w:val="20"/>
          <w:szCs w:val="20"/>
        </w:rPr>
        <w:t>Gua</w:t>
      </w:r>
      <w:r>
        <w:rPr>
          <w:rFonts w:ascii="Arial" w:hAnsi="Arial" w:cs="Arial"/>
          <w:i/>
          <w:spacing w:val="-10"/>
          <w:sz w:val="20"/>
          <w:szCs w:val="20"/>
        </w:rPr>
        <w:t>r</w:t>
      </w:r>
      <w:r>
        <w:rPr>
          <w:rFonts w:ascii="Arial" w:hAnsi="Arial" w:cs="Arial"/>
          <w:i/>
          <w:sz w:val="20"/>
          <w:szCs w:val="20"/>
        </w:rPr>
        <w:t>dia</w:t>
      </w:r>
      <w:r>
        <w:rPr>
          <w:rFonts w:ascii="Arial" w:hAnsi="Arial" w:cs="Arial"/>
          <w:i/>
          <w:spacing w:val="1"/>
          <w:sz w:val="20"/>
          <w:szCs w:val="20"/>
        </w:rPr>
        <w:t>n</w:t>
      </w:r>
      <w:r>
        <w:rPr>
          <w:rFonts w:ascii="Arial" w:hAnsi="Arial" w:cs="Arial"/>
          <w:sz w:val="20"/>
          <w:szCs w:val="20"/>
        </w:rPr>
        <w:t>.</w:t>
      </w:r>
      <w:r>
        <w:rPr>
          <w:rFonts w:ascii="Arial" w:hAnsi="Arial" w:cs="Arial"/>
          <w:spacing w:val="-17"/>
          <w:sz w:val="20"/>
          <w:szCs w:val="20"/>
        </w:rPr>
        <w:t xml:space="preserve"> </w:t>
      </w:r>
      <w:r>
        <w:rPr>
          <w:rFonts w:ascii="Arial" w:hAnsi="Arial" w:cs="Arial"/>
          <w:w w:val="154"/>
          <w:sz w:val="20"/>
          <w:szCs w:val="20"/>
        </w:rPr>
        <w:t>url</w:t>
      </w:r>
      <w:r>
        <w:rPr>
          <w:rFonts w:ascii="Arial" w:hAnsi="Arial" w:cs="Arial"/>
          <w:w w:val="99"/>
          <w:sz w:val="20"/>
          <w:szCs w:val="20"/>
        </w:rPr>
        <w:t>:</w:t>
      </w:r>
      <w:r>
        <w:rPr>
          <w:rFonts w:ascii="Arial" w:hAnsi="Arial" w:cs="Arial"/>
          <w:spacing w:val="-11"/>
          <w:sz w:val="20"/>
          <w:szCs w:val="20"/>
        </w:rPr>
        <w:t xml:space="preserve"> </w:t>
      </w:r>
      <w:hyperlink r:id="rId22">
        <w:r>
          <w:rPr>
            <w:rFonts w:ascii="Arial" w:hAnsi="Arial" w:cs="Arial"/>
            <w:w w:val="113"/>
            <w:sz w:val="20"/>
            <w:szCs w:val="20"/>
          </w:rPr>
          <w:t>http://www.theguardi</w:t>
        </w:r>
        <w:r>
          <w:rPr>
            <w:rFonts w:ascii="Arial" w:hAnsi="Arial" w:cs="Arial"/>
            <w:spacing w:val="4"/>
            <w:w w:val="113"/>
            <w:sz w:val="20"/>
            <w:szCs w:val="20"/>
          </w:rPr>
          <w:t>a</w:t>
        </w:r>
      </w:hyperlink>
      <w:r>
        <w:rPr>
          <w:rFonts w:ascii="Arial" w:hAnsi="Arial" w:cs="Arial"/>
          <w:w w:val="125"/>
          <w:sz w:val="20"/>
          <w:szCs w:val="20"/>
        </w:rPr>
        <w:t xml:space="preserve">n. </w:t>
      </w:r>
      <w:hyperlink r:id="rId23">
        <w:r>
          <w:rPr>
            <w:rFonts w:ascii="Arial" w:hAnsi="Arial" w:cs="Arial"/>
            <w:w w:val="113"/>
            <w:sz w:val="20"/>
            <w:szCs w:val="20"/>
          </w:rPr>
          <w:t>com/world/2013/</w:t>
        </w:r>
        <w:proofErr w:type="spellStart"/>
        <w:r>
          <w:rPr>
            <w:rFonts w:ascii="Arial" w:hAnsi="Arial" w:cs="Arial"/>
            <w:w w:val="113"/>
            <w:sz w:val="20"/>
            <w:szCs w:val="20"/>
          </w:rPr>
          <w:t>jul</w:t>
        </w:r>
        <w:proofErr w:type="spellEnd"/>
        <w:r>
          <w:rPr>
            <w:rFonts w:ascii="Arial" w:hAnsi="Arial" w:cs="Arial"/>
            <w:w w:val="113"/>
            <w:sz w:val="20"/>
            <w:szCs w:val="20"/>
          </w:rPr>
          <w:t>/</w:t>
        </w:r>
        <w:r>
          <w:rPr>
            <w:rFonts w:ascii="Arial" w:hAnsi="Arial" w:cs="Arial"/>
            <w:spacing w:val="3"/>
            <w:w w:val="113"/>
            <w:sz w:val="20"/>
            <w:szCs w:val="20"/>
          </w:rPr>
          <w:t>3</w:t>
        </w:r>
        <w:r>
          <w:rPr>
            <w:rFonts w:ascii="Arial" w:hAnsi="Arial" w:cs="Arial"/>
            <w:w w:val="112"/>
            <w:sz w:val="20"/>
            <w:szCs w:val="20"/>
          </w:rPr>
          <w:t>1/</w:t>
        </w:r>
        <w:proofErr w:type="spellStart"/>
        <w:r>
          <w:rPr>
            <w:rFonts w:ascii="Arial" w:hAnsi="Arial" w:cs="Arial"/>
            <w:w w:val="112"/>
            <w:sz w:val="20"/>
            <w:szCs w:val="20"/>
          </w:rPr>
          <w:t>nsa</w:t>
        </w:r>
        <w:proofErr w:type="spellEnd"/>
        <w:r>
          <w:rPr>
            <w:rFonts w:ascii="Arial" w:hAnsi="Arial" w:cs="Arial"/>
            <w:spacing w:val="11"/>
            <w:w w:val="112"/>
            <w:sz w:val="20"/>
            <w:szCs w:val="20"/>
          </w:rPr>
          <w:t>-</w:t>
        </w:r>
        <w:r>
          <w:rPr>
            <w:rFonts w:ascii="Arial" w:hAnsi="Arial" w:cs="Arial"/>
            <w:w w:val="121"/>
            <w:sz w:val="20"/>
            <w:szCs w:val="20"/>
          </w:rPr>
          <w:t>top</w:t>
        </w:r>
        <w:r>
          <w:rPr>
            <w:rFonts w:ascii="Arial" w:hAnsi="Arial" w:cs="Arial"/>
            <w:spacing w:val="11"/>
            <w:w w:val="121"/>
            <w:sz w:val="20"/>
            <w:szCs w:val="20"/>
          </w:rPr>
          <w:t>-</w:t>
        </w:r>
        <w:r>
          <w:rPr>
            <w:rFonts w:ascii="Arial" w:hAnsi="Arial" w:cs="Arial"/>
            <w:w w:val="119"/>
            <w:sz w:val="20"/>
            <w:szCs w:val="20"/>
          </w:rPr>
          <w:t>secret</w:t>
        </w:r>
        <w:r>
          <w:rPr>
            <w:rFonts w:ascii="Arial" w:hAnsi="Arial" w:cs="Arial"/>
            <w:spacing w:val="11"/>
            <w:w w:val="119"/>
            <w:sz w:val="20"/>
            <w:szCs w:val="20"/>
          </w:rPr>
          <w:t>-</w:t>
        </w:r>
        <w:r>
          <w:rPr>
            <w:rFonts w:ascii="Arial" w:hAnsi="Arial" w:cs="Arial"/>
            <w:w w:val="102"/>
            <w:sz w:val="20"/>
            <w:szCs w:val="20"/>
          </w:rPr>
          <w:t>program</w:t>
        </w:r>
        <w:r>
          <w:rPr>
            <w:rFonts w:ascii="Arial" w:hAnsi="Arial" w:cs="Arial"/>
            <w:spacing w:val="11"/>
            <w:w w:val="102"/>
            <w:sz w:val="20"/>
            <w:szCs w:val="20"/>
          </w:rPr>
          <w:t>-</w:t>
        </w:r>
        <w:r>
          <w:rPr>
            <w:rFonts w:ascii="Arial" w:hAnsi="Arial" w:cs="Arial"/>
            <w:w w:val="121"/>
            <w:sz w:val="20"/>
            <w:szCs w:val="20"/>
          </w:rPr>
          <w:t>online</w:t>
        </w:r>
        <w:r>
          <w:rPr>
            <w:rFonts w:ascii="Arial" w:hAnsi="Arial" w:cs="Arial"/>
            <w:spacing w:val="11"/>
            <w:w w:val="121"/>
            <w:sz w:val="20"/>
            <w:szCs w:val="20"/>
          </w:rPr>
          <w:t>-</w:t>
        </w:r>
        <w:r>
          <w:rPr>
            <w:rFonts w:ascii="Arial" w:hAnsi="Arial" w:cs="Arial"/>
            <w:w w:val="107"/>
            <w:sz w:val="20"/>
            <w:szCs w:val="20"/>
          </w:rPr>
          <w:t>dat</w:t>
        </w:r>
        <w:r>
          <w:rPr>
            <w:rFonts w:ascii="Arial" w:hAnsi="Arial" w:cs="Arial"/>
            <w:spacing w:val="1"/>
            <w:w w:val="107"/>
            <w:sz w:val="20"/>
            <w:szCs w:val="20"/>
          </w:rPr>
          <w:t>a</w:t>
        </w:r>
      </w:hyperlink>
      <w:r>
        <w:rPr>
          <w:rFonts w:ascii="Arial" w:hAnsi="Arial" w:cs="Arial"/>
          <w:w w:val="99"/>
          <w:sz w:val="20"/>
          <w:szCs w:val="20"/>
        </w:rPr>
        <w:t>.</w:t>
      </w:r>
    </w:p>
    <w:p w14:paraId="04335131" w14:textId="77777777" w:rsidR="009E6749" w:rsidRDefault="009E6749">
      <w:pPr>
        <w:spacing w:after="0" w:line="249" w:lineRule="auto"/>
        <w:ind w:left="1254" w:right="916" w:hanging="299"/>
        <w:jc w:val="both"/>
        <w:rPr>
          <w:rFonts w:ascii="Arial" w:hAnsi="Arial" w:cs="Arial"/>
          <w:sz w:val="20"/>
          <w:szCs w:val="20"/>
        </w:rPr>
      </w:pPr>
      <w:r>
        <w:rPr>
          <w:rFonts w:ascii="Arial" w:hAnsi="Arial" w:cs="Arial"/>
          <w:sz w:val="20"/>
          <w:szCs w:val="20"/>
        </w:rPr>
        <w:t>Gree</w:t>
      </w:r>
      <w:r>
        <w:rPr>
          <w:rFonts w:ascii="Arial" w:hAnsi="Arial" w:cs="Arial"/>
          <w:spacing w:val="-5"/>
          <w:sz w:val="20"/>
          <w:szCs w:val="20"/>
        </w:rPr>
        <w:t>nw</w:t>
      </w:r>
      <w:r>
        <w:rPr>
          <w:rFonts w:ascii="Arial" w:hAnsi="Arial" w:cs="Arial"/>
          <w:sz w:val="20"/>
          <w:szCs w:val="20"/>
        </w:rPr>
        <w:t>ald,</w:t>
      </w:r>
      <w:r>
        <w:rPr>
          <w:rFonts w:ascii="Arial" w:hAnsi="Arial" w:cs="Arial"/>
          <w:spacing w:val="-12"/>
          <w:sz w:val="20"/>
          <w:szCs w:val="20"/>
        </w:rPr>
        <w:t xml:space="preserve"> </w:t>
      </w:r>
      <w:r>
        <w:rPr>
          <w:rFonts w:ascii="Arial" w:hAnsi="Arial" w:cs="Arial"/>
          <w:sz w:val="20"/>
          <w:szCs w:val="20"/>
        </w:rPr>
        <w:t>Glenn</w:t>
      </w:r>
      <w:r>
        <w:rPr>
          <w:rFonts w:ascii="Arial" w:hAnsi="Arial" w:cs="Arial"/>
          <w:spacing w:val="15"/>
          <w:sz w:val="20"/>
          <w:szCs w:val="20"/>
        </w:rPr>
        <w:t xml:space="preserve"> </w:t>
      </w:r>
      <w:r>
        <w:rPr>
          <w:rFonts w:ascii="Arial" w:hAnsi="Arial" w:cs="Arial"/>
          <w:sz w:val="20"/>
          <w:szCs w:val="20"/>
        </w:rPr>
        <w:t>and</w:t>
      </w:r>
      <w:r>
        <w:rPr>
          <w:rFonts w:ascii="Arial" w:hAnsi="Arial" w:cs="Arial"/>
          <w:spacing w:val="17"/>
          <w:sz w:val="20"/>
          <w:szCs w:val="20"/>
        </w:rPr>
        <w:t xml:space="preserve"> </w:t>
      </w:r>
      <w:proofErr w:type="spellStart"/>
      <w:r>
        <w:rPr>
          <w:rFonts w:ascii="Arial" w:hAnsi="Arial" w:cs="Arial"/>
          <w:sz w:val="20"/>
          <w:szCs w:val="20"/>
        </w:rPr>
        <w:t>E</w:t>
      </w:r>
      <w:r>
        <w:rPr>
          <w:rFonts w:ascii="Arial" w:hAnsi="Arial" w:cs="Arial"/>
          <w:spacing w:val="-5"/>
          <w:sz w:val="20"/>
          <w:szCs w:val="20"/>
        </w:rPr>
        <w:t>w</w:t>
      </w:r>
      <w:r>
        <w:rPr>
          <w:rFonts w:ascii="Arial" w:hAnsi="Arial" w:cs="Arial"/>
          <w:sz w:val="20"/>
          <w:szCs w:val="20"/>
        </w:rPr>
        <w:t>en</w:t>
      </w:r>
      <w:proofErr w:type="spellEnd"/>
      <w:r>
        <w:rPr>
          <w:rFonts w:ascii="Arial" w:hAnsi="Arial" w:cs="Arial"/>
          <w:spacing w:val="6"/>
          <w:sz w:val="20"/>
          <w:szCs w:val="20"/>
        </w:rPr>
        <w:t xml:space="preserve"> </w:t>
      </w:r>
      <w:r>
        <w:rPr>
          <w:rFonts w:ascii="Arial" w:hAnsi="Arial" w:cs="Arial"/>
          <w:sz w:val="20"/>
          <w:szCs w:val="20"/>
        </w:rPr>
        <w:t>MacAskill</w:t>
      </w:r>
      <w:r>
        <w:rPr>
          <w:rFonts w:ascii="Arial" w:hAnsi="Arial" w:cs="Arial"/>
          <w:spacing w:val="48"/>
          <w:sz w:val="20"/>
          <w:szCs w:val="20"/>
        </w:rPr>
        <w:t xml:space="preserve"> </w:t>
      </w:r>
      <w:r>
        <w:rPr>
          <w:rFonts w:ascii="Arial" w:hAnsi="Arial" w:cs="Arial"/>
          <w:sz w:val="20"/>
          <w:szCs w:val="20"/>
        </w:rPr>
        <w:t>(2013). ‘NSA</w:t>
      </w:r>
      <w:r>
        <w:rPr>
          <w:rFonts w:ascii="Arial" w:hAnsi="Arial" w:cs="Arial"/>
          <w:spacing w:val="35"/>
          <w:sz w:val="20"/>
          <w:szCs w:val="20"/>
        </w:rPr>
        <w:t xml:space="preserve"> </w:t>
      </w:r>
      <w:r>
        <w:rPr>
          <w:rFonts w:ascii="Arial" w:hAnsi="Arial" w:cs="Arial"/>
          <w:sz w:val="20"/>
          <w:szCs w:val="20"/>
        </w:rPr>
        <w:t>Prism</w:t>
      </w:r>
      <w:r>
        <w:rPr>
          <w:rFonts w:ascii="Arial" w:hAnsi="Arial" w:cs="Arial"/>
          <w:spacing w:val="31"/>
          <w:sz w:val="20"/>
          <w:szCs w:val="20"/>
        </w:rPr>
        <w:t xml:space="preserve"> </w:t>
      </w:r>
      <w:r>
        <w:rPr>
          <w:rFonts w:ascii="Arial" w:hAnsi="Arial" w:cs="Arial"/>
          <w:sz w:val="20"/>
          <w:szCs w:val="20"/>
        </w:rPr>
        <w:t>program</w:t>
      </w:r>
      <w:r>
        <w:rPr>
          <w:rFonts w:ascii="Arial" w:hAnsi="Arial" w:cs="Arial"/>
          <w:spacing w:val="17"/>
          <w:sz w:val="20"/>
          <w:szCs w:val="20"/>
        </w:rPr>
        <w:t xml:space="preserve"> </w:t>
      </w:r>
      <w:r>
        <w:rPr>
          <w:rFonts w:ascii="Arial" w:hAnsi="Arial" w:cs="Arial"/>
          <w:sz w:val="20"/>
          <w:szCs w:val="20"/>
        </w:rPr>
        <w:t>taps</w:t>
      </w:r>
      <w:r>
        <w:rPr>
          <w:rFonts w:ascii="Arial" w:hAnsi="Arial" w:cs="Arial"/>
          <w:spacing w:val="16"/>
          <w:sz w:val="20"/>
          <w:szCs w:val="20"/>
        </w:rPr>
        <w:t xml:space="preserve"> </w:t>
      </w:r>
      <w:r>
        <w:rPr>
          <w:rFonts w:ascii="Arial" w:hAnsi="Arial" w:cs="Arial"/>
          <w:w w:val="106"/>
          <w:sz w:val="20"/>
          <w:szCs w:val="20"/>
        </w:rPr>
        <w:t xml:space="preserve">in </w:t>
      </w:r>
      <w:r>
        <w:rPr>
          <w:rFonts w:ascii="Arial" w:hAnsi="Arial" w:cs="Arial"/>
          <w:sz w:val="20"/>
          <w:szCs w:val="20"/>
        </w:rPr>
        <w:t>to</w:t>
      </w:r>
      <w:r>
        <w:rPr>
          <w:rFonts w:ascii="Arial" w:hAnsi="Arial" w:cs="Arial"/>
          <w:spacing w:val="34"/>
          <w:sz w:val="20"/>
          <w:szCs w:val="20"/>
        </w:rPr>
        <w:t xml:space="preserve"> </w:t>
      </w:r>
      <w:r>
        <w:rPr>
          <w:rFonts w:ascii="Arial" w:hAnsi="Arial" w:cs="Arial"/>
          <w:sz w:val="20"/>
          <w:szCs w:val="20"/>
        </w:rPr>
        <w:t>user</w:t>
      </w:r>
      <w:r>
        <w:rPr>
          <w:rFonts w:ascii="Arial" w:hAnsi="Arial" w:cs="Arial"/>
          <w:spacing w:val="-9"/>
          <w:sz w:val="20"/>
          <w:szCs w:val="20"/>
        </w:rPr>
        <w:t xml:space="preserve"> </w:t>
      </w:r>
      <w:r>
        <w:rPr>
          <w:rFonts w:ascii="Arial" w:hAnsi="Arial" w:cs="Arial"/>
          <w:sz w:val="20"/>
          <w:szCs w:val="20"/>
        </w:rPr>
        <w:t>data</w:t>
      </w:r>
      <w:r>
        <w:rPr>
          <w:rFonts w:ascii="Arial" w:hAnsi="Arial" w:cs="Arial"/>
          <w:spacing w:val="22"/>
          <w:sz w:val="20"/>
          <w:szCs w:val="20"/>
        </w:rPr>
        <w:t xml:space="preserve"> </w:t>
      </w:r>
      <w:r>
        <w:rPr>
          <w:rFonts w:ascii="Arial" w:hAnsi="Arial" w:cs="Arial"/>
          <w:sz w:val="20"/>
          <w:szCs w:val="20"/>
        </w:rPr>
        <w:t>of</w:t>
      </w:r>
      <w:r>
        <w:rPr>
          <w:rFonts w:ascii="Arial" w:hAnsi="Arial" w:cs="Arial"/>
          <w:spacing w:val="19"/>
          <w:sz w:val="20"/>
          <w:szCs w:val="20"/>
        </w:rPr>
        <w:t xml:space="preserve"> </w:t>
      </w:r>
      <w:r>
        <w:rPr>
          <w:rFonts w:ascii="Arial" w:hAnsi="Arial" w:cs="Arial"/>
          <w:sz w:val="20"/>
          <w:szCs w:val="20"/>
        </w:rPr>
        <w:t>Apple,</w:t>
      </w:r>
      <w:r>
        <w:rPr>
          <w:rFonts w:ascii="Arial" w:hAnsi="Arial" w:cs="Arial"/>
          <w:spacing w:val="26"/>
          <w:sz w:val="20"/>
          <w:szCs w:val="20"/>
        </w:rPr>
        <w:t xml:space="preserve"> </w:t>
      </w:r>
      <w:r>
        <w:rPr>
          <w:rFonts w:ascii="Arial" w:hAnsi="Arial" w:cs="Arial"/>
          <w:w w:val="92"/>
          <w:sz w:val="20"/>
          <w:szCs w:val="20"/>
        </w:rPr>
        <w:t>G</w:t>
      </w:r>
      <w:r>
        <w:rPr>
          <w:rFonts w:ascii="Arial" w:hAnsi="Arial" w:cs="Arial"/>
          <w:spacing w:val="6"/>
          <w:w w:val="92"/>
          <w:sz w:val="20"/>
          <w:szCs w:val="20"/>
        </w:rPr>
        <w:t>o</w:t>
      </w:r>
      <w:r>
        <w:rPr>
          <w:rFonts w:ascii="Arial" w:hAnsi="Arial" w:cs="Arial"/>
          <w:w w:val="92"/>
          <w:sz w:val="20"/>
          <w:szCs w:val="20"/>
        </w:rPr>
        <w:t>ogle</w:t>
      </w:r>
      <w:r>
        <w:rPr>
          <w:rFonts w:ascii="Arial" w:hAnsi="Arial" w:cs="Arial"/>
          <w:spacing w:val="32"/>
          <w:w w:val="92"/>
          <w:sz w:val="20"/>
          <w:szCs w:val="20"/>
        </w:rPr>
        <w:t xml:space="preserve"> </w:t>
      </w:r>
      <w:r>
        <w:rPr>
          <w:rFonts w:ascii="Arial" w:hAnsi="Arial" w:cs="Arial"/>
          <w:sz w:val="20"/>
          <w:szCs w:val="20"/>
        </w:rPr>
        <w:t>and</w:t>
      </w:r>
      <w:r>
        <w:rPr>
          <w:rFonts w:ascii="Arial" w:hAnsi="Arial" w:cs="Arial"/>
          <w:spacing w:val="13"/>
          <w:sz w:val="20"/>
          <w:szCs w:val="20"/>
        </w:rPr>
        <w:t xml:space="preserve"> </w:t>
      </w:r>
      <w:r>
        <w:rPr>
          <w:rFonts w:ascii="Arial" w:hAnsi="Arial" w:cs="Arial"/>
          <w:sz w:val="20"/>
          <w:szCs w:val="20"/>
        </w:rPr>
        <w:t>others’.</w:t>
      </w:r>
      <w:r>
        <w:rPr>
          <w:rFonts w:ascii="Arial" w:hAnsi="Arial" w:cs="Arial"/>
          <w:spacing w:val="6"/>
          <w:sz w:val="20"/>
          <w:szCs w:val="20"/>
        </w:rPr>
        <w:t xml:space="preserve"> </w:t>
      </w:r>
      <w:r>
        <w:rPr>
          <w:rFonts w:ascii="Arial" w:hAnsi="Arial" w:cs="Arial"/>
          <w:sz w:val="20"/>
          <w:szCs w:val="20"/>
        </w:rPr>
        <w:t>In:</w:t>
      </w:r>
      <w:r>
        <w:rPr>
          <w:rFonts w:ascii="Arial" w:hAnsi="Arial" w:cs="Arial"/>
          <w:spacing w:val="39"/>
          <w:sz w:val="20"/>
          <w:szCs w:val="20"/>
        </w:rPr>
        <w:t xml:space="preserve"> </w:t>
      </w:r>
      <w:r>
        <w:rPr>
          <w:rFonts w:ascii="Arial" w:hAnsi="Arial" w:cs="Arial"/>
          <w:i/>
          <w:sz w:val="20"/>
          <w:szCs w:val="20"/>
        </w:rPr>
        <w:t>The</w:t>
      </w:r>
      <w:r>
        <w:rPr>
          <w:rFonts w:ascii="Arial" w:hAnsi="Arial" w:cs="Arial"/>
          <w:i/>
          <w:spacing w:val="19"/>
          <w:sz w:val="20"/>
          <w:szCs w:val="20"/>
        </w:rPr>
        <w:t xml:space="preserve"> </w:t>
      </w:r>
      <w:r>
        <w:rPr>
          <w:rFonts w:ascii="Arial" w:hAnsi="Arial" w:cs="Arial"/>
          <w:i/>
          <w:sz w:val="20"/>
          <w:szCs w:val="20"/>
        </w:rPr>
        <w:t>Gua</w:t>
      </w:r>
      <w:r>
        <w:rPr>
          <w:rFonts w:ascii="Arial" w:hAnsi="Arial" w:cs="Arial"/>
          <w:i/>
          <w:spacing w:val="-10"/>
          <w:sz w:val="20"/>
          <w:szCs w:val="20"/>
        </w:rPr>
        <w:t>r</w:t>
      </w:r>
      <w:r>
        <w:rPr>
          <w:rFonts w:ascii="Arial" w:hAnsi="Arial" w:cs="Arial"/>
          <w:i/>
          <w:sz w:val="20"/>
          <w:szCs w:val="20"/>
        </w:rPr>
        <w:t>dia</w:t>
      </w:r>
      <w:r>
        <w:rPr>
          <w:rFonts w:ascii="Arial" w:hAnsi="Arial" w:cs="Arial"/>
          <w:i/>
          <w:spacing w:val="1"/>
          <w:sz w:val="20"/>
          <w:szCs w:val="20"/>
        </w:rPr>
        <w:t>n</w:t>
      </w:r>
      <w:r>
        <w:rPr>
          <w:rFonts w:ascii="Arial" w:hAnsi="Arial" w:cs="Arial"/>
          <w:sz w:val="20"/>
          <w:szCs w:val="20"/>
        </w:rPr>
        <w:t>.</w:t>
      </w:r>
      <w:r>
        <w:rPr>
          <w:rFonts w:ascii="Arial" w:hAnsi="Arial" w:cs="Arial"/>
          <w:spacing w:val="22"/>
          <w:sz w:val="20"/>
          <w:szCs w:val="20"/>
        </w:rPr>
        <w:t xml:space="preserve"> </w:t>
      </w:r>
      <w:r>
        <w:rPr>
          <w:rFonts w:ascii="Arial" w:hAnsi="Arial" w:cs="Arial"/>
          <w:w w:val="154"/>
          <w:sz w:val="20"/>
          <w:szCs w:val="20"/>
        </w:rPr>
        <w:t>url</w:t>
      </w:r>
      <w:r>
        <w:rPr>
          <w:rFonts w:ascii="Arial" w:hAnsi="Arial" w:cs="Arial"/>
          <w:w w:val="99"/>
          <w:sz w:val="20"/>
          <w:szCs w:val="20"/>
        </w:rPr>
        <w:t>:</w:t>
      </w:r>
      <w:r>
        <w:rPr>
          <w:rFonts w:ascii="Arial" w:hAnsi="Arial" w:cs="Arial"/>
          <w:spacing w:val="26"/>
          <w:sz w:val="20"/>
          <w:szCs w:val="20"/>
        </w:rPr>
        <w:t xml:space="preserve"> </w:t>
      </w:r>
      <w:hyperlink r:id="rId24">
        <w:r>
          <w:rPr>
            <w:rFonts w:ascii="Arial" w:hAnsi="Arial" w:cs="Arial"/>
            <w:w w:val="125"/>
            <w:sz w:val="20"/>
            <w:szCs w:val="20"/>
          </w:rPr>
          <w:t>http</w:t>
        </w:r>
        <w:r>
          <w:rPr>
            <w:rFonts w:ascii="Arial" w:hAnsi="Arial" w:cs="Arial"/>
            <w:spacing w:val="-40"/>
            <w:sz w:val="20"/>
            <w:szCs w:val="20"/>
          </w:rPr>
          <w:t xml:space="preserve"> </w:t>
        </w:r>
        <w:r>
          <w:rPr>
            <w:rFonts w:ascii="Arial" w:hAnsi="Arial" w:cs="Arial"/>
            <w:w w:val="187"/>
            <w:sz w:val="20"/>
            <w:szCs w:val="20"/>
          </w:rPr>
          <w:t>:</w:t>
        </w:r>
      </w:hyperlink>
    </w:p>
    <w:p w14:paraId="3FBE78CD" w14:textId="77777777" w:rsidR="009E6749" w:rsidRDefault="00551DDA">
      <w:pPr>
        <w:spacing w:after="0" w:line="249" w:lineRule="auto"/>
        <w:ind w:left="1254" w:right="926"/>
        <w:rPr>
          <w:rFonts w:ascii="Arial" w:hAnsi="Arial" w:cs="Arial"/>
          <w:sz w:val="20"/>
          <w:szCs w:val="20"/>
        </w:rPr>
      </w:pPr>
      <w:hyperlink r:id="rId25">
        <w:r w:rsidR="009E6749">
          <w:rPr>
            <w:rFonts w:ascii="Arial" w:hAnsi="Arial" w:cs="Arial"/>
            <w:w w:val="187"/>
            <w:sz w:val="20"/>
            <w:szCs w:val="20"/>
          </w:rPr>
          <w:t>/</w:t>
        </w:r>
        <w:r w:rsidR="009E6749">
          <w:rPr>
            <w:rFonts w:ascii="Arial" w:hAnsi="Arial" w:cs="Arial"/>
            <w:spacing w:val="-39"/>
            <w:sz w:val="20"/>
            <w:szCs w:val="20"/>
          </w:rPr>
          <w:t xml:space="preserve"> </w:t>
        </w:r>
        <w:r w:rsidR="009E6749">
          <w:rPr>
            <w:rFonts w:ascii="Arial" w:hAnsi="Arial" w:cs="Arial"/>
            <w:w w:val="187"/>
            <w:sz w:val="20"/>
            <w:szCs w:val="20"/>
          </w:rPr>
          <w:t>/</w:t>
        </w:r>
        <w:r w:rsidR="009E6749">
          <w:rPr>
            <w:rFonts w:ascii="Arial" w:hAnsi="Arial" w:cs="Arial"/>
            <w:spacing w:val="-40"/>
            <w:sz w:val="20"/>
            <w:szCs w:val="20"/>
          </w:rPr>
          <w:t xml:space="preserve"> </w:t>
        </w:r>
        <w:r w:rsidR="009E6749">
          <w:rPr>
            <w:rFonts w:ascii="Arial" w:hAnsi="Arial" w:cs="Arial"/>
            <w:w w:val="72"/>
            <w:sz w:val="20"/>
            <w:szCs w:val="20"/>
          </w:rPr>
          <w:t>www</w:t>
        </w:r>
        <w:r w:rsidR="009E6749">
          <w:rPr>
            <w:rFonts w:ascii="Arial" w:hAnsi="Arial" w:cs="Arial"/>
            <w:spacing w:val="-39"/>
            <w:sz w:val="20"/>
            <w:szCs w:val="20"/>
          </w:rPr>
          <w:t xml:space="preserve"> </w:t>
        </w:r>
        <w:r w:rsidR="009E6749">
          <w:rPr>
            <w:rFonts w:ascii="Arial" w:hAnsi="Arial" w:cs="Arial"/>
            <w:w w:val="187"/>
            <w:sz w:val="20"/>
            <w:szCs w:val="20"/>
          </w:rPr>
          <w:t>.</w:t>
        </w:r>
        <w:r w:rsidR="009E6749">
          <w:rPr>
            <w:rFonts w:ascii="Arial" w:hAnsi="Arial" w:cs="Arial"/>
            <w:spacing w:val="-39"/>
            <w:sz w:val="20"/>
            <w:szCs w:val="20"/>
          </w:rPr>
          <w:t xml:space="preserve"> </w:t>
        </w:r>
        <w:proofErr w:type="spellStart"/>
        <w:r w:rsidR="009E6749">
          <w:rPr>
            <w:rFonts w:ascii="Arial" w:hAnsi="Arial" w:cs="Arial"/>
            <w:w w:val="112"/>
            <w:sz w:val="20"/>
            <w:szCs w:val="20"/>
          </w:rPr>
          <w:t>the</w:t>
        </w:r>
        <w:r w:rsidR="009E6749">
          <w:rPr>
            <w:rFonts w:ascii="Arial" w:hAnsi="Arial" w:cs="Arial"/>
            <w:w w:val="107"/>
            <w:sz w:val="20"/>
            <w:szCs w:val="20"/>
          </w:rPr>
          <w:t>guardian</w:t>
        </w:r>
        <w:proofErr w:type="spellEnd"/>
        <w:r w:rsidR="009E6749">
          <w:rPr>
            <w:rFonts w:ascii="Arial" w:hAnsi="Arial" w:cs="Arial"/>
            <w:spacing w:val="-38"/>
            <w:sz w:val="20"/>
            <w:szCs w:val="20"/>
          </w:rPr>
          <w:t xml:space="preserve"> </w:t>
        </w:r>
        <w:r w:rsidR="009E6749">
          <w:rPr>
            <w:rFonts w:ascii="Arial" w:hAnsi="Arial" w:cs="Arial"/>
            <w:w w:val="187"/>
            <w:sz w:val="20"/>
            <w:szCs w:val="20"/>
          </w:rPr>
          <w:t>.</w:t>
        </w:r>
        <w:r w:rsidR="009E6749">
          <w:rPr>
            <w:rFonts w:ascii="Arial" w:hAnsi="Arial" w:cs="Arial"/>
            <w:spacing w:val="-39"/>
            <w:sz w:val="20"/>
            <w:szCs w:val="20"/>
          </w:rPr>
          <w:t xml:space="preserve"> </w:t>
        </w:r>
        <w:r w:rsidR="009E6749">
          <w:rPr>
            <w:rFonts w:ascii="Arial" w:hAnsi="Arial" w:cs="Arial"/>
            <w:w w:val="82"/>
            <w:sz w:val="20"/>
            <w:szCs w:val="20"/>
          </w:rPr>
          <w:t>com</w:t>
        </w:r>
        <w:r w:rsidR="009E6749">
          <w:rPr>
            <w:rFonts w:ascii="Arial" w:hAnsi="Arial" w:cs="Arial"/>
            <w:spacing w:val="-39"/>
            <w:sz w:val="20"/>
            <w:szCs w:val="20"/>
          </w:rPr>
          <w:t xml:space="preserve"> </w:t>
        </w:r>
        <w:r w:rsidR="009E6749">
          <w:rPr>
            <w:rFonts w:ascii="Arial" w:hAnsi="Arial" w:cs="Arial"/>
            <w:w w:val="187"/>
            <w:sz w:val="20"/>
            <w:szCs w:val="20"/>
          </w:rPr>
          <w:t>/</w:t>
        </w:r>
        <w:r w:rsidR="009E6749">
          <w:rPr>
            <w:rFonts w:ascii="Arial" w:hAnsi="Arial" w:cs="Arial"/>
            <w:spacing w:val="-39"/>
            <w:sz w:val="20"/>
            <w:szCs w:val="20"/>
          </w:rPr>
          <w:t xml:space="preserve"> </w:t>
        </w:r>
        <w:r w:rsidR="009E6749">
          <w:rPr>
            <w:rFonts w:ascii="Arial" w:hAnsi="Arial" w:cs="Arial"/>
            <w:sz w:val="20"/>
            <w:szCs w:val="20"/>
          </w:rPr>
          <w:t>world</w:t>
        </w:r>
        <w:r w:rsidR="009E6749">
          <w:rPr>
            <w:rFonts w:ascii="Arial" w:hAnsi="Arial" w:cs="Arial"/>
            <w:spacing w:val="4"/>
            <w:sz w:val="20"/>
            <w:szCs w:val="20"/>
          </w:rPr>
          <w:t xml:space="preserve"> </w:t>
        </w:r>
        <w:r w:rsidR="009E6749">
          <w:rPr>
            <w:rFonts w:ascii="Arial" w:hAnsi="Arial" w:cs="Arial"/>
            <w:w w:val="187"/>
            <w:sz w:val="20"/>
            <w:szCs w:val="20"/>
          </w:rPr>
          <w:t>/</w:t>
        </w:r>
        <w:r w:rsidR="009E6749">
          <w:rPr>
            <w:rFonts w:ascii="Arial" w:hAnsi="Arial" w:cs="Arial"/>
            <w:spacing w:val="-39"/>
            <w:sz w:val="20"/>
            <w:szCs w:val="20"/>
          </w:rPr>
          <w:t xml:space="preserve"> </w:t>
        </w:r>
        <w:r w:rsidR="009E6749">
          <w:rPr>
            <w:rFonts w:ascii="Arial" w:hAnsi="Arial" w:cs="Arial"/>
            <w:w w:val="93"/>
            <w:sz w:val="20"/>
            <w:szCs w:val="20"/>
          </w:rPr>
          <w:t>2013</w:t>
        </w:r>
        <w:r w:rsidR="009E6749">
          <w:rPr>
            <w:rFonts w:ascii="Arial" w:hAnsi="Arial" w:cs="Arial"/>
            <w:spacing w:val="-39"/>
            <w:sz w:val="20"/>
            <w:szCs w:val="20"/>
          </w:rPr>
          <w:t xml:space="preserve"> </w:t>
        </w:r>
        <w:r w:rsidR="009E6749">
          <w:rPr>
            <w:rFonts w:ascii="Arial" w:hAnsi="Arial" w:cs="Arial"/>
            <w:w w:val="187"/>
            <w:sz w:val="20"/>
            <w:szCs w:val="20"/>
          </w:rPr>
          <w:t>/</w:t>
        </w:r>
        <w:r w:rsidR="009E6749">
          <w:rPr>
            <w:rFonts w:ascii="Arial" w:hAnsi="Arial" w:cs="Arial"/>
            <w:spacing w:val="-40"/>
            <w:sz w:val="20"/>
            <w:szCs w:val="20"/>
          </w:rPr>
          <w:t xml:space="preserve"> </w:t>
        </w:r>
        <w:proofErr w:type="spellStart"/>
        <w:r w:rsidR="009E6749">
          <w:rPr>
            <w:rFonts w:ascii="Arial" w:hAnsi="Arial" w:cs="Arial"/>
            <w:sz w:val="20"/>
            <w:szCs w:val="20"/>
          </w:rPr>
          <w:t>jun</w:t>
        </w:r>
        <w:proofErr w:type="spellEnd"/>
        <w:r w:rsidR="009E6749">
          <w:rPr>
            <w:rFonts w:ascii="Arial" w:hAnsi="Arial" w:cs="Arial"/>
            <w:spacing w:val="6"/>
            <w:sz w:val="20"/>
            <w:szCs w:val="20"/>
          </w:rPr>
          <w:t xml:space="preserve"> </w:t>
        </w:r>
        <w:r w:rsidR="009E6749">
          <w:rPr>
            <w:rFonts w:ascii="Arial" w:hAnsi="Arial" w:cs="Arial"/>
            <w:w w:val="187"/>
            <w:sz w:val="20"/>
            <w:szCs w:val="20"/>
          </w:rPr>
          <w:t>/</w:t>
        </w:r>
        <w:r w:rsidR="009E6749">
          <w:rPr>
            <w:rFonts w:ascii="Arial" w:hAnsi="Arial" w:cs="Arial"/>
            <w:spacing w:val="-39"/>
            <w:sz w:val="20"/>
            <w:szCs w:val="20"/>
          </w:rPr>
          <w:t xml:space="preserve"> </w:t>
        </w:r>
        <w:r w:rsidR="009E6749">
          <w:rPr>
            <w:rFonts w:ascii="Arial" w:hAnsi="Arial" w:cs="Arial"/>
            <w:w w:val="93"/>
            <w:sz w:val="20"/>
            <w:szCs w:val="20"/>
          </w:rPr>
          <w:t>06</w:t>
        </w:r>
        <w:r w:rsidR="009E6749">
          <w:rPr>
            <w:rFonts w:ascii="Arial" w:hAnsi="Arial" w:cs="Arial"/>
            <w:spacing w:val="-40"/>
            <w:sz w:val="20"/>
            <w:szCs w:val="20"/>
          </w:rPr>
          <w:t xml:space="preserve"> </w:t>
        </w:r>
        <w:r w:rsidR="009E6749">
          <w:rPr>
            <w:rFonts w:ascii="Arial" w:hAnsi="Arial" w:cs="Arial"/>
            <w:w w:val="187"/>
            <w:sz w:val="20"/>
            <w:szCs w:val="20"/>
          </w:rPr>
          <w:t>/</w:t>
        </w:r>
        <w:r w:rsidR="009E6749">
          <w:rPr>
            <w:rFonts w:ascii="Arial" w:hAnsi="Arial" w:cs="Arial"/>
            <w:spacing w:val="-39"/>
            <w:sz w:val="20"/>
            <w:szCs w:val="20"/>
          </w:rPr>
          <w:t xml:space="preserve"> </w:t>
        </w:r>
        <w:r w:rsidR="009E6749">
          <w:rPr>
            <w:rFonts w:ascii="Arial" w:hAnsi="Arial" w:cs="Arial"/>
            <w:w w:val="98"/>
            <w:sz w:val="20"/>
            <w:szCs w:val="20"/>
          </w:rPr>
          <w:t>us</w:t>
        </w:r>
        <w:r w:rsidR="009E6749">
          <w:rPr>
            <w:rFonts w:ascii="Arial" w:hAnsi="Arial" w:cs="Arial"/>
            <w:spacing w:val="-40"/>
            <w:sz w:val="20"/>
            <w:szCs w:val="20"/>
          </w:rPr>
          <w:t xml:space="preserve"> </w:t>
        </w:r>
        <w:r w:rsidR="009E6749">
          <w:rPr>
            <w:rFonts w:ascii="Arial" w:hAnsi="Arial" w:cs="Arial"/>
            <w:w w:val="156"/>
            <w:sz w:val="20"/>
            <w:szCs w:val="20"/>
          </w:rPr>
          <w:t>-</w:t>
        </w:r>
        <w:r w:rsidR="009E6749">
          <w:rPr>
            <w:rFonts w:ascii="Arial" w:hAnsi="Arial" w:cs="Arial"/>
            <w:spacing w:val="-30"/>
            <w:sz w:val="20"/>
            <w:szCs w:val="20"/>
          </w:rPr>
          <w:t xml:space="preserve"> </w:t>
        </w:r>
        <w:r w:rsidR="009E6749">
          <w:rPr>
            <w:rFonts w:ascii="Arial" w:hAnsi="Arial" w:cs="Arial"/>
            <w:sz w:val="20"/>
            <w:szCs w:val="20"/>
          </w:rPr>
          <w:t>tech</w:t>
        </w:r>
        <w:r w:rsidR="009E6749">
          <w:rPr>
            <w:rFonts w:ascii="Arial" w:hAnsi="Arial" w:cs="Arial"/>
            <w:spacing w:val="-1"/>
            <w:sz w:val="20"/>
            <w:szCs w:val="20"/>
          </w:rPr>
          <w:t xml:space="preserve"> </w:t>
        </w:r>
        <w:r w:rsidR="009E6749">
          <w:rPr>
            <w:rFonts w:ascii="Arial" w:hAnsi="Arial" w:cs="Arial"/>
            <w:w w:val="156"/>
            <w:sz w:val="20"/>
            <w:szCs w:val="20"/>
          </w:rPr>
          <w:t>-</w:t>
        </w:r>
        <w:r w:rsidR="009E6749">
          <w:rPr>
            <w:rFonts w:ascii="Arial" w:hAnsi="Arial" w:cs="Arial"/>
            <w:spacing w:val="-30"/>
            <w:sz w:val="20"/>
            <w:szCs w:val="20"/>
          </w:rPr>
          <w:t xml:space="preserve"> </w:t>
        </w:r>
        <w:r w:rsidR="009E6749">
          <w:rPr>
            <w:rFonts w:ascii="Arial" w:hAnsi="Arial" w:cs="Arial"/>
            <w:w w:val="117"/>
            <w:sz w:val="20"/>
            <w:szCs w:val="20"/>
          </w:rPr>
          <w:t>giants</w:t>
        </w:r>
        <w:r w:rsidR="009E6749">
          <w:rPr>
            <w:rFonts w:ascii="Arial" w:hAnsi="Arial" w:cs="Arial"/>
            <w:spacing w:val="-39"/>
            <w:sz w:val="20"/>
            <w:szCs w:val="20"/>
          </w:rPr>
          <w:t xml:space="preserve"> </w:t>
        </w:r>
        <w:r w:rsidR="009E6749">
          <w:rPr>
            <w:rFonts w:ascii="Arial" w:hAnsi="Arial" w:cs="Arial"/>
            <w:w w:val="156"/>
            <w:sz w:val="20"/>
            <w:szCs w:val="20"/>
          </w:rPr>
          <w:t>-</w:t>
        </w:r>
        <w:r w:rsidR="009E6749">
          <w:rPr>
            <w:rFonts w:ascii="Arial" w:hAnsi="Arial" w:cs="Arial"/>
            <w:spacing w:val="-30"/>
            <w:sz w:val="20"/>
            <w:szCs w:val="20"/>
          </w:rPr>
          <w:t xml:space="preserve"> </w:t>
        </w:r>
        <w:proofErr w:type="spellStart"/>
        <w:r w:rsidR="009E6749">
          <w:rPr>
            <w:rFonts w:ascii="Arial" w:hAnsi="Arial" w:cs="Arial"/>
            <w:w w:val="97"/>
            <w:sz w:val="20"/>
            <w:szCs w:val="20"/>
          </w:rPr>
          <w:t>nsa</w:t>
        </w:r>
        <w:proofErr w:type="spellEnd"/>
        <w:r w:rsidR="009E6749">
          <w:rPr>
            <w:rFonts w:ascii="Arial" w:hAnsi="Arial" w:cs="Arial"/>
            <w:spacing w:val="-39"/>
            <w:sz w:val="20"/>
            <w:szCs w:val="20"/>
          </w:rPr>
          <w:t xml:space="preserve"> </w:t>
        </w:r>
        <w:r w:rsidR="009E6749">
          <w:rPr>
            <w:rFonts w:ascii="Arial" w:hAnsi="Arial" w:cs="Arial"/>
            <w:w w:val="156"/>
            <w:sz w:val="20"/>
            <w:szCs w:val="20"/>
          </w:rPr>
          <w:t xml:space="preserve">- </w:t>
        </w:r>
      </w:hyperlink>
      <w:hyperlink r:id="rId26">
        <w:r w:rsidR="009E6749">
          <w:rPr>
            <w:rFonts w:ascii="Arial" w:hAnsi="Arial" w:cs="Arial"/>
            <w:w w:val="107"/>
            <w:sz w:val="20"/>
            <w:szCs w:val="20"/>
          </w:rPr>
          <w:t>dat</w:t>
        </w:r>
        <w:r w:rsidR="009E6749">
          <w:rPr>
            <w:rFonts w:ascii="Arial" w:hAnsi="Arial" w:cs="Arial"/>
            <w:spacing w:val="1"/>
            <w:w w:val="107"/>
            <w:sz w:val="20"/>
            <w:szCs w:val="20"/>
          </w:rPr>
          <w:t>a</w:t>
        </w:r>
      </w:hyperlink>
      <w:r w:rsidR="009E6749">
        <w:rPr>
          <w:rFonts w:ascii="Arial" w:hAnsi="Arial" w:cs="Arial"/>
          <w:w w:val="99"/>
          <w:sz w:val="20"/>
          <w:szCs w:val="20"/>
        </w:rPr>
        <w:t>.</w:t>
      </w:r>
    </w:p>
    <w:p w14:paraId="092D2C90" w14:textId="77777777" w:rsidR="009E6749" w:rsidRDefault="009E6749">
      <w:pPr>
        <w:spacing w:after="0" w:line="249" w:lineRule="auto"/>
        <w:ind w:left="1254" w:right="915" w:hanging="299"/>
        <w:jc w:val="both"/>
        <w:rPr>
          <w:rFonts w:ascii="Arial" w:hAnsi="Arial" w:cs="Arial"/>
          <w:sz w:val="20"/>
          <w:szCs w:val="20"/>
        </w:rPr>
      </w:pPr>
      <w:proofErr w:type="spellStart"/>
      <w:r>
        <w:rPr>
          <w:rFonts w:ascii="Arial" w:hAnsi="Arial" w:cs="Arial"/>
          <w:w w:val="93"/>
          <w:sz w:val="20"/>
          <w:szCs w:val="20"/>
        </w:rPr>
        <w:t>Gres</w:t>
      </w:r>
      <w:r>
        <w:rPr>
          <w:rFonts w:ascii="Arial" w:hAnsi="Arial" w:cs="Arial"/>
          <w:spacing w:val="-5"/>
          <w:w w:val="93"/>
          <w:sz w:val="20"/>
          <w:szCs w:val="20"/>
        </w:rPr>
        <w:t>ch</w:t>
      </w:r>
      <w:r>
        <w:rPr>
          <w:rFonts w:ascii="Arial" w:hAnsi="Arial" w:cs="Arial"/>
          <w:w w:val="93"/>
          <w:sz w:val="20"/>
          <w:szCs w:val="20"/>
        </w:rPr>
        <w:t>ba</w:t>
      </w:r>
      <w:r>
        <w:rPr>
          <w:rFonts w:ascii="Arial" w:hAnsi="Arial" w:cs="Arial"/>
          <w:spacing w:val="-5"/>
          <w:w w:val="93"/>
          <w:sz w:val="20"/>
          <w:szCs w:val="20"/>
        </w:rPr>
        <w:t>c</w:t>
      </w:r>
      <w:r>
        <w:rPr>
          <w:rFonts w:ascii="Arial" w:hAnsi="Arial" w:cs="Arial"/>
          <w:w w:val="93"/>
          <w:sz w:val="20"/>
          <w:szCs w:val="20"/>
        </w:rPr>
        <w:t>h</w:t>
      </w:r>
      <w:proofErr w:type="spellEnd"/>
      <w:r>
        <w:rPr>
          <w:rFonts w:ascii="Arial" w:hAnsi="Arial" w:cs="Arial"/>
          <w:w w:val="93"/>
          <w:sz w:val="20"/>
          <w:szCs w:val="20"/>
        </w:rPr>
        <w:t>,</w:t>
      </w:r>
      <w:r>
        <w:rPr>
          <w:rFonts w:ascii="Arial" w:hAnsi="Arial" w:cs="Arial"/>
          <w:spacing w:val="-5"/>
          <w:w w:val="93"/>
          <w:sz w:val="20"/>
          <w:szCs w:val="20"/>
        </w:rPr>
        <w:t xml:space="preserve"> </w:t>
      </w:r>
      <w:r>
        <w:rPr>
          <w:rFonts w:ascii="Arial" w:hAnsi="Arial" w:cs="Arial"/>
          <w:sz w:val="20"/>
          <w:szCs w:val="20"/>
        </w:rPr>
        <w:t>Benjamin,</w:t>
      </w:r>
      <w:r>
        <w:rPr>
          <w:rFonts w:ascii="Arial" w:hAnsi="Arial" w:cs="Arial"/>
          <w:spacing w:val="-19"/>
          <w:sz w:val="20"/>
          <w:szCs w:val="20"/>
        </w:rPr>
        <w:t xml:space="preserve"> </w:t>
      </w:r>
      <w:r>
        <w:rPr>
          <w:rFonts w:ascii="Arial" w:hAnsi="Arial" w:cs="Arial"/>
          <w:sz w:val="20"/>
          <w:szCs w:val="20"/>
        </w:rPr>
        <w:t>Gunnar</w:t>
      </w:r>
      <w:r>
        <w:rPr>
          <w:rFonts w:ascii="Arial" w:hAnsi="Arial" w:cs="Arial"/>
          <w:spacing w:val="-18"/>
          <w:sz w:val="20"/>
          <w:szCs w:val="20"/>
        </w:rPr>
        <w:t xml:space="preserve"> </w:t>
      </w:r>
      <w:proofErr w:type="spellStart"/>
      <w:r>
        <w:rPr>
          <w:rFonts w:ascii="Arial" w:hAnsi="Arial" w:cs="Arial"/>
          <w:sz w:val="20"/>
          <w:szCs w:val="20"/>
        </w:rPr>
        <w:t>Kreitz</w:t>
      </w:r>
      <w:proofErr w:type="spellEnd"/>
      <w:r>
        <w:rPr>
          <w:rFonts w:ascii="Arial" w:hAnsi="Arial" w:cs="Arial"/>
          <w:spacing w:val="20"/>
          <w:sz w:val="20"/>
          <w:szCs w:val="20"/>
        </w:rPr>
        <w:t xml:space="preserve"> </w:t>
      </w:r>
      <w:r>
        <w:rPr>
          <w:rFonts w:ascii="Arial" w:hAnsi="Arial" w:cs="Arial"/>
          <w:w w:val="93"/>
          <w:sz w:val="20"/>
          <w:szCs w:val="20"/>
        </w:rPr>
        <w:t>and</w:t>
      </w:r>
      <w:r>
        <w:rPr>
          <w:rFonts w:ascii="Arial" w:hAnsi="Arial" w:cs="Arial"/>
          <w:spacing w:val="3"/>
          <w:w w:val="93"/>
          <w:sz w:val="20"/>
          <w:szCs w:val="20"/>
        </w:rPr>
        <w:t xml:space="preserve"> </w:t>
      </w:r>
      <w:r>
        <w:rPr>
          <w:rFonts w:ascii="Arial" w:hAnsi="Arial" w:cs="Arial"/>
          <w:w w:val="93"/>
          <w:sz w:val="20"/>
          <w:szCs w:val="20"/>
        </w:rPr>
        <w:t>Sonja</w:t>
      </w:r>
      <w:r>
        <w:rPr>
          <w:rFonts w:ascii="Arial" w:hAnsi="Arial" w:cs="Arial"/>
          <w:spacing w:val="-2"/>
          <w:w w:val="93"/>
          <w:sz w:val="20"/>
          <w:szCs w:val="20"/>
        </w:rPr>
        <w:t xml:space="preserve"> </w:t>
      </w:r>
      <w:proofErr w:type="spellStart"/>
      <w:r>
        <w:rPr>
          <w:rFonts w:ascii="Arial" w:hAnsi="Arial" w:cs="Arial"/>
          <w:w w:val="93"/>
          <w:sz w:val="20"/>
          <w:szCs w:val="20"/>
        </w:rPr>
        <w:t>Bu</w:t>
      </w:r>
      <w:r>
        <w:rPr>
          <w:rFonts w:ascii="Arial" w:hAnsi="Arial" w:cs="Arial"/>
          <w:spacing w:val="-5"/>
          <w:w w:val="93"/>
          <w:sz w:val="20"/>
          <w:szCs w:val="20"/>
        </w:rPr>
        <w:t>c</w:t>
      </w:r>
      <w:r>
        <w:rPr>
          <w:rFonts w:ascii="Arial" w:hAnsi="Arial" w:cs="Arial"/>
          <w:w w:val="93"/>
          <w:sz w:val="20"/>
          <w:szCs w:val="20"/>
        </w:rPr>
        <w:t>hegger</w:t>
      </w:r>
      <w:proofErr w:type="spellEnd"/>
      <w:r>
        <w:rPr>
          <w:rFonts w:ascii="Arial" w:hAnsi="Arial" w:cs="Arial"/>
          <w:spacing w:val="-9"/>
          <w:w w:val="93"/>
          <w:sz w:val="20"/>
          <w:szCs w:val="20"/>
        </w:rPr>
        <w:t xml:space="preserve"> </w:t>
      </w:r>
      <w:r>
        <w:rPr>
          <w:rFonts w:ascii="Arial" w:hAnsi="Arial" w:cs="Arial"/>
          <w:w w:val="93"/>
          <w:sz w:val="20"/>
          <w:szCs w:val="20"/>
        </w:rPr>
        <w:t>(2014).</w:t>
      </w:r>
      <w:r>
        <w:rPr>
          <w:rFonts w:ascii="Arial" w:hAnsi="Arial" w:cs="Arial"/>
          <w:spacing w:val="7"/>
          <w:w w:val="93"/>
          <w:sz w:val="20"/>
          <w:szCs w:val="20"/>
        </w:rPr>
        <w:t xml:space="preserve"> </w:t>
      </w:r>
      <w:r>
        <w:rPr>
          <w:rFonts w:ascii="Arial" w:hAnsi="Arial" w:cs="Arial"/>
          <w:w w:val="93"/>
          <w:sz w:val="20"/>
          <w:szCs w:val="20"/>
        </w:rPr>
        <w:t>‘User</w:t>
      </w:r>
      <w:r>
        <w:rPr>
          <w:rFonts w:ascii="Arial" w:hAnsi="Arial" w:cs="Arial"/>
          <w:spacing w:val="7"/>
          <w:w w:val="93"/>
          <w:sz w:val="20"/>
          <w:szCs w:val="20"/>
        </w:rPr>
        <w:t xml:space="preserve"> </w:t>
      </w:r>
      <w:r>
        <w:rPr>
          <w:rFonts w:ascii="Arial" w:hAnsi="Arial" w:cs="Arial"/>
          <w:sz w:val="20"/>
          <w:szCs w:val="20"/>
        </w:rPr>
        <w:t>Sear</w:t>
      </w:r>
      <w:r>
        <w:rPr>
          <w:rFonts w:ascii="Arial" w:hAnsi="Arial" w:cs="Arial"/>
          <w:spacing w:val="-5"/>
          <w:sz w:val="20"/>
          <w:szCs w:val="20"/>
        </w:rPr>
        <w:t>c</w:t>
      </w:r>
      <w:r>
        <w:rPr>
          <w:rFonts w:ascii="Arial" w:hAnsi="Arial" w:cs="Arial"/>
          <w:sz w:val="20"/>
          <w:szCs w:val="20"/>
        </w:rPr>
        <w:t>h with</w:t>
      </w:r>
      <w:r>
        <w:rPr>
          <w:rFonts w:ascii="Arial" w:hAnsi="Arial" w:cs="Arial"/>
          <w:spacing w:val="38"/>
          <w:sz w:val="20"/>
          <w:szCs w:val="20"/>
        </w:rPr>
        <w:t xml:space="preserve"> </w:t>
      </w:r>
      <w:r>
        <w:rPr>
          <w:rFonts w:ascii="Arial" w:hAnsi="Arial" w:cs="Arial"/>
          <w:w w:val="95"/>
          <w:sz w:val="20"/>
          <w:szCs w:val="20"/>
        </w:rPr>
        <w:t>Kn</w:t>
      </w:r>
      <w:r>
        <w:rPr>
          <w:rFonts w:ascii="Arial" w:hAnsi="Arial" w:cs="Arial"/>
          <w:spacing w:val="-5"/>
          <w:w w:val="95"/>
          <w:sz w:val="20"/>
          <w:szCs w:val="20"/>
        </w:rPr>
        <w:t>o</w:t>
      </w:r>
      <w:r>
        <w:rPr>
          <w:rFonts w:ascii="Arial" w:hAnsi="Arial" w:cs="Arial"/>
          <w:w w:val="95"/>
          <w:sz w:val="20"/>
          <w:szCs w:val="20"/>
        </w:rPr>
        <w:t>wledge</w:t>
      </w:r>
      <w:r>
        <w:rPr>
          <w:rFonts w:ascii="Arial" w:hAnsi="Arial" w:cs="Arial"/>
          <w:spacing w:val="18"/>
          <w:w w:val="95"/>
          <w:sz w:val="20"/>
          <w:szCs w:val="20"/>
        </w:rPr>
        <w:t xml:space="preserve"> </w:t>
      </w:r>
      <w:r>
        <w:rPr>
          <w:rFonts w:ascii="Arial" w:hAnsi="Arial" w:cs="Arial"/>
          <w:w w:val="95"/>
          <w:sz w:val="20"/>
          <w:szCs w:val="20"/>
        </w:rPr>
        <w:t>Thresholds</w:t>
      </w:r>
      <w:r>
        <w:rPr>
          <w:rFonts w:ascii="Arial" w:hAnsi="Arial" w:cs="Arial"/>
          <w:spacing w:val="24"/>
          <w:w w:val="95"/>
          <w:sz w:val="20"/>
          <w:szCs w:val="20"/>
        </w:rPr>
        <w:t xml:space="preserve"> </w:t>
      </w:r>
      <w:r>
        <w:rPr>
          <w:rFonts w:ascii="Arial" w:hAnsi="Arial" w:cs="Arial"/>
          <w:sz w:val="20"/>
          <w:szCs w:val="20"/>
        </w:rPr>
        <w:t>in</w:t>
      </w:r>
      <w:r>
        <w:rPr>
          <w:rFonts w:ascii="Arial" w:hAnsi="Arial" w:cs="Arial"/>
          <w:spacing w:val="19"/>
          <w:sz w:val="20"/>
          <w:szCs w:val="20"/>
        </w:rPr>
        <w:t xml:space="preserve"> </w:t>
      </w:r>
      <w:r>
        <w:rPr>
          <w:rFonts w:ascii="Arial" w:hAnsi="Arial" w:cs="Arial"/>
          <w:w w:val="96"/>
          <w:sz w:val="20"/>
          <w:szCs w:val="20"/>
        </w:rPr>
        <w:t>Dece</w:t>
      </w:r>
      <w:r>
        <w:rPr>
          <w:rFonts w:ascii="Arial" w:hAnsi="Arial" w:cs="Arial"/>
          <w:spacing w:val="-5"/>
          <w:w w:val="96"/>
          <w:sz w:val="20"/>
          <w:szCs w:val="20"/>
        </w:rPr>
        <w:t>n</w:t>
      </w:r>
      <w:r>
        <w:rPr>
          <w:rFonts w:ascii="Arial" w:hAnsi="Arial" w:cs="Arial"/>
          <w:w w:val="96"/>
          <w:sz w:val="20"/>
          <w:szCs w:val="20"/>
        </w:rPr>
        <w:t>tralized</w:t>
      </w:r>
      <w:r>
        <w:rPr>
          <w:rFonts w:ascii="Arial" w:hAnsi="Arial" w:cs="Arial"/>
          <w:spacing w:val="15"/>
          <w:w w:val="96"/>
          <w:sz w:val="20"/>
          <w:szCs w:val="20"/>
        </w:rPr>
        <w:t xml:space="preserve"> </w:t>
      </w:r>
      <w:r>
        <w:rPr>
          <w:rFonts w:ascii="Arial" w:hAnsi="Arial" w:cs="Arial"/>
          <w:sz w:val="20"/>
          <w:szCs w:val="20"/>
        </w:rPr>
        <w:t>Online</w:t>
      </w:r>
      <w:r>
        <w:rPr>
          <w:rFonts w:ascii="Arial" w:hAnsi="Arial" w:cs="Arial"/>
          <w:spacing w:val="4"/>
          <w:sz w:val="20"/>
          <w:szCs w:val="20"/>
        </w:rPr>
        <w:t xml:space="preserve"> </w:t>
      </w:r>
      <w:r>
        <w:rPr>
          <w:rFonts w:ascii="Arial" w:hAnsi="Arial" w:cs="Arial"/>
          <w:w w:val="92"/>
          <w:sz w:val="20"/>
          <w:szCs w:val="20"/>
        </w:rPr>
        <w:t>S</w:t>
      </w:r>
      <w:r>
        <w:rPr>
          <w:rFonts w:ascii="Arial" w:hAnsi="Arial" w:cs="Arial"/>
          <w:spacing w:val="6"/>
          <w:w w:val="92"/>
          <w:sz w:val="20"/>
          <w:szCs w:val="20"/>
        </w:rPr>
        <w:t>o</w:t>
      </w:r>
      <w:r>
        <w:rPr>
          <w:rFonts w:ascii="Arial" w:hAnsi="Arial" w:cs="Arial"/>
          <w:w w:val="92"/>
          <w:sz w:val="20"/>
          <w:szCs w:val="20"/>
        </w:rPr>
        <w:t>cial</w:t>
      </w:r>
      <w:r>
        <w:rPr>
          <w:rFonts w:ascii="Arial" w:hAnsi="Arial" w:cs="Arial"/>
          <w:spacing w:val="19"/>
          <w:w w:val="92"/>
          <w:sz w:val="20"/>
          <w:szCs w:val="20"/>
        </w:rPr>
        <w:t xml:space="preserve"> </w:t>
      </w:r>
      <w:r>
        <w:rPr>
          <w:rFonts w:ascii="Arial" w:hAnsi="Arial" w:cs="Arial"/>
          <w:sz w:val="20"/>
          <w:szCs w:val="20"/>
        </w:rPr>
        <w:t>Ne</w:t>
      </w:r>
      <w:r>
        <w:rPr>
          <w:rFonts w:ascii="Arial" w:hAnsi="Arial" w:cs="Arial"/>
          <w:spacing w:val="-5"/>
          <w:sz w:val="20"/>
          <w:szCs w:val="20"/>
        </w:rPr>
        <w:t>t</w:t>
      </w:r>
      <w:r>
        <w:rPr>
          <w:rFonts w:ascii="Arial" w:hAnsi="Arial" w:cs="Arial"/>
          <w:spacing w:val="-6"/>
          <w:sz w:val="20"/>
          <w:szCs w:val="20"/>
        </w:rPr>
        <w:t>w</w:t>
      </w:r>
      <w:r>
        <w:rPr>
          <w:rFonts w:ascii="Arial" w:hAnsi="Arial" w:cs="Arial"/>
          <w:sz w:val="20"/>
          <w:szCs w:val="20"/>
        </w:rPr>
        <w:t>orks’.</w:t>
      </w:r>
      <w:r>
        <w:rPr>
          <w:rFonts w:ascii="Arial" w:hAnsi="Arial" w:cs="Arial"/>
          <w:spacing w:val="3"/>
          <w:sz w:val="20"/>
          <w:szCs w:val="20"/>
        </w:rPr>
        <w:t xml:space="preserve"> </w:t>
      </w:r>
      <w:proofErr w:type="spellStart"/>
      <w:r>
        <w:rPr>
          <w:rFonts w:ascii="Arial" w:hAnsi="Arial" w:cs="Arial"/>
          <w:sz w:val="20"/>
          <w:szCs w:val="20"/>
        </w:rPr>
        <w:t>Eng</w:t>
      </w:r>
      <w:proofErr w:type="spellEnd"/>
      <w:r>
        <w:rPr>
          <w:rFonts w:ascii="Arial" w:hAnsi="Arial" w:cs="Arial"/>
          <w:sz w:val="20"/>
          <w:szCs w:val="20"/>
        </w:rPr>
        <w:t xml:space="preserve">- </w:t>
      </w:r>
      <w:proofErr w:type="spellStart"/>
      <w:r>
        <w:rPr>
          <w:rFonts w:ascii="Arial" w:hAnsi="Arial" w:cs="Arial"/>
          <w:sz w:val="20"/>
          <w:szCs w:val="20"/>
        </w:rPr>
        <w:t>lish</w:t>
      </w:r>
      <w:proofErr w:type="spellEnd"/>
      <w:r>
        <w:rPr>
          <w:rFonts w:ascii="Arial" w:hAnsi="Arial" w:cs="Arial"/>
          <w:sz w:val="20"/>
          <w:szCs w:val="20"/>
        </w:rPr>
        <w:t>.</w:t>
      </w:r>
      <w:r>
        <w:rPr>
          <w:rFonts w:ascii="Arial" w:hAnsi="Arial" w:cs="Arial"/>
          <w:spacing w:val="4"/>
          <w:sz w:val="20"/>
          <w:szCs w:val="20"/>
        </w:rPr>
        <w:t xml:space="preserve"> </w:t>
      </w:r>
      <w:r>
        <w:rPr>
          <w:rFonts w:ascii="Arial" w:hAnsi="Arial" w:cs="Arial"/>
          <w:sz w:val="20"/>
          <w:szCs w:val="20"/>
        </w:rPr>
        <w:t>In:</w:t>
      </w:r>
      <w:r>
        <w:rPr>
          <w:rFonts w:ascii="Arial" w:hAnsi="Arial" w:cs="Arial"/>
          <w:spacing w:val="21"/>
          <w:sz w:val="20"/>
          <w:szCs w:val="20"/>
        </w:rPr>
        <w:t xml:space="preserve"> </w:t>
      </w:r>
      <w:r>
        <w:rPr>
          <w:rFonts w:ascii="Arial" w:hAnsi="Arial" w:cs="Arial"/>
          <w:i/>
          <w:sz w:val="20"/>
          <w:szCs w:val="20"/>
        </w:rPr>
        <w:t>Privacy</w:t>
      </w:r>
      <w:r>
        <w:rPr>
          <w:rFonts w:ascii="Arial" w:hAnsi="Arial" w:cs="Arial"/>
          <w:i/>
          <w:spacing w:val="13"/>
          <w:sz w:val="20"/>
          <w:szCs w:val="20"/>
        </w:rPr>
        <w:t xml:space="preserve"> </w:t>
      </w:r>
      <w:r>
        <w:rPr>
          <w:rFonts w:ascii="Arial" w:hAnsi="Arial" w:cs="Arial"/>
          <w:i/>
          <w:sz w:val="20"/>
          <w:szCs w:val="20"/>
        </w:rPr>
        <w:t>and</w:t>
      </w:r>
      <w:r>
        <w:rPr>
          <w:rFonts w:ascii="Arial" w:hAnsi="Arial" w:cs="Arial"/>
          <w:i/>
          <w:spacing w:val="-7"/>
          <w:sz w:val="20"/>
          <w:szCs w:val="20"/>
        </w:rPr>
        <w:t xml:space="preserve"> </w:t>
      </w:r>
      <w:r>
        <w:rPr>
          <w:rFonts w:ascii="Arial" w:hAnsi="Arial" w:cs="Arial"/>
          <w:i/>
          <w:sz w:val="20"/>
          <w:szCs w:val="20"/>
        </w:rPr>
        <w:t>Identity</w:t>
      </w:r>
      <w:r>
        <w:rPr>
          <w:rFonts w:ascii="Arial" w:hAnsi="Arial" w:cs="Arial"/>
          <w:i/>
          <w:spacing w:val="39"/>
          <w:sz w:val="20"/>
          <w:szCs w:val="20"/>
        </w:rPr>
        <w:t xml:space="preserve"> </w:t>
      </w:r>
      <w:r>
        <w:rPr>
          <w:rFonts w:ascii="Arial" w:hAnsi="Arial" w:cs="Arial"/>
          <w:i/>
          <w:w w:val="95"/>
          <w:sz w:val="20"/>
          <w:szCs w:val="20"/>
        </w:rPr>
        <w:t>Management</w:t>
      </w:r>
      <w:r>
        <w:rPr>
          <w:rFonts w:ascii="Arial" w:hAnsi="Arial" w:cs="Arial"/>
          <w:i/>
          <w:spacing w:val="17"/>
          <w:w w:val="95"/>
          <w:sz w:val="20"/>
          <w:szCs w:val="20"/>
        </w:rPr>
        <w:t xml:space="preserve"> </w:t>
      </w:r>
      <w:r>
        <w:rPr>
          <w:rFonts w:ascii="Arial" w:hAnsi="Arial" w:cs="Arial"/>
          <w:i/>
          <w:sz w:val="20"/>
          <w:szCs w:val="20"/>
        </w:rPr>
        <w:t>for</w:t>
      </w:r>
      <w:r>
        <w:rPr>
          <w:rFonts w:ascii="Arial" w:hAnsi="Arial" w:cs="Arial"/>
          <w:i/>
          <w:spacing w:val="25"/>
          <w:sz w:val="20"/>
          <w:szCs w:val="20"/>
        </w:rPr>
        <w:t xml:space="preserve"> </w:t>
      </w:r>
      <w:r>
        <w:rPr>
          <w:rFonts w:ascii="Arial" w:hAnsi="Arial" w:cs="Arial"/>
          <w:i/>
          <w:w w:val="93"/>
          <w:sz w:val="20"/>
          <w:szCs w:val="20"/>
        </w:rPr>
        <w:t>Eme</w:t>
      </w:r>
      <w:r>
        <w:rPr>
          <w:rFonts w:ascii="Arial" w:hAnsi="Arial" w:cs="Arial"/>
          <w:i/>
          <w:spacing w:val="-9"/>
          <w:w w:val="93"/>
          <w:sz w:val="20"/>
          <w:szCs w:val="20"/>
        </w:rPr>
        <w:t>r</w:t>
      </w:r>
      <w:r>
        <w:rPr>
          <w:rFonts w:ascii="Arial" w:hAnsi="Arial" w:cs="Arial"/>
          <w:i/>
          <w:w w:val="93"/>
          <w:sz w:val="20"/>
          <w:szCs w:val="20"/>
        </w:rPr>
        <w:t>ging</w:t>
      </w:r>
      <w:r>
        <w:rPr>
          <w:rFonts w:ascii="Arial" w:hAnsi="Arial" w:cs="Arial"/>
          <w:i/>
          <w:spacing w:val="49"/>
          <w:w w:val="93"/>
          <w:sz w:val="20"/>
          <w:szCs w:val="20"/>
        </w:rPr>
        <w:t xml:space="preserve"> </w:t>
      </w:r>
      <w:r>
        <w:rPr>
          <w:rFonts w:ascii="Arial" w:hAnsi="Arial" w:cs="Arial"/>
          <w:i/>
          <w:w w:val="93"/>
          <w:sz w:val="20"/>
          <w:szCs w:val="20"/>
        </w:rPr>
        <w:t>Servi</w:t>
      </w:r>
      <w:r>
        <w:rPr>
          <w:rFonts w:ascii="Arial" w:hAnsi="Arial" w:cs="Arial"/>
          <w:i/>
          <w:spacing w:val="-8"/>
          <w:w w:val="93"/>
          <w:sz w:val="20"/>
          <w:szCs w:val="20"/>
        </w:rPr>
        <w:t>c</w:t>
      </w:r>
      <w:r>
        <w:rPr>
          <w:rFonts w:ascii="Arial" w:hAnsi="Arial" w:cs="Arial"/>
          <w:i/>
          <w:w w:val="93"/>
          <w:sz w:val="20"/>
          <w:szCs w:val="20"/>
        </w:rPr>
        <w:t>es</w:t>
      </w:r>
      <w:r>
        <w:rPr>
          <w:rFonts w:ascii="Arial" w:hAnsi="Arial" w:cs="Arial"/>
          <w:i/>
          <w:spacing w:val="2"/>
          <w:w w:val="93"/>
          <w:sz w:val="20"/>
          <w:szCs w:val="20"/>
        </w:rPr>
        <w:t xml:space="preserve"> </w:t>
      </w:r>
      <w:r>
        <w:rPr>
          <w:rFonts w:ascii="Arial" w:hAnsi="Arial" w:cs="Arial"/>
          <w:i/>
          <w:sz w:val="20"/>
          <w:szCs w:val="20"/>
        </w:rPr>
        <w:t>and</w:t>
      </w:r>
      <w:r>
        <w:rPr>
          <w:rFonts w:ascii="Arial" w:hAnsi="Arial" w:cs="Arial"/>
          <w:i/>
          <w:spacing w:val="-7"/>
          <w:sz w:val="20"/>
          <w:szCs w:val="20"/>
        </w:rPr>
        <w:t xml:space="preserve"> </w:t>
      </w:r>
      <w:r>
        <w:rPr>
          <w:rFonts w:ascii="Arial" w:hAnsi="Arial" w:cs="Arial"/>
          <w:i/>
          <w:spacing w:val="-15"/>
          <w:w w:val="116"/>
          <w:sz w:val="20"/>
          <w:szCs w:val="20"/>
        </w:rPr>
        <w:t>T</w:t>
      </w:r>
      <w:r>
        <w:rPr>
          <w:rFonts w:ascii="Arial" w:hAnsi="Arial" w:cs="Arial"/>
          <w:i/>
          <w:spacing w:val="-10"/>
          <w:w w:val="82"/>
          <w:sz w:val="20"/>
          <w:szCs w:val="20"/>
        </w:rPr>
        <w:t>e</w:t>
      </w:r>
      <w:r>
        <w:rPr>
          <w:rFonts w:ascii="Arial" w:hAnsi="Arial" w:cs="Arial"/>
          <w:i/>
          <w:w w:val="95"/>
          <w:sz w:val="20"/>
          <w:szCs w:val="20"/>
        </w:rPr>
        <w:t>ch-</w:t>
      </w:r>
    </w:p>
    <w:p w14:paraId="25134CDB" w14:textId="77777777" w:rsidR="009E6749" w:rsidRDefault="009E6749">
      <w:pPr>
        <w:spacing w:after="0"/>
        <w:jc w:val="both"/>
        <w:sectPr w:rsidR="009E6749">
          <w:pgSz w:w="12240" w:h="15840"/>
          <w:pgMar w:top="1480" w:right="1720" w:bottom="1920" w:left="1720" w:header="0" w:footer="1736" w:gutter="0"/>
          <w:cols w:space="720"/>
        </w:sectPr>
      </w:pPr>
    </w:p>
    <w:p w14:paraId="70783E67" w14:textId="77777777" w:rsidR="009E6749" w:rsidRDefault="009E6749">
      <w:pPr>
        <w:spacing w:after="0" w:line="200" w:lineRule="exact"/>
        <w:rPr>
          <w:sz w:val="20"/>
          <w:szCs w:val="20"/>
        </w:rPr>
      </w:pPr>
    </w:p>
    <w:p w14:paraId="4FFEF53F" w14:textId="77777777" w:rsidR="009E6749" w:rsidRDefault="009E6749">
      <w:pPr>
        <w:spacing w:after="0" w:line="200" w:lineRule="exact"/>
        <w:rPr>
          <w:sz w:val="20"/>
          <w:szCs w:val="20"/>
        </w:rPr>
      </w:pPr>
    </w:p>
    <w:p w14:paraId="0313473C" w14:textId="77777777" w:rsidR="009E6749" w:rsidRDefault="009E6749">
      <w:pPr>
        <w:spacing w:after="0" w:line="200" w:lineRule="exact"/>
        <w:rPr>
          <w:sz w:val="20"/>
          <w:szCs w:val="20"/>
        </w:rPr>
      </w:pPr>
    </w:p>
    <w:p w14:paraId="15A07801" w14:textId="77777777" w:rsidR="009E6749" w:rsidRDefault="009E6749">
      <w:pPr>
        <w:spacing w:after="0" w:line="200" w:lineRule="exact"/>
        <w:rPr>
          <w:sz w:val="20"/>
          <w:szCs w:val="20"/>
        </w:rPr>
      </w:pPr>
    </w:p>
    <w:p w14:paraId="4828827A" w14:textId="77777777" w:rsidR="009E6749" w:rsidRDefault="009E6749">
      <w:pPr>
        <w:spacing w:before="7" w:after="0" w:line="200" w:lineRule="exact"/>
        <w:rPr>
          <w:sz w:val="20"/>
          <w:szCs w:val="20"/>
        </w:rPr>
      </w:pPr>
    </w:p>
    <w:p w14:paraId="55225112" w14:textId="77777777" w:rsidR="009E6749" w:rsidRDefault="009E6749">
      <w:pPr>
        <w:spacing w:before="21" w:after="0" w:line="249" w:lineRule="auto"/>
        <w:ind w:left="1254" w:right="916"/>
        <w:jc w:val="both"/>
        <w:rPr>
          <w:rFonts w:ascii="Arial" w:hAnsi="Arial" w:cs="Arial"/>
          <w:sz w:val="20"/>
          <w:szCs w:val="20"/>
        </w:rPr>
      </w:pPr>
      <w:proofErr w:type="spellStart"/>
      <w:r>
        <w:rPr>
          <w:rFonts w:ascii="Arial" w:hAnsi="Arial" w:cs="Arial"/>
          <w:i/>
          <w:w w:val="92"/>
          <w:sz w:val="20"/>
          <w:szCs w:val="20"/>
        </w:rPr>
        <w:t>nol</w:t>
      </w:r>
      <w:r>
        <w:rPr>
          <w:rFonts w:ascii="Arial" w:hAnsi="Arial" w:cs="Arial"/>
          <w:i/>
          <w:spacing w:val="-9"/>
          <w:w w:val="92"/>
          <w:sz w:val="20"/>
          <w:szCs w:val="20"/>
        </w:rPr>
        <w:t>o</w:t>
      </w:r>
      <w:r>
        <w:rPr>
          <w:rFonts w:ascii="Arial" w:hAnsi="Arial" w:cs="Arial"/>
          <w:i/>
          <w:w w:val="92"/>
          <w:sz w:val="20"/>
          <w:szCs w:val="20"/>
        </w:rPr>
        <w:t>gie</w:t>
      </w:r>
      <w:r>
        <w:rPr>
          <w:rFonts w:ascii="Arial" w:hAnsi="Arial" w:cs="Arial"/>
          <w:i/>
          <w:spacing w:val="1"/>
          <w:w w:val="92"/>
          <w:sz w:val="20"/>
          <w:szCs w:val="20"/>
        </w:rPr>
        <w:t>s</w:t>
      </w:r>
      <w:proofErr w:type="spellEnd"/>
      <w:r>
        <w:rPr>
          <w:rFonts w:ascii="Arial" w:hAnsi="Arial" w:cs="Arial"/>
          <w:w w:val="92"/>
          <w:sz w:val="20"/>
          <w:szCs w:val="20"/>
        </w:rPr>
        <w:t>.</w:t>
      </w:r>
      <w:r>
        <w:rPr>
          <w:rFonts w:ascii="Arial" w:hAnsi="Arial" w:cs="Arial"/>
          <w:spacing w:val="42"/>
          <w:w w:val="92"/>
          <w:sz w:val="20"/>
          <w:szCs w:val="20"/>
        </w:rPr>
        <w:t xml:space="preserve"> </w:t>
      </w:r>
      <w:r>
        <w:rPr>
          <w:rFonts w:ascii="Arial" w:hAnsi="Arial" w:cs="Arial"/>
          <w:sz w:val="20"/>
          <w:szCs w:val="20"/>
        </w:rPr>
        <w:t>Ed.</w:t>
      </w:r>
      <w:r>
        <w:rPr>
          <w:rFonts w:ascii="Arial" w:hAnsi="Arial" w:cs="Arial"/>
          <w:spacing w:val="34"/>
          <w:sz w:val="20"/>
          <w:szCs w:val="20"/>
        </w:rPr>
        <w:t xml:space="preserve"> </w:t>
      </w:r>
      <w:r>
        <w:rPr>
          <w:rFonts w:ascii="Arial" w:hAnsi="Arial" w:cs="Arial"/>
          <w:spacing w:val="-5"/>
          <w:sz w:val="20"/>
          <w:szCs w:val="20"/>
        </w:rPr>
        <w:t>b</w:t>
      </w:r>
      <w:r>
        <w:rPr>
          <w:rFonts w:ascii="Arial" w:hAnsi="Arial" w:cs="Arial"/>
          <w:sz w:val="20"/>
          <w:szCs w:val="20"/>
        </w:rPr>
        <w:t>y</w:t>
      </w:r>
      <w:r>
        <w:rPr>
          <w:rFonts w:ascii="Arial" w:hAnsi="Arial" w:cs="Arial"/>
          <w:spacing w:val="37"/>
          <w:sz w:val="20"/>
          <w:szCs w:val="20"/>
        </w:rPr>
        <w:t xml:space="preserve"> </w:t>
      </w:r>
      <w:proofErr w:type="spellStart"/>
      <w:r>
        <w:rPr>
          <w:rFonts w:ascii="Arial" w:hAnsi="Arial" w:cs="Arial"/>
          <w:sz w:val="20"/>
          <w:szCs w:val="20"/>
        </w:rPr>
        <w:t>Marit</w:t>
      </w:r>
      <w:proofErr w:type="spellEnd"/>
      <w:r>
        <w:rPr>
          <w:rFonts w:ascii="Arial" w:hAnsi="Arial" w:cs="Arial"/>
          <w:sz w:val="20"/>
          <w:szCs w:val="20"/>
        </w:rPr>
        <w:t xml:space="preserve"> </w:t>
      </w:r>
      <w:r>
        <w:rPr>
          <w:rFonts w:ascii="Arial" w:hAnsi="Arial" w:cs="Arial"/>
          <w:spacing w:val="22"/>
          <w:sz w:val="20"/>
          <w:szCs w:val="20"/>
        </w:rPr>
        <w:t xml:space="preserve"> </w:t>
      </w:r>
      <w:r>
        <w:rPr>
          <w:rFonts w:ascii="Arial" w:hAnsi="Arial" w:cs="Arial"/>
          <w:w w:val="92"/>
          <w:sz w:val="20"/>
          <w:szCs w:val="20"/>
        </w:rPr>
        <w:t>Hansen,</w:t>
      </w:r>
      <w:r>
        <w:rPr>
          <w:rFonts w:ascii="Arial" w:hAnsi="Arial" w:cs="Arial"/>
          <w:spacing w:val="38"/>
          <w:w w:val="92"/>
          <w:sz w:val="20"/>
          <w:szCs w:val="20"/>
        </w:rPr>
        <w:t xml:space="preserve"> </w:t>
      </w:r>
      <w:proofErr w:type="spellStart"/>
      <w:r>
        <w:rPr>
          <w:rFonts w:ascii="Arial" w:hAnsi="Arial" w:cs="Arial"/>
          <w:sz w:val="20"/>
          <w:szCs w:val="20"/>
        </w:rPr>
        <w:t>Jaap-Henk</w:t>
      </w:r>
      <w:proofErr w:type="spellEnd"/>
      <w:r>
        <w:rPr>
          <w:rFonts w:ascii="Arial" w:hAnsi="Arial" w:cs="Arial"/>
          <w:spacing w:val="-4"/>
          <w:sz w:val="20"/>
          <w:szCs w:val="20"/>
        </w:rPr>
        <w:t xml:space="preserve"> </w:t>
      </w:r>
      <w:proofErr w:type="spellStart"/>
      <w:r>
        <w:rPr>
          <w:rFonts w:ascii="Arial" w:hAnsi="Arial" w:cs="Arial"/>
          <w:sz w:val="20"/>
          <w:szCs w:val="20"/>
        </w:rPr>
        <w:t>H</w:t>
      </w:r>
      <w:r>
        <w:rPr>
          <w:rFonts w:ascii="Arial" w:hAnsi="Arial" w:cs="Arial"/>
          <w:spacing w:val="6"/>
          <w:sz w:val="20"/>
          <w:szCs w:val="20"/>
        </w:rPr>
        <w:t>o</w:t>
      </w:r>
      <w:r>
        <w:rPr>
          <w:rFonts w:ascii="Arial" w:hAnsi="Arial" w:cs="Arial"/>
          <w:sz w:val="20"/>
          <w:szCs w:val="20"/>
        </w:rPr>
        <w:t>epman</w:t>
      </w:r>
      <w:proofErr w:type="spellEnd"/>
      <w:r>
        <w:rPr>
          <w:rFonts w:ascii="Arial" w:hAnsi="Arial" w:cs="Arial"/>
          <w:sz w:val="20"/>
          <w:szCs w:val="20"/>
        </w:rPr>
        <w:t>,</w:t>
      </w:r>
      <w:r>
        <w:rPr>
          <w:rFonts w:ascii="Arial" w:hAnsi="Arial" w:cs="Arial"/>
          <w:spacing w:val="-14"/>
          <w:sz w:val="20"/>
          <w:szCs w:val="20"/>
        </w:rPr>
        <w:t xml:space="preserve"> </w:t>
      </w:r>
      <w:r>
        <w:rPr>
          <w:rFonts w:ascii="Arial" w:hAnsi="Arial" w:cs="Arial"/>
          <w:sz w:val="20"/>
          <w:szCs w:val="20"/>
        </w:rPr>
        <w:t>Ronald</w:t>
      </w:r>
      <w:r>
        <w:rPr>
          <w:rFonts w:ascii="Arial" w:hAnsi="Arial" w:cs="Arial"/>
          <w:spacing w:val="22"/>
          <w:sz w:val="20"/>
          <w:szCs w:val="20"/>
        </w:rPr>
        <w:t xml:space="preserve"> </w:t>
      </w:r>
      <w:proofErr w:type="spellStart"/>
      <w:r>
        <w:rPr>
          <w:rFonts w:ascii="Arial" w:hAnsi="Arial" w:cs="Arial"/>
          <w:w w:val="88"/>
          <w:sz w:val="20"/>
          <w:szCs w:val="20"/>
        </w:rPr>
        <w:t>Leenes</w:t>
      </w:r>
      <w:proofErr w:type="spellEnd"/>
      <w:r>
        <w:rPr>
          <w:rFonts w:ascii="Arial" w:hAnsi="Arial" w:cs="Arial"/>
          <w:spacing w:val="40"/>
          <w:w w:val="88"/>
          <w:sz w:val="20"/>
          <w:szCs w:val="20"/>
        </w:rPr>
        <w:t xml:space="preserve"> </w:t>
      </w:r>
      <w:r>
        <w:rPr>
          <w:rFonts w:ascii="Arial" w:hAnsi="Arial" w:cs="Arial"/>
          <w:sz w:val="20"/>
          <w:szCs w:val="20"/>
        </w:rPr>
        <w:t>and Diane</w:t>
      </w:r>
      <w:r>
        <w:rPr>
          <w:rFonts w:ascii="Arial" w:hAnsi="Arial" w:cs="Arial"/>
          <w:spacing w:val="-15"/>
          <w:sz w:val="20"/>
          <w:szCs w:val="20"/>
        </w:rPr>
        <w:t xml:space="preserve"> </w:t>
      </w:r>
      <w:r>
        <w:rPr>
          <w:rFonts w:ascii="Arial" w:hAnsi="Arial" w:cs="Arial"/>
          <w:w w:val="96"/>
          <w:sz w:val="20"/>
          <w:szCs w:val="20"/>
        </w:rPr>
        <w:t>Whit</w:t>
      </w:r>
      <w:r>
        <w:rPr>
          <w:rFonts w:ascii="Arial" w:hAnsi="Arial" w:cs="Arial"/>
          <w:spacing w:val="1"/>
          <w:w w:val="96"/>
          <w:sz w:val="20"/>
          <w:szCs w:val="20"/>
        </w:rPr>
        <w:t>e</w:t>
      </w:r>
      <w:r>
        <w:rPr>
          <w:rFonts w:ascii="Arial" w:hAnsi="Arial" w:cs="Arial"/>
          <w:w w:val="96"/>
          <w:sz w:val="20"/>
          <w:szCs w:val="20"/>
        </w:rPr>
        <w:t>house.</w:t>
      </w:r>
      <w:r>
        <w:rPr>
          <w:rFonts w:ascii="Arial" w:hAnsi="Arial" w:cs="Arial"/>
          <w:spacing w:val="13"/>
          <w:w w:val="96"/>
          <w:sz w:val="20"/>
          <w:szCs w:val="20"/>
        </w:rPr>
        <w:t xml:space="preserve"> </w:t>
      </w:r>
      <w:r>
        <w:rPr>
          <w:rFonts w:ascii="Arial" w:hAnsi="Arial" w:cs="Arial"/>
          <w:spacing w:val="-16"/>
          <w:sz w:val="20"/>
          <w:szCs w:val="20"/>
        </w:rPr>
        <w:t>V</w:t>
      </w:r>
      <w:r>
        <w:rPr>
          <w:rFonts w:ascii="Arial" w:hAnsi="Arial" w:cs="Arial"/>
          <w:sz w:val="20"/>
          <w:szCs w:val="20"/>
        </w:rPr>
        <w:t>ol.</w:t>
      </w:r>
      <w:r>
        <w:rPr>
          <w:rFonts w:ascii="Arial" w:hAnsi="Arial" w:cs="Arial"/>
          <w:spacing w:val="19"/>
          <w:sz w:val="20"/>
          <w:szCs w:val="20"/>
        </w:rPr>
        <w:t xml:space="preserve"> </w:t>
      </w:r>
      <w:r>
        <w:rPr>
          <w:rFonts w:ascii="Arial" w:hAnsi="Arial" w:cs="Arial"/>
          <w:w w:val="90"/>
          <w:sz w:val="20"/>
          <w:szCs w:val="20"/>
        </w:rPr>
        <w:t>421.</w:t>
      </w:r>
      <w:r>
        <w:rPr>
          <w:rFonts w:ascii="Arial" w:hAnsi="Arial" w:cs="Arial"/>
          <w:spacing w:val="12"/>
          <w:w w:val="90"/>
          <w:sz w:val="20"/>
          <w:szCs w:val="20"/>
        </w:rPr>
        <w:t xml:space="preserve"> </w:t>
      </w:r>
      <w:r>
        <w:rPr>
          <w:rFonts w:ascii="Arial" w:hAnsi="Arial" w:cs="Arial"/>
          <w:sz w:val="20"/>
          <w:szCs w:val="20"/>
        </w:rPr>
        <w:t>IFIP</w:t>
      </w:r>
      <w:r>
        <w:rPr>
          <w:rFonts w:ascii="Arial" w:hAnsi="Arial" w:cs="Arial"/>
          <w:spacing w:val="46"/>
          <w:sz w:val="20"/>
          <w:szCs w:val="20"/>
        </w:rPr>
        <w:t xml:space="preserve"> </w:t>
      </w:r>
      <w:r>
        <w:rPr>
          <w:rFonts w:ascii="Arial" w:hAnsi="Arial" w:cs="Arial"/>
          <w:spacing w:val="-5"/>
          <w:w w:val="94"/>
          <w:sz w:val="20"/>
          <w:szCs w:val="20"/>
        </w:rPr>
        <w:t>A</w:t>
      </w:r>
      <w:r>
        <w:rPr>
          <w:rFonts w:ascii="Arial" w:hAnsi="Arial" w:cs="Arial"/>
          <w:w w:val="94"/>
          <w:sz w:val="20"/>
          <w:szCs w:val="20"/>
        </w:rPr>
        <w:t>d</w:t>
      </w:r>
      <w:r>
        <w:rPr>
          <w:rFonts w:ascii="Arial" w:hAnsi="Arial" w:cs="Arial"/>
          <w:spacing w:val="-10"/>
          <w:w w:val="94"/>
          <w:sz w:val="20"/>
          <w:szCs w:val="20"/>
        </w:rPr>
        <w:t>v</w:t>
      </w:r>
      <w:r>
        <w:rPr>
          <w:rFonts w:ascii="Arial" w:hAnsi="Arial" w:cs="Arial"/>
          <w:w w:val="94"/>
          <w:sz w:val="20"/>
          <w:szCs w:val="20"/>
        </w:rPr>
        <w:t>ances</w:t>
      </w:r>
      <w:r>
        <w:rPr>
          <w:rFonts w:ascii="Arial" w:hAnsi="Arial" w:cs="Arial"/>
          <w:spacing w:val="11"/>
          <w:w w:val="94"/>
          <w:sz w:val="20"/>
          <w:szCs w:val="20"/>
        </w:rPr>
        <w:t xml:space="preserve"> </w:t>
      </w:r>
      <w:r>
        <w:rPr>
          <w:rFonts w:ascii="Arial" w:hAnsi="Arial" w:cs="Arial"/>
          <w:sz w:val="20"/>
          <w:szCs w:val="20"/>
        </w:rPr>
        <w:t>in</w:t>
      </w:r>
      <w:r>
        <w:rPr>
          <w:rFonts w:ascii="Arial" w:hAnsi="Arial" w:cs="Arial"/>
          <w:spacing w:val="15"/>
          <w:sz w:val="20"/>
          <w:szCs w:val="20"/>
        </w:rPr>
        <w:t xml:space="preserve"> </w:t>
      </w:r>
      <w:r>
        <w:rPr>
          <w:rFonts w:ascii="Arial" w:hAnsi="Arial" w:cs="Arial"/>
          <w:sz w:val="20"/>
          <w:szCs w:val="20"/>
        </w:rPr>
        <w:t>Information</w:t>
      </w:r>
      <w:r>
        <w:rPr>
          <w:rFonts w:ascii="Arial" w:hAnsi="Arial" w:cs="Arial"/>
          <w:spacing w:val="27"/>
          <w:sz w:val="20"/>
          <w:szCs w:val="20"/>
        </w:rPr>
        <w:t xml:space="preserve"> </w:t>
      </w:r>
      <w:r>
        <w:rPr>
          <w:rFonts w:ascii="Arial" w:hAnsi="Arial" w:cs="Arial"/>
          <w:sz w:val="20"/>
          <w:szCs w:val="20"/>
        </w:rPr>
        <w:t>and</w:t>
      </w:r>
      <w:r>
        <w:rPr>
          <w:rFonts w:ascii="Arial" w:hAnsi="Arial" w:cs="Arial"/>
          <w:spacing w:val="-7"/>
          <w:sz w:val="20"/>
          <w:szCs w:val="20"/>
        </w:rPr>
        <w:t xml:space="preserve"> </w:t>
      </w:r>
      <w:proofErr w:type="spellStart"/>
      <w:r>
        <w:rPr>
          <w:rFonts w:ascii="Arial" w:hAnsi="Arial" w:cs="Arial"/>
          <w:sz w:val="20"/>
          <w:szCs w:val="20"/>
        </w:rPr>
        <w:t>Com</w:t>
      </w:r>
      <w:r>
        <w:rPr>
          <w:rFonts w:ascii="Arial" w:hAnsi="Arial" w:cs="Arial"/>
          <w:spacing w:val="-5"/>
          <w:sz w:val="20"/>
          <w:szCs w:val="20"/>
        </w:rPr>
        <w:t>m</w:t>
      </w:r>
      <w:r>
        <w:rPr>
          <w:rFonts w:ascii="Arial" w:hAnsi="Arial" w:cs="Arial"/>
          <w:sz w:val="20"/>
          <w:szCs w:val="20"/>
        </w:rPr>
        <w:t>unic</w:t>
      </w:r>
      <w:proofErr w:type="spellEnd"/>
      <w:r>
        <w:rPr>
          <w:rFonts w:ascii="Arial" w:hAnsi="Arial" w:cs="Arial"/>
          <w:sz w:val="20"/>
          <w:szCs w:val="20"/>
        </w:rPr>
        <w:t xml:space="preserve">- </w:t>
      </w:r>
      <w:proofErr w:type="spellStart"/>
      <w:r>
        <w:rPr>
          <w:rFonts w:ascii="Arial" w:hAnsi="Arial" w:cs="Arial"/>
          <w:sz w:val="20"/>
          <w:szCs w:val="20"/>
        </w:rPr>
        <w:t>ation</w:t>
      </w:r>
      <w:proofErr w:type="spellEnd"/>
      <w:r>
        <w:rPr>
          <w:rFonts w:ascii="Arial" w:hAnsi="Arial" w:cs="Arial"/>
          <w:spacing w:val="12"/>
          <w:sz w:val="20"/>
          <w:szCs w:val="20"/>
        </w:rPr>
        <w:t xml:space="preserve"> </w:t>
      </w:r>
      <w:r>
        <w:rPr>
          <w:rFonts w:ascii="Arial" w:hAnsi="Arial" w:cs="Arial"/>
          <w:spacing w:val="-16"/>
          <w:w w:val="96"/>
          <w:sz w:val="20"/>
          <w:szCs w:val="20"/>
        </w:rPr>
        <w:t>T</w:t>
      </w:r>
      <w:r>
        <w:rPr>
          <w:rFonts w:ascii="Arial" w:hAnsi="Arial" w:cs="Arial"/>
          <w:w w:val="96"/>
          <w:sz w:val="20"/>
          <w:szCs w:val="20"/>
        </w:rPr>
        <w:t>e</w:t>
      </w:r>
      <w:r>
        <w:rPr>
          <w:rFonts w:ascii="Arial" w:hAnsi="Arial" w:cs="Arial"/>
          <w:spacing w:val="-5"/>
          <w:w w:val="96"/>
          <w:sz w:val="20"/>
          <w:szCs w:val="20"/>
        </w:rPr>
        <w:t>c</w:t>
      </w:r>
      <w:r>
        <w:rPr>
          <w:rFonts w:ascii="Arial" w:hAnsi="Arial" w:cs="Arial"/>
          <w:w w:val="96"/>
          <w:sz w:val="20"/>
          <w:szCs w:val="20"/>
        </w:rPr>
        <w:t>hnolog</w:t>
      </w:r>
      <w:r>
        <w:rPr>
          <w:rFonts w:ascii="Arial" w:hAnsi="Arial" w:cs="Arial"/>
          <w:spacing w:val="-15"/>
          <w:w w:val="96"/>
          <w:sz w:val="20"/>
          <w:szCs w:val="20"/>
        </w:rPr>
        <w:t>y</w:t>
      </w:r>
      <w:r>
        <w:rPr>
          <w:rFonts w:ascii="Arial" w:hAnsi="Arial" w:cs="Arial"/>
          <w:w w:val="96"/>
          <w:sz w:val="20"/>
          <w:szCs w:val="20"/>
        </w:rPr>
        <w:t>.</w:t>
      </w:r>
      <w:r>
        <w:rPr>
          <w:rFonts w:ascii="Arial" w:hAnsi="Arial" w:cs="Arial"/>
          <w:spacing w:val="15"/>
          <w:w w:val="96"/>
          <w:sz w:val="20"/>
          <w:szCs w:val="20"/>
        </w:rPr>
        <w:t xml:space="preserve"> </w:t>
      </w:r>
      <w:r>
        <w:rPr>
          <w:rFonts w:ascii="Arial" w:hAnsi="Arial" w:cs="Arial"/>
          <w:sz w:val="20"/>
          <w:szCs w:val="20"/>
        </w:rPr>
        <w:t>Springer</w:t>
      </w:r>
      <w:r>
        <w:rPr>
          <w:rFonts w:ascii="Arial" w:hAnsi="Arial" w:cs="Arial"/>
          <w:spacing w:val="-22"/>
          <w:sz w:val="20"/>
          <w:szCs w:val="20"/>
        </w:rPr>
        <w:t xml:space="preserve"> </w:t>
      </w:r>
      <w:r>
        <w:rPr>
          <w:rFonts w:ascii="Arial" w:hAnsi="Arial" w:cs="Arial"/>
          <w:sz w:val="20"/>
          <w:szCs w:val="20"/>
        </w:rPr>
        <w:t>Berlin</w:t>
      </w:r>
      <w:r>
        <w:rPr>
          <w:rFonts w:ascii="Arial" w:hAnsi="Arial" w:cs="Arial"/>
          <w:spacing w:val="22"/>
          <w:sz w:val="20"/>
          <w:szCs w:val="20"/>
        </w:rPr>
        <w:t xml:space="preserve"> </w:t>
      </w:r>
      <w:r>
        <w:rPr>
          <w:rFonts w:ascii="Arial" w:hAnsi="Arial" w:cs="Arial"/>
          <w:w w:val="95"/>
          <w:sz w:val="20"/>
          <w:szCs w:val="20"/>
        </w:rPr>
        <w:t>Heidel</w:t>
      </w:r>
      <w:r>
        <w:rPr>
          <w:rFonts w:ascii="Arial" w:hAnsi="Arial" w:cs="Arial"/>
          <w:spacing w:val="6"/>
          <w:w w:val="95"/>
          <w:sz w:val="20"/>
          <w:szCs w:val="20"/>
        </w:rPr>
        <w:t>b</w:t>
      </w:r>
      <w:r>
        <w:rPr>
          <w:rFonts w:ascii="Arial" w:hAnsi="Arial" w:cs="Arial"/>
          <w:w w:val="95"/>
          <w:sz w:val="20"/>
          <w:szCs w:val="20"/>
        </w:rPr>
        <w:t>erg,</w:t>
      </w:r>
      <w:r>
        <w:rPr>
          <w:rFonts w:ascii="Arial" w:hAnsi="Arial" w:cs="Arial"/>
          <w:spacing w:val="17"/>
          <w:w w:val="95"/>
          <w:sz w:val="20"/>
          <w:szCs w:val="20"/>
        </w:rPr>
        <w:t xml:space="preserve"> </w:t>
      </w:r>
      <w:r>
        <w:rPr>
          <w:rFonts w:ascii="Arial" w:hAnsi="Arial" w:cs="Arial"/>
          <w:sz w:val="20"/>
          <w:szCs w:val="20"/>
        </w:rPr>
        <w:t>pp.</w:t>
      </w:r>
      <w:r>
        <w:rPr>
          <w:rFonts w:ascii="Arial" w:hAnsi="Arial" w:cs="Arial"/>
          <w:spacing w:val="4"/>
          <w:sz w:val="20"/>
          <w:szCs w:val="20"/>
        </w:rPr>
        <w:t xml:space="preserve"> </w:t>
      </w:r>
      <w:r>
        <w:rPr>
          <w:rFonts w:ascii="Arial" w:hAnsi="Arial" w:cs="Arial"/>
          <w:w w:val="89"/>
          <w:sz w:val="20"/>
          <w:szCs w:val="20"/>
        </w:rPr>
        <w:t>188–20</w:t>
      </w:r>
      <w:r>
        <w:rPr>
          <w:rFonts w:ascii="Arial" w:hAnsi="Arial" w:cs="Arial"/>
          <w:spacing w:val="1"/>
          <w:w w:val="89"/>
          <w:sz w:val="20"/>
          <w:szCs w:val="20"/>
        </w:rPr>
        <w:t>2</w:t>
      </w:r>
      <w:r>
        <w:rPr>
          <w:rFonts w:ascii="Arial" w:hAnsi="Arial" w:cs="Arial"/>
          <w:w w:val="89"/>
          <w:sz w:val="20"/>
          <w:szCs w:val="20"/>
        </w:rPr>
        <w:t>.</w:t>
      </w:r>
      <w:r>
        <w:rPr>
          <w:rFonts w:ascii="Arial" w:hAnsi="Arial" w:cs="Arial"/>
          <w:spacing w:val="19"/>
          <w:w w:val="89"/>
          <w:sz w:val="20"/>
          <w:szCs w:val="20"/>
        </w:rPr>
        <w:t xml:space="preserve"> </w:t>
      </w:r>
      <w:proofErr w:type="spellStart"/>
      <w:r>
        <w:rPr>
          <w:rFonts w:ascii="Arial" w:hAnsi="Arial" w:cs="Arial"/>
          <w:sz w:val="20"/>
          <w:szCs w:val="20"/>
        </w:rPr>
        <w:t>isbn</w:t>
      </w:r>
      <w:proofErr w:type="spellEnd"/>
      <w:r>
        <w:rPr>
          <w:rFonts w:ascii="Arial" w:hAnsi="Arial" w:cs="Arial"/>
          <w:sz w:val="20"/>
          <w:szCs w:val="20"/>
        </w:rPr>
        <w:t>:</w:t>
      </w:r>
      <w:r>
        <w:rPr>
          <w:rFonts w:ascii="Arial" w:hAnsi="Arial" w:cs="Arial"/>
          <w:spacing w:val="25"/>
          <w:sz w:val="20"/>
          <w:szCs w:val="20"/>
        </w:rPr>
        <w:t xml:space="preserve"> </w:t>
      </w:r>
      <w:r>
        <w:rPr>
          <w:rFonts w:ascii="Arial" w:hAnsi="Arial" w:cs="Arial"/>
          <w:w w:val="91"/>
          <w:sz w:val="20"/>
          <w:szCs w:val="20"/>
        </w:rPr>
        <w:t>978-3-642-</w:t>
      </w:r>
    </w:p>
    <w:p w14:paraId="208CF5B5" w14:textId="77777777" w:rsidR="009E6749" w:rsidRDefault="009E6749">
      <w:pPr>
        <w:spacing w:after="0" w:line="249" w:lineRule="auto"/>
        <w:ind w:left="1254" w:right="916"/>
        <w:jc w:val="both"/>
        <w:rPr>
          <w:rFonts w:ascii="Arial" w:hAnsi="Arial" w:cs="Arial"/>
          <w:sz w:val="20"/>
          <w:szCs w:val="20"/>
        </w:rPr>
      </w:pPr>
      <w:r>
        <w:rPr>
          <w:rFonts w:ascii="Arial" w:hAnsi="Arial" w:cs="Arial"/>
          <w:w w:val="90"/>
          <w:sz w:val="20"/>
          <w:szCs w:val="20"/>
        </w:rPr>
        <w:t>55136-9.</w:t>
      </w:r>
      <w:r>
        <w:rPr>
          <w:rFonts w:ascii="Arial" w:hAnsi="Arial" w:cs="Arial"/>
          <w:spacing w:val="32"/>
          <w:w w:val="90"/>
          <w:sz w:val="20"/>
          <w:szCs w:val="20"/>
        </w:rPr>
        <w:t xml:space="preserve"> </w:t>
      </w:r>
      <w:proofErr w:type="spellStart"/>
      <w:r>
        <w:rPr>
          <w:rFonts w:ascii="Arial" w:hAnsi="Arial" w:cs="Arial"/>
          <w:sz w:val="20"/>
          <w:szCs w:val="20"/>
        </w:rPr>
        <w:t>doi</w:t>
      </w:r>
      <w:proofErr w:type="spellEnd"/>
      <w:r>
        <w:rPr>
          <w:rFonts w:ascii="Arial" w:hAnsi="Arial" w:cs="Arial"/>
          <w:sz w:val="20"/>
          <w:szCs w:val="20"/>
        </w:rPr>
        <w:t xml:space="preserve">: </w:t>
      </w:r>
      <w:r>
        <w:rPr>
          <w:rFonts w:ascii="Arial" w:hAnsi="Arial" w:cs="Arial"/>
          <w:spacing w:val="11"/>
          <w:sz w:val="20"/>
          <w:szCs w:val="20"/>
        </w:rPr>
        <w:t xml:space="preserve"> </w:t>
      </w:r>
      <w:hyperlink r:id="rId27">
        <w:r>
          <w:rPr>
            <w:rFonts w:ascii="Arial" w:hAnsi="Arial" w:cs="Arial"/>
            <w:w w:val="93"/>
            <w:sz w:val="20"/>
            <w:szCs w:val="20"/>
          </w:rPr>
          <w:t>1</w:t>
        </w:r>
        <w:r>
          <w:rPr>
            <w:rFonts w:ascii="Arial" w:hAnsi="Arial" w:cs="Arial"/>
            <w:spacing w:val="14"/>
            <w:w w:val="93"/>
            <w:sz w:val="20"/>
            <w:szCs w:val="20"/>
          </w:rPr>
          <w:t>0</w:t>
        </w:r>
        <w:r>
          <w:rPr>
            <w:rFonts w:ascii="Arial" w:hAnsi="Arial" w:cs="Arial"/>
            <w:spacing w:val="14"/>
            <w:w w:val="187"/>
            <w:sz w:val="20"/>
            <w:szCs w:val="20"/>
          </w:rPr>
          <w:t>.</w:t>
        </w:r>
        <w:r>
          <w:rPr>
            <w:rFonts w:ascii="Arial" w:hAnsi="Arial" w:cs="Arial"/>
            <w:w w:val="93"/>
            <w:sz w:val="20"/>
            <w:szCs w:val="20"/>
          </w:rPr>
          <w:t>1007</w:t>
        </w:r>
        <w:r>
          <w:rPr>
            <w:rFonts w:ascii="Arial" w:hAnsi="Arial" w:cs="Arial"/>
            <w:spacing w:val="-42"/>
            <w:sz w:val="20"/>
            <w:szCs w:val="20"/>
          </w:rPr>
          <w:t xml:space="preserve"> </w:t>
        </w:r>
        <w:r>
          <w:rPr>
            <w:rFonts w:ascii="Arial" w:hAnsi="Arial" w:cs="Arial"/>
            <w:spacing w:val="14"/>
            <w:w w:val="187"/>
            <w:sz w:val="20"/>
            <w:szCs w:val="20"/>
          </w:rPr>
          <w:t>/</w:t>
        </w:r>
        <w:r>
          <w:rPr>
            <w:rFonts w:ascii="Arial" w:hAnsi="Arial" w:cs="Arial"/>
            <w:w w:val="93"/>
            <w:sz w:val="20"/>
            <w:szCs w:val="20"/>
          </w:rPr>
          <w:t>97</w:t>
        </w:r>
        <w:r>
          <w:rPr>
            <w:rFonts w:ascii="Arial" w:hAnsi="Arial" w:cs="Arial"/>
            <w:spacing w:val="14"/>
            <w:w w:val="93"/>
            <w:sz w:val="20"/>
            <w:szCs w:val="20"/>
          </w:rPr>
          <w:t>8</w:t>
        </w:r>
        <w:r>
          <w:rPr>
            <w:rFonts w:ascii="Arial" w:hAnsi="Arial" w:cs="Arial"/>
            <w:w w:val="156"/>
            <w:sz w:val="20"/>
            <w:szCs w:val="20"/>
          </w:rPr>
          <w:t>-</w:t>
        </w:r>
        <w:r>
          <w:rPr>
            <w:rFonts w:ascii="Arial" w:hAnsi="Arial" w:cs="Arial"/>
            <w:spacing w:val="-32"/>
            <w:sz w:val="20"/>
            <w:szCs w:val="20"/>
          </w:rPr>
          <w:t xml:space="preserve"> </w:t>
        </w:r>
        <w:r>
          <w:rPr>
            <w:rFonts w:ascii="Arial" w:hAnsi="Arial" w:cs="Arial"/>
            <w:spacing w:val="14"/>
            <w:w w:val="93"/>
            <w:sz w:val="20"/>
            <w:szCs w:val="20"/>
          </w:rPr>
          <w:t>3</w:t>
        </w:r>
        <w:r>
          <w:rPr>
            <w:rFonts w:ascii="Arial" w:hAnsi="Arial" w:cs="Arial"/>
            <w:w w:val="156"/>
            <w:sz w:val="20"/>
            <w:szCs w:val="20"/>
          </w:rPr>
          <w:t>-</w:t>
        </w:r>
        <w:r>
          <w:rPr>
            <w:rFonts w:ascii="Arial" w:hAnsi="Arial" w:cs="Arial"/>
            <w:spacing w:val="-32"/>
            <w:sz w:val="20"/>
            <w:szCs w:val="20"/>
          </w:rPr>
          <w:t xml:space="preserve"> </w:t>
        </w:r>
        <w:r>
          <w:rPr>
            <w:rFonts w:ascii="Arial" w:hAnsi="Arial" w:cs="Arial"/>
            <w:w w:val="93"/>
            <w:sz w:val="20"/>
            <w:szCs w:val="20"/>
          </w:rPr>
          <w:t>64</w:t>
        </w:r>
        <w:r>
          <w:rPr>
            <w:rFonts w:ascii="Arial" w:hAnsi="Arial" w:cs="Arial"/>
            <w:spacing w:val="14"/>
            <w:w w:val="93"/>
            <w:sz w:val="20"/>
            <w:szCs w:val="20"/>
          </w:rPr>
          <w:t>2</w:t>
        </w:r>
        <w:r>
          <w:rPr>
            <w:rFonts w:ascii="Arial" w:hAnsi="Arial" w:cs="Arial"/>
            <w:w w:val="156"/>
            <w:sz w:val="20"/>
            <w:szCs w:val="20"/>
          </w:rPr>
          <w:t>-</w:t>
        </w:r>
        <w:r>
          <w:rPr>
            <w:rFonts w:ascii="Arial" w:hAnsi="Arial" w:cs="Arial"/>
            <w:spacing w:val="-32"/>
            <w:sz w:val="20"/>
            <w:szCs w:val="20"/>
          </w:rPr>
          <w:t xml:space="preserve"> </w:t>
        </w:r>
        <w:r>
          <w:rPr>
            <w:rFonts w:ascii="Arial" w:hAnsi="Arial" w:cs="Arial"/>
            <w:w w:val="93"/>
            <w:sz w:val="20"/>
            <w:szCs w:val="20"/>
          </w:rPr>
          <w:t>55137</w:t>
        </w:r>
        <w:r>
          <w:rPr>
            <w:rFonts w:ascii="Arial" w:hAnsi="Arial" w:cs="Arial"/>
            <w:spacing w:val="-41"/>
            <w:sz w:val="20"/>
            <w:szCs w:val="20"/>
          </w:rPr>
          <w:t xml:space="preserve"> </w:t>
        </w:r>
        <w:r>
          <w:rPr>
            <w:rFonts w:ascii="Arial" w:hAnsi="Arial" w:cs="Arial"/>
            <w:w w:val="156"/>
            <w:sz w:val="20"/>
            <w:szCs w:val="20"/>
          </w:rPr>
          <w:t>-</w:t>
        </w:r>
        <w:r>
          <w:rPr>
            <w:rFonts w:ascii="Arial" w:hAnsi="Arial" w:cs="Arial"/>
            <w:spacing w:val="-32"/>
            <w:sz w:val="20"/>
            <w:szCs w:val="20"/>
          </w:rPr>
          <w:t xml:space="preserve"> </w:t>
        </w:r>
        <w:r>
          <w:rPr>
            <w:rFonts w:ascii="Arial" w:hAnsi="Arial" w:cs="Arial"/>
            <w:spacing w:val="14"/>
            <w:sz w:val="20"/>
            <w:szCs w:val="20"/>
          </w:rPr>
          <w:t>6_</w:t>
        </w:r>
        <w:r>
          <w:rPr>
            <w:rFonts w:ascii="Arial" w:hAnsi="Arial" w:cs="Arial"/>
            <w:sz w:val="20"/>
            <w:szCs w:val="20"/>
          </w:rPr>
          <w:t>15</w:t>
        </w:r>
      </w:hyperlink>
      <w:r>
        <w:rPr>
          <w:rFonts w:ascii="Arial" w:hAnsi="Arial" w:cs="Arial"/>
          <w:sz w:val="20"/>
          <w:szCs w:val="20"/>
        </w:rPr>
        <w:t>.</w:t>
      </w:r>
      <w:r>
        <w:rPr>
          <w:rFonts w:ascii="Arial" w:hAnsi="Arial" w:cs="Arial"/>
          <w:spacing w:val="-8"/>
          <w:sz w:val="20"/>
          <w:szCs w:val="20"/>
        </w:rPr>
        <w:t xml:space="preserve"> </w:t>
      </w:r>
      <w:r>
        <w:rPr>
          <w:rFonts w:ascii="Arial" w:hAnsi="Arial" w:cs="Arial"/>
          <w:w w:val="154"/>
          <w:sz w:val="20"/>
          <w:szCs w:val="20"/>
        </w:rPr>
        <w:t>url</w:t>
      </w:r>
      <w:r>
        <w:rPr>
          <w:rFonts w:ascii="Arial" w:hAnsi="Arial" w:cs="Arial"/>
          <w:w w:val="99"/>
          <w:sz w:val="20"/>
          <w:szCs w:val="20"/>
        </w:rPr>
        <w:t>:</w:t>
      </w:r>
      <w:r>
        <w:rPr>
          <w:rFonts w:ascii="Arial" w:hAnsi="Arial" w:cs="Arial"/>
          <w:spacing w:val="24"/>
          <w:sz w:val="20"/>
          <w:szCs w:val="20"/>
        </w:rPr>
        <w:t xml:space="preserve"> </w:t>
      </w:r>
      <w:hyperlink r:id="rId28">
        <w:r>
          <w:rPr>
            <w:rFonts w:ascii="Arial" w:hAnsi="Arial" w:cs="Arial"/>
            <w:w w:val="125"/>
            <w:sz w:val="20"/>
            <w:szCs w:val="20"/>
          </w:rPr>
          <w:t>http</w:t>
        </w:r>
        <w:r>
          <w:rPr>
            <w:rFonts w:ascii="Arial" w:hAnsi="Arial" w:cs="Arial"/>
            <w:spacing w:val="-42"/>
            <w:sz w:val="20"/>
            <w:szCs w:val="20"/>
          </w:rPr>
          <w:t xml:space="preserve"> </w:t>
        </w:r>
        <w:r>
          <w:rPr>
            <w:rFonts w:ascii="Arial" w:hAnsi="Arial" w:cs="Arial"/>
            <w:spacing w:val="14"/>
            <w:w w:val="187"/>
            <w:sz w:val="20"/>
            <w:szCs w:val="20"/>
          </w:rPr>
          <w:t>://</w:t>
        </w:r>
        <w:proofErr w:type="spellStart"/>
        <w:r>
          <w:rPr>
            <w:rFonts w:ascii="Arial" w:hAnsi="Arial" w:cs="Arial"/>
            <w:w w:val="98"/>
            <w:sz w:val="20"/>
            <w:szCs w:val="20"/>
          </w:rPr>
          <w:t>d</w:t>
        </w:r>
        <w:r>
          <w:rPr>
            <w:rFonts w:ascii="Arial" w:hAnsi="Arial" w:cs="Arial"/>
            <w:spacing w:val="14"/>
            <w:w w:val="98"/>
            <w:sz w:val="20"/>
            <w:szCs w:val="20"/>
          </w:rPr>
          <w:t>x</w:t>
        </w:r>
        <w:r>
          <w:rPr>
            <w:rFonts w:ascii="Arial" w:hAnsi="Arial" w:cs="Arial"/>
            <w:spacing w:val="14"/>
            <w:w w:val="187"/>
            <w:sz w:val="20"/>
            <w:szCs w:val="20"/>
          </w:rPr>
          <w:t>.</w:t>
        </w:r>
        <w:r>
          <w:rPr>
            <w:rFonts w:ascii="Arial" w:hAnsi="Arial" w:cs="Arial"/>
            <w:w w:val="117"/>
            <w:sz w:val="20"/>
            <w:szCs w:val="20"/>
          </w:rPr>
          <w:t>do</w:t>
        </w:r>
        <w:r>
          <w:rPr>
            <w:rFonts w:ascii="Arial" w:hAnsi="Arial" w:cs="Arial"/>
            <w:spacing w:val="14"/>
            <w:w w:val="117"/>
            <w:sz w:val="20"/>
            <w:szCs w:val="20"/>
          </w:rPr>
          <w:t>i</w:t>
        </w:r>
        <w:proofErr w:type="spellEnd"/>
        <w:r>
          <w:rPr>
            <w:rFonts w:ascii="Arial" w:hAnsi="Arial" w:cs="Arial"/>
            <w:w w:val="187"/>
            <w:sz w:val="20"/>
            <w:szCs w:val="20"/>
          </w:rPr>
          <w:t xml:space="preserve">. </w:t>
        </w:r>
      </w:hyperlink>
      <w:hyperlink r:id="rId29">
        <w:r>
          <w:rPr>
            <w:rFonts w:ascii="Arial" w:hAnsi="Arial" w:cs="Arial"/>
            <w:w w:val="109"/>
            <w:sz w:val="20"/>
            <w:szCs w:val="20"/>
          </w:rPr>
          <w:t>org/10.1007/978</w:t>
        </w:r>
        <w:r>
          <w:rPr>
            <w:rFonts w:ascii="Arial" w:hAnsi="Arial" w:cs="Arial"/>
            <w:spacing w:val="13"/>
            <w:w w:val="109"/>
            <w:sz w:val="20"/>
            <w:szCs w:val="20"/>
          </w:rPr>
          <w:t>-</w:t>
        </w:r>
        <w:r>
          <w:rPr>
            <w:rFonts w:ascii="Arial" w:hAnsi="Arial" w:cs="Arial"/>
            <w:w w:val="117"/>
            <w:sz w:val="20"/>
            <w:szCs w:val="20"/>
          </w:rPr>
          <w:t>3</w:t>
        </w:r>
        <w:r>
          <w:rPr>
            <w:rFonts w:ascii="Arial" w:hAnsi="Arial" w:cs="Arial"/>
            <w:spacing w:val="10"/>
            <w:w w:val="117"/>
            <w:sz w:val="20"/>
            <w:szCs w:val="20"/>
          </w:rPr>
          <w:t>-</w:t>
        </w:r>
        <w:r>
          <w:rPr>
            <w:rFonts w:ascii="Arial" w:hAnsi="Arial" w:cs="Arial"/>
            <w:w w:val="93"/>
            <w:sz w:val="20"/>
            <w:szCs w:val="20"/>
          </w:rPr>
          <w:t>642</w:t>
        </w:r>
        <w:r>
          <w:rPr>
            <w:rFonts w:ascii="Arial" w:hAnsi="Arial" w:cs="Arial"/>
            <w:spacing w:val="10"/>
            <w:w w:val="156"/>
            <w:sz w:val="20"/>
            <w:szCs w:val="20"/>
          </w:rPr>
          <w:t>-</w:t>
        </w:r>
        <w:r>
          <w:rPr>
            <w:rFonts w:ascii="Arial" w:hAnsi="Arial" w:cs="Arial"/>
            <w:sz w:val="20"/>
            <w:szCs w:val="20"/>
          </w:rPr>
          <w:t>55137</w:t>
        </w:r>
        <w:r>
          <w:rPr>
            <w:rFonts w:ascii="Arial" w:hAnsi="Arial" w:cs="Arial"/>
            <w:spacing w:val="11"/>
            <w:sz w:val="20"/>
            <w:szCs w:val="20"/>
          </w:rPr>
          <w:t>-</w:t>
        </w:r>
        <w:r>
          <w:rPr>
            <w:rFonts w:ascii="Arial" w:hAnsi="Arial" w:cs="Arial"/>
            <w:w w:val="93"/>
            <w:sz w:val="20"/>
            <w:szCs w:val="20"/>
          </w:rPr>
          <w:t>6_1</w:t>
        </w:r>
        <w:r>
          <w:rPr>
            <w:rFonts w:ascii="Arial" w:hAnsi="Arial" w:cs="Arial"/>
            <w:spacing w:val="1"/>
            <w:w w:val="93"/>
            <w:sz w:val="20"/>
            <w:szCs w:val="20"/>
          </w:rPr>
          <w:t>5</w:t>
        </w:r>
      </w:hyperlink>
      <w:r>
        <w:rPr>
          <w:rFonts w:ascii="Arial" w:hAnsi="Arial" w:cs="Arial"/>
          <w:w w:val="99"/>
          <w:sz w:val="20"/>
          <w:szCs w:val="20"/>
        </w:rPr>
        <w:t>.</w:t>
      </w:r>
    </w:p>
    <w:p w14:paraId="5ABAF63F" w14:textId="77777777" w:rsidR="009E6749" w:rsidRDefault="009E6749">
      <w:pPr>
        <w:spacing w:after="0" w:line="249" w:lineRule="auto"/>
        <w:ind w:left="1254" w:right="916" w:hanging="299"/>
        <w:jc w:val="both"/>
        <w:rPr>
          <w:rFonts w:ascii="Arial" w:hAnsi="Arial" w:cs="Arial"/>
          <w:sz w:val="20"/>
          <w:szCs w:val="20"/>
        </w:rPr>
      </w:pPr>
      <w:proofErr w:type="spellStart"/>
      <w:r>
        <w:rPr>
          <w:rFonts w:ascii="Arial" w:hAnsi="Arial" w:cs="Arial"/>
          <w:sz w:val="20"/>
          <w:szCs w:val="20"/>
        </w:rPr>
        <w:t>Lam</w:t>
      </w:r>
      <w:r>
        <w:rPr>
          <w:rFonts w:ascii="Arial" w:hAnsi="Arial" w:cs="Arial"/>
          <w:spacing w:val="6"/>
          <w:sz w:val="20"/>
          <w:szCs w:val="20"/>
        </w:rPr>
        <w:t>p</w:t>
      </w:r>
      <w:r>
        <w:rPr>
          <w:rFonts w:ascii="Arial" w:hAnsi="Arial" w:cs="Arial"/>
          <w:sz w:val="20"/>
          <w:szCs w:val="20"/>
        </w:rPr>
        <w:t>ort</w:t>
      </w:r>
      <w:proofErr w:type="spellEnd"/>
      <w:r>
        <w:rPr>
          <w:rFonts w:ascii="Arial" w:hAnsi="Arial" w:cs="Arial"/>
          <w:sz w:val="20"/>
          <w:szCs w:val="20"/>
        </w:rPr>
        <w:t>,</w:t>
      </w:r>
      <w:r>
        <w:rPr>
          <w:rFonts w:ascii="Arial" w:hAnsi="Arial" w:cs="Arial"/>
          <w:spacing w:val="52"/>
          <w:sz w:val="20"/>
          <w:szCs w:val="20"/>
        </w:rPr>
        <w:t xml:space="preserve"> </w:t>
      </w:r>
      <w:r>
        <w:rPr>
          <w:rFonts w:ascii="Arial" w:hAnsi="Arial" w:cs="Arial"/>
          <w:sz w:val="20"/>
          <w:szCs w:val="20"/>
        </w:rPr>
        <w:t>Leslie,</w:t>
      </w:r>
      <w:r>
        <w:rPr>
          <w:rFonts w:ascii="Arial" w:hAnsi="Arial" w:cs="Arial"/>
          <w:spacing w:val="-3"/>
          <w:sz w:val="20"/>
          <w:szCs w:val="20"/>
        </w:rPr>
        <w:t xml:space="preserve"> </w:t>
      </w:r>
      <w:r>
        <w:rPr>
          <w:rFonts w:ascii="Arial" w:hAnsi="Arial" w:cs="Arial"/>
          <w:sz w:val="20"/>
          <w:szCs w:val="20"/>
        </w:rPr>
        <w:t>Ro</w:t>
      </w:r>
      <w:r>
        <w:rPr>
          <w:rFonts w:ascii="Arial" w:hAnsi="Arial" w:cs="Arial"/>
          <w:spacing w:val="6"/>
          <w:sz w:val="20"/>
          <w:szCs w:val="20"/>
        </w:rPr>
        <w:t>b</w:t>
      </w:r>
      <w:r>
        <w:rPr>
          <w:rFonts w:ascii="Arial" w:hAnsi="Arial" w:cs="Arial"/>
          <w:sz w:val="20"/>
          <w:szCs w:val="20"/>
        </w:rPr>
        <w:t>ert</w:t>
      </w:r>
      <w:r>
        <w:rPr>
          <w:rFonts w:ascii="Arial" w:hAnsi="Arial" w:cs="Arial"/>
          <w:spacing w:val="30"/>
          <w:sz w:val="20"/>
          <w:szCs w:val="20"/>
        </w:rPr>
        <w:t xml:space="preserve"> </w:t>
      </w:r>
      <w:proofErr w:type="spellStart"/>
      <w:r>
        <w:rPr>
          <w:rFonts w:ascii="Arial" w:hAnsi="Arial" w:cs="Arial"/>
          <w:sz w:val="20"/>
          <w:szCs w:val="20"/>
        </w:rPr>
        <w:t>Shostak</w:t>
      </w:r>
      <w:proofErr w:type="spellEnd"/>
      <w:r>
        <w:rPr>
          <w:rFonts w:ascii="Arial" w:hAnsi="Arial" w:cs="Arial"/>
          <w:spacing w:val="-12"/>
          <w:sz w:val="20"/>
          <w:szCs w:val="20"/>
        </w:rPr>
        <w:t xml:space="preserve"> </w:t>
      </w:r>
      <w:r>
        <w:rPr>
          <w:rFonts w:ascii="Arial" w:hAnsi="Arial" w:cs="Arial"/>
          <w:sz w:val="20"/>
          <w:szCs w:val="20"/>
        </w:rPr>
        <w:t>and</w:t>
      </w:r>
      <w:r>
        <w:rPr>
          <w:rFonts w:ascii="Arial" w:hAnsi="Arial" w:cs="Arial"/>
          <w:spacing w:val="18"/>
          <w:sz w:val="20"/>
          <w:szCs w:val="20"/>
        </w:rPr>
        <w:t xml:space="preserve"> </w:t>
      </w:r>
      <w:r>
        <w:rPr>
          <w:rFonts w:ascii="Arial" w:hAnsi="Arial" w:cs="Arial"/>
          <w:sz w:val="20"/>
          <w:szCs w:val="20"/>
        </w:rPr>
        <w:t>Marshall</w:t>
      </w:r>
      <w:r>
        <w:rPr>
          <w:rFonts w:ascii="Arial" w:hAnsi="Arial" w:cs="Arial"/>
          <w:spacing w:val="32"/>
          <w:sz w:val="20"/>
          <w:szCs w:val="20"/>
        </w:rPr>
        <w:t xml:space="preserve"> </w:t>
      </w:r>
      <w:r>
        <w:rPr>
          <w:rFonts w:ascii="Arial" w:hAnsi="Arial" w:cs="Arial"/>
          <w:spacing w:val="-4"/>
          <w:w w:val="85"/>
          <w:sz w:val="20"/>
          <w:szCs w:val="20"/>
        </w:rPr>
        <w:t>P</w:t>
      </w:r>
      <w:r>
        <w:rPr>
          <w:rFonts w:ascii="Arial" w:hAnsi="Arial" w:cs="Arial"/>
          <w:w w:val="85"/>
          <w:sz w:val="20"/>
          <w:szCs w:val="20"/>
        </w:rPr>
        <w:t>ease</w:t>
      </w:r>
      <w:r>
        <w:rPr>
          <w:rFonts w:ascii="Arial" w:hAnsi="Arial" w:cs="Arial"/>
          <w:spacing w:val="43"/>
          <w:w w:val="85"/>
          <w:sz w:val="20"/>
          <w:szCs w:val="20"/>
        </w:rPr>
        <w:t xml:space="preserve"> </w:t>
      </w:r>
      <w:r>
        <w:rPr>
          <w:rFonts w:ascii="Arial" w:hAnsi="Arial" w:cs="Arial"/>
          <w:sz w:val="20"/>
          <w:szCs w:val="20"/>
        </w:rPr>
        <w:t>(1982).</w:t>
      </w:r>
      <w:r>
        <w:rPr>
          <w:rFonts w:ascii="Arial" w:hAnsi="Arial" w:cs="Arial"/>
          <w:spacing w:val="1"/>
          <w:sz w:val="20"/>
          <w:szCs w:val="20"/>
        </w:rPr>
        <w:t xml:space="preserve"> </w:t>
      </w:r>
      <w:r>
        <w:rPr>
          <w:rFonts w:ascii="Arial" w:hAnsi="Arial" w:cs="Arial"/>
          <w:sz w:val="20"/>
          <w:szCs w:val="20"/>
        </w:rPr>
        <w:t>‘The</w:t>
      </w:r>
      <w:r>
        <w:rPr>
          <w:rFonts w:ascii="Arial" w:hAnsi="Arial" w:cs="Arial"/>
          <w:spacing w:val="39"/>
          <w:sz w:val="20"/>
          <w:szCs w:val="20"/>
        </w:rPr>
        <w:t xml:space="preserve"> </w:t>
      </w:r>
      <w:r>
        <w:rPr>
          <w:rFonts w:ascii="Arial" w:hAnsi="Arial" w:cs="Arial"/>
          <w:sz w:val="20"/>
          <w:szCs w:val="20"/>
        </w:rPr>
        <w:t>Byza</w:t>
      </w:r>
      <w:r>
        <w:rPr>
          <w:rFonts w:ascii="Arial" w:hAnsi="Arial" w:cs="Arial"/>
          <w:spacing w:val="-5"/>
          <w:sz w:val="20"/>
          <w:szCs w:val="20"/>
        </w:rPr>
        <w:t>n</w:t>
      </w:r>
      <w:r>
        <w:rPr>
          <w:rFonts w:ascii="Arial" w:hAnsi="Arial" w:cs="Arial"/>
          <w:sz w:val="20"/>
          <w:szCs w:val="20"/>
        </w:rPr>
        <w:t xml:space="preserve">tine </w:t>
      </w:r>
      <w:r>
        <w:rPr>
          <w:rFonts w:ascii="Arial" w:hAnsi="Arial" w:cs="Arial"/>
          <w:w w:val="93"/>
          <w:sz w:val="20"/>
          <w:szCs w:val="20"/>
        </w:rPr>
        <w:t>Generals</w:t>
      </w:r>
      <w:r>
        <w:rPr>
          <w:rFonts w:ascii="Arial" w:hAnsi="Arial" w:cs="Arial"/>
          <w:spacing w:val="16"/>
          <w:w w:val="93"/>
          <w:sz w:val="20"/>
          <w:szCs w:val="20"/>
        </w:rPr>
        <w:t xml:space="preserve"> </w:t>
      </w:r>
      <w:r>
        <w:rPr>
          <w:rFonts w:ascii="Arial" w:hAnsi="Arial" w:cs="Arial"/>
          <w:sz w:val="20"/>
          <w:szCs w:val="20"/>
        </w:rPr>
        <w:t>Problem’.</w:t>
      </w:r>
      <w:r>
        <w:rPr>
          <w:rFonts w:ascii="Arial" w:hAnsi="Arial" w:cs="Arial"/>
          <w:spacing w:val="4"/>
          <w:sz w:val="20"/>
          <w:szCs w:val="20"/>
        </w:rPr>
        <w:t xml:space="preserve"> </w:t>
      </w:r>
      <w:r>
        <w:rPr>
          <w:rFonts w:ascii="Arial" w:hAnsi="Arial" w:cs="Arial"/>
          <w:w w:val="106"/>
          <w:sz w:val="20"/>
          <w:szCs w:val="20"/>
        </w:rPr>
        <w:t>In:</w:t>
      </w:r>
      <w:r>
        <w:rPr>
          <w:rFonts w:ascii="Arial" w:hAnsi="Arial" w:cs="Arial"/>
          <w:spacing w:val="9"/>
          <w:w w:val="106"/>
          <w:sz w:val="20"/>
          <w:szCs w:val="20"/>
        </w:rPr>
        <w:t xml:space="preserve"> </w:t>
      </w:r>
      <w:r>
        <w:rPr>
          <w:rFonts w:ascii="Arial" w:hAnsi="Arial" w:cs="Arial"/>
          <w:i/>
          <w:spacing w:val="-5"/>
          <w:sz w:val="20"/>
          <w:szCs w:val="20"/>
        </w:rPr>
        <w:t>A</w:t>
      </w:r>
      <w:r>
        <w:rPr>
          <w:rFonts w:ascii="Arial" w:hAnsi="Arial" w:cs="Arial"/>
          <w:i/>
          <w:sz w:val="20"/>
          <w:szCs w:val="20"/>
        </w:rPr>
        <w:t>CM</w:t>
      </w:r>
      <w:r>
        <w:rPr>
          <w:rFonts w:ascii="Arial" w:hAnsi="Arial" w:cs="Arial"/>
          <w:i/>
          <w:spacing w:val="39"/>
          <w:sz w:val="20"/>
          <w:szCs w:val="20"/>
        </w:rPr>
        <w:t xml:space="preserve"> </w:t>
      </w:r>
      <w:r>
        <w:rPr>
          <w:rFonts w:ascii="Arial" w:hAnsi="Arial" w:cs="Arial"/>
          <w:i/>
          <w:spacing w:val="-15"/>
          <w:sz w:val="20"/>
          <w:szCs w:val="20"/>
        </w:rPr>
        <w:t>T</w:t>
      </w:r>
      <w:r>
        <w:rPr>
          <w:rFonts w:ascii="Arial" w:hAnsi="Arial" w:cs="Arial"/>
          <w:i/>
          <w:spacing w:val="-10"/>
          <w:sz w:val="20"/>
          <w:szCs w:val="20"/>
        </w:rPr>
        <w:t>r</w:t>
      </w:r>
      <w:r>
        <w:rPr>
          <w:rFonts w:ascii="Arial" w:hAnsi="Arial" w:cs="Arial"/>
          <w:i/>
          <w:sz w:val="20"/>
          <w:szCs w:val="20"/>
        </w:rPr>
        <w:t>ans.</w:t>
      </w:r>
      <w:r>
        <w:rPr>
          <w:rFonts w:ascii="Arial" w:hAnsi="Arial" w:cs="Arial"/>
          <w:i/>
          <w:spacing w:val="28"/>
          <w:sz w:val="20"/>
          <w:szCs w:val="20"/>
        </w:rPr>
        <w:t xml:space="preserve"> </w:t>
      </w:r>
      <w:r>
        <w:rPr>
          <w:rFonts w:ascii="Arial" w:hAnsi="Arial" w:cs="Arial"/>
          <w:i/>
          <w:sz w:val="20"/>
          <w:szCs w:val="20"/>
        </w:rPr>
        <w:t>P</w:t>
      </w:r>
      <w:r>
        <w:rPr>
          <w:rFonts w:ascii="Arial" w:hAnsi="Arial" w:cs="Arial"/>
          <w:i/>
          <w:spacing w:val="-10"/>
          <w:sz w:val="20"/>
          <w:szCs w:val="20"/>
        </w:rPr>
        <w:t>ro</w:t>
      </w:r>
      <w:r>
        <w:rPr>
          <w:rFonts w:ascii="Arial" w:hAnsi="Arial" w:cs="Arial"/>
          <w:i/>
          <w:sz w:val="20"/>
          <w:szCs w:val="20"/>
        </w:rPr>
        <w:t>g</w:t>
      </w:r>
      <w:r>
        <w:rPr>
          <w:rFonts w:ascii="Arial" w:hAnsi="Arial" w:cs="Arial"/>
          <w:i/>
          <w:spacing w:val="-10"/>
          <w:sz w:val="20"/>
          <w:szCs w:val="20"/>
        </w:rPr>
        <w:t>r</w:t>
      </w:r>
      <w:r>
        <w:rPr>
          <w:rFonts w:ascii="Arial" w:hAnsi="Arial" w:cs="Arial"/>
          <w:i/>
          <w:sz w:val="20"/>
          <w:szCs w:val="20"/>
        </w:rPr>
        <w:t>am.</w:t>
      </w:r>
      <w:r>
        <w:rPr>
          <w:rFonts w:ascii="Arial" w:hAnsi="Arial" w:cs="Arial"/>
          <w:i/>
          <w:spacing w:val="10"/>
          <w:sz w:val="20"/>
          <w:szCs w:val="20"/>
        </w:rPr>
        <w:t xml:space="preserve"> </w:t>
      </w:r>
      <w:r>
        <w:rPr>
          <w:rFonts w:ascii="Arial" w:hAnsi="Arial" w:cs="Arial"/>
          <w:i/>
          <w:spacing w:val="-10"/>
          <w:sz w:val="20"/>
          <w:szCs w:val="20"/>
        </w:rPr>
        <w:t>L</w:t>
      </w:r>
      <w:r>
        <w:rPr>
          <w:rFonts w:ascii="Arial" w:hAnsi="Arial" w:cs="Arial"/>
          <w:i/>
          <w:sz w:val="20"/>
          <w:szCs w:val="20"/>
        </w:rPr>
        <w:t>ang.</w:t>
      </w:r>
      <w:r>
        <w:rPr>
          <w:rFonts w:ascii="Arial" w:hAnsi="Arial" w:cs="Arial"/>
          <w:i/>
          <w:spacing w:val="6"/>
          <w:sz w:val="20"/>
          <w:szCs w:val="20"/>
        </w:rPr>
        <w:t xml:space="preserve"> </w:t>
      </w:r>
      <w:r>
        <w:rPr>
          <w:rFonts w:ascii="Arial" w:hAnsi="Arial" w:cs="Arial"/>
          <w:i/>
          <w:sz w:val="20"/>
          <w:szCs w:val="20"/>
        </w:rPr>
        <w:t>Syst.</w:t>
      </w:r>
      <w:r>
        <w:rPr>
          <w:rFonts w:ascii="Arial" w:hAnsi="Arial" w:cs="Arial"/>
          <w:i/>
          <w:spacing w:val="-20"/>
          <w:sz w:val="20"/>
          <w:szCs w:val="20"/>
        </w:rPr>
        <w:t xml:space="preserve"> </w:t>
      </w:r>
      <w:r>
        <w:rPr>
          <w:rFonts w:ascii="Arial" w:hAnsi="Arial" w:cs="Arial"/>
          <w:sz w:val="20"/>
          <w:szCs w:val="20"/>
        </w:rPr>
        <w:t>4.3,</w:t>
      </w:r>
      <w:r>
        <w:rPr>
          <w:rFonts w:ascii="Arial" w:hAnsi="Arial" w:cs="Arial"/>
          <w:spacing w:val="-15"/>
          <w:sz w:val="20"/>
          <w:szCs w:val="20"/>
        </w:rPr>
        <w:t xml:space="preserve"> </w:t>
      </w:r>
      <w:r>
        <w:rPr>
          <w:rFonts w:ascii="Arial" w:hAnsi="Arial" w:cs="Arial"/>
          <w:sz w:val="20"/>
          <w:szCs w:val="20"/>
        </w:rPr>
        <w:t>pp.</w:t>
      </w:r>
      <w:r>
        <w:rPr>
          <w:rFonts w:ascii="Arial" w:hAnsi="Arial" w:cs="Arial"/>
          <w:spacing w:val="8"/>
          <w:sz w:val="20"/>
          <w:szCs w:val="20"/>
        </w:rPr>
        <w:t xml:space="preserve"> </w:t>
      </w:r>
      <w:r>
        <w:rPr>
          <w:rFonts w:ascii="Arial" w:hAnsi="Arial" w:cs="Arial"/>
          <w:w w:val="90"/>
          <w:sz w:val="20"/>
          <w:szCs w:val="20"/>
        </w:rPr>
        <w:t xml:space="preserve">382–401. </w:t>
      </w:r>
      <w:proofErr w:type="spellStart"/>
      <w:r>
        <w:rPr>
          <w:rFonts w:ascii="Arial" w:hAnsi="Arial" w:cs="Arial"/>
          <w:sz w:val="20"/>
          <w:szCs w:val="20"/>
        </w:rPr>
        <w:t>issn</w:t>
      </w:r>
      <w:proofErr w:type="spellEnd"/>
      <w:r>
        <w:rPr>
          <w:rFonts w:ascii="Arial" w:hAnsi="Arial" w:cs="Arial"/>
          <w:sz w:val="20"/>
          <w:szCs w:val="20"/>
        </w:rPr>
        <w:t>:</w:t>
      </w:r>
      <w:r>
        <w:rPr>
          <w:rFonts w:ascii="Arial" w:hAnsi="Arial" w:cs="Arial"/>
          <w:spacing w:val="35"/>
          <w:sz w:val="20"/>
          <w:szCs w:val="20"/>
        </w:rPr>
        <w:t xml:space="preserve"> </w:t>
      </w:r>
      <w:r>
        <w:rPr>
          <w:rFonts w:ascii="Arial" w:hAnsi="Arial" w:cs="Arial"/>
          <w:w w:val="90"/>
          <w:sz w:val="20"/>
          <w:szCs w:val="20"/>
        </w:rPr>
        <w:t>0164-0925.</w:t>
      </w:r>
      <w:r>
        <w:rPr>
          <w:rFonts w:ascii="Arial" w:hAnsi="Arial" w:cs="Arial"/>
          <w:spacing w:val="36"/>
          <w:w w:val="90"/>
          <w:sz w:val="20"/>
          <w:szCs w:val="20"/>
        </w:rPr>
        <w:t xml:space="preserve"> </w:t>
      </w:r>
      <w:proofErr w:type="spellStart"/>
      <w:r>
        <w:rPr>
          <w:rFonts w:ascii="Arial" w:hAnsi="Arial" w:cs="Arial"/>
          <w:sz w:val="20"/>
          <w:szCs w:val="20"/>
        </w:rPr>
        <w:t>doi</w:t>
      </w:r>
      <w:proofErr w:type="spellEnd"/>
      <w:r>
        <w:rPr>
          <w:rFonts w:ascii="Arial" w:hAnsi="Arial" w:cs="Arial"/>
          <w:sz w:val="20"/>
          <w:szCs w:val="20"/>
        </w:rPr>
        <w:t xml:space="preserve">: </w:t>
      </w:r>
      <w:r>
        <w:rPr>
          <w:rFonts w:ascii="Arial" w:hAnsi="Arial" w:cs="Arial"/>
          <w:spacing w:val="15"/>
          <w:sz w:val="20"/>
          <w:szCs w:val="20"/>
        </w:rPr>
        <w:t xml:space="preserve"> </w:t>
      </w:r>
      <w:hyperlink r:id="rId30">
        <w:r>
          <w:rPr>
            <w:rFonts w:ascii="Arial" w:hAnsi="Arial" w:cs="Arial"/>
            <w:w w:val="93"/>
            <w:sz w:val="20"/>
            <w:szCs w:val="20"/>
          </w:rPr>
          <w:t>10</w:t>
        </w:r>
        <w:r>
          <w:rPr>
            <w:rFonts w:ascii="Arial" w:hAnsi="Arial" w:cs="Arial"/>
            <w:spacing w:val="-38"/>
            <w:sz w:val="20"/>
            <w:szCs w:val="20"/>
          </w:rPr>
          <w:t xml:space="preserve"> </w:t>
        </w:r>
        <w:r>
          <w:rPr>
            <w:rFonts w:ascii="Arial" w:hAnsi="Arial" w:cs="Arial"/>
            <w:w w:val="187"/>
            <w:sz w:val="20"/>
            <w:szCs w:val="20"/>
          </w:rPr>
          <w:t>.</w:t>
        </w:r>
        <w:r>
          <w:rPr>
            <w:rFonts w:ascii="Arial" w:hAnsi="Arial" w:cs="Arial"/>
            <w:spacing w:val="-38"/>
            <w:sz w:val="20"/>
            <w:szCs w:val="20"/>
          </w:rPr>
          <w:t xml:space="preserve"> </w:t>
        </w:r>
        <w:r>
          <w:rPr>
            <w:rFonts w:ascii="Arial" w:hAnsi="Arial" w:cs="Arial"/>
            <w:w w:val="93"/>
            <w:sz w:val="20"/>
            <w:szCs w:val="20"/>
          </w:rPr>
          <w:t>1145</w:t>
        </w:r>
        <w:r>
          <w:rPr>
            <w:rFonts w:ascii="Arial" w:hAnsi="Arial" w:cs="Arial"/>
            <w:spacing w:val="-37"/>
            <w:sz w:val="20"/>
            <w:szCs w:val="20"/>
          </w:rPr>
          <w:t xml:space="preserve"> </w:t>
        </w:r>
        <w:r>
          <w:rPr>
            <w:rFonts w:ascii="Arial" w:hAnsi="Arial" w:cs="Arial"/>
            <w:w w:val="187"/>
            <w:sz w:val="20"/>
            <w:szCs w:val="20"/>
          </w:rPr>
          <w:t>/</w:t>
        </w:r>
        <w:r>
          <w:rPr>
            <w:rFonts w:ascii="Arial" w:hAnsi="Arial" w:cs="Arial"/>
            <w:spacing w:val="-38"/>
            <w:sz w:val="20"/>
            <w:szCs w:val="20"/>
          </w:rPr>
          <w:t xml:space="preserve"> </w:t>
        </w:r>
        <w:r>
          <w:rPr>
            <w:rFonts w:ascii="Arial" w:hAnsi="Arial" w:cs="Arial"/>
            <w:w w:val="93"/>
            <w:sz w:val="20"/>
            <w:szCs w:val="20"/>
          </w:rPr>
          <w:t>357172</w:t>
        </w:r>
        <w:r>
          <w:rPr>
            <w:rFonts w:ascii="Arial" w:hAnsi="Arial" w:cs="Arial"/>
            <w:spacing w:val="-37"/>
            <w:sz w:val="20"/>
            <w:szCs w:val="20"/>
          </w:rPr>
          <w:t xml:space="preserve"> </w:t>
        </w:r>
        <w:r>
          <w:rPr>
            <w:rFonts w:ascii="Arial" w:hAnsi="Arial" w:cs="Arial"/>
            <w:w w:val="187"/>
            <w:sz w:val="20"/>
            <w:szCs w:val="20"/>
          </w:rPr>
          <w:t>.</w:t>
        </w:r>
        <w:r>
          <w:rPr>
            <w:rFonts w:ascii="Arial" w:hAnsi="Arial" w:cs="Arial"/>
            <w:spacing w:val="-38"/>
            <w:sz w:val="20"/>
            <w:szCs w:val="20"/>
          </w:rPr>
          <w:t xml:space="preserve"> </w:t>
        </w:r>
        <w:r>
          <w:rPr>
            <w:rFonts w:ascii="Arial" w:hAnsi="Arial" w:cs="Arial"/>
            <w:sz w:val="20"/>
            <w:szCs w:val="20"/>
          </w:rPr>
          <w:t>35717</w:t>
        </w:r>
        <w:r>
          <w:rPr>
            <w:rFonts w:ascii="Arial" w:hAnsi="Arial" w:cs="Arial"/>
            <w:spacing w:val="1"/>
            <w:sz w:val="20"/>
            <w:szCs w:val="20"/>
          </w:rPr>
          <w:t>6</w:t>
        </w:r>
      </w:hyperlink>
      <w:r>
        <w:rPr>
          <w:rFonts w:ascii="Arial" w:hAnsi="Arial" w:cs="Arial"/>
          <w:sz w:val="20"/>
          <w:szCs w:val="20"/>
        </w:rPr>
        <w:t>.</w:t>
      </w:r>
      <w:r>
        <w:rPr>
          <w:rFonts w:ascii="Arial" w:hAnsi="Arial" w:cs="Arial"/>
          <w:spacing w:val="-19"/>
          <w:sz w:val="20"/>
          <w:szCs w:val="20"/>
        </w:rPr>
        <w:t xml:space="preserve"> </w:t>
      </w:r>
      <w:r>
        <w:rPr>
          <w:rFonts w:ascii="Arial" w:hAnsi="Arial" w:cs="Arial"/>
          <w:w w:val="154"/>
          <w:sz w:val="20"/>
          <w:szCs w:val="20"/>
        </w:rPr>
        <w:t>url</w:t>
      </w:r>
      <w:r>
        <w:rPr>
          <w:rFonts w:ascii="Arial" w:hAnsi="Arial" w:cs="Arial"/>
          <w:w w:val="99"/>
          <w:sz w:val="20"/>
          <w:szCs w:val="20"/>
        </w:rPr>
        <w:t>:</w:t>
      </w:r>
      <w:r>
        <w:rPr>
          <w:rFonts w:ascii="Arial" w:hAnsi="Arial" w:cs="Arial"/>
          <w:sz w:val="20"/>
          <w:szCs w:val="20"/>
        </w:rPr>
        <w:t xml:space="preserve"> </w:t>
      </w:r>
      <w:r>
        <w:rPr>
          <w:rFonts w:ascii="Arial" w:hAnsi="Arial" w:cs="Arial"/>
          <w:spacing w:val="-27"/>
          <w:sz w:val="20"/>
          <w:szCs w:val="20"/>
        </w:rPr>
        <w:t xml:space="preserve"> </w:t>
      </w:r>
      <w:hyperlink r:id="rId31">
        <w:r>
          <w:rPr>
            <w:rFonts w:ascii="Arial" w:hAnsi="Arial" w:cs="Arial"/>
            <w:w w:val="125"/>
            <w:sz w:val="20"/>
            <w:szCs w:val="20"/>
          </w:rPr>
          <w:t>http</w:t>
        </w:r>
        <w:r>
          <w:rPr>
            <w:rFonts w:ascii="Arial" w:hAnsi="Arial" w:cs="Arial"/>
            <w:spacing w:val="-37"/>
            <w:sz w:val="20"/>
            <w:szCs w:val="20"/>
          </w:rPr>
          <w:t xml:space="preserve"> </w:t>
        </w:r>
        <w:r>
          <w:rPr>
            <w:rFonts w:ascii="Arial" w:hAnsi="Arial" w:cs="Arial"/>
            <w:w w:val="187"/>
            <w:sz w:val="20"/>
            <w:szCs w:val="20"/>
          </w:rPr>
          <w:t>:</w:t>
        </w:r>
        <w:r>
          <w:rPr>
            <w:rFonts w:ascii="Arial" w:hAnsi="Arial" w:cs="Arial"/>
            <w:spacing w:val="-38"/>
            <w:sz w:val="20"/>
            <w:szCs w:val="20"/>
          </w:rPr>
          <w:t xml:space="preserve"> </w:t>
        </w:r>
        <w:r>
          <w:rPr>
            <w:rFonts w:ascii="Arial" w:hAnsi="Arial" w:cs="Arial"/>
            <w:w w:val="187"/>
            <w:sz w:val="20"/>
            <w:szCs w:val="20"/>
          </w:rPr>
          <w:t>/</w:t>
        </w:r>
        <w:r>
          <w:rPr>
            <w:rFonts w:ascii="Arial" w:hAnsi="Arial" w:cs="Arial"/>
            <w:spacing w:val="-38"/>
            <w:sz w:val="20"/>
            <w:szCs w:val="20"/>
          </w:rPr>
          <w:t xml:space="preserve"> </w:t>
        </w:r>
        <w:r>
          <w:rPr>
            <w:rFonts w:ascii="Arial" w:hAnsi="Arial" w:cs="Arial"/>
            <w:w w:val="187"/>
            <w:sz w:val="20"/>
            <w:szCs w:val="20"/>
          </w:rPr>
          <w:t>/</w:t>
        </w:r>
        <w:r>
          <w:rPr>
            <w:rFonts w:ascii="Arial" w:hAnsi="Arial" w:cs="Arial"/>
            <w:spacing w:val="-38"/>
            <w:sz w:val="20"/>
            <w:szCs w:val="20"/>
          </w:rPr>
          <w:t xml:space="preserve"> </w:t>
        </w:r>
        <w:proofErr w:type="spellStart"/>
        <w:r>
          <w:rPr>
            <w:rFonts w:ascii="Arial" w:hAnsi="Arial" w:cs="Arial"/>
            <w:sz w:val="20"/>
            <w:szCs w:val="20"/>
          </w:rPr>
          <w:t>doi</w:t>
        </w:r>
        <w:proofErr w:type="spellEnd"/>
        <w:r>
          <w:rPr>
            <w:rFonts w:ascii="Arial" w:hAnsi="Arial" w:cs="Arial"/>
            <w:spacing w:val="8"/>
            <w:sz w:val="20"/>
            <w:szCs w:val="20"/>
          </w:rPr>
          <w:t xml:space="preserve"> </w:t>
        </w:r>
        <w:r>
          <w:rPr>
            <w:rFonts w:ascii="Arial" w:hAnsi="Arial" w:cs="Arial"/>
            <w:w w:val="187"/>
            <w:sz w:val="20"/>
            <w:szCs w:val="20"/>
          </w:rPr>
          <w:t>.</w:t>
        </w:r>
        <w:r>
          <w:rPr>
            <w:rFonts w:ascii="Arial" w:hAnsi="Arial" w:cs="Arial"/>
            <w:spacing w:val="-38"/>
            <w:sz w:val="20"/>
            <w:szCs w:val="20"/>
          </w:rPr>
          <w:t xml:space="preserve"> </w:t>
        </w:r>
        <w:proofErr w:type="spellStart"/>
        <w:r>
          <w:rPr>
            <w:rFonts w:ascii="Arial" w:hAnsi="Arial" w:cs="Arial"/>
            <w:w w:val="82"/>
            <w:sz w:val="20"/>
            <w:szCs w:val="20"/>
          </w:rPr>
          <w:t>acm</w:t>
        </w:r>
        <w:proofErr w:type="spellEnd"/>
        <w:r>
          <w:rPr>
            <w:rFonts w:ascii="Arial" w:hAnsi="Arial" w:cs="Arial"/>
            <w:spacing w:val="-37"/>
            <w:sz w:val="20"/>
            <w:szCs w:val="20"/>
          </w:rPr>
          <w:t xml:space="preserve"> </w:t>
        </w:r>
        <w:r>
          <w:rPr>
            <w:rFonts w:ascii="Arial" w:hAnsi="Arial" w:cs="Arial"/>
            <w:w w:val="187"/>
            <w:sz w:val="20"/>
            <w:szCs w:val="20"/>
          </w:rPr>
          <w:t xml:space="preserve">. </w:t>
        </w:r>
      </w:hyperlink>
      <w:hyperlink r:id="rId32">
        <w:r>
          <w:rPr>
            <w:rFonts w:ascii="Arial" w:hAnsi="Arial" w:cs="Arial"/>
            <w:w w:val="106"/>
            <w:sz w:val="20"/>
            <w:szCs w:val="20"/>
          </w:rPr>
          <w:t>org/10.1145/357172.</w:t>
        </w:r>
        <w:r>
          <w:rPr>
            <w:rFonts w:ascii="Arial" w:hAnsi="Arial" w:cs="Arial"/>
            <w:spacing w:val="3"/>
            <w:w w:val="106"/>
            <w:sz w:val="20"/>
            <w:szCs w:val="20"/>
          </w:rPr>
          <w:t>3</w:t>
        </w:r>
        <w:r>
          <w:rPr>
            <w:rFonts w:ascii="Arial" w:hAnsi="Arial" w:cs="Arial"/>
            <w:w w:val="93"/>
            <w:sz w:val="20"/>
            <w:szCs w:val="20"/>
          </w:rPr>
          <w:t>5717</w:t>
        </w:r>
        <w:r>
          <w:rPr>
            <w:rFonts w:ascii="Arial" w:hAnsi="Arial" w:cs="Arial"/>
            <w:spacing w:val="1"/>
            <w:w w:val="93"/>
            <w:sz w:val="20"/>
            <w:szCs w:val="20"/>
          </w:rPr>
          <w:t>6</w:t>
        </w:r>
      </w:hyperlink>
      <w:r>
        <w:rPr>
          <w:rFonts w:ascii="Arial" w:hAnsi="Arial" w:cs="Arial"/>
          <w:w w:val="99"/>
          <w:sz w:val="20"/>
          <w:szCs w:val="20"/>
        </w:rPr>
        <w:t>.</w:t>
      </w:r>
    </w:p>
    <w:p w14:paraId="5185B264" w14:textId="77777777" w:rsidR="009E6749" w:rsidRDefault="009E6749">
      <w:pPr>
        <w:spacing w:after="0" w:line="249" w:lineRule="auto"/>
        <w:ind w:left="1254" w:right="916" w:hanging="299"/>
        <w:jc w:val="both"/>
        <w:rPr>
          <w:rFonts w:ascii="Arial" w:hAnsi="Arial" w:cs="Arial"/>
          <w:sz w:val="20"/>
          <w:szCs w:val="20"/>
        </w:rPr>
      </w:pPr>
      <w:proofErr w:type="spellStart"/>
      <w:r>
        <w:rPr>
          <w:rFonts w:ascii="Arial" w:hAnsi="Arial" w:cs="Arial"/>
          <w:sz w:val="20"/>
          <w:szCs w:val="20"/>
        </w:rPr>
        <w:t>Li</w:t>
      </w:r>
      <w:r>
        <w:rPr>
          <w:rFonts w:ascii="Arial" w:hAnsi="Arial" w:cs="Arial"/>
          <w:spacing w:val="6"/>
          <w:sz w:val="20"/>
          <w:szCs w:val="20"/>
        </w:rPr>
        <w:t>b</w:t>
      </w:r>
      <w:r>
        <w:rPr>
          <w:rFonts w:ascii="Arial" w:hAnsi="Arial" w:cs="Arial"/>
          <w:sz w:val="20"/>
          <w:szCs w:val="20"/>
        </w:rPr>
        <w:t>ert</w:t>
      </w:r>
      <w:proofErr w:type="spellEnd"/>
      <w:r>
        <w:rPr>
          <w:rFonts w:ascii="Arial" w:hAnsi="Arial" w:cs="Arial"/>
          <w:sz w:val="20"/>
          <w:szCs w:val="20"/>
        </w:rPr>
        <w:t>,</w:t>
      </w:r>
      <w:r>
        <w:rPr>
          <w:rFonts w:ascii="Arial" w:hAnsi="Arial" w:cs="Arial"/>
          <w:spacing w:val="30"/>
          <w:sz w:val="20"/>
          <w:szCs w:val="20"/>
        </w:rPr>
        <w:t xml:space="preserve"> </w:t>
      </w:r>
      <w:proofErr w:type="spellStart"/>
      <w:r>
        <w:rPr>
          <w:rFonts w:ascii="Arial" w:hAnsi="Arial" w:cs="Arial"/>
          <w:sz w:val="20"/>
          <w:szCs w:val="20"/>
        </w:rPr>
        <w:t>Benoît</w:t>
      </w:r>
      <w:proofErr w:type="spellEnd"/>
      <w:r>
        <w:rPr>
          <w:rFonts w:ascii="Arial" w:hAnsi="Arial" w:cs="Arial"/>
          <w:sz w:val="20"/>
          <w:szCs w:val="20"/>
        </w:rPr>
        <w:t>,</w:t>
      </w:r>
      <w:r>
        <w:rPr>
          <w:rFonts w:ascii="Arial" w:hAnsi="Arial" w:cs="Arial"/>
          <w:spacing w:val="-13"/>
          <w:sz w:val="20"/>
          <w:szCs w:val="20"/>
        </w:rPr>
        <w:t xml:space="preserve"> </w:t>
      </w:r>
      <w:r>
        <w:rPr>
          <w:rFonts w:ascii="Arial" w:hAnsi="Arial" w:cs="Arial"/>
          <w:sz w:val="20"/>
          <w:szCs w:val="20"/>
        </w:rPr>
        <w:t>Kenneth</w:t>
      </w:r>
      <w:r>
        <w:rPr>
          <w:rFonts w:ascii="Arial" w:hAnsi="Arial" w:cs="Arial"/>
          <w:spacing w:val="-7"/>
          <w:sz w:val="20"/>
          <w:szCs w:val="20"/>
        </w:rPr>
        <w:t xml:space="preserve"> </w:t>
      </w:r>
      <w:r>
        <w:rPr>
          <w:rFonts w:ascii="Arial" w:hAnsi="Arial" w:cs="Arial"/>
          <w:sz w:val="20"/>
          <w:szCs w:val="20"/>
        </w:rPr>
        <w:t xml:space="preserve">G </w:t>
      </w:r>
      <w:r>
        <w:rPr>
          <w:rFonts w:ascii="Arial" w:hAnsi="Arial" w:cs="Arial"/>
          <w:spacing w:val="-5"/>
          <w:w w:val="95"/>
          <w:sz w:val="20"/>
          <w:szCs w:val="20"/>
        </w:rPr>
        <w:t>P</w:t>
      </w:r>
      <w:r>
        <w:rPr>
          <w:rFonts w:ascii="Arial" w:hAnsi="Arial" w:cs="Arial"/>
          <w:w w:val="95"/>
          <w:sz w:val="20"/>
          <w:szCs w:val="20"/>
        </w:rPr>
        <w:t>aterson</w:t>
      </w:r>
      <w:r>
        <w:rPr>
          <w:rFonts w:ascii="Arial" w:hAnsi="Arial" w:cs="Arial"/>
          <w:spacing w:val="4"/>
          <w:w w:val="95"/>
          <w:sz w:val="20"/>
          <w:szCs w:val="20"/>
        </w:rPr>
        <w:t xml:space="preserve"> </w:t>
      </w:r>
      <w:r>
        <w:rPr>
          <w:rFonts w:ascii="Arial" w:hAnsi="Arial" w:cs="Arial"/>
          <w:sz w:val="20"/>
          <w:szCs w:val="20"/>
        </w:rPr>
        <w:t>and</w:t>
      </w:r>
      <w:r>
        <w:rPr>
          <w:rFonts w:ascii="Arial" w:hAnsi="Arial" w:cs="Arial"/>
          <w:spacing w:val="-13"/>
          <w:sz w:val="20"/>
          <w:szCs w:val="20"/>
        </w:rPr>
        <w:t xml:space="preserve"> </w:t>
      </w:r>
      <w:r>
        <w:rPr>
          <w:rFonts w:ascii="Arial" w:hAnsi="Arial" w:cs="Arial"/>
          <w:sz w:val="20"/>
          <w:szCs w:val="20"/>
        </w:rPr>
        <w:t>Eliza</w:t>
      </w:r>
      <w:r>
        <w:rPr>
          <w:rFonts w:ascii="Arial" w:hAnsi="Arial" w:cs="Arial"/>
          <w:spacing w:val="6"/>
          <w:sz w:val="20"/>
          <w:szCs w:val="20"/>
        </w:rPr>
        <w:t>b</w:t>
      </w:r>
      <w:r>
        <w:rPr>
          <w:rFonts w:ascii="Arial" w:hAnsi="Arial" w:cs="Arial"/>
          <w:sz w:val="20"/>
          <w:szCs w:val="20"/>
        </w:rPr>
        <w:t>eth</w:t>
      </w:r>
      <w:r>
        <w:rPr>
          <w:rFonts w:ascii="Arial" w:hAnsi="Arial" w:cs="Arial"/>
          <w:spacing w:val="-8"/>
          <w:sz w:val="20"/>
          <w:szCs w:val="20"/>
        </w:rPr>
        <w:t xml:space="preserve"> </w:t>
      </w:r>
      <w:r>
        <w:rPr>
          <w:rFonts w:ascii="Arial" w:hAnsi="Arial" w:cs="Arial"/>
          <w:sz w:val="20"/>
          <w:szCs w:val="20"/>
        </w:rPr>
        <w:t>A</w:t>
      </w:r>
      <w:r>
        <w:rPr>
          <w:rFonts w:ascii="Arial" w:hAnsi="Arial" w:cs="Arial"/>
          <w:spacing w:val="15"/>
          <w:sz w:val="20"/>
          <w:szCs w:val="20"/>
        </w:rPr>
        <w:t xml:space="preserve"> </w:t>
      </w:r>
      <w:proofErr w:type="spellStart"/>
      <w:r>
        <w:rPr>
          <w:rFonts w:ascii="Arial" w:hAnsi="Arial" w:cs="Arial"/>
          <w:sz w:val="20"/>
          <w:szCs w:val="20"/>
        </w:rPr>
        <w:t>Quaglia</w:t>
      </w:r>
      <w:proofErr w:type="spellEnd"/>
      <w:r>
        <w:rPr>
          <w:rFonts w:ascii="Arial" w:hAnsi="Arial" w:cs="Arial"/>
          <w:spacing w:val="-20"/>
          <w:sz w:val="20"/>
          <w:szCs w:val="20"/>
        </w:rPr>
        <w:t xml:space="preserve"> </w:t>
      </w:r>
      <w:r>
        <w:rPr>
          <w:rFonts w:ascii="Arial" w:hAnsi="Arial" w:cs="Arial"/>
          <w:w w:val="95"/>
          <w:sz w:val="20"/>
          <w:szCs w:val="20"/>
        </w:rPr>
        <w:t>(2012).</w:t>
      </w:r>
      <w:r>
        <w:rPr>
          <w:rFonts w:ascii="Arial" w:hAnsi="Arial" w:cs="Arial"/>
          <w:spacing w:val="4"/>
          <w:w w:val="95"/>
          <w:sz w:val="20"/>
          <w:szCs w:val="20"/>
        </w:rPr>
        <w:t xml:space="preserve"> </w:t>
      </w:r>
      <w:r>
        <w:rPr>
          <w:rFonts w:ascii="Arial" w:hAnsi="Arial" w:cs="Arial"/>
          <w:w w:val="102"/>
          <w:sz w:val="20"/>
          <w:szCs w:val="20"/>
        </w:rPr>
        <w:t>‘Ano</w:t>
      </w:r>
      <w:r>
        <w:rPr>
          <w:rFonts w:ascii="Arial" w:hAnsi="Arial" w:cs="Arial"/>
          <w:spacing w:val="-5"/>
          <w:w w:val="102"/>
          <w:sz w:val="20"/>
          <w:szCs w:val="20"/>
        </w:rPr>
        <w:t>n</w:t>
      </w:r>
      <w:r>
        <w:rPr>
          <w:rFonts w:ascii="Arial" w:hAnsi="Arial" w:cs="Arial"/>
          <w:w w:val="101"/>
          <w:sz w:val="20"/>
          <w:szCs w:val="20"/>
        </w:rPr>
        <w:t xml:space="preserve">ym- </w:t>
      </w:r>
      <w:proofErr w:type="spellStart"/>
      <w:r>
        <w:rPr>
          <w:rFonts w:ascii="Arial" w:hAnsi="Arial" w:cs="Arial"/>
          <w:w w:val="92"/>
          <w:sz w:val="20"/>
          <w:szCs w:val="20"/>
        </w:rPr>
        <w:t>ous</w:t>
      </w:r>
      <w:proofErr w:type="spellEnd"/>
      <w:r>
        <w:rPr>
          <w:rFonts w:ascii="Arial" w:hAnsi="Arial" w:cs="Arial"/>
          <w:spacing w:val="-14"/>
          <w:w w:val="92"/>
          <w:sz w:val="20"/>
          <w:szCs w:val="20"/>
        </w:rPr>
        <w:t xml:space="preserve"> </w:t>
      </w:r>
      <w:r>
        <w:rPr>
          <w:rFonts w:ascii="Arial" w:hAnsi="Arial" w:cs="Arial"/>
          <w:w w:val="92"/>
          <w:sz w:val="20"/>
          <w:szCs w:val="20"/>
        </w:rPr>
        <w:t>broadcast</w:t>
      </w:r>
      <w:r>
        <w:rPr>
          <w:rFonts w:ascii="Arial" w:hAnsi="Arial" w:cs="Arial"/>
          <w:spacing w:val="23"/>
          <w:w w:val="92"/>
          <w:sz w:val="20"/>
          <w:szCs w:val="20"/>
        </w:rPr>
        <w:t xml:space="preserve"> </w:t>
      </w:r>
      <w:r>
        <w:rPr>
          <w:rFonts w:ascii="Arial" w:hAnsi="Arial" w:cs="Arial"/>
          <w:sz w:val="20"/>
          <w:szCs w:val="20"/>
        </w:rPr>
        <w:t>encryption:</w:t>
      </w:r>
      <w:r>
        <w:rPr>
          <w:rFonts w:ascii="Arial" w:hAnsi="Arial" w:cs="Arial"/>
          <w:spacing w:val="-8"/>
          <w:sz w:val="20"/>
          <w:szCs w:val="20"/>
        </w:rPr>
        <w:t xml:space="preserve"> </w:t>
      </w:r>
      <w:r>
        <w:rPr>
          <w:rFonts w:ascii="Arial" w:hAnsi="Arial" w:cs="Arial"/>
          <w:spacing w:val="-5"/>
          <w:w w:val="111"/>
          <w:sz w:val="20"/>
          <w:szCs w:val="20"/>
        </w:rPr>
        <w:t>A</w:t>
      </w:r>
      <w:r>
        <w:rPr>
          <w:rFonts w:ascii="Arial" w:hAnsi="Arial" w:cs="Arial"/>
          <w:w w:val="104"/>
          <w:sz w:val="20"/>
          <w:szCs w:val="20"/>
        </w:rPr>
        <w:t>dapti</w:t>
      </w:r>
      <w:r>
        <w:rPr>
          <w:rFonts w:ascii="Arial" w:hAnsi="Arial" w:cs="Arial"/>
          <w:spacing w:val="-5"/>
          <w:w w:val="104"/>
          <w:sz w:val="20"/>
          <w:szCs w:val="20"/>
        </w:rPr>
        <w:t>v</w:t>
      </w:r>
      <w:r>
        <w:rPr>
          <w:rFonts w:ascii="Arial" w:hAnsi="Arial" w:cs="Arial"/>
          <w:w w:val="79"/>
          <w:sz w:val="20"/>
          <w:szCs w:val="20"/>
        </w:rPr>
        <w:t>e</w:t>
      </w:r>
      <w:r>
        <w:rPr>
          <w:rFonts w:ascii="Arial" w:hAnsi="Arial" w:cs="Arial"/>
          <w:spacing w:val="-10"/>
          <w:sz w:val="20"/>
          <w:szCs w:val="20"/>
        </w:rPr>
        <w:t xml:space="preserve"> </w:t>
      </w:r>
      <w:r>
        <w:rPr>
          <w:rFonts w:ascii="Arial" w:hAnsi="Arial" w:cs="Arial"/>
          <w:sz w:val="20"/>
          <w:szCs w:val="20"/>
        </w:rPr>
        <w:t>securi</w:t>
      </w:r>
      <w:r>
        <w:rPr>
          <w:rFonts w:ascii="Arial" w:hAnsi="Arial" w:cs="Arial"/>
          <w:spacing w:val="-5"/>
          <w:sz w:val="20"/>
          <w:szCs w:val="20"/>
        </w:rPr>
        <w:t>t</w:t>
      </w:r>
      <w:r>
        <w:rPr>
          <w:rFonts w:ascii="Arial" w:hAnsi="Arial" w:cs="Arial"/>
          <w:sz w:val="20"/>
          <w:szCs w:val="20"/>
        </w:rPr>
        <w:t>y</w:t>
      </w:r>
      <w:r>
        <w:rPr>
          <w:rFonts w:ascii="Arial" w:hAnsi="Arial" w:cs="Arial"/>
          <w:spacing w:val="-22"/>
          <w:sz w:val="20"/>
          <w:szCs w:val="20"/>
        </w:rPr>
        <w:t xml:space="preserve"> </w:t>
      </w:r>
      <w:r>
        <w:rPr>
          <w:rFonts w:ascii="Arial" w:hAnsi="Arial" w:cs="Arial"/>
          <w:w w:val="96"/>
          <w:sz w:val="20"/>
          <w:szCs w:val="20"/>
        </w:rPr>
        <w:t>and</w:t>
      </w:r>
      <w:r>
        <w:rPr>
          <w:rFonts w:ascii="Arial" w:hAnsi="Arial" w:cs="Arial"/>
          <w:spacing w:val="-7"/>
          <w:w w:val="96"/>
          <w:sz w:val="20"/>
          <w:szCs w:val="20"/>
        </w:rPr>
        <w:t xml:space="preserve"> </w:t>
      </w:r>
      <w:r>
        <w:rPr>
          <w:rFonts w:ascii="Arial" w:hAnsi="Arial" w:cs="Arial"/>
          <w:w w:val="94"/>
          <w:sz w:val="20"/>
          <w:szCs w:val="20"/>
        </w:rPr>
        <w:t>efficie</w:t>
      </w:r>
      <w:r>
        <w:rPr>
          <w:rFonts w:ascii="Arial" w:hAnsi="Arial" w:cs="Arial"/>
          <w:spacing w:val="-5"/>
          <w:w w:val="94"/>
          <w:sz w:val="20"/>
          <w:szCs w:val="20"/>
        </w:rPr>
        <w:t>n</w:t>
      </w:r>
      <w:r>
        <w:rPr>
          <w:rFonts w:ascii="Arial" w:hAnsi="Arial" w:cs="Arial"/>
          <w:w w:val="139"/>
          <w:sz w:val="20"/>
          <w:szCs w:val="20"/>
        </w:rPr>
        <w:t>t</w:t>
      </w:r>
      <w:r>
        <w:rPr>
          <w:rFonts w:ascii="Arial" w:hAnsi="Arial" w:cs="Arial"/>
          <w:spacing w:val="-9"/>
          <w:sz w:val="20"/>
          <w:szCs w:val="20"/>
        </w:rPr>
        <w:t xml:space="preserve"> </w:t>
      </w:r>
      <w:r>
        <w:rPr>
          <w:rFonts w:ascii="Arial" w:hAnsi="Arial" w:cs="Arial"/>
          <w:w w:val="97"/>
          <w:sz w:val="20"/>
          <w:szCs w:val="20"/>
        </w:rPr>
        <w:t>constructions</w:t>
      </w:r>
      <w:r>
        <w:rPr>
          <w:rFonts w:ascii="Arial" w:hAnsi="Arial" w:cs="Arial"/>
          <w:spacing w:val="-6"/>
          <w:w w:val="97"/>
          <w:sz w:val="20"/>
          <w:szCs w:val="20"/>
        </w:rPr>
        <w:t xml:space="preserve"> </w:t>
      </w:r>
      <w:r>
        <w:rPr>
          <w:rFonts w:ascii="Arial" w:hAnsi="Arial" w:cs="Arial"/>
          <w:sz w:val="20"/>
          <w:szCs w:val="20"/>
        </w:rPr>
        <w:t>in the standard</w:t>
      </w:r>
      <w:r>
        <w:rPr>
          <w:rFonts w:ascii="Arial" w:hAnsi="Arial" w:cs="Arial"/>
          <w:spacing w:val="-22"/>
          <w:sz w:val="20"/>
          <w:szCs w:val="20"/>
        </w:rPr>
        <w:t xml:space="preserve"> </w:t>
      </w:r>
      <w:r>
        <w:rPr>
          <w:rFonts w:ascii="Arial" w:hAnsi="Arial" w:cs="Arial"/>
          <w:w w:val="97"/>
          <w:sz w:val="20"/>
          <w:szCs w:val="20"/>
        </w:rPr>
        <w:t>m</w:t>
      </w:r>
      <w:r>
        <w:rPr>
          <w:rFonts w:ascii="Arial" w:hAnsi="Arial" w:cs="Arial"/>
          <w:spacing w:val="6"/>
          <w:w w:val="97"/>
          <w:sz w:val="20"/>
          <w:szCs w:val="20"/>
        </w:rPr>
        <w:t>o</w:t>
      </w:r>
      <w:r>
        <w:rPr>
          <w:rFonts w:ascii="Arial" w:hAnsi="Arial" w:cs="Arial"/>
          <w:w w:val="97"/>
          <w:sz w:val="20"/>
          <w:szCs w:val="20"/>
        </w:rPr>
        <w:t>del</w:t>
      </w:r>
      <w:r>
        <w:rPr>
          <w:rFonts w:ascii="Arial" w:hAnsi="Arial" w:cs="Arial"/>
          <w:spacing w:val="1"/>
          <w:w w:val="97"/>
          <w:sz w:val="20"/>
          <w:szCs w:val="20"/>
        </w:rPr>
        <w:t>’</w:t>
      </w:r>
      <w:r>
        <w:rPr>
          <w:rFonts w:ascii="Arial" w:hAnsi="Arial" w:cs="Arial"/>
          <w:w w:val="97"/>
          <w:sz w:val="20"/>
          <w:szCs w:val="20"/>
        </w:rPr>
        <w:t>.</w:t>
      </w:r>
      <w:r>
        <w:rPr>
          <w:rFonts w:ascii="Arial" w:hAnsi="Arial" w:cs="Arial"/>
          <w:spacing w:val="-3"/>
          <w:w w:val="97"/>
          <w:sz w:val="20"/>
          <w:szCs w:val="20"/>
        </w:rPr>
        <w:t xml:space="preserve"> </w:t>
      </w:r>
      <w:r>
        <w:rPr>
          <w:rFonts w:ascii="Arial" w:hAnsi="Arial" w:cs="Arial"/>
          <w:sz w:val="20"/>
          <w:szCs w:val="20"/>
        </w:rPr>
        <w:t>In:</w:t>
      </w:r>
      <w:r>
        <w:rPr>
          <w:rFonts w:ascii="Arial" w:hAnsi="Arial" w:cs="Arial"/>
          <w:spacing w:val="6"/>
          <w:sz w:val="20"/>
          <w:szCs w:val="20"/>
        </w:rPr>
        <w:t xml:space="preserve"> </w:t>
      </w:r>
      <w:r>
        <w:rPr>
          <w:rFonts w:ascii="Arial" w:hAnsi="Arial" w:cs="Arial"/>
          <w:i/>
          <w:sz w:val="20"/>
          <w:szCs w:val="20"/>
        </w:rPr>
        <w:t>Public</w:t>
      </w:r>
      <w:r>
        <w:rPr>
          <w:rFonts w:ascii="Arial" w:hAnsi="Arial" w:cs="Arial"/>
          <w:i/>
          <w:spacing w:val="-11"/>
          <w:sz w:val="20"/>
          <w:szCs w:val="20"/>
        </w:rPr>
        <w:t xml:space="preserve"> </w:t>
      </w:r>
      <w:r>
        <w:rPr>
          <w:rFonts w:ascii="Arial" w:hAnsi="Arial" w:cs="Arial"/>
          <w:i/>
          <w:sz w:val="20"/>
          <w:szCs w:val="20"/>
        </w:rPr>
        <w:t>Key</w:t>
      </w:r>
      <w:r>
        <w:rPr>
          <w:rFonts w:ascii="Arial" w:hAnsi="Arial" w:cs="Arial"/>
          <w:i/>
          <w:spacing w:val="-7"/>
          <w:sz w:val="20"/>
          <w:szCs w:val="20"/>
        </w:rPr>
        <w:t xml:space="preserve"> </w:t>
      </w:r>
      <w:r>
        <w:rPr>
          <w:rFonts w:ascii="Arial" w:hAnsi="Arial" w:cs="Arial"/>
          <w:i/>
          <w:w w:val="98"/>
          <w:sz w:val="20"/>
          <w:szCs w:val="20"/>
        </w:rPr>
        <w:t>Crypt</w:t>
      </w:r>
      <w:r>
        <w:rPr>
          <w:rFonts w:ascii="Arial" w:hAnsi="Arial" w:cs="Arial"/>
          <w:i/>
          <w:spacing w:val="-10"/>
          <w:w w:val="98"/>
          <w:sz w:val="20"/>
          <w:szCs w:val="20"/>
        </w:rPr>
        <w:t>o</w:t>
      </w:r>
      <w:r>
        <w:rPr>
          <w:rFonts w:ascii="Arial" w:hAnsi="Arial" w:cs="Arial"/>
          <w:i/>
          <w:w w:val="98"/>
          <w:sz w:val="20"/>
          <w:szCs w:val="20"/>
        </w:rPr>
        <w:t>g</w:t>
      </w:r>
      <w:r>
        <w:rPr>
          <w:rFonts w:ascii="Arial" w:hAnsi="Arial" w:cs="Arial"/>
          <w:i/>
          <w:spacing w:val="-10"/>
          <w:w w:val="98"/>
          <w:sz w:val="20"/>
          <w:szCs w:val="20"/>
        </w:rPr>
        <w:t>r</w:t>
      </w:r>
      <w:r>
        <w:rPr>
          <w:rFonts w:ascii="Arial" w:hAnsi="Arial" w:cs="Arial"/>
          <w:i/>
          <w:w w:val="98"/>
          <w:sz w:val="20"/>
          <w:szCs w:val="20"/>
        </w:rPr>
        <w:t>aphy–P</w:t>
      </w:r>
      <w:r>
        <w:rPr>
          <w:rFonts w:ascii="Arial" w:hAnsi="Arial" w:cs="Arial"/>
          <w:i/>
          <w:spacing w:val="-4"/>
          <w:w w:val="98"/>
          <w:sz w:val="20"/>
          <w:szCs w:val="20"/>
        </w:rPr>
        <w:t>K</w:t>
      </w:r>
      <w:r>
        <w:rPr>
          <w:rFonts w:ascii="Arial" w:hAnsi="Arial" w:cs="Arial"/>
          <w:i/>
          <w:w w:val="98"/>
          <w:sz w:val="20"/>
          <w:szCs w:val="20"/>
        </w:rPr>
        <w:t>C</w:t>
      </w:r>
      <w:r>
        <w:rPr>
          <w:rFonts w:ascii="Arial" w:hAnsi="Arial" w:cs="Arial"/>
          <w:i/>
          <w:spacing w:val="3"/>
          <w:w w:val="98"/>
          <w:sz w:val="20"/>
          <w:szCs w:val="20"/>
        </w:rPr>
        <w:t xml:space="preserve"> </w:t>
      </w:r>
      <w:r>
        <w:rPr>
          <w:rFonts w:ascii="Arial" w:hAnsi="Arial" w:cs="Arial"/>
          <w:i/>
          <w:w w:val="93"/>
          <w:sz w:val="20"/>
          <w:szCs w:val="20"/>
        </w:rPr>
        <w:t>201</w:t>
      </w:r>
      <w:r>
        <w:rPr>
          <w:rFonts w:ascii="Arial" w:hAnsi="Arial" w:cs="Arial"/>
          <w:i/>
          <w:spacing w:val="1"/>
          <w:w w:val="93"/>
          <w:sz w:val="20"/>
          <w:szCs w:val="20"/>
        </w:rPr>
        <w:t>2</w:t>
      </w:r>
      <w:r>
        <w:rPr>
          <w:rFonts w:ascii="Arial" w:hAnsi="Arial" w:cs="Arial"/>
          <w:w w:val="93"/>
          <w:sz w:val="20"/>
          <w:szCs w:val="20"/>
        </w:rPr>
        <w:t>.</w:t>
      </w:r>
      <w:r>
        <w:rPr>
          <w:rFonts w:ascii="Arial" w:hAnsi="Arial" w:cs="Arial"/>
          <w:spacing w:val="-9"/>
          <w:w w:val="93"/>
          <w:sz w:val="20"/>
          <w:szCs w:val="20"/>
        </w:rPr>
        <w:t xml:space="preserve"> </w:t>
      </w:r>
      <w:r>
        <w:rPr>
          <w:rFonts w:ascii="Arial" w:hAnsi="Arial" w:cs="Arial"/>
          <w:w w:val="93"/>
          <w:sz w:val="20"/>
          <w:szCs w:val="20"/>
        </w:rPr>
        <w:t>Springer,</w:t>
      </w:r>
      <w:r>
        <w:rPr>
          <w:rFonts w:ascii="Arial" w:hAnsi="Arial" w:cs="Arial"/>
          <w:spacing w:val="22"/>
          <w:w w:val="93"/>
          <w:sz w:val="20"/>
          <w:szCs w:val="20"/>
        </w:rPr>
        <w:t xml:space="preserve"> </w:t>
      </w:r>
      <w:r>
        <w:rPr>
          <w:rFonts w:ascii="Arial" w:hAnsi="Arial" w:cs="Arial"/>
          <w:sz w:val="20"/>
          <w:szCs w:val="20"/>
        </w:rPr>
        <w:t>pp.</w:t>
      </w:r>
      <w:r>
        <w:rPr>
          <w:rFonts w:ascii="Arial" w:hAnsi="Arial" w:cs="Arial"/>
          <w:spacing w:val="-10"/>
          <w:sz w:val="20"/>
          <w:szCs w:val="20"/>
        </w:rPr>
        <w:t xml:space="preserve"> </w:t>
      </w:r>
      <w:r>
        <w:rPr>
          <w:rFonts w:ascii="Arial" w:hAnsi="Arial" w:cs="Arial"/>
          <w:sz w:val="20"/>
          <w:szCs w:val="20"/>
        </w:rPr>
        <w:t>206–</w:t>
      </w:r>
    </w:p>
    <w:p w14:paraId="11198890" w14:textId="77777777" w:rsidR="009E6749" w:rsidRDefault="009E6749">
      <w:pPr>
        <w:spacing w:after="0" w:line="240" w:lineRule="auto"/>
        <w:ind w:left="1254" w:right="3309"/>
        <w:jc w:val="both"/>
        <w:rPr>
          <w:rFonts w:ascii="Arial" w:hAnsi="Arial" w:cs="Arial"/>
          <w:sz w:val="20"/>
          <w:szCs w:val="20"/>
        </w:rPr>
      </w:pPr>
      <w:r>
        <w:rPr>
          <w:rFonts w:ascii="Arial" w:hAnsi="Arial" w:cs="Arial"/>
          <w:w w:val="90"/>
          <w:sz w:val="20"/>
          <w:szCs w:val="20"/>
        </w:rPr>
        <w:t>224.</w:t>
      </w:r>
      <w:r>
        <w:rPr>
          <w:rFonts w:ascii="Arial" w:hAnsi="Arial" w:cs="Arial"/>
          <w:spacing w:val="17"/>
          <w:w w:val="90"/>
          <w:sz w:val="20"/>
          <w:szCs w:val="20"/>
        </w:rPr>
        <w:t xml:space="preserve"> </w:t>
      </w:r>
      <w:r>
        <w:rPr>
          <w:rFonts w:ascii="Arial" w:hAnsi="Arial" w:cs="Arial"/>
          <w:w w:val="154"/>
          <w:sz w:val="20"/>
          <w:szCs w:val="20"/>
        </w:rPr>
        <w:t>url</w:t>
      </w:r>
      <w:r>
        <w:rPr>
          <w:rFonts w:ascii="Arial" w:hAnsi="Arial" w:cs="Arial"/>
          <w:w w:val="99"/>
          <w:sz w:val="20"/>
          <w:szCs w:val="20"/>
        </w:rPr>
        <w:t>:</w:t>
      </w:r>
      <w:r>
        <w:rPr>
          <w:rFonts w:ascii="Arial" w:hAnsi="Arial" w:cs="Arial"/>
          <w:spacing w:val="11"/>
          <w:sz w:val="20"/>
          <w:szCs w:val="20"/>
        </w:rPr>
        <w:t xml:space="preserve"> </w:t>
      </w:r>
      <w:hyperlink r:id="rId33">
        <w:r>
          <w:rPr>
            <w:rFonts w:ascii="Arial" w:hAnsi="Arial" w:cs="Arial"/>
            <w:w w:val="135"/>
            <w:sz w:val="20"/>
            <w:szCs w:val="20"/>
          </w:rPr>
          <w:t>http://eprint.iacr.</w:t>
        </w:r>
        <w:r>
          <w:rPr>
            <w:rFonts w:ascii="Arial" w:hAnsi="Arial" w:cs="Arial"/>
            <w:spacing w:val="3"/>
            <w:w w:val="135"/>
            <w:sz w:val="20"/>
            <w:szCs w:val="20"/>
          </w:rPr>
          <w:t>o</w:t>
        </w:r>
        <w:r>
          <w:rPr>
            <w:rFonts w:ascii="Arial" w:hAnsi="Arial" w:cs="Arial"/>
            <w:w w:val="107"/>
            <w:sz w:val="20"/>
            <w:szCs w:val="20"/>
          </w:rPr>
          <w:t>rg/2011/47</w:t>
        </w:r>
        <w:r>
          <w:rPr>
            <w:rFonts w:ascii="Arial" w:hAnsi="Arial" w:cs="Arial"/>
            <w:spacing w:val="2"/>
            <w:w w:val="107"/>
            <w:sz w:val="20"/>
            <w:szCs w:val="20"/>
          </w:rPr>
          <w:t>6</w:t>
        </w:r>
      </w:hyperlink>
      <w:r>
        <w:rPr>
          <w:rFonts w:ascii="Arial" w:hAnsi="Arial" w:cs="Arial"/>
          <w:w w:val="99"/>
          <w:sz w:val="20"/>
          <w:szCs w:val="20"/>
        </w:rPr>
        <w:t>.</w:t>
      </w:r>
    </w:p>
    <w:p w14:paraId="1B98B4D0" w14:textId="77777777" w:rsidR="009E6749" w:rsidRDefault="009E6749">
      <w:pPr>
        <w:spacing w:before="9" w:after="0" w:line="249" w:lineRule="auto"/>
        <w:ind w:left="1254" w:right="341" w:hanging="299"/>
        <w:rPr>
          <w:rFonts w:ascii="Arial" w:hAnsi="Arial" w:cs="Arial"/>
          <w:sz w:val="20"/>
          <w:szCs w:val="20"/>
        </w:rPr>
      </w:pPr>
      <w:r>
        <w:rPr>
          <w:rFonts w:ascii="Arial" w:hAnsi="Arial" w:cs="Arial"/>
          <w:sz w:val="20"/>
          <w:szCs w:val="20"/>
        </w:rPr>
        <w:t>Marlinspi</w:t>
      </w:r>
      <w:r>
        <w:rPr>
          <w:rFonts w:ascii="Arial" w:hAnsi="Arial" w:cs="Arial"/>
          <w:spacing w:val="-4"/>
          <w:sz w:val="20"/>
          <w:szCs w:val="20"/>
        </w:rPr>
        <w:t>k</w:t>
      </w:r>
      <w:r>
        <w:rPr>
          <w:rFonts w:ascii="Arial" w:hAnsi="Arial" w:cs="Arial"/>
          <w:sz w:val="20"/>
          <w:szCs w:val="20"/>
        </w:rPr>
        <w:t>e,</w:t>
      </w:r>
      <w:r>
        <w:rPr>
          <w:rFonts w:ascii="Arial" w:hAnsi="Arial" w:cs="Arial"/>
          <w:spacing w:val="-7"/>
          <w:sz w:val="20"/>
          <w:szCs w:val="20"/>
        </w:rPr>
        <w:t xml:space="preserve"> </w:t>
      </w:r>
      <w:r>
        <w:rPr>
          <w:rFonts w:ascii="Arial" w:hAnsi="Arial" w:cs="Arial"/>
          <w:sz w:val="20"/>
          <w:szCs w:val="20"/>
        </w:rPr>
        <w:t>M</w:t>
      </w:r>
      <w:r>
        <w:rPr>
          <w:rFonts w:ascii="Arial" w:hAnsi="Arial" w:cs="Arial"/>
          <w:spacing w:val="-5"/>
          <w:sz w:val="20"/>
          <w:szCs w:val="20"/>
        </w:rPr>
        <w:t>o</w:t>
      </w:r>
      <w:r>
        <w:rPr>
          <w:rFonts w:ascii="Arial" w:hAnsi="Arial" w:cs="Arial"/>
          <w:sz w:val="20"/>
          <w:szCs w:val="20"/>
        </w:rPr>
        <w:t>xie</w:t>
      </w:r>
      <w:r>
        <w:rPr>
          <w:rFonts w:ascii="Arial" w:hAnsi="Arial" w:cs="Arial"/>
          <w:spacing w:val="-16"/>
          <w:sz w:val="20"/>
          <w:szCs w:val="20"/>
        </w:rPr>
        <w:t xml:space="preserve"> </w:t>
      </w:r>
      <w:r>
        <w:rPr>
          <w:rFonts w:ascii="Arial" w:hAnsi="Arial" w:cs="Arial"/>
          <w:w w:val="95"/>
          <w:sz w:val="20"/>
          <w:szCs w:val="20"/>
        </w:rPr>
        <w:t>(2014).</w:t>
      </w:r>
      <w:r>
        <w:rPr>
          <w:rFonts w:ascii="Arial" w:hAnsi="Arial" w:cs="Arial"/>
          <w:spacing w:val="-7"/>
          <w:w w:val="95"/>
          <w:sz w:val="20"/>
          <w:szCs w:val="20"/>
        </w:rPr>
        <w:t xml:space="preserve"> </w:t>
      </w:r>
      <w:r>
        <w:rPr>
          <w:rFonts w:ascii="Arial" w:hAnsi="Arial" w:cs="Arial"/>
          <w:i/>
          <w:sz w:val="20"/>
          <w:szCs w:val="20"/>
        </w:rPr>
        <w:t>Private</w:t>
      </w:r>
      <w:r>
        <w:rPr>
          <w:rFonts w:ascii="Arial" w:hAnsi="Arial" w:cs="Arial"/>
          <w:i/>
          <w:spacing w:val="2"/>
          <w:sz w:val="20"/>
          <w:szCs w:val="20"/>
        </w:rPr>
        <w:t xml:space="preserve"> </w:t>
      </w:r>
      <w:r>
        <w:rPr>
          <w:rFonts w:ascii="Arial" w:hAnsi="Arial" w:cs="Arial"/>
          <w:i/>
          <w:sz w:val="20"/>
          <w:szCs w:val="20"/>
        </w:rPr>
        <w:t>G</w:t>
      </w:r>
      <w:r>
        <w:rPr>
          <w:rFonts w:ascii="Arial" w:hAnsi="Arial" w:cs="Arial"/>
          <w:i/>
          <w:spacing w:val="-10"/>
          <w:sz w:val="20"/>
          <w:szCs w:val="20"/>
        </w:rPr>
        <w:t>r</w:t>
      </w:r>
      <w:r>
        <w:rPr>
          <w:rFonts w:ascii="Arial" w:hAnsi="Arial" w:cs="Arial"/>
          <w:i/>
          <w:sz w:val="20"/>
          <w:szCs w:val="20"/>
        </w:rPr>
        <w:t>oup</w:t>
      </w:r>
      <w:r>
        <w:rPr>
          <w:rFonts w:ascii="Arial" w:hAnsi="Arial" w:cs="Arial"/>
          <w:i/>
          <w:spacing w:val="-15"/>
          <w:sz w:val="20"/>
          <w:szCs w:val="20"/>
        </w:rPr>
        <w:t xml:space="preserve"> </w:t>
      </w:r>
      <w:r>
        <w:rPr>
          <w:rFonts w:ascii="Arial" w:hAnsi="Arial" w:cs="Arial"/>
          <w:i/>
          <w:w w:val="92"/>
          <w:sz w:val="20"/>
          <w:szCs w:val="20"/>
        </w:rPr>
        <w:t>Messagin</w:t>
      </w:r>
      <w:r>
        <w:rPr>
          <w:rFonts w:ascii="Arial" w:hAnsi="Arial" w:cs="Arial"/>
          <w:i/>
          <w:spacing w:val="1"/>
          <w:w w:val="92"/>
          <w:sz w:val="20"/>
          <w:szCs w:val="20"/>
        </w:rPr>
        <w:t>g</w:t>
      </w:r>
      <w:r>
        <w:rPr>
          <w:rFonts w:ascii="Arial" w:hAnsi="Arial" w:cs="Arial"/>
          <w:w w:val="92"/>
          <w:sz w:val="20"/>
          <w:szCs w:val="20"/>
        </w:rPr>
        <w:t>.</w:t>
      </w:r>
      <w:r>
        <w:rPr>
          <w:rFonts w:ascii="Arial" w:hAnsi="Arial" w:cs="Arial"/>
          <w:spacing w:val="-3"/>
          <w:w w:val="92"/>
          <w:sz w:val="20"/>
          <w:szCs w:val="20"/>
        </w:rPr>
        <w:t xml:space="preserve"> </w:t>
      </w:r>
      <w:r>
        <w:rPr>
          <w:rFonts w:ascii="Arial" w:hAnsi="Arial" w:cs="Arial"/>
          <w:w w:val="154"/>
          <w:sz w:val="20"/>
          <w:szCs w:val="20"/>
        </w:rPr>
        <w:t>url</w:t>
      </w:r>
      <w:r>
        <w:rPr>
          <w:rFonts w:ascii="Arial" w:hAnsi="Arial" w:cs="Arial"/>
          <w:w w:val="99"/>
          <w:sz w:val="20"/>
          <w:szCs w:val="20"/>
        </w:rPr>
        <w:t>:</w:t>
      </w:r>
      <w:r>
        <w:rPr>
          <w:rFonts w:ascii="Arial" w:hAnsi="Arial" w:cs="Arial"/>
          <w:spacing w:val="-11"/>
          <w:sz w:val="20"/>
          <w:szCs w:val="20"/>
        </w:rPr>
        <w:t xml:space="preserve"> </w:t>
      </w:r>
      <w:hyperlink r:id="rId34">
        <w:r>
          <w:rPr>
            <w:rFonts w:ascii="Arial" w:hAnsi="Arial" w:cs="Arial"/>
            <w:w w:val="118"/>
            <w:sz w:val="20"/>
            <w:szCs w:val="20"/>
          </w:rPr>
          <w:t>https://whispersyst</w:t>
        </w:r>
        <w:r>
          <w:rPr>
            <w:rFonts w:ascii="Arial" w:hAnsi="Arial" w:cs="Arial"/>
            <w:spacing w:val="3"/>
            <w:w w:val="118"/>
            <w:sz w:val="20"/>
            <w:szCs w:val="20"/>
          </w:rPr>
          <w:t>e</w:t>
        </w:r>
      </w:hyperlink>
      <w:r>
        <w:rPr>
          <w:rFonts w:ascii="Arial" w:hAnsi="Arial" w:cs="Arial"/>
          <w:w w:val="97"/>
          <w:sz w:val="20"/>
          <w:szCs w:val="20"/>
        </w:rPr>
        <w:t xml:space="preserve">ms. </w:t>
      </w:r>
      <w:hyperlink r:id="rId35">
        <w:r>
          <w:rPr>
            <w:rFonts w:ascii="Arial" w:hAnsi="Arial" w:cs="Arial"/>
            <w:w w:val="122"/>
            <w:sz w:val="20"/>
            <w:szCs w:val="20"/>
          </w:rPr>
          <w:t>org/blog/private</w:t>
        </w:r>
        <w:r>
          <w:rPr>
            <w:rFonts w:ascii="Arial" w:hAnsi="Arial" w:cs="Arial"/>
            <w:spacing w:val="13"/>
            <w:w w:val="122"/>
            <w:sz w:val="20"/>
            <w:szCs w:val="20"/>
          </w:rPr>
          <w:t>-</w:t>
        </w:r>
        <w:r>
          <w:rPr>
            <w:rFonts w:ascii="Arial" w:hAnsi="Arial" w:cs="Arial"/>
            <w:w w:val="108"/>
            <w:sz w:val="20"/>
            <w:szCs w:val="20"/>
          </w:rPr>
          <w:t>gro</w:t>
        </w:r>
        <w:r>
          <w:rPr>
            <w:rFonts w:ascii="Arial" w:hAnsi="Arial" w:cs="Arial"/>
            <w:w w:val="110"/>
            <w:sz w:val="20"/>
            <w:szCs w:val="20"/>
          </w:rPr>
          <w:t>ups</w:t>
        </w:r>
        <w:r>
          <w:rPr>
            <w:rFonts w:ascii="Arial" w:hAnsi="Arial" w:cs="Arial"/>
            <w:spacing w:val="1"/>
            <w:w w:val="110"/>
            <w:sz w:val="20"/>
            <w:szCs w:val="20"/>
          </w:rPr>
          <w:t>/</w:t>
        </w:r>
      </w:hyperlink>
      <w:r>
        <w:rPr>
          <w:rFonts w:ascii="Arial" w:hAnsi="Arial" w:cs="Arial"/>
          <w:w w:val="99"/>
          <w:sz w:val="20"/>
          <w:szCs w:val="20"/>
        </w:rPr>
        <w:t>.</w:t>
      </w:r>
    </w:p>
    <w:p w14:paraId="4C5D4164" w14:textId="77777777" w:rsidR="009E6749" w:rsidRDefault="009E6749">
      <w:pPr>
        <w:spacing w:after="0" w:line="240" w:lineRule="auto"/>
        <w:ind w:left="955" w:right="921"/>
        <w:jc w:val="both"/>
        <w:rPr>
          <w:rFonts w:ascii="Arial" w:hAnsi="Arial" w:cs="Arial"/>
          <w:sz w:val="20"/>
          <w:szCs w:val="20"/>
        </w:rPr>
      </w:pPr>
      <w:r>
        <w:rPr>
          <w:rFonts w:ascii="Arial" w:hAnsi="Arial" w:cs="Arial"/>
          <w:w w:val="94"/>
          <w:sz w:val="20"/>
          <w:szCs w:val="20"/>
        </w:rPr>
        <w:t>O</w:t>
      </w:r>
      <w:r>
        <w:rPr>
          <w:rFonts w:ascii="Arial" w:hAnsi="Arial" w:cs="Arial"/>
          <w:spacing w:val="6"/>
          <w:w w:val="94"/>
          <w:sz w:val="20"/>
          <w:szCs w:val="20"/>
        </w:rPr>
        <w:t>p</w:t>
      </w:r>
      <w:r>
        <w:rPr>
          <w:rFonts w:ascii="Arial" w:hAnsi="Arial" w:cs="Arial"/>
          <w:w w:val="94"/>
          <w:sz w:val="20"/>
          <w:szCs w:val="20"/>
        </w:rPr>
        <w:t>en</w:t>
      </w:r>
      <w:r>
        <w:rPr>
          <w:rFonts w:ascii="Arial" w:hAnsi="Arial" w:cs="Arial"/>
          <w:spacing w:val="2"/>
          <w:w w:val="94"/>
          <w:sz w:val="20"/>
          <w:szCs w:val="20"/>
        </w:rPr>
        <w:t xml:space="preserve"> </w:t>
      </w:r>
      <w:r>
        <w:rPr>
          <w:rFonts w:ascii="Arial" w:hAnsi="Arial" w:cs="Arial"/>
          <w:sz w:val="20"/>
          <w:szCs w:val="20"/>
        </w:rPr>
        <w:t>Whis</w:t>
      </w:r>
      <w:r>
        <w:rPr>
          <w:rFonts w:ascii="Arial" w:hAnsi="Arial" w:cs="Arial"/>
          <w:spacing w:val="6"/>
          <w:sz w:val="20"/>
          <w:szCs w:val="20"/>
        </w:rPr>
        <w:t>p</w:t>
      </w:r>
      <w:r>
        <w:rPr>
          <w:rFonts w:ascii="Arial" w:hAnsi="Arial" w:cs="Arial"/>
          <w:sz w:val="20"/>
          <w:szCs w:val="20"/>
        </w:rPr>
        <w:t>er</w:t>
      </w:r>
      <w:r>
        <w:rPr>
          <w:rFonts w:ascii="Arial" w:hAnsi="Arial" w:cs="Arial"/>
          <w:spacing w:val="-16"/>
          <w:sz w:val="20"/>
          <w:szCs w:val="20"/>
        </w:rPr>
        <w:t xml:space="preserve"> </w:t>
      </w:r>
      <w:r>
        <w:rPr>
          <w:rFonts w:ascii="Arial" w:hAnsi="Arial" w:cs="Arial"/>
          <w:w w:val="93"/>
          <w:sz w:val="20"/>
          <w:szCs w:val="20"/>
        </w:rPr>
        <w:t>Systems.</w:t>
      </w:r>
      <w:r>
        <w:rPr>
          <w:rFonts w:ascii="Arial" w:hAnsi="Arial" w:cs="Arial"/>
          <w:spacing w:val="-8"/>
          <w:w w:val="93"/>
          <w:sz w:val="20"/>
          <w:szCs w:val="20"/>
        </w:rPr>
        <w:t xml:space="preserve"> </w:t>
      </w:r>
      <w:r>
        <w:rPr>
          <w:rFonts w:ascii="Arial" w:hAnsi="Arial" w:cs="Arial"/>
          <w:i/>
          <w:w w:val="93"/>
          <w:sz w:val="20"/>
          <w:szCs w:val="20"/>
        </w:rPr>
        <w:t>Signal</w:t>
      </w:r>
      <w:r>
        <w:rPr>
          <w:rFonts w:ascii="Arial" w:hAnsi="Arial" w:cs="Arial"/>
          <w:i/>
          <w:spacing w:val="17"/>
          <w:w w:val="93"/>
          <w:sz w:val="20"/>
          <w:szCs w:val="20"/>
        </w:rPr>
        <w:t xml:space="preserve"> </w:t>
      </w:r>
      <w:r>
        <w:rPr>
          <w:rFonts w:ascii="Arial" w:hAnsi="Arial" w:cs="Arial"/>
          <w:i/>
          <w:sz w:val="20"/>
          <w:szCs w:val="20"/>
        </w:rPr>
        <w:t>Private</w:t>
      </w:r>
      <w:r>
        <w:rPr>
          <w:rFonts w:ascii="Arial" w:hAnsi="Arial" w:cs="Arial"/>
          <w:i/>
          <w:spacing w:val="9"/>
          <w:sz w:val="20"/>
          <w:szCs w:val="20"/>
        </w:rPr>
        <w:t xml:space="preserve"> </w:t>
      </w:r>
      <w:r>
        <w:rPr>
          <w:rFonts w:ascii="Arial" w:hAnsi="Arial" w:cs="Arial"/>
          <w:i/>
          <w:w w:val="91"/>
          <w:sz w:val="20"/>
          <w:szCs w:val="20"/>
        </w:rPr>
        <w:t>Messenge</w:t>
      </w:r>
      <w:r>
        <w:rPr>
          <w:rFonts w:ascii="Arial" w:hAnsi="Arial" w:cs="Arial"/>
          <w:i/>
          <w:spacing w:val="1"/>
          <w:w w:val="91"/>
          <w:sz w:val="20"/>
          <w:szCs w:val="20"/>
        </w:rPr>
        <w:t>r</w:t>
      </w:r>
      <w:r>
        <w:rPr>
          <w:rFonts w:ascii="Arial" w:hAnsi="Arial" w:cs="Arial"/>
          <w:w w:val="91"/>
          <w:sz w:val="20"/>
          <w:szCs w:val="20"/>
        </w:rPr>
        <w:t>.</w:t>
      </w:r>
      <w:r>
        <w:rPr>
          <w:rFonts w:ascii="Arial" w:hAnsi="Arial" w:cs="Arial"/>
          <w:spacing w:val="6"/>
          <w:w w:val="91"/>
          <w:sz w:val="20"/>
          <w:szCs w:val="20"/>
        </w:rPr>
        <w:t xml:space="preserve"> </w:t>
      </w:r>
      <w:r>
        <w:rPr>
          <w:rFonts w:ascii="Arial" w:hAnsi="Arial" w:cs="Arial"/>
          <w:spacing w:val="-5"/>
          <w:w w:val="111"/>
          <w:sz w:val="20"/>
          <w:szCs w:val="20"/>
        </w:rPr>
        <w:t>A</w:t>
      </w:r>
      <w:r>
        <w:rPr>
          <w:rFonts w:ascii="Arial" w:hAnsi="Arial" w:cs="Arial"/>
          <w:w w:val="84"/>
          <w:sz w:val="20"/>
          <w:szCs w:val="20"/>
        </w:rPr>
        <w:t>ccessed</w:t>
      </w:r>
      <w:r>
        <w:rPr>
          <w:rFonts w:ascii="Arial" w:hAnsi="Arial" w:cs="Arial"/>
          <w:spacing w:val="-4"/>
          <w:sz w:val="20"/>
          <w:szCs w:val="20"/>
        </w:rPr>
        <w:t xml:space="preserve"> </w:t>
      </w:r>
      <w:r>
        <w:rPr>
          <w:rFonts w:ascii="Arial" w:hAnsi="Arial" w:cs="Arial"/>
          <w:sz w:val="20"/>
          <w:szCs w:val="20"/>
        </w:rPr>
        <w:t>on</w:t>
      </w:r>
      <w:r>
        <w:rPr>
          <w:rFonts w:ascii="Arial" w:hAnsi="Arial" w:cs="Arial"/>
          <w:spacing w:val="-17"/>
          <w:sz w:val="20"/>
          <w:szCs w:val="20"/>
        </w:rPr>
        <w:t xml:space="preserve"> </w:t>
      </w:r>
      <w:r>
        <w:rPr>
          <w:rFonts w:ascii="Arial" w:hAnsi="Arial" w:cs="Arial"/>
          <w:sz w:val="20"/>
          <w:szCs w:val="20"/>
        </w:rPr>
        <w:t>18th</w:t>
      </w:r>
      <w:r>
        <w:rPr>
          <w:rFonts w:ascii="Arial" w:hAnsi="Arial" w:cs="Arial"/>
          <w:spacing w:val="-8"/>
          <w:sz w:val="20"/>
          <w:szCs w:val="20"/>
        </w:rPr>
        <w:t xml:space="preserve"> </w:t>
      </w:r>
      <w:r>
        <w:rPr>
          <w:rFonts w:ascii="Arial" w:hAnsi="Arial" w:cs="Arial"/>
          <w:sz w:val="20"/>
          <w:szCs w:val="20"/>
        </w:rPr>
        <w:t>April</w:t>
      </w:r>
      <w:r>
        <w:rPr>
          <w:rFonts w:ascii="Arial" w:hAnsi="Arial" w:cs="Arial"/>
          <w:spacing w:val="44"/>
          <w:sz w:val="20"/>
          <w:szCs w:val="20"/>
        </w:rPr>
        <w:t xml:space="preserve"> </w:t>
      </w:r>
      <w:r>
        <w:rPr>
          <w:rFonts w:ascii="Arial" w:hAnsi="Arial" w:cs="Arial"/>
          <w:sz w:val="20"/>
          <w:szCs w:val="20"/>
        </w:rPr>
        <w:t>2016.</w:t>
      </w:r>
    </w:p>
    <w:p w14:paraId="30A26B27" w14:textId="77777777" w:rsidR="009E6749" w:rsidRDefault="009E6749">
      <w:pPr>
        <w:spacing w:before="9" w:after="0" w:line="249" w:lineRule="auto"/>
        <w:ind w:left="1254" w:right="459"/>
        <w:rPr>
          <w:rFonts w:ascii="Arial" w:hAnsi="Arial" w:cs="Arial"/>
          <w:sz w:val="20"/>
          <w:szCs w:val="20"/>
        </w:rPr>
      </w:pPr>
      <w:r>
        <w:rPr>
          <w:rFonts w:ascii="Arial" w:hAnsi="Arial" w:cs="Arial"/>
          <w:w w:val="154"/>
          <w:sz w:val="20"/>
          <w:szCs w:val="20"/>
        </w:rPr>
        <w:t>url</w:t>
      </w:r>
      <w:r>
        <w:rPr>
          <w:rFonts w:ascii="Arial" w:hAnsi="Arial" w:cs="Arial"/>
          <w:w w:val="99"/>
          <w:sz w:val="20"/>
          <w:szCs w:val="20"/>
        </w:rPr>
        <w:t>:</w:t>
      </w:r>
      <w:r>
        <w:rPr>
          <w:rFonts w:ascii="Arial" w:hAnsi="Arial" w:cs="Arial"/>
          <w:spacing w:val="-11"/>
          <w:sz w:val="20"/>
          <w:szCs w:val="20"/>
        </w:rPr>
        <w:t xml:space="preserve"> </w:t>
      </w:r>
      <w:hyperlink r:id="rId36">
        <w:r>
          <w:rPr>
            <w:rFonts w:ascii="Arial" w:hAnsi="Arial" w:cs="Arial"/>
            <w:w w:val="122"/>
            <w:sz w:val="20"/>
            <w:szCs w:val="20"/>
          </w:rPr>
          <w:t>https://play.googl</w:t>
        </w:r>
        <w:r>
          <w:rPr>
            <w:rFonts w:ascii="Arial" w:hAnsi="Arial" w:cs="Arial"/>
            <w:spacing w:val="3"/>
            <w:w w:val="122"/>
            <w:sz w:val="20"/>
            <w:szCs w:val="20"/>
          </w:rPr>
          <w:t>e</w:t>
        </w:r>
        <w:r>
          <w:rPr>
            <w:rFonts w:ascii="Arial" w:hAnsi="Arial" w:cs="Arial"/>
            <w:w w:val="114"/>
            <w:sz w:val="20"/>
            <w:szCs w:val="20"/>
          </w:rPr>
          <w:t>.com/store/apps/details?id=org.thought</w:t>
        </w:r>
        <w:r>
          <w:rPr>
            <w:rFonts w:ascii="Arial" w:hAnsi="Arial" w:cs="Arial"/>
            <w:spacing w:val="7"/>
            <w:w w:val="114"/>
            <w:sz w:val="20"/>
            <w:szCs w:val="20"/>
          </w:rPr>
          <w:t>c</w:t>
        </w:r>
      </w:hyperlink>
      <w:r>
        <w:rPr>
          <w:rFonts w:ascii="Arial" w:hAnsi="Arial" w:cs="Arial"/>
          <w:w w:val="117"/>
          <w:sz w:val="20"/>
          <w:szCs w:val="20"/>
        </w:rPr>
        <w:t xml:space="preserve">rime. </w:t>
      </w:r>
      <w:hyperlink r:id="rId37">
        <w:proofErr w:type="spellStart"/>
        <w:r>
          <w:rPr>
            <w:rFonts w:ascii="Arial" w:hAnsi="Arial" w:cs="Arial"/>
            <w:sz w:val="20"/>
            <w:szCs w:val="20"/>
          </w:rPr>
          <w:t>securesms&amp;hl</w:t>
        </w:r>
        <w:proofErr w:type="spellEnd"/>
        <w:r>
          <w:rPr>
            <w:rFonts w:ascii="Arial" w:hAnsi="Arial" w:cs="Arial"/>
            <w:sz w:val="20"/>
            <w:szCs w:val="20"/>
          </w:rPr>
          <w:t>=</w:t>
        </w:r>
        <w:proofErr w:type="spellStart"/>
        <w:r>
          <w:rPr>
            <w:rFonts w:ascii="Arial" w:hAnsi="Arial" w:cs="Arial"/>
            <w:sz w:val="20"/>
            <w:szCs w:val="20"/>
          </w:rPr>
          <w:t>e</w:t>
        </w:r>
        <w:r>
          <w:rPr>
            <w:rFonts w:ascii="Arial" w:hAnsi="Arial" w:cs="Arial"/>
            <w:spacing w:val="3"/>
            <w:sz w:val="20"/>
            <w:szCs w:val="20"/>
          </w:rPr>
          <w:t>n</w:t>
        </w:r>
        <w:proofErr w:type="spellEnd"/>
      </w:hyperlink>
      <w:r>
        <w:rPr>
          <w:rFonts w:ascii="Arial" w:hAnsi="Arial" w:cs="Arial"/>
          <w:sz w:val="20"/>
          <w:szCs w:val="20"/>
        </w:rPr>
        <w:t>.</w:t>
      </w:r>
    </w:p>
    <w:p w14:paraId="61F57821" w14:textId="77777777" w:rsidR="009E6749" w:rsidRDefault="009E6749">
      <w:pPr>
        <w:spacing w:after="0" w:line="240" w:lineRule="auto"/>
        <w:ind w:left="955" w:right="922"/>
        <w:jc w:val="both"/>
        <w:rPr>
          <w:rFonts w:ascii="Arial" w:hAnsi="Arial" w:cs="Arial"/>
          <w:sz w:val="20"/>
          <w:szCs w:val="20"/>
        </w:rPr>
      </w:pPr>
      <w:r>
        <w:rPr>
          <w:rFonts w:ascii="Arial" w:hAnsi="Arial" w:cs="Arial"/>
          <w:w w:val="95"/>
          <w:sz w:val="20"/>
          <w:szCs w:val="20"/>
        </w:rPr>
        <w:t>R</w:t>
      </w:r>
      <w:r>
        <w:rPr>
          <w:rFonts w:ascii="Arial" w:hAnsi="Arial" w:cs="Arial"/>
          <w:spacing w:val="6"/>
          <w:w w:val="95"/>
          <w:sz w:val="20"/>
          <w:szCs w:val="20"/>
        </w:rPr>
        <w:t>o</w:t>
      </w:r>
      <w:r>
        <w:rPr>
          <w:rFonts w:ascii="Arial" w:hAnsi="Arial" w:cs="Arial"/>
          <w:w w:val="95"/>
          <w:sz w:val="20"/>
          <w:szCs w:val="20"/>
        </w:rPr>
        <w:t>drıguez-Cano,</w:t>
      </w:r>
      <w:r>
        <w:rPr>
          <w:rFonts w:ascii="Arial" w:hAnsi="Arial" w:cs="Arial"/>
          <w:spacing w:val="3"/>
          <w:w w:val="95"/>
          <w:sz w:val="20"/>
          <w:szCs w:val="20"/>
        </w:rPr>
        <w:t xml:space="preserve"> </w:t>
      </w:r>
      <w:r>
        <w:rPr>
          <w:rFonts w:ascii="Arial" w:hAnsi="Arial" w:cs="Arial"/>
          <w:sz w:val="20"/>
          <w:szCs w:val="20"/>
        </w:rPr>
        <w:t>Guillermo,</w:t>
      </w:r>
      <w:r>
        <w:rPr>
          <w:rFonts w:ascii="Arial" w:hAnsi="Arial" w:cs="Arial"/>
          <w:spacing w:val="-3"/>
          <w:sz w:val="20"/>
          <w:szCs w:val="20"/>
        </w:rPr>
        <w:t xml:space="preserve"> </w:t>
      </w:r>
      <w:r>
        <w:rPr>
          <w:rFonts w:ascii="Arial" w:hAnsi="Arial" w:cs="Arial"/>
          <w:sz w:val="20"/>
          <w:szCs w:val="20"/>
        </w:rPr>
        <w:t>Benjamin</w:t>
      </w:r>
      <w:r>
        <w:rPr>
          <w:rFonts w:ascii="Arial" w:hAnsi="Arial" w:cs="Arial"/>
          <w:spacing w:val="-12"/>
          <w:sz w:val="20"/>
          <w:szCs w:val="20"/>
        </w:rPr>
        <w:t xml:space="preserve"> </w:t>
      </w:r>
      <w:proofErr w:type="spellStart"/>
      <w:r>
        <w:rPr>
          <w:rFonts w:ascii="Arial" w:hAnsi="Arial" w:cs="Arial"/>
          <w:w w:val="92"/>
          <w:sz w:val="20"/>
          <w:szCs w:val="20"/>
        </w:rPr>
        <w:t>Gres</w:t>
      </w:r>
      <w:r>
        <w:rPr>
          <w:rFonts w:ascii="Arial" w:hAnsi="Arial" w:cs="Arial"/>
          <w:spacing w:val="-5"/>
          <w:w w:val="92"/>
          <w:sz w:val="20"/>
          <w:szCs w:val="20"/>
        </w:rPr>
        <w:t>ch</w:t>
      </w:r>
      <w:r>
        <w:rPr>
          <w:rFonts w:ascii="Arial" w:hAnsi="Arial" w:cs="Arial"/>
          <w:w w:val="92"/>
          <w:sz w:val="20"/>
          <w:szCs w:val="20"/>
        </w:rPr>
        <w:t>ba</w:t>
      </w:r>
      <w:r>
        <w:rPr>
          <w:rFonts w:ascii="Arial" w:hAnsi="Arial" w:cs="Arial"/>
          <w:spacing w:val="-5"/>
          <w:w w:val="92"/>
          <w:sz w:val="20"/>
          <w:szCs w:val="20"/>
        </w:rPr>
        <w:t>c</w:t>
      </w:r>
      <w:r>
        <w:rPr>
          <w:rFonts w:ascii="Arial" w:hAnsi="Arial" w:cs="Arial"/>
          <w:w w:val="92"/>
          <w:sz w:val="20"/>
          <w:szCs w:val="20"/>
        </w:rPr>
        <w:t>h</w:t>
      </w:r>
      <w:proofErr w:type="spellEnd"/>
      <w:r>
        <w:rPr>
          <w:rFonts w:ascii="Arial" w:hAnsi="Arial" w:cs="Arial"/>
          <w:spacing w:val="9"/>
          <w:w w:val="92"/>
          <w:sz w:val="20"/>
          <w:szCs w:val="20"/>
        </w:rPr>
        <w:t xml:space="preserve"> </w:t>
      </w:r>
      <w:r>
        <w:rPr>
          <w:rFonts w:ascii="Arial" w:hAnsi="Arial" w:cs="Arial"/>
          <w:sz w:val="20"/>
          <w:szCs w:val="20"/>
        </w:rPr>
        <w:t>and</w:t>
      </w:r>
      <w:r>
        <w:rPr>
          <w:rFonts w:ascii="Arial" w:hAnsi="Arial" w:cs="Arial"/>
          <w:spacing w:val="-17"/>
          <w:sz w:val="20"/>
          <w:szCs w:val="20"/>
        </w:rPr>
        <w:t xml:space="preserve"> </w:t>
      </w:r>
      <w:r>
        <w:rPr>
          <w:rFonts w:ascii="Arial" w:hAnsi="Arial" w:cs="Arial"/>
          <w:w w:val="94"/>
          <w:sz w:val="20"/>
          <w:szCs w:val="20"/>
        </w:rPr>
        <w:t>Sonja</w:t>
      </w:r>
      <w:r>
        <w:rPr>
          <w:rFonts w:ascii="Arial" w:hAnsi="Arial" w:cs="Arial"/>
          <w:spacing w:val="-1"/>
          <w:w w:val="94"/>
          <w:sz w:val="20"/>
          <w:szCs w:val="20"/>
        </w:rPr>
        <w:t xml:space="preserve"> </w:t>
      </w:r>
      <w:proofErr w:type="spellStart"/>
      <w:r>
        <w:rPr>
          <w:rFonts w:ascii="Arial" w:hAnsi="Arial" w:cs="Arial"/>
          <w:w w:val="98"/>
          <w:sz w:val="20"/>
          <w:szCs w:val="20"/>
        </w:rPr>
        <w:t>Bu</w:t>
      </w:r>
      <w:r>
        <w:rPr>
          <w:rFonts w:ascii="Arial" w:hAnsi="Arial" w:cs="Arial"/>
          <w:spacing w:val="-5"/>
          <w:w w:val="98"/>
          <w:sz w:val="20"/>
          <w:szCs w:val="20"/>
        </w:rPr>
        <w:t>c</w:t>
      </w:r>
      <w:r>
        <w:rPr>
          <w:rFonts w:ascii="Arial" w:hAnsi="Arial" w:cs="Arial"/>
          <w:w w:val="89"/>
          <w:sz w:val="20"/>
          <w:szCs w:val="20"/>
        </w:rPr>
        <w:t>heg</w:t>
      </w:r>
      <w:r>
        <w:rPr>
          <w:rFonts w:ascii="Arial" w:hAnsi="Arial" w:cs="Arial"/>
          <w:w w:val="84"/>
          <w:sz w:val="20"/>
          <w:szCs w:val="20"/>
        </w:rPr>
        <w:t>ge</w:t>
      </w:r>
      <w:r>
        <w:rPr>
          <w:rFonts w:ascii="Arial" w:hAnsi="Arial" w:cs="Arial"/>
          <w:w w:val="116"/>
          <w:sz w:val="20"/>
          <w:szCs w:val="20"/>
        </w:rPr>
        <w:t>r</w:t>
      </w:r>
      <w:proofErr w:type="spellEnd"/>
      <w:r>
        <w:rPr>
          <w:rFonts w:ascii="Arial" w:hAnsi="Arial" w:cs="Arial"/>
          <w:spacing w:val="-4"/>
          <w:sz w:val="20"/>
          <w:szCs w:val="20"/>
        </w:rPr>
        <w:t xml:space="preserve"> </w:t>
      </w:r>
      <w:r>
        <w:rPr>
          <w:rFonts w:ascii="Arial" w:hAnsi="Arial" w:cs="Arial"/>
          <w:sz w:val="20"/>
          <w:szCs w:val="20"/>
        </w:rPr>
        <w:t>(2014).</w:t>
      </w:r>
    </w:p>
    <w:p w14:paraId="210E7656" w14:textId="77777777" w:rsidR="009E6749" w:rsidRPr="00305CE9" w:rsidRDefault="009E6749">
      <w:pPr>
        <w:spacing w:before="9" w:after="0" w:line="249" w:lineRule="auto"/>
        <w:ind w:left="1254" w:right="916"/>
        <w:jc w:val="both"/>
        <w:rPr>
          <w:rFonts w:ascii="Arial" w:hAnsi="Arial" w:cs="Arial"/>
          <w:sz w:val="20"/>
          <w:szCs w:val="20"/>
          <w:lang w:val="nl-NL"/>
        </w:rPr>
      </w:pPr>
      <w:r>
        <w:rPr>
          <w:rFonts w:ascii="Arial" w:hAnsi="Arial" w:cs="Arial"/>
          <w:w w:val="106"/>
          <w:sz w:val="20"/>
          <w:szCs w:val="20"/>
        </w:rPr>
        <w:t>‘E</w:t>
      </w:r>
      <w:r>
        <w:rPr>
          <w:rFonts w:ascii="Arial" w:hAnsi="Arial" w:cs="Arial"/>
          <w:spacing w:val="-5"/>
          <w:w w:val="106"/>
          <w:sz w:val="20"/>
          <w:szCs w:val="20"/>
        </w:rPr>
        <w:t>v</w:t>
      </w:r>
      <w:r>
        <w:rPr>
          <w:rFonts w:ascii="Arial" w:hAnsi="Arial" w:cs="Arial"/>
          <w:w w:val="89"/>
          <w:sz w:val="20"/>
          <w:szCs w:val="20"/>
        </w:rPr>
        <w:t>e</w:t>
      </w:r>
      <w:r>
        <w:rPr>
          <w:rFonts w:ascii="Arial" w:hAnsi="Arial" w:cs="Arial"/>
          <w:spacing w:val="-5"/>
          <w:w w:val="89"/>
          <w:sz w:val="20"/>
          <w:szCs w:val="20"/>
        </w:rPr>
        <w:t>n</w:t>
      </w:r>
      <w:r>
        <w:rPr>
          <w:rFonts w:ascii="Arial" w:hAnsi="Arial" w:cs="Arial"/>
          <w:w w:val="139"/>
          <w:sz w:val="20"/>
          <w:szCs w:val="20"/>
        </w:rPr>
        <w:t>t</w:t>
      </w:r>
      <w:r>
        <w:rPr>
          <w:rFonts w:ascii="Arial" w:hAnsi="Arial" w:cs="Arial"/>
          <w:spacing w:val="-11"/>
          <w:sz w:val="20"/>
          <w:szCs w:val="20"/>
        </w:rPr>
        <w:t xml:space="preserve"> </w:t>
      </w:r>
      <w:r>
        <w:rPr>
          <w:rFonts w:ascii="Arial" w:hAnsi="Arial" w:cs="Arial"/>
          <w:sz w:val="20"/>
          <w:szCs w:val="20"/>
        </w:rPr>
        <w:t>I</w:t>
      </w:r>
      <w:r>
        <w:rPr>
          <w:rFonts w:ascii="Arial" w:hAnsi="Arial" w:cs="Arial"/>
          <w:spacing w:val="-5"/>
          <w:sz w:val="20"/>
          <w:szCs w:val="20"/>
        </w:rPr>
        <w:t>n</w:t>
      </w:r>
      <w:r>
        <w:rPr>
          <w:rFonts w:ascii="Arial" w:hAnsi="Arial" w:cs="Arial"/>
          <w:sz w:val="20"/>
          <w:szCs w:val="20"/>
        </w:rPr>
        <w:t>vitations</w:t>
      </w:r>
      <w:r>
        <w:rPr>
          <w:rFonts w:ascii="Arial" w:hAnsi="Arial" w:cs="Arial"/>
          <w:spacing w:val="27"/>
          <w:sz w:val="20"/>
          <w:szCs w:val="20"/>
        </w:rPr>
        <w:t xml:space="preserve"> </w:t>
      </w:r>
      <w:r>
        <w:rPr>
          <w:rFonts w:ascii="Arial" w:hAnsi="Arial" w:cs="Arial"/>
          <w:sz w:val="20"/>
          <w:szCs w:val="20"/>
        </w:rPr>
        <w:t>in</w:t>
      </w:r>
      <w:r>
        <w:rPr>
          <w:rFonts w:ascii="Arial" w:hAnsi="Arial" w:cs="Arial"/>
          <w:spacing w:val="-2"/>
          <w:sz w:val="20"/>
          <w:szCs w:val="20"/>
        </w:rPr>
        <w:t xml:space="preserve"> </w:t>
      </w:r>
      <w:r>
        <w:rPr>
          <w:rFonts w:ascii="Arial" w:hAnsi="Arial" w:cs="Arial"/>
          <w:w w:val="96"/>
          <w:sz w:val="20"/>
          <w:szCs w:val="20"/>
        </w:rPr>
        <w:t>Pri</w:t>
      </w:r>
      <w:r>
        <w:rPr>
          <w:rFonts w:ascii="Arial" w:hAnsi="Arial" w:cs="Arial"/>
          <w:spacing w:val="-10"/>
          <w:w w:val="96"/>
          <w:sz w:val="20"/>
          <w:szCs w:val="20"/>
        </w:rPr>
        <w:t>v</w:t>
      </w:r>
      <w:r>
        <w:rPr>
          <w:rFonts w:ascii="Arial" w:hAnsi="Arial" w:cs="Arial"/>
          <w:w w:val="96"/>
          <w:sz w:val="20"/>
          <w:szCs w:val="20"/>
        </w:rPr>
        <w:t>acy-Preserving</w:t>
      </w:r>
      <w:r>
        <w:rPr>
          <w:rFonts w:ascii="Arial" w:hAnsi="Arial" w:cs="Arial"/>
          <w:spacing w:val="20"/>
          <w:w w:val="96"/>
          <w:sz w:val="20"/>
          <w:szCs w:val="20"/>
        </w:rPr>
        <w:t xml:space="preserve"> </w:t>
      </w:r>
      <w:r>
        <w:rPr>
          <w:rFonts w:ascii="Arial" w:hAnsi="Arial" w:cs="Arial"/>
          <w:w w:val="96"/>
          <w:sz w:val="20"/>
          <w:szCs w:val="20"/>
        </w:rPr>
        <w:t>DO</w:t>
      </w:r>
      <w:r>
        <w:rPr>
          <w:rFonts w:ascii="Arial" w:hAnsi="Arial" w:cs="Arial"/>
          <w:spacing w:val="1"/>
          <w:w w:val="96"/>
          <w:sz w:val="20"/>
          <w:szCs w:val="20"/>
        </w:rPr>
        <w:t>S</w:t>
      </w:r>
      <w:r>
        <w:rPr>
          <w:rFonts w:ascii="Arial" w:hAnsi="Arial" w:cs="Arial"/>
          <w:w w:val="96"/>
          <w:sz w:val="20"/>
          <w:szCs w:val="20"/>
        </w:rPr>
        <w:t>Ns:</w:t>
      </w:r>
      <w:r>
        <w:rPr>
          <w:rFonts w:ascii="Arial" w:hAnsi="Arial" w:cs="Arial"/>
          <w:spacing w:val="-15"/>
          <w:w w:val="96"/>
          <w:sz w:val="20"/>
          <w:szCs w:val="20"/>
        </w:rPr>
        <w:t xml:space="preserve"> </w:t>
      </w:r>
      <w:r>
        <w:rPr>
          <w:rFonts w:ascii="Arial" w:hAnsi="Arial" w:cs="Arial"/>
          <w:spacing w:val="-16"/>
          <w:sz w:val="20"/>
          <w:szCs w:val="20"/>
        </w:rPr>
        <w:t>F</w:t>
      </w:r>
      <w:r>
        <w:rPr>
          <w:rFonts w:ascii="Arial" w:hAnsi="Arial" w:cs="Arial"/>
          <w:sz w:val="20"/>
          <w:szCs w:val="20"/>
        </w:rPr>
        <w:t>ormalization</w:t>
      </w:r>
      <w:r>
        <w:rPr>
          <w:rFonts w:ascii="Arial" w:hAnsi="Arial" w:cs="Arial"/>
          <w:spacing w:val="-3"/>
          <w:sz w:val="20"/>
          <w:szCs w:val="20"/>
        </w:rPr>
        <w:t xml:space="preserve"> </w:t>
      </w:r>
      <w:r>
        <w:rPr>
          <w:rFonts w:ascii="Arial" w:hAnsi="Arial" w:cs="Arial"/>
          <w:w w:val="96"/>
          <w:sz w:val="20"/>
          <w:szCs w:val="20"/>
        </w:rPr>
        <w:t>and</w:t>
      </w:r>
      <w:r>
        <w:rPr>
          <w:rFonts w:ascii="Arial" w:hAnsi="Arial" w:cs="Arial"/>
          <w:spacing w:val="-9"/>
          <w:w w:val="96"/>
          <w:sz w:val="20"/>
          <w:szCs w:val="20"/>
        </w:rPr>
        <w:t xml:space="preserve"> </w:t>
      </w:r>
      <w:r>
        <w:rPr>
          <w:rFonts w:ascii="Arial" w:hAnsi="Arial" w:cs="Arial"/>
          <w:sz w:val="20"/>
          <w:szCs w:val="20"/>
        </w:rPr>
        <w:t>Prot</w:t>
      </w:r>
      <w:r>
        <w:rPr>
          <w:rFonts w:ascii="Arial" w:hAnsi="Arial" w:cs="Arial"/>
          <w:spacing w:val="6"/>
          <w:sz w:val="20"/>
          <w:szCs w:val="20"/>
        </w:rPr>
        <w:t>o</w:t>
      </w:r>
      <w:r>
        <w:rPr>
          <w:rFonts w:ascii="Arial" w:hAnsi="Arial" w:cs="Arial"/>
          <w:sz w:val="20"/>
          <w:szCs w:val="20"/>
        </w:rPr>
        <w:t>col Design’.</w:t>
      </w:r>
      <w:r>
        <w:rPr>
          <w:rFonts w:ascii="Arial" w:hAnsi="Arial" w:cs="Arial"/>
          <w:spacing w:val="-21"/>
          <w:sz w:val="20"/>
          <w:szCs w:val="20"/>
        </w:rPr>
        <w:t xml:space="preserve"> </w:t>
      </w:r>
      <w:r>
        <w:rPr>
          <w:rFonts w:ascii="Arial" w:hAnsi="Arial" w:cs="Arial"/>
          <w:sz w:val="20"/>
          <w:szCs w:val="20"/>
        </w:rPr>
        <w:t>In:</w:t>
      </w:r>
      <w:r>
        <w:rPr>
          <w:rFonts w:ascii="Arial" w:hAnsi="Arial" w:cs="Arial"/>
          <w:spacing w:val="21"/>
          <w:sz w:val="20"/>
          <w:szCs w:val="20"/>
        </w:rPr>
        <w:t xml:space="preserve"> </w:t>
      </w:r>
      <w:r>
        <w:rPr>
          <w:rFonts w:ascii="Arial" w:hAnsi="Arial" w:cs="Arial"/>
          <w:i/>
          <w:w w:val="90"/>
          <w:sz w:val="20"/>
          <w:szCs w:val="20"/>
        </w:rPr>
        <w:t>S</w:t>
      </w:r>
      <w:r>
        <w:rPr>
          <w:rFonts w:ascii="Arial" w:hAnsi="Arial" w:cs="Arial"/>
          <w:i/>
          <w:spacing w:val="-9"/>
          <w:w w:val="90"/>
          <w:sz w:val="20"/>
          <w:szCs w:val="20"/>
        </w:rPr>
        <w:t>e</w:t>
      </w:r>
      <w:r>
        <w:rPr>
          <w:rFonts w:ascii="Arial" w:hAnsi="Arial" w:cs="Arial"/>
          <w:i/>
          <w:w w:val="90"/>
          <w:sz w:val="20"/>
          <w:szCs w:val="20"/>
        </w:rPr>
        <w:t>cu</w:t>
      </w:r>
      <w:r>
        <w:rPr>
          <w:rFonts w:ascii="Arial" w:hAnsi="Arial" w:cs="Arial"/>
          <w:i/>
          <w:spacing w:val="-9"/>
          <w:w w:val="90"/>
          <w:sz w:val="20"/>
          <w:szCs w:val="20"/>
        </w:rPr>
        <w:t>r</w:t>
      </w:r>
      <w:r>
        <w:rPr>
          <w:rFonts w:ascii="Arial" w:hAnsi="Arial" w:cs="Arial"/>
          <w:i/>
          <w:w w:val="90"/>
          <w:sz w:val="20"/>
          <w:szCs w:val="20"/>
        </w:rPr>
        <w:t>e</w:t>
      </w:r>
      <w:r>
        <w:rPr>
          <w:rFonts w:ascii="Arial" w:hAnsi="Arial" w:cs="Arial"/>
          <w:i/>
          <w:spacing w:val="21"/>
          <w:w w:val="90"/>
          <w:sz w:val="20"/>
          <w:szCs w:val="20"/>
        </w:rPr>
        <w:t xml:space="preserve"> </w:t>
      </w:r>
      <w:r>
        <w:rPr>
          <w:rFonts w:ascii="Arial" w:hAnsi="Arial" w:cs="Arial"/>
          <w:i/>
          <w:sz w:val="20"/>
          <w:szCs w:val="20"/>
        </w:rPr>
        <w:t>IT</w:t>
      </w:r>
      <w:r>
        <w:rPr>
          <w:rFonts w:ascii="Arial" w:hAnsi="Arial" w:cs="Arial"/>
          <w:i/>
          <w:spacing w:val="54"/>
          <w:sz w:val="20"/>
          <w:szCs w:val="20"/>
        </w:rPr>
        <w:t xml:space="preserve"> </w:t>
      </w:r>
      <w:r>
        <w:rPr>
          <w:rFonts w:ascii="Arial" w:hAnsi="Arial" w:cs="Arial"/>
          <w:i/>
          <w:w w:val="91"/>
          <w:sz w:val="20"/>
          <w:szCs w:val="20"/>
        </w:rPr>
        <w:t>Systems,</w:t>
      </w:r>
      <w:r>
        <w:rPr>
          <w:rFonts w:ascii="Arial" w:hAnsi="Arial" w:cs="Arial"/>
          <w:i/>
          <w:spacing w:val="18"/>
          <w:w w:val="91"/>
          <w:sz w:val="20"/>
          <w:szCs w:val="20"/>
        </w:rPr>
        <w:t xml:space="preserve"> </w:t>
      </w:r>
      <w:r>
        <w:rPr>
          <w:rFonts w:ascii="Arial" w:hAnsi="Arial" w:cs="Arial"/>
          <w:i/>
          <w:sz w:val="20"/>
          <w:szCs w:val="20"/>
        </w:rPr>
        <w:t>19th</w:t>
      </w:r>
      <w:r>
        <w:rPr>
          <w:rFonts w:ascii="Arial" w:hAnsi="Arial" w:cs="Arial"/>
          <w:i/>
          <w:spacing w:val="-6"/>
          <w:sz w:val="20"/>
          <w:szCs w:val="20"/>
        </w:rPr>
        <w:t xml:space="preserve"> </w:t>
      </w:r>
      <w:r>
        <w:rPr>
          <w:rFonts w:ascii="Arial" w:hAnsi="Arial" w:cs="Arial"/>
          <w:i/>
          <w:sz w:val="20"/>
          <w:szCs w:val="20"/>
        </w:rPr>
        <w:t>No</w:t>
      </w:r>
      <w:r>
        <w:rPr>
          <w:rFonts w:ascii="Arial" w:hAnsi="Arial" w:cs="Arial"/>
          <w:i/>
          <w:spacing w:val="-10"/>
          <w:sz w:val="20"/>
          <w:szCs w:val="20"/>
        </w:rPr>
        <w:t>r</w:t>
      </w:r>
      <w:r>
        <w:rPr>
          <w:rFonts w:ascii="Arial" w:hAnsi="Arial" w:cs="Arial"/>
          <w:i/>
          <w:sz w:val="20"/>
          <w:szCs w:val="20"/>
        </w:rPr>
        <w:t>dic</w:t>
      </w:r>
      <w:r>
        <w:rPr>
          <w:rFonts w:ascii="Arial" w:hAnsi="Arial" w:cs="Arial"/>
          <w:i/>
          <w:spacing w:val="20"/>
          <w:sz w:val="20"/>
          <w:szCs w:val="20"/>
        </w:rPr>
        <w:t xml:space="preserve"> </w:t>
      </w:r>
      <w:r>
        <w:rPr>
          <w:rFonts w:ascii="Arial" w:hAnsi="Arial" w:cs="Arial"/>
          <w:i/>
          <w:w w:val="92"/>
          <w:sz w:val="20"/>
          <w:szCs w:val="20"/>
        </w:rPr>
        <w:t>Confe</w:t>
      </w:r>
      <w:r>
        <w:rPr>
          <w:rFonts w:ascii="Arial" w:hAnsi="Arial" w:cs="Arial"/>
          <w:i/>
          <w:spacing w:val="-8"/>
          <w:w w:val="92"/>
          <w:sz w:val="20"/>
          <w:szCs w:val="20"/>
        </w:rPr>
        <w:t>r</w:t>
      </w:r>
      <w:r>
        <w:rPr>
          <w:rFonts w:ascii="Arial" w:hAnsi="Arial" w:cs="Arial"/>
          <w:i/>
          <w:w w:val="92"/>
          <w:sz w:val="20"/>
          <w:szCs w:val="20"/>
        </w:rPr>
        <w:t>en</w:t>
      </w:r>
      <w:r>
        <w:rPr>
          <w:rFonts w:ascii="Arial" w:hAnsi="Arial" w:cs="Arial"/>
          <w:i/>
          <w:spacing w:val="-9"/>
          <w:w w:val="92"/>
          <w:sz w:val="20"/>
          <w:szCs w:val="20"/>
        </w:rPr>
        <w:t>c</w:t>
      </w:r>
      <w:r>
        <w:rPr>
          <w:rFonts w:ascii="Arial" w:hAnsi="Arial" w:cs="Arial"/>
          <w:i/>
          <w:w w:val="92"/>
          <w:sz w:val="20"/>
          <w:szCs w:val="20"/>
        </w:rPr>
        <w:t>e,</w:t>
      </w:r>
      <w:r>
        <w:rPr>
          <w:rFonts w:ascii="Arial" w:hAnsi="Arial" w:cs="Arial"/>
          <w:i/>
          <w:spacing w:val="47"/>
          <w:w w:val="92"/>
          <w:sz w:val="20"/>
          <w:szCs w:val="20"/>
        </w:rPr>
        <w:t xml:space="preserve"> </w:t>
      </w:r>
      <w:proofErr w:type="spellStart"/>
      <w:r>
        <w:rPr>
          <w:rFonts w:ascii="Arial" w:hAnsi="Arial" w:cs="Arial"/>
          <w:i/>
          <w:w w:val="92"/>
          <w:sz w:val="20"/>
          <w:szCs w:val="20"/>
        </w:rPr>
        <w:t>No</w:t>
      </w:r>
      <w:r>
        <w:rPr>
          <w:rFonts w:ascii="Arial" w:hAnsi="Arial" w:cs="Arial"/>
          <w:i/>
          <w:spacing w:val="-9"/>
          <w:w w:val="92"/>
          <w:sz w:val="20"/>
          <w:szCs w:val="20"/>
        </w:rPr>
        <w:t>r</w:t>
      </w:r>
      <w:r>
        <w:rPr>
          <w:rFonts w:ascii="Arial" w:hAnsi="Arial" w:cs="Arial"/>
          <w:i/>
          <w:w w:val="92"/>
          <w:sz w:val="20"/>
          <w:szCs w:val="20"/>
        </w:rPr>
        <w:t>dS</w:t>
      </w:r>
      <w:r>
        <w:rPr>
          <w:rFonts w:ascii="Arial" w:hAnsi="Arial" w:cs="Arial"/>
          <w:i/>
          <w:spacing w:val="-9"/>
          <w:w w:val="92"/>
          <w:sz w:val="20"/>
          <w:szCs w:val="20"/>
        </w:rPr>
        <w:t>e</w:t>
      </w:r>
      <w:r>
        <w:rPr>
          <w:rFonts w:ascii="Arial" w:hAnsi="Arial" w:cs="Arial"/>
          <w:i/>
          <w:w w:val="92"/>
          <w:sz w:val="20"/>
          <w:szCs w:val="20"/>
        </w:rPr>
        <w:t>c</w:t>
      </w:r>
      <w:proofErr w:type="spellEnd"/>
      <w:r>
        <w:rPr>
          <w:rFonts w:ascii="Arial" w:hAnsi="Arial" w:cs="Arial"/>
          <w:i/>
          <w:spacing w:val="25"/>
          <w:w w:val="92"/>
          <w:sz w:val="20"/>
          <w:szCs w:val="20"/>
        </w:rPr>
        <w:t xml:space="preserve"> </w:t>
      </w:r>
      <w:r>
        <w:rPr>
          <w:rFonts w:ascii="Arial" w:hAnsi="Arial" w:cs="Arial"/>
          <w:i/>
          <w:w w:val="92"/>
          <w:sz w:val="20"/>
          <w:szCs w:val="20"/>
        </w:rPr>
        <w:t>201</w:t>
      </w:r>
      <w:r>
        <w:rPr>
          <w:rFonts w:ascii="Arial" w:hAnsi="Arial" w:cs="Arial"/>
          <w:i/>
          <w:spacing w:val="1"/>
          <w:w w:val="92"/>
          <w:sz w:val="20"/>
          <w:szCs w:val="20"/>
        </w:rPr>
        <w:t>4</w:t>
      </w:r>
      <w:r>
        <w:rPr>
          <w:rFonts w:ascii="Arial" w:hAnsi="Arial" w:cs="Arial"/>
          <w:w w:val="92"/>
          <w:sz w:val="20"/>
          <w:szCs w:val="20"/>
        </w:rPr>
        <w:t>.</w:t>
      </w:r>
      <w:r>
        <w:rPr>
          <w:rFonts w:ascii="Arial" w:hAnsi="Arial" w:cs="Arial"/>
          <w:spacing w:val="12"/>
          <w:w w:val="92"/>
          <w:sz w:val="20"/>
          <w:szCs w:val="20"/>
        </w:rPr>
        <w:t xml:space="preserve"> </w:t>
      </w:r>
      <w:r>
        <w:rPr>
          <w:rFonts w:ascii="Arial" w:hAnsi="Arial" w:cs="Arial"/>
          <w:sz w:val="20"/>
          <w:szCs w:val="20"/>
        </w:rPr>
        <w:t xml:space="preserve">Ed. </w:t>
      </w:r>
      <w:r>
        <w:rPr>
          <w:rFonts w:ascii="Arial" w:hAnsi="Arial" w:cs="Arial"/>
          <w:spacing w:val="-5"/>
          <w:sz w:val="20"/>
          <w:szCs w:val="20"/>
        </w:rPr>
        <w:t>b</w:t>
      </w:r>
      <w:r>
        <w:rPr>
          <w:rFonts w:ascii="Arial" w:hAnsi="Arial" w:cs="Arial"/>
          <w:sz w:val="20"/>
          <w:szCs w:val="20"/>
        </w:rPr>
        <w:t>y</w:t>
      </w:r>
      <w:r>
        <w:rPr>
          <w:rFonts w:ascii="Arial" w:hAnsi="Arial" w:cs="Arial"/>
          <w:spacing w:val="-2"/>
          <w:sz w:val="20"/>
          <w:szCs w:val="20"/>
        </w:rPr>
        <w:t xml:space="preserve"> </w:t>
      </w:r>
      <w:r>
        <w:rPr>
          <w:rFonts w:ascii="Arial" w:hAnsi="Arial" w:cs="Arial"/>
          <w:sz w:val="20"/>
          <w:szCs w:val="20"/>
        </w:rPr>
        <w:t>Karin</w:t>
      </w:r>
      <w:r>
        <w:rPr>
          <w:rFonts w:ascii="Arial" w:hAnsi="Arial" w:cs="Arial"/>
          <w:spacing w:val="22"/>
          <w:sz w:val="20"/>
          <w:szCs w:val="20"/>
        </w:rPr>
        <w:t xml:space="preserve"> </w:t>
      </w:r>
      <w:proofErr w:type="spellStart"/>
      <w:r>
        <w:rPr>
          <w:rFonts w:ascii="Arial" w:hAnsi="Arial" w:cs="Arial"/>
          <w:w w:val="94"/>
          <w:sz w:val="20"/>
          <w:szCs w:val="20"/>
        </w:rPr>
        <w:t>Bernsmed</w:t>
      </w:r>
      <w:proofErr w:type="spellEnd"/>
      <w:r>
        <w:rPr>
          <w:rFonts w:ascii="Arial" w:hAnsi="Arial" w:cs="Arial"/>
          <w:spacing w:val="-3"/>
          <w:w w:val="94"/>
          <w:sz w:val="20"/>
          <w:szCs w:val="20"/>
        </w:rPr>
        <w:t xml:space="preserve"> </w:t>
      </w:r>
      <w:r>
        <w:rPr>
          <w:rFonts w:ascii="Arial" w:hAnsi="Arial" w:cs="Arial"/>
          <w:sz w:val="20"/>
          <w:szCs w:val="20"/>
        </w:rPr>
        <w:t>and</w:t>
      </w:r>
      <w:r>
        <w:rPr>
          <w:rFonts w:ascii="Arial" w:hAnsi="Arial" w:cs="Arial"/>
          <w:spacing w:val="-19"/>
          <w:sz w:val="20"/>
          <w:szCs w:val="20"/>
        </w:rPr>
        <w:t xml:space="preserve"> </w:t>
      </w:r>
      <w:r>
        <w:rPr>
          <w:rFonts w:ascii="Arial" w:hAnsi="Arial" w:cs="Arial"/>
          <w:w w:val="94"/>
          <w:sz w:val="20"/>
          <w:szCs w:val="20"/>
        </w:rPr>
        <w:t>Simone</w:t>
      </w:r>
      <w:r>
        <w:rPr>
          <w:rFonts w:ascii="Arial" w:hAnsi="Arial" w:cs="Arial"/>
          <w:spacing w:val="-16"/>
          <w:w w:val="94"/>
          <w:sz w:val="20"/>
          <w:szCs w:val="20"/>
        </w:rPr>
        <w:t xml:space="preserve"> </w:t>
      </w:r>
      <w:r>
        <w:rPr>
          <w:rFonts w:ascii="Arial" w:hAnsi="Arial" w:cs="Arial"/>
          <w:w w:val="94"/>
          <w:sz w:val="20"/>
          <w:szCs w:val="20"/>
        </w:rPr>
        <w:t>Fis</w:t>
      </w:r>
      <w:r>
        <w:rPr>
          <w:rFonts w:ascii="Arial" w:hAnsi="Arial" w:cs="Arial"/>
          <w:spacing w:val="-5"/>
          <w:w w:val="94"/>
          <w:sz w:val="20"/>
          <w:szCs w:val="20"/>
        </w:rPr>
        <w:t>c</w:t>
      </w:r>
      <w:r>
        <w:rPr>
          <w:rFonts w:ascii="Arial" w:hAnsi="Arial" w:cs="Arial"/>
          <w:w w:val="94"/>
          <w:sz w:val="20"/>
          <w:szCs w:val="20"/>
        </w:rPr>
        <w:t>her-</w:t>
      </w:r>
      <w:proofErr w:type="spellStart"/>
      <w:r>
        <w:rPr>
          <w:rFonts w:ascii="Arial" w:hAnsi="Arial" w:cs="Arial"/>
          <w:w w:val="94"/>
          <w:sz w:val="20"/>
          <w:szCs w:val="20"/>
        </w:rPr>
        <w:t>Hübner</w:t>
      </w:r>
      <w:proofErr w:type="spellEnd"/>
      <w:r>
        <w:rPr>
          <w:rFonts w:ascii="Arial" w:hAnsi="Arial" w:cs="Arial"/>
          <w:w w:val="94"/>
          <w:sz w:val="20"/>
          <w:szCs w:val="20"/>
        </w:rPr>
        <w:t>.</w:t>
      </w:r>
      <w:r>
        <w:rPr>
          <w:rFonts w:ascii="Arial" w:hAnsi="Arial" w:cs="Arial"/>
          <w:spacing w:val="48"/>
          <w:w w:val="94"/>
          <w:sz w:val="20"/>
          <w:szCs w:val="20"/>
        </w:rPr>
        <w:t xml:space="preserve"> </w:t>
      </w:r>
      <w:r w:rsidRPr="00305CE9">
        <w:rPr>
          <w:rFonts w:ascii="Arial" w:hAnsi="Arial" w:cs="Arial"/>
          <w:w w:val="90"/>
          <w:sz w:val="20"/>
          <w:szCs w:val="20"/>
          <w:lang w:val="nl-NL"/>
        </w:rPr>
        <w:t>Sp</w:t>
      </w:r>
      <w:r w:rsidRPr="00305CE9">
        <w:rPr>
          <w:rFonts w:ascii="Arial" w:hAnsi="Arial" w:cs="Arial"/>
          <w:w w:val="116"/>
          <w:sz w:val="20"/>
          <w:szCs w:val="20"/>
          <w:lang w:val="nl-NL"/>
        </w:rPr>
        <w:t>r</w:t>
      </w:r>
      <w:r w:rsidRPr="00305CE9">
        <w:rPr>
          <w:rFonts w:ascii="Arial" w:hAnsi="Arial" w:cs="Arial"/>
          <w:w w:val="124"/>
          <w:sz w:val="20"/>
          <w:szCs w:val="20"/>
          <w:lang w:val="nl-NL"/>
        </w:rPr>
        <w:t>i</w:t>
      </w:r>
      <w:r w:rsidRPr="00305CE9">
        <w:rPr>
          <w:rFonts w:ascii="Arial" w:hAnsi="Arial" w:cs="Arial"/>
          <w:w w:val="94"/>
          <w:sz w:val="20"/>
          <w:szCs w:val="20"/>
          <w:lang w:val="nl-NL"/>
        </w:rPr>
        <w:t>nger,</w:t>
      </w:r>
      <w:r w:rsidRPr="00305CE9">
        <w:rPr>
          <w:rFonts w:ascii="Arial" w:hAnsi="Arial" w:cs="Arial"/>
          <w:spacing w:val="-6"/>
          <w:sz w:val="20"/>
          <w:szCs w:val="20"/>
          <w:lang w:val="nl-NL"/>
        </w:rPr>
        <w:t xml:space="preserve"> </w:t>
      </w:r>
      <w:r w:rsidRPr="00305CE9">
        <w:rPr>
          <w:rFonts w:ascii="Arial" w:hAnsi="Arial" w:cs="Arial"/>
          <w:sz w:val="20"/>
          <w:szCs w:val="20"/>
          <w:lang w:val="nl-NL"/>
        </w:rPr>
        <w:t>pp.</w:t>
      </w:r>
      <w:r w:rsidRPr="00305CE9">
        <w:rPr>
          <w:rFonts w:ascii="Arial" w:hAnsi="Arial" w:cs="Arial"/>
          <w:spacing w:val="-9"/>
          <w:sz w:val="20"/>
          <w:szCs w:val="20"/>
          <w:lang w:val="nl-NL"/>
        </w:rPr>
        <w:t xml:space="preserve"> </w:t>
      </w:r>
      <w:r w:rsidRPr="00305CE9">
        <w:rPr>
          <w:rFonts w:ascii="Arial" w:hAnsi="Arial" w:cs="Arial"/>
          <w:w w:val="90"/>
          <w:sz w:val="20"/>
          <w:szCs w:val="20"/>
          <w:lang w:val="nl-NL"/>
        </w:rPr>
        <w:t>291–292.</w:t>
      </w:r>
      <w:r w:rsidRPr="00305CE9">
        <w:rPr>
          <w:rFonts w:ascii="Arial" w:hAnsi="Arial" w:cs="Arial"/>
          <w:spacing w:val="1"/>
          <w:w w:val="90"/>
          <w:sz w:val="20"/>
          <w:szCs w:val="20"/>
          <w:lang w:val="nl-NL"/>
        </w:rPr>
        <w:t xml:space="preserve"> </w:t>
      </w:r>
      <w:r w:rsidRPr="00305CE9">
        <w:rPr>
          <w:rFonts w:ascii="Arial" w:hAnsi="Arial" w:cs="Arial"/>
          <w:w w:val="154"/>
          <w:sz w:val="20"/>
          <w:szCs w:val="20"/>
          <w:lang w:val="nl-NL"/>
        </w:rPr>
        <w:t>url</w:t>
      </w:r>
      <w:r w:rsidRPr="00305CE9">
        <w:rPr>
          <w:rFonts w:ascii="Arial" w:hAnsi="Arial" w:cs="Arial"/>
          <w:w w:val="99"/>
          <w:sz w:val="20"/>
          <w:szCs w:val="20"/>
          <w:lang w:val="nl-NL"/>
        </w:rPr>
        <w:t xml:space="preserve">: </w:t>
      </w:r>
      <w:hyperlink r:id="rId38">
        <w:r w:rsidRPr="00305CE9">
          <w:rPr>
            <w:rFonts w:ascii="Arial" w:hAnsi="Arial" w:cs="Arial"/>
            <w:w w:val="118"/>
            <w:sz w:val="20"/>
            <w:szCs w:val="20"/>
            <w:lang w:val="nl-NL"/>
          </w:rPr>
          <w:t>http://urn.kb.se/re</w:t>
        </w:r>
        <w:r w:rsidRPr="00305CE9">
          <w:rPr>
            <w:rFonts w:ascii="Arial" w:hAnsi="Arial" w:cs="Arial"/>
            <w:spacing w:val="4"/>
            <w:w w:val="118"/>
            <w:sz w:val="20"/>
            <w:szCs w:val="20"/>
            <w:lang w:val="nl-NL"/>
          </w:rPr>
          <w:t>s</w:t>
        </w:r>
        <w:r w:rsidRPr="00305CE9">
          <w:rPr>
            <w:rFonts w:ascii="Arial" w:hAnsi="Arial" w:cs="Arial"/>
            <w:w w:val="118"/>
            <w:sz w:val="20"/>
            <w:szCs w:val="20"/>
            <w:lang w:val="nl-NL"/>
          </w:rPr>
          <w:t>olve?urn=urn:nbn:se:kth:diva-</w:t>
        </w:r>
        <w:r w:rsidRPr="00305CE9">
          <w:rPr>
            <w:rFonts w:ascii="Arial" w:hAnsi="Arial" w:cs="Arial"/>
            <w:spacing w:val="-24"/>
            <w:w w:val="118"/>
            <w:sz w:val="20"/>
            <w:szCs w:val="20"/>
            <w:lang w:val="nl-NL"/>
          </w:rPr>
          <w:t xml:space="preserve"> </w:t>
        </w:r>
        <w:r w:rsidRPr="00305CE9">
          <w:rPr>
            <w:rFonts w:ascii="Arial" w:hAnsi="Arial" w:cs="Arial"/>
            <w:sz w:val="20"/>
            <w:szCs w:val="20"/>
            <w:lang w:val="nl-NL"/>
          </w:rPr>
          <w:t>15374</w:t>
        </w:r>
        <w:r w:rsidRPr="00305CE9">
          <w:rPr>
            <w:rFonts w:ascii="Arial" w:hAnsi="Arial" w:cs="Arial"/>
            <w:spacing w:val="1"/>
            <w:sz w:val="20"/>
            <w:szCs w:val="20"/>
            <w:lang w:val="nl-NL"/>
          </w:rPr>
          <w:t>1</w:t>
        </w:r>
      </w:hyperlink>
      <w:r w:rsidRPr="00305CE9">
        <w:rPr>
          <w:rFonts w:ascii="Arial" w:hAnsi="Arial" w:cs="Arial"/>
          <w:sz w:val="20"/>
          <w:szCs w:val="20"/>
          <w:lang w:val="nl-NL"/>
        </w:rPr>
        <w:t>.</w:t>
      </w:r>
    </w:p>
    <w:p w14:paraId="42DE8DBE" w14:textId="77777777" w:rsidR="009E6749" w:rsidRPr="00305CE9" w:rsidRDefault="009E6749">
      <w:pPr>
        <w:spacing w:before="21" w:after="0" w:line="249" w:lineRule="auto"/>
        <w:ind w:left="955" w:right="916"/>
        <w:jc w:val="both"/>
        <w:rPr>
          <w:rFonts w:ascii="Arial" w:hAnsi="Arial" w:cs="Arial"/>
          <w:b/>
          <w:bCs/>
          <w:sz w:val="28"/>
          <w:szCs w:val="28"/>
          <w:lang w:val="nl-NL"/>
        </w:rPr>
      </w:pPr>
    </w:p>
    <w:p w14:paraId="6EF09D51" w14:textId="77777777" w:rsidR="009E6749" w:rsidRPr="00305CE9" w:rsidRDefault="009E6749">
      <w:pPr>
        <w:spacing w:before="21" w:after="0" w:line="249" w:lineRule="auto"/>
        <w:ind w:left="955" w:right="916"/>
        <w:jc w:val="both"/>
        <w:rPr>
          <w:rFonts w:ascii="Arial" w:hAnsi="Arial" w:cs="Arial"/>
          <w:sz w:val="20"/>
          <w:szCs w:val="20"/>
          <w:lang w:val="nl-NL"/>
        </w:rPr>
      </w:pPr>
    </w:p>
    <w:sectPr w:rsidR="009E6749" w:rsidRPr="00305CE9" w:rsidSect="008F6F33">
      <w:pgSz w:w="12240" w:h="15840"/>
      <w:pgMar w:top="1480" w:right="1720" w:bottom="1920" w:left="1720" w:header="0" w:footer="1736"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13C6D7FE" w14:textId="77777777" w:rsidR="00551DDA" w:rsidRDefault="00551DDA">
      <w:pPr>
        <w:pStyle w:val="CommentText"/>
      </w:pPr>
      <w:r>
        <w:rPr>
          <w:rStyle w:val="CommentReference"/>
        </w:rPr>
        <w:annotationRef/>
      </w:r>
      <w:r>
        <w:t>ICT</w:t>
      </w:r>
    </w:p>
  </w:comment>
  <w:comment w:id="1" w:author="Author" w:initials="A">
    <w:p w14:paraId="4E58F201" w14:textId="6C2A4DFB" w:rsidR="00551DDA" w:rsidRDefault="00551DDA">
      <w:pPr>
        <w:pStyle w:val="CommentText"/>
      </w:pPr>
      <w:r>
        <w:rPr>
          <w:rStyle w:val="CommentReference"/>
        </w:rPr>
        <w:annotationRef/>
      </w:r>
      <w:r>
        <w:t>Is this true? Stats from ITU still show that still less than the world population is using internet in 2016.</w:t>
      </w:r>
    </w:p>
  </w:comment>
  <w:comment w:id="2" w:author="Author" w:initials="A">
    <w:p w14:paraId="293C5A1E" w14:textId="4298C9F6" w:rsidR="00551DDA" w:rsidRDefault="00551DDA">
      <w:pPr>
        <w:pStyle w:val="CommentText"/>
      </w:pPr>
      <w:r>
        <w:rPr>
          <w:rStyle w:val="CommentReference"/>
        </w:rPr>
        <w:annotationRef/>
      </w:r>
      <w:r>
        <w:t>Could the authors clarify the concept of OSN used in this paper? They seem to use a broad conception. Do all the technologies advocated in this article fall in this group? It would be useful for this book to have this clarified.</w:t>
      </w:r>
    </w:p>
  </w:comment>
  <w:comment w:id="3" w:author="Author" w:initials="A">
    <w:p w14:paraId="4548FC2F" w14:textId="77777777" w:rsidR="00551DDA" w:rsidRDefault="00551DDA">
      <w:pPr>
        <w:pStyle w:val="CommentText"/>
      </w:pPr>
      <w:r>
        <w:rPr>
          <w:rStyle w:val="CommentReference"/>
        </w:rPr>
        <w:annotationRef/>
      </w:r>
      <w:r>
        <w:t>Or can now be even derived by image processing for place recognition.</w:t>
      </w:r>
    </w:p>
  </w:comment>
  <w:comment w:id="4" w:author="Author" w:initials="A">
    <w:p w14:paraId="1BFF7F87" w14:textId="77777777" w:rsidR="00551DDA" w:rsidRDefault="00551DDA">
      <w:pPr>
        <w:pStyle w:val="CommentText"/>
      </w:pPr>
      <w:r>
        <w:rPr>
          <w:rStyle w:val="CommentReference"/>
        </w:rPr>
        <w:annotationRef/>
      </w:r>
      <w:r>
        <w:t>Yes, but at least this could mean that, in some countries, there is some judiciary control on whether this access request is to be granted</w:t>
      </w:r>
    </w:p>
  </w:comment>
  <w:comment w:id="5" w:author="Author" w:initials="A">
    <w:p w14:paraId="33CC1976" w14:textId="77777777" w:rsidR="00551DDA" w:rsidRDefault="00551DDA">
      <w:pPr>
        <w:pStyle w:val="CommentText"/>
      </w:pPr>
      <w:r>
        <w:rPr>
          <w:rStyle w:val="CommentReference"/>
        </w:rPr>
        <w:annotationRef/>
      </w:r>
      <w:r>
        <w:t>Competitors of the activists? What kind of competitors?</w:t>
      </w:r>
    </w:p>
  </w:comment>
  <w:comment w:id="6" w:author="Author" w:initials="A">
    <w:p w14:paraId="37F99F48" w14:textId="77777777" w:rsidR="00551DDA" w:rsidRDefault="00551DDA">
      <w:pPr>
        <w:pStyle w:val="CommentText"/>
      </w:pPr>
      <w:r>
        <w:rPr>
          <w:rStyle w:val="CommentReference"/>
        </w:rPr>
        <w:annotationRef/>
      </w:r>
      <w:r>
        <w:t>Do you mean data protection by default / data protection by design?</w:t>
      </w:r>
    </w:p>
  </w:comment>
  <w:comment w:id="7" w:author="Author" w:initials="A">
    <w:p w14:paraId="7E6057B5" w14:textId="77777777" w:rsidR="00551DDA" w:rsidRDefault="00551DDA">
      <w:pPr>
        <w:pStyle w:val="CommentText"/>
      </w:pPr>
      <w:r>
        <w:rPr>
          <w:rStyle w:val="CommentReference"/>
        </w:rPr>
        <w:annotationRef/>
      </w:r>
      <w:r>
        <w:t>Reformulate.</w:t>
      </w:r>
    </w:p>
  </w:comment>
  <w:comment w:id="8" w:author="Author" w:initials="A">
    <w:p w14:paraId="5111B0B1" w14:textId="77777777" w:rsidR="00551DDA" w:rsidRDefault="00551DDA">
      <w:pPr>
        <w:pStyle w:val="CommentText"/>
      </w:pPr>
      <w:r>
        <w:rPr>
          <w:rStyle w:val="CommentReference"/>
        </w:rPr>
        <w:annotationRef/>
      </w:r>
      <w:r>
        <w:t>Explain. What legal solutions?</w:t>
      </w:r>
    </w:p>
  </w:comment>
  <w:comment w:id="10" w:author="Author" w:initials="A">
    <w:p w14:paraId="2EB44C8B" w14:textId="08B824D0" w:rsidR="00551DDA" w:rsidRDefault="00551DDA">
      <w:pPr>
        <w:pStyle w:val="CommentText"/>
      </w:pPr>
      <w:r>
        <w:rPr>
          <w:rStyle w:val="CommentReference"/>
        </w:rPr>
        <w:annotationRef/>
      </w:r>
      <w:r>
        <w:t>There is some confusion here with regard to the nature of this legal design principle. In this case, the principle of data minimization would address the social network host (according to the general data protection regulation it addresses the data controller, not the data subject) say Twitter or Facebook. They have to reduce the amount of personal data they store in the design of their ICT system. It does not relate to the OSN user community that might be infiltrated.</w:t>
      </w:r>
    </w:p>
  </w:comment>
  <w:comment w:id="9" w:author="Author" w:initials="A">
    <w:p w14:paraId="3A73854C" w14:textId="42D84A78" w:rsidR="00551DDA" w:rsidRDefault="00551DDA">
      <w:pPr>
        <w:pStyle w:val="CommentText"/>
      </w:pPr>
      <w:r>
        <w:rPr>
          <w:rStyle w:val="CommentReference"/>
        </w:rPr>
        <w:annotationRef/>
      </w:r>
      <w:r>
        <w:t>I would merge split the first paragraph and merge the two sentences with each of the 2 paragraphs below.</w:t>
      </w:r>
    </w:p>
  </w:comment>
  <w:comment w:id="11" w:author="Author" w:initials="A">
    <w:p w14:paraId="58F919B8" w14:textId="20C90E76" w:rsidR="00551DDA" w:rsidRDefault="00551DDA">
      <w:pPr>
        <w:pStyle w:val="CommentText"/>
      </w:pPr>
      <w:r>
        <w:rPr>
          <w:rStyle w:val="CommentReference"/>
        </w:rPr>
        <w:annotationRef/>
      </w:r>
      <w:r>
        <w:t>Why logically?</w:t>
      </w:r>
    </w:p>
  </w:comment>
  <w:comment w:id="13" w:author="Author" w:initials="A">
    <w:p w14:paraId="413E8677" w14:textId="5764D958" w:rsidR="0027418F" w:rsidRDefault="0027418F">
      <w:pPr>
        <w:pStyle w:val="CommentText"/>
      </w:pPr>
      <w:r>
        <w:rPr>
          <w:rStyle w:val="CommentReference"/>
        </w:rPr>
        <w:annotationRef/>
      </w:r>
      <w:r>
        <w:t>In what sense have you developed these tools? Many, if not all seem to come from the state of the art.</w:t>
      </w:r>
    </w:p>
  </w:comment>
  <w:comment w:id="14" w:author="Author" w:initials="A">
    <w:p w14:paraId="5C3C92F1" w14:textId="5374D927" w:rsidR="00551DDA" w:rsidRDefault="00551DDA">
      <w:pPr>
        <w:pStyle w:val="CommentText"/>
      </w:pPr>
      <w:r>
        <w:rPr>
          <w:rStyle w:val="CommentReference"/>
        </w:rPr>
        <w:annotationRef/>
      </w:r>
      <w:proofErr w:type="gramStart"/>
      <w:r>
        <w:t>grammar</w:t>
      </w:r>
      <w:proofErr w:type="gramEnd"/>
    </w:p>
  </w:comment>
  <w:comment w:id="15" w:author="Author" w:initials="A">
    <w:p w14:paraId="44BB8D4D" w14:textId="612628FE" w:rsidR="00551DDA" w:rsidRDefault="00551DDA">
      <w:pPr>
        <w:pStyle w:val="CommentText"/>
      </w:pPr>
      <w:r>
        <w:rPr>
          <w:rStyle w:val="CommentReference"/>
        </w:rPr>
        <w:annotationRef/>
      </w:r>
      <w:proofErr w:type="gramStart"/>
      <w:r>
        <w:t>formulation</w:t>
      </w:r>
      <w:proofErr w:type="gramEnd"/>
    </w:p>
  </w:comment>
  <w:comment w:id="17" w:author="Author" w:initials="A">
    <w:p w14:paraId="46AEDF6A" w14:textId="231B8208" w:rsidR="00551DDA" w:rsidRDefault="00551DDA">
      <w:pPr>
        <w:pStyle w:val="CommentText"/>
      </w:pPr>
      <w:r>
        <w:rPr>
          <w:rStyle w:val="CommentReference"/>
        </w:rPr>
        <w:annotationRef/>
      </w:r>
      <w:r>
        <w:t>This assumption probably holds when the target users are recruited through social networks (</w:t>
      </w:r>
      <w:proofErr w:type="spellStart"/>
      <w:r>
        <w:t>non digital</w:t>
      </w:r>
      <w:proofErr w:type="spellEnd"/>
      <w:r>
        <w:t xml:space="preserve"> &amp; digital) of people knowing people. </w:t>
      </w:r>
    </w:p>
    <w:p w14:paraId="170B40EF" w14:textId="339088F0" w:rsidR="00551DDA" w:rsidRDefault="00551DDA">
      <w:pPr>
        <w:pStyle w:val="CommentText"/>
      </w:pPr>
      <w:r>
        <w:t>With generic target users, this might be different.</w:t>
      </w:r>
    </w:p>
  </w:comment>
  <w:comment w:id="24" w:author="Author" w:initials="A">
    <w:p w14:paraId="695E4BC4" w14:textId="5D7F3B91" w:rsidR="00551DDA" w:rsidRDefault="00551DDA">
      <w:pPr>
        <w:pStyle w:val="CommentText"/>
      </w:pPr>
      <w:r>
        <w:rPr>
          <w:rStyle w:val="CommentReference"/>
        </w:rPr>
        <w:annotationRef/>
      </w:r>
      <w:r>
        <w:t>Which kind of third parties are these, when compared to the case of e-mail? Advertisers? Or other parties? And can advertisers read the content in e-mail systems? Google lets them advertise on keywords, but not read the mail itself for instance. Or hackers?</w:t>
      </w:r>
    </w:p>
  </w:comment>
  <w:comment w:id="25" w:author="Author" w:initials="A">
    <w:p w14:paraId="7409FD5B" w14:textId="27405088" w:rsidR="00551DDA" w:rsidRDefault="00551DDA">
      <w:pPr>
        <w:pStyle w:val="CommentText"/>
      </w:pPr>
      <w:r>
        <w:rPr>
          <w:rStyle w:val="CommentReference"/>
        </w:rPr>
        <w:annotationRef/>
      </w:r>
      <w:r>
        <w:t>Explain how.</w:t>
      </w:r>
    </w:p>
  </w:comment>
  <w:comment w:id="26" w:author="Author" w:initials="A">
    <w:p w14:paraId="751D242E" w14:textId="11799742" w:rsidR="00551DDA" w:rsidRDefault="00551DDA">
      <w:pPr>
        <w:pStyle w:val="CommentText"/>
      </w:pPr>
      <w:r>
        <w:rPr>
          <w:rStyle w:val="CommentReference"/>
        </w:rPr>
        <w:annotationRef/>
      </w:r>
      <w:r>
        <w:t xml:space="preserve">Who does ‘we’ refer to here? </w:t>
      </w:r>
    </w:p>
  </w:comment>
  <w:comment w:id="29" w:author="Author" w:initials="A">
    <w:p w14:paraId="1AF2E92B" w14:textId="5A2DF577" w:rsidR="00551DDA" w:rsidRDefault="00551DDA">
      <w:pPr>
        <w:pStyle w:val="CommentText"/>
      </w:pPr>
      <w:r>
        <w:rPr>
          <w:rStyle w:val="CommentReference"/>
        </w:rPr>
        <w:annotationRef/>
      </w:r>
      <w:r>
        <w:t>Try to use third person form.</w:t>
      </w:r>
    </w:p>
  </w:comment>
  <w:comment w:id="33" w:author="Author" w:initials="A">
    <w:p w14:paraId="296C8FDF" w14:textId="5FAB2A2F" w:rsidR="00551DDA" w:rsidRDefault="00551DDA">
      <w:pPr>
        <w:pStyle w:val="CommentText"/>
      </w:pPr>
      <w:r>
        <w:rPr>
          <w:rStyle w:val="CommentReference"/>
        </w:rPr>
        <w:annotationRef/>
      </w:r>
      <w:r>
        <w:t>Which TETs did you address in this paper?</w:t>
      </w:r>
    </w:p>
  </w:comment>
  <w:comment w:id="34" w:author="Author" w:initials="A">
    <w:p w14:paraId="06B65EF8" w14:textId="47263068" w:rsidR="00551DDA" w:rsidRDefault="00551DDA">
      <w:pPr>
        <w:pStyle w:val="CommentText"/>
      </w:pPr>
      <w:r>
        <w:rPr>
          <w:rStyle w:val="CommentReference"/>
        </w:rPr>
        <w:annotationRef/>
      </w:r>
      <w:r>
        <w:t>Good point, but these social problems pervade protest practices</w:t>
      </w:r>
      <w:r w:rsidR="00EE1421">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C6D7FE" w15:done="0"/>
  <w15:commentEx w15:paraId="4E58F201" w15:done="0"/>
  <w15:commentEx w15:paraId="293C5A1E" w15:done="0"/>
  <w15:commentEx w15:paraId="4548FC2F" w15:done="0"/>
  <w15:commentEx w15:paraId="1BFF7F87" w15:done="0"/>
  <w15:commentEx w15:paraId="33CC1976" w15:done="0"/>
  <w15:commentEx w15:paraId="37F99F48" w15:done="0"/>
  <w15:commentEx w15:paraId="7E6057B5" w15:done="0"/>
  <w15:commentEx w15:paraId="5111B0B1" w15:done="0"/>
  <w15:commentEx w15:paraId="2EB44C8B" w15:done="0"/>
  <w15:commentEx w15:paraId="3A73854C" w15:done="0"/>
  <w15:commentEx w15:paraId="58F919B8" w15:done="0"/>
  <w15:commentEx w15:paraId="413E8677" w15:done="0"/>
  <w15:commentEx w15:paraId="5C3C92F1" w15:done="0"/>
  <w15:commentEx w15:paraId="44BB8D4D" w15:done="0"/>
  <w15:commentEx w15:paraId="170B40EF" w15:done="0"/>
  <w15:commentEx w15:paraId="695E4BC4" w15:done="0"/>
  <w15:commentEx w15:paraId="7409FD5B" w15:done="0"/>
  <w15:commentEx w15:paraId="751D242E" w15:done="0"/>
  <w15:commentEx w15:paraId="1AF2E92B" w15:done="0"/>
  <w15:commentEx w15:paraId="296C8FDF" w15:done="0"/>
  <w15:commentEx w15:paraId="06B65E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C1458" w14:textId="77777777" w:rsidR="00551DDA" w:rsidRDefault="00551DDA" w:rsidP="008F6F33">
      <w:pPr>
        <w:spacing w:after="0" w:line="240" w:lineRule="auto"/>
      </w:pPr>
      <w:r>
        <w:separator/>
      </w:r>
    </w:p>
  </w:endnote>
  <w:endnote w:type="continuationSeparator" w:id="0">
    <w:p w14:paraId="182874C6" w14:textId="77777777" w:rsidR="00551DDA" w:rsidRDefault="00551DDA" w:rsidP="008F6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9A54F" w14:textId="72CF7D3F" w:rsidR="00551DDA" w:rsidRDefault="00551DDA">
    <w:pPr>
      <w:spacing w:after="0" w:line="200" w:lineRule="exact"/>
      <w:rPr>
        <w:sz w:val="19"/>
        <w:szCs w:val="19"/>
      </w:rPr>
    </w:pPr>
    <w:r>
      <w:rPr>
        <w:noProof/>
        <w:lang w:val="en-GB" w:eastAsia="en-GB"/>
      </w:rPr>
      <mc:AlternateContent>
        <mc:Choice Requires="wps">
          <w:drawing>
            <wp:anchor distT="0" distB="0" distL="114300" distR="114300" simplePos="0" relativeHeight="251657728" behindDoc="1" locked="0" layoutInCell="1" allowOverlap="1" wp14:anchorId="46A5D80C" wp14:editId="260A4395">
              <wp:simplePos x="0" y="0"/>
              <wp:positionH relativeFrom="page">
                <wp:posOffset>3792855</wp:posOffset>
              </wp:positionH>
              <wp:positionV relativeFrom="page">
                <wp:posOffset>8816340</wp:posOffset>
              </wp:positionV>
              <wp:extent cx="177165" cy="151765"/>
              <wp:effectExtent l="1905" t="0" r="1905"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E223E" w14:textId="77777777" w:rsidR="00551DDA" w:rsidRDefault="00551DDA">
                          <w:pPr>
                            <w:spacing w:after="0" w:line="211" w:lineRule="exact"/>
                            <w:ind w:left="40" w:right="-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w:instrText>
                          </w:r>
                          <w:r>
                            <w:rPr>
                              <w:rFonts w:ascii="Arial" w:hAnsi="Arial" w:cs="Arial"/>
                              <w:sz w:val="20"/>
                              <w:szCs w:val="20"/>
                            </w:rPr>
                            <w:fldChar w:fldCharType="separate"/>
                          </w:r>
                          <w:r w:rsidR="00C04F22">
                            <w:rPr>
                              <w:rFonts w:ascii="Arial" w:hAnsi="Arial" w:cs="Arial"/>
                              <w:noProof/>
                              <w:sz w:val="20"/>
                              <w:szCs w:val="20"/>
                            </w:rPr>
                            <w:t>8</w:t>
                          </w:r>
                          <w:r>
                            <w:rPr>
                              <w:rFonts w:ascii="Arial" w:hAnsi="Arial" w:cs="Arial"/>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5D80C" id="_x0000_t202" coordsize="21600,21600" o:spt="202" path="m,l,21600r21600,l21600,xe">
              <v:stroke joinstyle="miter"/>
              <v:path gradientshapeok="t" o:connecttype="rect"/>
            </v:shapetype>
            <v:shape id="Text Box 1" o:spid="_x0000_s1026" type="#_x0000_t202" style="position:absolute;margin-left:298.65pt;margin-top:694.2pt;width:13.95pt;height:11.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" filled="f" stroked="f">
              <v:textbox inset="0,0,0,0">
                <w:txbxContent>
                  <w:p w14:paraId="635E223E" w14:textId="77777777" w:rsidR="00551DDA" w:rsidRDefault="00551DDA">
                    <w:pPr>
                      <w:spacing w:after="0" w:line="211" w:lineRule="exact"/>
                      <w:ind w:left="40" w:right="-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w:instrText>
                    </w:r>
                    <w:r>
                      <w:rPr>
                        <w:rFonts w:ascii="Arial" w:hAnsi="Arial" w:cs="Arial"/>
                        <w:sz w:val="20"/>
                        <w:szCs w:val="20"/>
                      </w:rPr>
                      <w:fldChar w:fldCharType="separate"/>
                    </w:r>
                    <w:r w:rsidR="00C04F22">
                      <w:rPr>
                        <w:rFonts w:ascii="Arial" w:hAnsi="Arial" w:cs="Arial"/>
                        <w:noProof/>
                        <w:sz w:val="20"/>
                        <w:szCs w:val="20"/>
                      </w:rPr>
                      <w:t>8</w:t>
                    </w:r>
                    <w:r>
                      <w:rPr>
                        <w:rFonts w:ascii="Arial" w:hAnsi="Arial" w:cs="Arial"/>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A3263" w14:textId="77777777" w:rsidR="00551DDA" w:rsidRDefault="00551DDA" w:rsidP="008F6F33">
      <w:pPr>
        <w:spacing w:after="0" w:line="240" w:lineRule="auto"/>
      </w:pPr>
      <w:r>
        <w:separator/>
      </w:r>
    </w:p>
  </w:footnote>
  <w:footnote w:type="continuationSeparator" w:id="0">
    <w:p w14:paraId="061FD661" w14:textId="77777777" w:rsidR="00551DDA" w:rsidRDefault="00551DDA" w:rsidP="008F6F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trackRevisions/>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33"/>
    <w:rsid w:val="00211F8A"/>
    <w:rsid w:val="0027418F"/>
    <w:rsid w:val="002C2D2A"/>
    <w:rsid w:val="003015ED"/>
    <w:rsid w:val="00305CE9"/>
    <w:rsid w:val="004049BD"/>
    <w:rsid w:val="0046536C"/>
    <w:rsid w:val="00551DDA"/>
    <w:rsid w:val="0059506B"/>
    <w:rsid w:val="005D137F"/>
    <w:rsid w:val="006A2C3E"/>
    <w:rsid w:val="007B19D0"/>
    <w:rsid w:val="00892210"/>
    <w:rsid w:val="008C6F11"/>
    <w:rsid w:val="008F6F33"/>
    <w:rsid w:val="009E6749"/>
    <w:rsid w:val="00B02062"/>
    <w:rsid w:val="00C04F22"/>
    <w:rsid w:val="00C41C57"/>
    <w:rsid w:val="00CD3357"/>
    <w:rsid w:val="00E273DA"/>
    <w:rsid w:val="00EE14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1"/>
    <o:shapelayout v:ext="edit">
      <o:idmap v:ext="edit" data="1"/>
    </o:shapelayout>
  </w:shapeDefaults>
  <w:decimalSymbol w:val="."/>
  <w:listSeparator w:val=","/>
  <w14:docId w14:val="2C1E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CA" w:eastAsia="en-C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5CE9"/>
    <w:rPr>
      <w:sz w:val="16"/>
      <w:szCs w:val="16"/>
    </w:rPr>
  </w:style>
  <w:style w:type="paragraph" w:styleId="CommentText">
    <w:name w:val="annotation text"/>
    <w:basedOn w:val="Normal"/>
    <w:link w:val="CommentTextChar"/>
    <w:uiPriority w:val="99"/>
    <w:semiHidden/>
    <w:unhideWhenUsed/>
    <w:rsid w:val="00305CE9"/>
    <w:rPr>
      <w:sz w:val="20"/>
      <w:szCs w:val="20"/>
    </w:rPr>
  </w:style>
  <w:style w:type="character" w:customStyle="1" w:styleId="CommentTextChar">
    <w:name w:val="Comment Text Char"/>
    <w:basedOn w:val="DefaultParagraphFont"/>
    <w:link w:val="CommentText"/>
    <w:uiPriority w:val="99"/>
    <w:semiHidden/>
    <w:rsid w:val="00305CE9"/>
    <w:rPr>
      <w:sz w:val="20"/>
      <w:szCs w:val="20"/>
      <w:lang w:val="en-US" w:eastAsia="en-US"/>
    </w:rPr>
  </w:style>
  <w:style w:type="paragraph" w:styleId="CommentSubject">
    <w:name w:val="annotation subject"/>
    <w:basedOn w:val="CommentText"/>
    <w:next w:val="CommentText"/>
    <w:link w:val="CommentSubjectChar"/>
    <w:uiPriority w:val="99"/>
    <w:semiHidden/>
    <w:unhideWhenUsed/>
    <w:rsid w:val="00305CE9"/>
    <w:rPr>
      <w:b/>
      <w:bCs/>
    </w:rPr>
  </w:style>
  <w:style w:type="character" w:customStyle="1" w:styleId="CommentSubjectChar">
    <w:name w:val="Comment Subject Char"/>
    <w:basedOn w:val="CommentTextChar"/>
    <w:link w:val="CommentSubject"/>
    <w:uiPriority w:val="99"/>
    <w:semiHidden/>
    <w:rsid w:val="00305CE9"/>
    <w:rPr>
      <w:b/>
      <w:bCs/>
      <w:sz w:val="20"/>
      <w:szCs w:val="20"/>
      <w:lang w:val="en-US" w:eastAsia="en-US"/>
    </w:rPr>
  </w:style>
  <w:style w:type="paragraph" w:styleId="BalloonText">
    <w:name w:val="Balloon Text"/>
    <w:basedOn w:val="Normal"/>
    <w:link w:val="BalloonTextChar"/>
    <w:uiPriority w:val="99"/>
    <w:semiHidden/>
    <w:unhideWhenUsed/>
    <w:rsid w:val="00305C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CE9"/>
    <w:rPr>
      <w:rFonts w:ascii="Segoe UI" w:hAnsi="Segoe UI" w:cs="Segoe UI"/>
      <w:sz w:val="18"/>
      <w:szCs w:val="18"/>
      <w:lang w:val="en-US" w:eastAsia="en-US"/>
    </w:rPr>
  </w:style>
  <w:style w:type="paragraph" w:styleId="Revision">
    <w:name w:val="Revision"/>
    <w:hidden/>
    <w:uiPriority w:val="99"/>
    <w:semiHidden/>
    <w:rsid w:val="008C6F1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x.doi.org/10.1007/3-540-45748-8_24" TargetMode="External"/><Relationship Id="rId18" Type="http://schemas.openxmlformats.org/officeDocument/2006/relationships/hyperlink" Target="http://dx.doi.org/10.1109/SRDS.2014.37" TargetMode="External"/><Relationship Id="rId26" Type="http://schemas.openxmlformats.org/officeDocument/2006/relationships/hyperlink" Target="http://www.theguardian.com/world/2013/jun/06/us-tech-giants-nsa-data" TargetMode="External"/><Relationship Id="rId39" Type="http://schemas.openxmlformats.org/officeDocument/2006/relationships/fontTable" Target="fontTable.xml"/><Relationship Id="rId21" Type="http://schemas.openxmlformats.org/officeDocument/2006/relationships/hyperlink" Target="http://ieeexplore.ieee.org/ielx7/6979347/6983362/06983374.pdf" TargetMode="External"/><Relationship Id="rId34" Type="http://schemas.openxmlformats.org/officeDocument/2006/relationships/hyperlink" Target="https://whispersystems.org/blog/private-groups/" TargetMode="External"/><Relationship Id="rId7" Type="http://schemas.openxmlformats.org/officeDocument/2006/relationships/footer" Target="footer1.xml"/><Relationship Id="rId12" Type="http://schemas.openxmlformats.org/officeDocument/2006/relationships/hyperlink" Target="http://dx.doi.org/10.1007/978-3-319-26502-5_6" TargetMode="External"/><Relationship Id="rId17" Type="http://schemas.openxmlformats.org/officeDocument/2006/relationships/hyperlink" Target="https://blog.twitter.com/2014/challenging-the-access-ban-in-turkey" TargetMode="External"/><Relationship Id="rId25" Type="http://schemas.openxmlformats.org/officeDocument/2006/relationships/hyperlink" Target="http://www.theguardian.com/world/2013/jun/06/us-tech-giants-nsa-data" TargetMode="External"/><Relationship Id="rId33" Type="http://schemas.openxmlformats.org/officeDocument/2006/relationships/hyperlink" Target="http://eprint.iacr.org/2011/476" TargetMode="External"/><Relationship Id="rId38" Type="http://schemas.openxmlformats.org/officeDocument/2006/relationships/hyperlink" Target="http://urn.kb.se/resolve?urn=urn%3Anbn%3Ase%3Akth%3Adiva-153741" TargetMode="External"/><Relationship Id="rId2" Type="http://schemas.openxmlformats.org/officeDocument/2006/relationships/styles" Target="styles.xml"/><Relationship Id="rId16" Type="http://schemas.openxmlformats.org/officeDocument/2006/relationships/hyperlink" Target="https://blog.twitter.com/2014/challenging-the-access-ban-in-turkey" TargetMode="External"/><Relationship Id="rId20" Type="http://schemas.openxmlformats.org/officeDocument/2006/relationships/hyperlink" Target="http://ieeexplore.ieee.org/ielx7/6979347/6983362/06983374.pdf" TargetMode="External"/><Relationship Id="rId29" Type="http://schemas.openxmlformats.org/officeDocument/2006/relationships/hyperlink" Target="http://dx.doi.org/10.1007/978-3-642-55137-6_15"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dx.doi.org/10.1007/978-3-319-26502-5_6" TargetMode="External"/><Relationship Id="rId24" Type="http://schemas.openxmlformats.org/officeDocument/2006/relationships/hyperlink" Target="http://www.theguardian.com/world/2013/jun/06/us-tech-giants-nsa-data" TargetMode="External"/><Relationship Id="rId32" Type="http://schemas.openxmlformats.org/officeDocument/2006/relationships/hyperlink" Target="http://doi.acm.org/10.1145/357172.357176" TargetMode="External"/><Relationship Id="rId37" Type="http://schemas.openxmlformats.org/officeDocument/2006/relationships/hyperlink" Target="https://play.google.com/store/apps/details?id=org.thoughtcrime.securesms&amp;amp;hl=en"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print.iacr.org/2014/904" TargetMode="External"/><Relationship Id="rId23" Type="http://schemas.openxmlformats.org/officeDocument/2006/relationships/hyperlink" Target="http://www.theguardian.com/world/2013/jul/31/nsa-top-secret-program-online-data" TargetMode="External"/><Relationship Id="rId28" Type="http://schemas.openxmlformats.org/officeDocument/2006/relationships/hyperlink" Target="http://dx.doi.org/10.1007/978-3-642-55137-6_15" TargetMode="External"/><Relationship Id="rId36" Type="http://schemas.openxmlformats.org/officeDocument/2006/relationships/hyperlink" Target="https://play.google.com/store/apps/details?id=org.thoughtcrime.securesms&amp;amp;hl=en" TargetMode="External"/><Relationship Id="rId10" Type="http://schemas.openxmlformats.org/officeDocument/2006/relationships/hyperlink" Target="http://dx.doi.org/10.1007/978-3-319-26502-5_6" TargetMode="External"/><Relationship Id="rId19" Type="http://schemas.openxmlformats.org/officeDocument/2006/relationships/hyperlink" Target="http://dx.doi.org/10.1109/SRDS.2014.37" TargetMode="External"/><Relationship Id="rId31" Type="http://schemas.openxmlformats.org/officeDocument/2006/relationships/hyperlink" Target="http://doi.acm.org/10.1145/357172.357176"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dx.doi.org/10.1007/3-540-45748-8_24" TargetMode="External"/><Relationship Id="rId22" Type="http://schemas.openxmlformats.org/officeDocument/2006/relationships/hyperlink" Target="http://www.theguardian.com/world/2013/jul/31/nsa-top-secret-program-online-data" TargetMode="External"/><Relationship Id="rId27" Type="http://schemas.openxmlformats.org/officeDocument/2006/relationships/hyperlink" Target="http://dx.doi.org/10.1007/978-3-642-55137-6_15" TargetMode="External"/><Relationship Id="rId30" Type="http://schemas.openxmlformats.org/officeDocument/2006/relationships/hyperlink" Target="http://dx.doi.org/10.1145/357172.357176" TargetMode="External"/><Relationship Id="rId35" Type="http://schemas.openxmlformats.org/officeDocument/2006/relationships/hyperlink" Target="https://whispersystems.org/blog/private-groups/" TargetMode="External"/><Relationship Id="rId8" Type="http://schemas.openxmlformats.org/officeDocument/2006/relationships/comments" Target="comments.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A0DE6-74D8-4F19-A120-91264FB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9062</Words>
  <Characters>48879</Characters>
  <Application>Microsoft Office Word</Application>
  <DocSecurity>0</DocSecurity>
  <Lines>407</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2016-09-13T12:06:00Z</dcterms:created>
  <dcterms:modified xsi:type="dcterms:W3CDTF">2016-09-13T14:14:00Z</dcterms:modified>
</cp:coreProperties>
</file>